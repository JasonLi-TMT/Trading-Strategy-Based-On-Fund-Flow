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1927E" w14:textId="7FC4B3EF" w:rsidR="00CC688D" w:rsidRDefault="00807EA9" w:rsidP="00F80C82">
      <w:pPr>
        <w:pStyle w:val="Heading4"/>
        <w:tabs>
          <w:tab w:val="left" w:pos="5760"/>
        </w:tabs>
        <w:rPr>
          <w:b w:val="0"/>
          <w:color w:val="4F81BD" w:themeColor="accent1"/>
          <w:sz w:val="24"/>
          <w:u w:val="none"/>
        </w:rPr>
      </w:pPr>
      <w:del w:id="0" w:author="David Santschi" w:date="2017-03-01T09:11:00Z">
        <w:r w:rsidDel="00ED45C6"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1" locked="0" layoutInCell="1" allowOverlap="1" wp14:anchorId="2873B6D2" wp14:editId="517E5541">
                  <wp:simplePos x="0" y="0"/>
                  <wp:positionH relativeFrom="margin">
                    <wp:posOffset>1186815</wp:posOffset>
                  </wp:positionH>
                  <wp:positionV relativeFrom="paragraph">
                    <wp:posOffset>179070</wp:posOffset>
                  </wp:positionV>
                  <wp:extent cx="5900420" cy="9477375"/>
                  <wp:effectExtent l="0" t="0" r="5080" b="952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900420" cy="947737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75000">
                                <a:srgbClr val="58A100"/>
                              </a:gs>
                              <a:gs pos="100000">
                                <a:srgbClr val="58A1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58A1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ADB0B0" w14:textId="77777777" w:rsidR="00EA46C5" w:rsidRDefault="00EA46C5" w:rsidP="00F80C82">
                              <w:pPr>
                                <w:spacing w:after="160" w:line="259" w:lineRule="auto"/>
                                <w:jc w:val="center"/>
                                <w:rPr>
                                  <w:rFonts w:ascii="Calibri" w:eastAsia="Calibri" w:hAnsi="Calibri"/>
                                  <w:sz w:val="60"/>
                                  <w:szCs w:val="60"/>
                                </w:rPr>
                              </w:pPr>
                            </w:p>
                            <w:p w14:paraId="432FDD42" w14:textId="77777777" w:rsidR="00EA46C5" w:rsidRPr="00056634" w:rsidRDefault="00EA46C5" w:rsidP="00F80C82">
                              <w:pPr>
                                <w:spacing w:after="160" w:line="259" w:lineRule="auto"/>
                                <w:jc w:val="center"/>
                                <w:rPr>
                                  <w:rFonts w:ascii="Calibri" w:eastAsia="Calibri" w:hAnsi="Calibri"/>
                                  <w:sz w:val="60"/>
                                  <w:szCs w:val="60"/>
                                </w:rPr>
                              </w:pPr>
                            </w:p>
                            <w:p w14:paraId="7E47F440" w14:textId="77777777" w:rsidR="00EA46C5" w:rsidRDefault="00EA46C5" w:rsidP="00F80C82">
                              <w:pPr>
                                <w:spacing w:after="160" w:line="259" w:lineRule="auto"/>
                                <w:rPr>
                                  <w:rFonts w:ascii="Calibri" w:eastAsia="Calibri" w:hAnsi="Calibri"/>
                                  <w:sz w:val="84"/>
                                  <w:szCs w:val="84"/>
                                </w:rPr>
                              </w:pPr>
                            </w:p>
                            <w:p w14:paraId="26EC349A" w14:textId="4402EE54" w:rsidR="00EA46C5" w:rsidRPr="00EA46C5" w:rsidRDefault="00EA46C5" w:rsidP="00F80C82">
                              <w:pPr>
                                <w:spacing w:after="160" w:line="259" w:lineRule="auto"/>
                                <w:rPr>
                                  <w:rFonts w:ascii="Calibri" w:eastAsia="Calibri" w:hAnsi="Calibri"/>
                                  <w:sz w:val="76"/>
                                  <w:szCs w:val="76"/>
                                </w:rPr>
                              </w:pPr>
                              <w:proofErr w:type="spellStart"/>
                              <w:r w:rsidRPr="00EA46C5">
                                <w:rPr>
                                  <w:rFonts w:ascii="Calibri" w:eastAsia="Calibri" w:hAnsi="Calibri"/>
                                  <w:sz w:val="76"/>
                                  <w:szCs w:val="76"/>
                                </w:rPr>
                                <w:t>TrimTabs</w:t>
                              </w:r>
                              <w:proofErr w:type="spellEnd"/>
                              <w:r w:rsidRPr="00EA46C5">
                                <w:rPr>
                                  <w:rFonts w:ascii="Calibri" w:eastAsia="Calibri" w:hAnsi="Calibri"/>
                                  <w:sz w:val="76"/>
                                  <w:szCs w:val="76"/>
                                </w:rPr>
                                <w:t xml:space="preserve"> Model Portfolios</w:t>
                              </w:r>
                            </w:p>
                            <w:p w14:paraId="439896FB" w14:textId="77777777" w:rsidR="00EA46C5" w:rsidRDefault="00EA46C5" w:rsidP="00F80C82">
                              <w:pPr>
                                <w:spacing w:after="160" w:line="259" w:lineRule="auto"/>
                                <w:rPr>
                                  <w:rFonts w:ascii="Calibri" w:eastAsia="Calibri" w:hAnsi="Calibri"/>
                                  <w:sz w:val="64"/>
                                  <w:szCs w:val="64"/>
                                </w:rPr>
                              </w:pPr>
                            </w:p>
                            <w:p w14:paraId="4EAAAFFE" w14:textId="5BC06A73" w:rsidR="00EA46C5" w:rsidRPr="00EA46C5" w:rsidRDefault="00A416DA" w:rsidP="00F80C82">
                              <w:pPr>
                                <w:spacing w:after="160" w:line="259" w:lineRule="auto"/>
                                <w:rPr>
                                  <w:rFonts w:ascii="Calibri" w:eastAsia="Calibri" w:hAnsi="Calibri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64"/>
                                  <w:szCs w:val="64"/>
                                </w:rPr>
                                <w:t>Flow Index</w:t>
                              </w:r>
                              <w:r w:rsidR="00EA46C5" w:rsidRPr="00EA46C5">
                                <w:rPr>
                                  <w:rFonts w:ascii="Calibri" w:eastAsia="Calibri" w:hAnsi="Calibri"/>
                                  <w:sz w:val="64"/>
                                  <w:szCs w:val="64"/>
                                </w:rPr>
                                <w:t xml:space="preserve"> Model</w:t>
                              </w:r>
                            </w:p>
                            <w:p w14:paraId="052E7805" w14:textId="77777777" w:rsidR="00EA46C5" w:rsidRPr="00056634" w:rsidRDefault="00EA46C5" w:rsidP="00F80C82">
                              <w:pPr>
                                <w:spacing w:after="160" w:line="259" w:lineRule="auto"/>
                                <w:jc w:val="center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27F60598" w14:textId="77777777" w:rsidR="00EA46C5" w:rsidRDefault="00EA46C5" w:rsidP="0064326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</w:p>
                            <w:p w14:paraId="2441714F" w14:textId="77777777" w:rsidR="00EA46C5" w:rsidRDefault="00EA46C5" w:rsidP="0064326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</w:p>
                            <w:p w14:paraId="7DA4BC69" w14:textId="77777777" w:rsidR="00EA46C5" w:rsidRPr="004A32A9" w:rsidRDefault="00EA46C5" w:rsidP="0064326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Style w:val="TableGrid1"/>
                                <w:tblW w:w="9198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08"/>
                                <w:gridCol w:w="4590"/>
                              </w:tblGrid>
                              <w:tr w:rsidR="00EA46C5" w:rsidRPr="00056634" w14:paraId="4D2B2A71" w14:textId="77777777" w:rsidTr="00D5381B">
                                <w:trPr>
                                  <w:trHeight w:val="1771"/>
                                </w:trPr>
                                <w:tc>
                                  <w:tcPr>
                                    <w:tcW w:w="4608" w:type="dxa"/>
                                  </w:tcPr>
                                  <w:p w14:paraId="6DB8A7C3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6008D581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4DF3A4D5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17075998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66C276DD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4D56D72C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1789997D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14D21679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5AB4CD10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652BC5FD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5B575952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7C532AAE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1D995185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1DD91BFB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2D133CA8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560AD604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78C14140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33DD0ABF" w14:textId="1F1CC765" w:rsidR="00EA46C5" w:rsidRPr="00056634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For Internal Use Only</w:t>
                                    </w:r>
                                  </w:p>
                                  <w:p w14:paraId="41F20BF1" w14:textId="36447BEE" w:rsidR="00EA46C5" w:rsidRPr="00056634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590" w:type="dxa"/>
                                  </w:tcPr>
                                  <w:p w14:paraId="410A7389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 xml:space="preserve">           </w:t>
                                    </w:r>
                                  </w:p>
                                  <w:p w14:paraId="7C86FFB7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620D10F4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2A505C0D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67E8186A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4DFD9577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145BD2D8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21B46F6E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222382F7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4763F374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607F8C0B" w14:textId="77777777" w:rsidR="00EA46C5" w:rsidRDefault="00EA46C5" w:rsidP="00D5381B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7DC0EC1F" w14:textId="2B67556A" w:rsidR="00EA46C5" w:rsidRPr="00056634" w:rsidRDefault="00EA46C5" w:rsidP="00EA46C5">
                                    <w:pP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 xml:space="preserve">           </w:t>
                                    </w:r>
                                  </w:p>
                                  <w:p w14:paraId="6D2F5DB7" w14:textId="2E1A33D3" w:rsidR="00EA46C5" w:rsidRPr="00056634" w:rsidRDefault="00EA46C5" w:rsidP="00D5381B">
                                    <w:pPr>
                                      <w:jc w:val="center"/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7DE4625" w14:textId="77777777" w:rsidR="00EA46C5" w:rsidRDefault="00EA46C5" w:rsidP="00F80C82">
                              <w:pPr>
                                <w:ind w:right="486"/>
                                <w:jc w:val="center"/>
                              </w:pPr>
                            </w:p>
                            <w:p w14:paraId="7F55831C" w14:textId="77777777" w:rsidR="00EA46C5" w:rsidRDefault="00EA46C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873B6D2" id="Rectangle 1" o:spid="_x0000_s1026" style="position:absolute;left:0;text-align:left;margin-left:93.45pt;margin-top:14.1pt;width:464.6pt;height:746.2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" fillcolor="#58a100" stroked="f" strokeweight="2pt">
                  <v:fill color2="#e4f0df" colors="0 #58a100;.75 #58a100;1 #c8e3be" focus="100%" type="gradient"/>
                  <v:textbox>
                    <w:txbxContent>
                      <w:p w14:paraId="17ADB0B0" w14:textId="77777777" w:rsidR="00EA46C5" w:rsidRDefault="00EA46C5" w:rsidP="00F80C82">
                        <w:pPr>
                          <w:spacing w:after="160" w:line="259" w:lineRule="auto"/>
                          <w:jc w:val="center"/>
                          <w:rPr>
                            <w:rFonts w:ascii="Calibri" w:eastAsia="Calibri" w:hAnsi="Calibri"/>
                            <w:sz w:val="60"/>
                            <w:szCs w:val="60"/>
                          </w:rPr>
                        </w:pPr>
                      </w:p>
                      <w:p w14:paraId="432FDD42" w14:textId="77777777" w:rsidR="00EA46C5" w:rsidRPr="00056634" w:rsidRDefault="00EA46C5" w:rsidP="00F80C82">
                        <w:pPr>
                          <w:spacing w:after="160" w:line="259" w:lineRule="auto"/>
                          <w:jc w:val="center"/>
                          <w:rPr>
                            <w:rFonts w:ascii="Calibri" w:eastAsia="Calibri" w:hAnsi="Calibri"/>
                            <w:sz w:val="60"/>
                            <w:szCs w:val="60"/>
                          </w:rPr>
                        </w:pPr>
                      </w:p>
                      <w:p w14:paraId="7E47F440" w14:textId="77777777" w:rsidR="00EA46C5" w:rsidRDefault="00EA46C5" w:rsidP="00F80C82">
                        <w:pPr>
                          <w:spacing w:after="160" w:line="259" w:lineRule="auto"/>
                          <w:rPr>
                            <w:rFonts w:ascii="Calibri" w:eastAsia="Calibri" w:hAnsi="Calibri"/>
                            <w:sz w:val="84"/>
                            <w:szCs w:val="84"/>
                          </w:rPr>
                        </w:pPr>
                      </w:p>
                      <w:p w14:paraId="26EC349A" w14:textId="4402EE54" w:rsidR="00EA46C5" w:rsidRPr="00EA46C5" w:rsidRDefault="00EA46C5" w:rsidP="00F80C82">
                        <w:pPr>
                          <w:spacing w:after="160" w:line="259" w:lineRule="auto"/>
                          <w:rPr>
                            <w:rFonts w:ascii="Calibri" w:eastAsia="Calibri" w:hAnsi="Calibri"/>
                            <w:sz w:val="76"/>
                            <w:szCs w:val="76"/>
                          </w:rPr>
                        </w:pPr>
                        <w:proofErr w:type="spellStart"/>
                        <w:r w:rsidRPr="00EA46C5">
                          <w:rPr>
                            <w:rFonts w:ascii="Calibri" w:eastAsia="Calibri" w:hAnsi="Calibri"/>
                            <w:sz w:val="76"/>
                            <w:szCs w:val="76"/>
                          </w:rPr>
                          <w:t>TrimTabs</w:t>
                        </w:r>
                        <w:proofErr w:type="spellEnd"/>
                        <w:r w:rsidRPr="00EA46C5">
                          <w:rPr>
                            <w:rFonts w:ascii="Calibri" w:eastAsia="Calibri" w:hAnsi="Calibri"/>
                            <w:sz w:val="76"/>
                            <w:szCs w:val="76"/>
                          </w:rPr>
                          <w:t xml:space="preserve"> Model Portfolios</w:t>
                        </w:r>
                      </w:p>
                      <w:p w14:paraId="439896FB" w14:textId="77777777" w:rsidR="00EA46C5" w:rsidRDefault="00EA46C5" w:rsidP="00F80C82">
                        <w:pPr>
                          <w:spacing w:after="160" w:line="259" w:lineRule="auto"/>
                          <w:rPr>
                            <w:rFonts w:ascii="Calibri" w:eastAsia="Calibri" w:hAnsi="Calibri"/>
                            <w:sz w:val="64"/>
                            <w:szCs w:val="64"/>
                          </w:rPr>
                        </w:pPr>
                      </w:p>
                      <w:p w14:paraId="4EAAAFFE" w14:textId="5BC06A73" w:rsidR="00EA46C5" w:rsidRPr="00EA46C5" w:rsidRDefault="00A416DA" w:rsidP="00F80C82">
                        <w:pPr>
                          <w:spacing w:after="160" w:line="259" w:lineRule="auto"/>
                          <w:rPr>
                            <w:rFonts w:ascii="Calibri" w:eastAsia="Calibri" w:hAnsi="Calibri"/>
                            <w:sz w:val="64"/>
                            <w:szCs w:val="64"/>
                          </w:rPr>
                        </w:pPr>
                        <w:r>
                          <w:rPr>
                            <w:rFonts w:ascii="Calibri" w:eastAsia="Calibri" w:hAnsi="Calibri"/>
                            <w:sz w:val="64"/>
                            <w:szCs w:val="64"/>
                          </w:rPr>
                          <w:t>Flow Index</w:t>
                        </w:r>
                        <w:r w:rsidR="00EA46C5" w:rsidRPr="00EA46C5">
                          <w:rPr>
                            <w:rFonts w:ascii="Calibri" w:eastAsia="Calibri" w:hAnsi="Calibri"/>
                            <w:sz w:val="64"/>
                            <w:szCs w:val="64"/>
                          </w:rPr>
                          <w:t xml:space="preserve"> Model</w:t>
                        </w:r>
                      </w:p>
                      <w:p w14:paraId="052E7805" w14:textId="77777777" w:rsidR="00EA46C5" w:rsidRPr="00056634" w:rsidRDefault="00EA46C5" w:rsidP="00F80C82">
                        <w:pPr>
                          <w:spacing w:after="160" w:line="259" w:lineRule="auto"/>
                          <w:jc w:val="center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</w:p>
                      <w:p w14:paraId="27F60598" w14:textId="77777777" w:rsidR="00EA46C5" w:rsidRDefault="00EA46C5" w:rsidP="006432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441714F" w14:textId="77777777" w:rsidR="00EA46C5" w:rsidRDefault="00EA46C5" w:rsidP="006432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7DA4BC69" w14:textId="77777777" w:rsidR="00EA46C5" w:rsidRPr="004A32A9" w:rsidRDefault="00EA46C5" w:rsidP="006432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Style w:val="TableGrid1"/>
                          <w:tblW w:w="9198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608"/>
                          <w:gridCol w:w="4590"/>
                        </w:tblGrid>
                        <w:tr w:rsidR="00EA46C5" w:rsidRPr="00056634" w14:paraId="4D2B2A71" w14:textId="77777777" w:rsidTr="00D5381B">
                          <w:trPr>
                            <w:trHeight w:val="1771"/>
                          </w:trPr>
                          <w:tc>
                            <w:tcPr>
                              <w:tcW w:w="4608" w:type="dxa"/>
                            </w:tcPr>
                            <w:p w14:paraId="6DB8A7C3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6008D581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4DF3A4D5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17075998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66C276DD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4D56D72C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1789997D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14D21679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5AB4CD10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652BC5FD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5B575952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7C532AAE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1D995185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1DD91BFB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2D133CA8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560AD604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78C14140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33DD0ABF" w14:textId="1F1CC765" w:rsidR="00EA46C5" w:rsidRPr="00056634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For Internal Use Only</w:t>
                              </w:r>
                            </w:p>
                            <w:p w14:paraId="41F20BF1" w14:textId="36447BEE" w:rsidR="00EA46C5" w:rsidRPr="00056634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4590" w:type="dxa"/>
                            </w:tcPr>
                            <w:p w14:paraId="410A7389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          </w:t>
                              </w:r>
                            </w:p>
                            <w:p w14:paraId="7C86FFB7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620D10F4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2A505C0D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67E8186A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4DFD9577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145BD2D8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21B46F6E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222382F7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4763F374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607F8C0B" w14:textId="77777777" w:rsidR="00EA46C5" w:rsidRDefault="00EA46C5" w:rsidP="00D5381B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7DC0EC1F" w14:textId="2B67556A" w:rsidR="00EA46C5" w:rsidRPr="00056634" w:rsidRDefault="00EA46C5" w:rsidP="00EA46C5">
                              <w:pP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          </w:t>
                              </w:r>
                            </w:p>
                            <w:p w14:paraId="6D2F5DB7" w14:textId="2E1A33D3" w:rsidR="00EA46C5" w:rsidRPr="00056634" w:rsidRDefault="00EA46C5" w:rsidP="00D5381B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07DE4625" w14:textId="77777777" w:rsidR="00EA46C5" w:rsidRDefault="00EA46C5" w:rsidP="00F80C82">
                        <w:pPr>
                          <w:ind w:right="486"/>
                          <w:jc w:val="center"/>
                        </w:pPr>
                      </w:p>
                      <w:p w14:paraId="7F55831C" w14:textId="77777777" w:rsidR="00EA46C5" w:rsidRDefault="00EA46C5"/>
                    </w:txbxContent>
                  </v:textbox>
                  <w10:wrap anchorx="margin"/>
                </v:rect>
              </w:pict>
            </mc:Fallback>
          </mc:AlternateContent>
        </w:r>
      </w:del>
    </w:p>
    <w:customXmlDelRangeStart w:id="1" w:author="David Santschi" w:date="2017-03-01T09:11:00Z"/>
    <w:sdt>
      <w:sdtPr>
        <w:rPr>
          <w:b w:val="0"/>
          <w:color w:val="4F81BD" w:themeColor="accent1"/>
          <w:sz w:val="24"/>
          <w:u w:val="none"/>
        </w:rPr>
        <w:id w:val="1606071347"/>
        <w:docPartObj>
          <w:docPartGallery w:val="Cover Pages"/>
          <w:docPartUnique/>
        </w:docPartObj>
      </w:sdtPr>
      <w:sdtEndPr>
        <w:rPr>
          <w:rFonts w:ascii="Times New Roman" w:hAnsi="Times New Roman"/>
          <w:bCs/>
          <w:color w:val="auto"/>
          <w:sz w:val="32"/>
          <w:szCs w:val="32"/>
        </w:rPr>
      </w:sdtEndPr>
      <w:sdtContent>
        <w:customXmlDelRangeEnd w:id="1"/>
        <w:p w14:paraId="7535B528" w14:textId="562C19E8" w:rsidR="00F80C82" w:rsidDel="00ED45C6" w:rsidRDefault="00C74641" w:rsidP="00F80C82">
          <w:pPr>
            <w:pStyle w:val="Heading4"/>
            <w:tabs>
              <w:tab w:val="left" w:pos="5760"/>
            </w:tabs>
            <w:rPr>
              <w:del w:id="2" w:author="David Santschi" w:date="2017-03-01T09:11:00Z"/>
              <w:color w:val="0070C0"/>
              <w:u w:val="none"/>
            </w:rPr>
            <w:sectPr w:rsidR="00F80C82" w:rsidDel="00ED45C6" w:rsidSect="00293775">
              <w:headerReference w:type="default" r:id="rId9"/>
              <w:footerReference w:type="default" r:id="rId10"/>
              <w:footerReference w:type="first" r:id="rId11"/>
              <w:pgSz w:w="12240" w:h="15840"/>
              <w:pgMar w:top="288" w:right="576" w:bottom="302" w:left="576" w:header="720" w:footer="720" w:gutter="0"/>
              <w:cols w:space="187"/>
              <w:titlePg/>
              <w:docGrid w:linePitch="326"/>
            </w:sectPr>
          </w:pPr>
          <w:del w:id="3" w:author="David Santschi" w:date="2017-03-01T09:11:00Z">
            <w:r w:rsidRPr="008B45D2" w:rsidDel="00ED45C6">
              <w:rPr>
                <w:rFonts w:ascii="Times New Roman" w:eastAsia="Times New Roman" w:hAnsi="Times New Roman"/>
                <w:bCs/>
                <w:iCs/>
                <w:smallCaps/>
                <w:noProof/>
                <w:color w:val="5EB10E"/>
                <w:sz w:val="44"/>
                <w:szCs w:val="44"/>
              </w:rPr>
              <w:drawing>
                <wp:anchor distT="0" distB="0" distL="114300" distR="114300" simplePos="0" relativeHeight="251659264" behindDoc="0" locked="0" layoutInCell="1" allowOverlap="1" wp14:anchorId="374EE54D" wp14:editId="7A77D7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20955</wp:posOffset>
                  </wp:positionV>
                  <wp:extent cx="1123950" cy="1786255"/>
                  <wp:effectExtent l="0" t="0" r="0" b="4445"/>
                  <wp:wrapSquare wrapText="bothSides"/>
                  <wp:docPr id="47" name="Picture 47" descr="C:\Users\David\AppData\Local\Microsoft\Windows\Temporary Internet Files\Content.Outlook\YOG67VIG\TTIR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vid\AppData\Local\Microsoft\Windows\Temporary Internet Files\Content.Outlook\YOG67VIG\TTIR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78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del>
        </w:p>
        <w:p w14:paraId="2F5795CE" w14:textId="67C55ED5" w:rsidR="00F80C82" w:rsidRDefault="00CC688D">
          <w:pPr>
            <w:pStyle w:val="Heading4"/>
            <w:tabs>
              <w:tab w:val="left" w:pos="5760"/>
            </w:tabs>
            <w:pPrChange w:id="4" w:author="David Santschi" w:date="2017-03-01T09:11:00Z">
              <w:pPr>
                <w:pStyle w:val="NoSpacing"/>
                <w:tabs>
                  <w:tab w:val="left" w:pos="3670"/>
                  <w:tab w:val="center" w:pos="5544"/>
                </w:tabs>
                <w:spacing w:before="1540" w:after="240"/>
              </w:pPr>
            </w:pPrChange>
          </w:pPr>
          <w:del w:id="5" w:author="David Santschi" w:date="2017-03-01T09:11:00Z">
            <w:r w:rsidRPr="008B45D2" w:rsidDel="00ED45C6">
              <w:rPr>
                <w:rFonts w:ascii="Times New Roman" w:eastAsia="Times New Roman" w:hAnsi="Times New Roman"/>
                <w:b w:val="0"/>
                <w:bCs/>
                <w:iCs/>
                <w:smallCaps/>
                <w:noProof/>
                <w:color w:val="5EB10E"/>
                <w:sz w:val="44"/>
                <w:szCs w:val="44"/>
              </w:rPr>
              <w:drawing>
                <wp:anchor distT="0" distB="0" distL="114300" distR="114300" simplePos="0" relativeHeight="251656192" behindDoc="0" locked="0" layoutInCell="1" allowOverlap="1" wp14:anchorId="658F16B6" wp14:editId="19D3F09E">
                  <wp:simplePos x="0" y="0"/>
                  <wp:positionH relativeFrom="column">
                    <wp:posOffset>6762750</wp:posOffset>
                  </wp:positionH>
                  <wp:positionV relativeFrom="paragraph">
                    <wp:posOffset>153670</wp:posOffset>
                  </wp:positionV>
                  <wp:extent cx="361950" cy="575310"/>
                  <wp:effectExtent l="0" t="0" r="0" b="0"/>
                  <wp:wrapSquare wrapText="bothSides"/>
                  <wp:docPr id="4" name="Picture 4" descr="C:\Users\David\AppData\Local\Microsoft\Windows\Temporary Internet Files\Content.Outlook\YOG67VIG\TTIR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vid\AppData\Local\Microsoft\Windows\Temporary Internet Files\Content.Outlook\YOG67VIG\TTIR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57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del>
          <w:r w:rsidR="00F80C82">
            <w:rPr>
              <w:rFonts w:ascii="Calibri" w:eastAsia="Calibri" w:hAnsi="Calibri"/>
              <w:color w:val="FFFFFF"/>
            </w:rPr>
            <w:t>Flow Summary</w:t>
          </w:r>
          <w:r w:rsidR="00F80C82" w:rsidRPr="00056634">
            <w:rPr>
              <w:rFonts w:ascii="Calibri" w:eastAsia="Calibri" w:hAnsi="Calibri"/>
              <w:color w:val="FFFFFF"/>
            </w:rPr>
            <w:tab/>
            <w:t>3</w:t>
          </w:r>
        </w:p>
        <w:p w14:paraId="3D35DF05" w14:textId="3A082684" w:rsidR="00F80C82" w:rsidRPr="008878AA" w:rsidRDefault="00F80C82" w:rsidP="00F80C82">
          <w:pPr>
            <w:jc w:val="center"/>
            <w:rPr>
              <w:rFonts w:ascii="Times New Roman" w:hAnsi="Times New Roman"/>
              <w:color w:val="BFBFBF" w:themeColor="background1" w:themeShade="BF"/>
              <w:sz w:val="6"/>
              <w:szCs w:val="6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</w:p>
        <w:p w14:paraId="11B8C73C" w14:textId="2C765BF9" w:rsidR="0058589E" w:rsidRPr="0058589E" w:rsidDel="00ED45C6" w:rsidRDefault="00EA46C5" w:rsidP="00CC688D">
          <w:pPr>
            <w:tabs>
              <w:tab w:val="left" w:pos="9720"/>
            </w:tabs>
            <w:jc w:val="both"/>
            <w:rPr>
              <w:del w:id="6" w:author="David Santschi" w:date="2017-03-01T09:11:00Z"/>
              <w:rFonts w:asciiTheme="minorHAnsi" w:hAnsiTheme="minorHAnsi" w:cstheme="minorHAnsi"/>
              <w:b/>
              <w:color w:val="58A100"/>
            </w:rPr>
          </w:pPr>
          <w:del w:id="7" w:author="David Santschi" w:date="2017-03-01T09:11:00Z">
            <w:r w:rsidDel="00ED45C6">
              <w:rPr>
                <w:rFonts w:asciiTheme="minorHAnsi" w:hAnsiTheme="minorHAnsi" w:cstheme="minorHAnsi"/>
                <w:b/>
                <w:color w:val="58A100"/>
              </w:rPr>
              <w:delText>TrimTabs Model Portfolios</w:delText>
            </w:r>
          </w:del>
        </w:p>
        <w:p w14:paraId="322F965A" w14:textId="53B3225E" w:rsidR="00094651" w:rsidRDefault="00772650" w:rsidP="00B56E9C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customXmlDelRangeStart w:id="8" w:author="David Santschi" w:date="2017-03-01T09:11:00Z"/>
      </w:sdtContent>
    </w:sdt>
    <w:customXmlDelRangeEnd w:id="8"/>
    <w:p w14:paraId="17A0CF23" w14:textId="77777777" w:rsidR="00B56E9C" w:rsidRDefault="00B56E9C" w:rsidP="00EA46C5">
      <w:pPr>
        <w:jc w:val="center"/>
        <w:rPr>
          <w:rFonts w:asciiTheme="minorHAnsi" w:hAnsiTheme="minorHAnsi" w:cstheme="minorHAnsi"/>
          <w:b/>
          <w:color w:val="58A100"/>
          <w:sz w:val="36"/>
          <w:szCs w:val="36"/>
        </w:rPr>
      </w:pPr>
    </w:p>
    <w:p w14:paraId="26C8B568" w14:textId="334E9B83" w:rsidR="0058589E" w:rsidRDefault="00DA381A" w:rsidP="00503469">
      <w:pPr>
        <w:widowControl w:val="0"/>
        <w:jc w:val="both"/>
        <w:rPr>
          <w:rFonts w:ascii="Times New Roman" w:hAnsi="Times New Roman"/>
          <w:bCs/>
          <w:iCs/>
          <w:sz w:val="22"/>
          <w:szCs w:val="22"/>
        </w:rPr>
      </w:pPr>
      <w:r>
        <w:rPr>
          <w:rFonts w:ascii="Times New Roman" w:hAnsi="Times New Roman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550E75D" wp14:editId="6BC8D451">
                <wp:simplePos x="0" y="0"/>
                <wp:positionH relativeFrom="column">
                  <wp:posOffset>0</wp:posOffset>
                </wp:positionH>
                <wp:positionV relativeFrom="paragraph">
                  <wp:posOffset>-254000</wp:posOffset>
                </wp:positionV>
                <wp:extent cx="7162800" cy="381000"/>
                <wp:effectExtent l="0" t="0" r="0" b="0"/>
                <wp:wrapNone/>
                <wp:docPr id="1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0" cy="381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58A100"/>
                            </a:gs>
                            <a:gs pos="100000">
                              <a:srgbClr val="58A1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8A10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16F2709" w14:textId="77777777" w:rsidR="00DA381A" w:rsidRPr="008878AA" w:rsidRDefault="00DA381A" w:rsidP="00DA381A">
                            <w:pPr>
                              <w:jc w:val="center"/>
                              <w:rPr>
                                <w:rFonts w:ascii="Times New Roman" w:hAnsi="Times New Roman"/>
                                <w:color w:val="BFBFBF" w:themeColor="background1" w:themeShade="BF"/>
                                <w:sz w:val="6"/>
                                <w:szCs w:val="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0396B5F" w14:textId="266271FB" w:rsidR="00DA381A" w:rsidRPr="008878AA" w:rsidRDefault="00DA381A" w:rsidP="00DA381A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1D1B11" w:themeColor="background2" w:themeShade="1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del w:id="9" w:author="Yeung, Stanley" w:date="2017-04-19T09:25:00Z">
                              <w:r w:rsidDel="0099228A">
                                <w:rPr>
                                  <w:rFonts w:asciiTheme="minorHAnsi" w:hAnsiTheme="minorHAnsi"/>
                                  <w:b/>
                                  <w:color w:val="1D1B11" w:themeColor="background2" w:themeShade="1A"/>
                                  <w:sz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delText xml:space="preserve">Introducing the </w:delText>
                              </w:r>
                              <w:r w:rsidR="00F41825" w:rsidDel="0099228A">
                                <w:rPr>
                                  <w:rFonts w:asciiTheme="minorHAnsi" w:hAnsiTheme="minorHAnsi"/>
                                  <w:b/>
                                  <w:color w:val="1D1B11" w:themeColor="background2" w:themeShade="1A"/>
                                  <w:sz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delText xml:space="preserve">Flow </w:delText>
                              </w:r>
                            </w:del>
                            <w:ins w:id="10" w:author="David Santschi" w:date="2017-03-01T09:06:00Z">
                              <w:del w:id="11" w:author="Yeung, Stanley" w:date="2017-04-19T09:25:00Z">
                                <w:r w:rsidR="00ED45C6" w:rsidDel="0099228A">
                                  <w:rPr>
                                    <w:rFonts w:asciiTheme="minorHAnsi" w:hAnsiTheme="minorHAnsi"/>
                                    <w:b/>
                                    <w:color w:val="1D1B11" w:themeColor="background2" w:themeShade="1A"/>
                                    <w:sz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delText xml:space="preserve">World Equity ETF </w:delText>
                                </w:r>
                              </w:del>
                            </w:ins>
                            <w:del w:id="12" w:author="Yeung, Stanley" w:date="2017-04-19T09:25:00Z">
                              <w:r w:rsidR="00F41825" w:rsidDel="0099228A">
                                <w:rPr>
                                  <w:rFonts w:asciiTheme="minorHAnsi" w:hAnsiTheme="minorHAnsi"/>
                                  <w:b/>
                                  <w:color w:val="1D1B11" w:themeColor="background2" w:themeShade="1A"/>
                                  <w:sz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delText xml:space="preserve">Index </w:delText>
                              </w:r>
                            </w:del>
                            <w:r>
                              <w:rPr>
                                <w:rFonts w:asciiTheme="minorHAnsi" w:hAnsiTheme="minorHAnsi"/>
                                <w:b/>
                                <w:color w:val="1D1B11" w:themeColor="background2" w:themeShade="1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Model Portfolio </w:t>
                            </w:r>
                          </w:p>
                          <w:p w14:paraId="45D8F2F4" w14:textId="77777777" w:rsidR="00DA381A" w:rsidRPr="008878AA" w:rsidRDefault="00DA381A" w:rsidP="00DA381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1D1B11" w:themeColor="background2" w:themeShade="1A"/>
                                <w:sz w:val="6"/>
                                <w:szCs w:val="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EED5382" w14:textId="77777777" w:rsidR="00DA381A" w:rsidRPr="008878AA" w:rsidRDefault="00DA381A" w:rsidP="00DA381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808080" w:themeColor="background1" w:themeShade="80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0E75D" id="Rectangle 69" o:spid="_x0000_s1027" style="position:absolute;left:0;text-align:left;margin-left:0;margin-top:-20pt;width:564pt;height:3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" fillcolor="#58a100" stroked="f" strokeweight="1pt">
                <v:fill color2="#e4f0df" rotate="t" colors="0 #58a100;1 #c8e3be;1 #e4f0df" focus="100%" type="gradient"/>
                <v:textbox>
                  <w:txbxContent>
                    <w:p w14:paraId="716F2709" w14:textId="77777777" w:rsidR="00DA381A" w:rsidRPr="008878AA" w:rsidRDefault="00DA381A" w:rsidP="00DA381A">
                      <w:pPr>
                        <w:jc w:val="center"/>
                        <w:rPr>
                          <w:rFonts w:ascii="Times New Roman" w:hAnsi="Times New Roman"/>
                          <w:color w:val="BFBFBF" w:themeColor="background1" w:themeShade="BF"/>
                          <w:sz w:val="6"/>
                          <w:szCs w:val="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0396B5F" w14:textId="266271FB" w:rsidR="00DA381A" w:rsidRPr="008878AA" w:rsidRDefault="00DA381A" w:rsidP="00DA381A">
                      <w:pPr>
                        <w:jc w:val="center"/>
                        <w:rPr>
                          <w:rFonts w:asciiTheme="minorHAnsi" w:hAnsiTheme="minorHAnsi"/>
                          <w:b/>
                          <w:color w:val="1D1B11" w:themeColor="background2" w:themeShade="1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del w:id="13" w:author="Yeung, Stanley" w:date="2017-04-19T09:25:00Z">
                        <w:r w:rsidDel="0099228A">
                          <w:rPr>
                            <w:rFonts w:asciiTheme="minorHAnsi" w:hAnsiTheme="minorHAnsi"/>
                            <w:b/>
                            <w:color w:val="1D1B11" w:themeColor="background2" w:themeShade="1A"/>
                            <w:sz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delText xml:space="preserve">Introducing the </w:delText>
                        </w:r>
                        <w:r w:rsidR="00F41825" w:rsidDel="0099228A">
                          <w:rPr>
                            <w:rFonts w:asciiTheme="minorHAnsi" w:hAnsiTheme="minorHAnsi"/>
                            <w:b/>
                            <w:color w:val="1D1B11" w:themeColor="background2" w:themeShade="1A"/>
                            <w:sz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delText xml:space="preserve">Flow </w:delText>
                        </w:r>
                      </w:del>
                      <w:ins w:id="14" w:author="David Santschi" w:date="2017-03-01T09:06:00Z">
                        <w:del w:id="15" w:author="Yeung, Stanley" w:date="2017-04-19T09:25:00Z">
                          <w:r w:rsidR="00ED45C6" w:rsidDel="0099228A">
                            <w:rPr>
                              <w:rFonts w:asciiTheme="minorHAnsi" w:hAnsiTheme="minorHAnsi"/>
                              <w:b/>
                              <w:color w:val="1D1B11" w:themeColor="background2" w:themeShade="1A"/>
                              <w:sz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elText xml:space="preserve">World Equity ETF </w:delText>
                          </w:r>
                        </w:del>
                      </w:ins>
                      <w:del w:id="16" w:author="Yeung, Stanley" w:date="2017-04-19T09:25:00Z">
                        <w:r w:rsidR="00F41825" w:rsidDel="0099228A">
                          <w:rPr>
                            <w:rFonts w:asciiTheme="minorHAnsi" w:hAnsiTheme="minorHAnsi"/>
                            <w:b/>
                            <w:color w:val="1D1B11" w:themeColor="background2" w:themeShade="1A"/>
                            <w:sz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delText xml:space="preserve">Index </w:delText>
                        </w:r>
                      </w:del>
                      <w:r>
                        <w:rPr>
                          <w:rFonts w:asciiTheme="minorHAnsi" w:hAnsiTheme="minorHAnsi"/>
                          <w:b/>
                          <w:color w:val="1D1B11" w:themeColor="background2" w:themeShade="1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Model Portfolio </w:t>
                      </w:r>
                    </w:p>
                    <w:p w14:paraId="45D8F2F4" w14:textId="77777777" w:rsidR="00DA381A" w:rsidRPr="008878AA" w:rsidRDefault="00DA381A" w:rsidP="00DA381A">
                      <w:pPr>
                        <w:jc w:val="center"/>
                        <w:rPr>
                          <w:rFonts w:ascii="Times New Roman" w:hAnsi="Times New Roman"/>
                          <w:b/>
                          <w:color w:val="1D1B11" w:themeColor="background2" w:themeShade="1A"/>
                          <w:sz w:val="6"/>
                          <w:szCs w:val="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EED5382" w14:textId="77777777" w:rsidR="00DA381A" w:rsidRPr="008878AA" w:rsidRDefault="00DA381A" w:rsidP="00DA381A">
                      <w:pPr>
                        <w:jc w:val="center"/>
                        <w:rPr>
                          <w:rFonts w:ascii="Times New Roman" w:hAnsi="Times New Roman"/>
                          <w:b/>
                          <w:color w:val="808080" w:themeColor="background1" w:themeShade="80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372006" w14:textId="77777777" w:rsidR="00B56E9C" w:rsidRDefault="00B56E9C" w:rsidP="00B56E9C">
      <w:pPr>
        <w:widowControl w:val="0"/>
        <w:ind w:left="360"/>
        <w:jc w:val="both"/>
        <w:rPr>
          <w:rFonts w:asciiTheme="minorHAnsi" w:hAnsiTheme="minorHAnsi"/>
          <w:b/>
          <w:bCs/>
          <w:iCs/>
          <w:szCs w:val="24"/>
        </w:rPr>
      </w:pPr>
    </w:p>
    <w:p w14:paraId="536EB8F7" w14:textId="5AD4251E" w:rsidR="00EA46C5" w:rsidRPr="00F41825" w:rsidRDefault="00EA46C5" w:rsidP="00B56E9C">
      <w:pPr>
        <w:widowControl w:val="0"/>
        <w:ind w:left="360"/>
        <w:jc w:val="both"/>
        <w:rPr>
          <w:b/>
          <w:bCs/>
          <w:iCs/>
          <w:sz w:val="22"/>
          <w:szCs w:val="22"/>
        </w:rPr>
      </w:pPr>
      <w:r w:rsidRPr="00F41825">
        <w:rPr>
          <w:b/>
          <w:bCs/>
          <w:iCs/>
          <w:sz w:val="22"/>
          <w:szCs w:val="22"/>
        </w:rPr>
        <w:t>Overview</w:t>
      </w:r>
    </w:p>
    <w:p w14:paraId="34D1E1BD" w14:textId="77777777" w:rsidR="00F90A18" w:rsidRPr="00F41825" w:rsidRDefault="00F90A18" w:rsidP="00B56E9C">
      <w:pPr>
        <w:widowControl w:val="0"/>
        <w:ind w:left="360"/>
        <w:jc w:val="both"/>
        <w:rPr>
          <w:b/>
          <w:bCs/>
          <w:iCs/>
          <w:sz w:val="22"/>
          <w:szCs w:val="22"/>
        </w:rPr>
      </w:pPr>
    </w:p>
    <w:p w14:paraId="55F8632E" w14:textId="5402C54E" w:rsidR="00D504BE" w:rsidRDefault="00F90A18" w:rsidP="00DA381A">
      <w:pPr>
        <w:widowControl w:val="0"/>
        <w:ind w:left="360"/>
        <w:jc w:val="both"/>
        <w:rPr>
          <w:ins w:id="17" w:author="zishuo li" w:date="2017-04-23T23:16:00Z"/>
          <w:bCs/>
          <w:iCs/>
          <w:sz w:val="22"/>
          <w:szCs w:val="22"/>
        </w:rPr>
      </w:pPr>
      <w:del w:id="18" w:author="Yeung, Stanley" w:date="2017-04-19T09:24:00Z">
        <w:r w:rsidRPr="00F41825" w:rsidDel="0099228A">
          <w:rPr>
            <w:bCs/>
            <w:iCs/>
            <w:sz w:val="22"/>
            <w:szCs w:val="22"/>
          </w:rPr>
          <w:delText>The TrimTabs</w:delText>
        </w:r>
      </w:del>
      <w:ins w:id="19" w:author="David Santschi" w:date="2017-03-01T09:07:00Z">
        <w:del w:id="20" w:author="Yeung, Stanley" w:date="2017-04-19T09:24:00Z">
          <w:r w:rsidR="00ED45C6" w:rsidDel="0099228A">
            <w:rPr>
              <w:bCs/>
              <w:iCs/>
              <w:sz w:val="22"/>
              <w:szCs w:val="22"/>
            </w:rPr>
            <w:delText xml:space="preserve"> World Equity </w:delText>
          </w:r>
        </w:del>
      </w:ins>
      <w:del w:id="21" w:author="Yeung, Stanley" w:date="2017-04-19T09:24:00Z">
        <w:r w:rsidRPr="00F41825" w:rsidDel="0099228A">
          <w:rPr>
            <w:bCs/>
            <w:iCs/>
            <w:sz w:val="22"/>
            <w:szCs w:val="22"/>
          </w:rPr>
          <w:delText xml:space="preserve"> </w:delText>
        </w:r>
        <w:r w:rsidR="00F41825" w:rsidDel="0099228A">
          <w:rPr>
            <w:bCs/>
            <w:iCs/>
            <w:sz w:val="22"/>
            <w:szCs w:val="22"/>
          </w:rPr>
          <w:delText>Flow</w:delText>
        </w:r>
      </w:del>
      <w:ins w:id="22" w:author="David Santschi" w:date="2017-03-01T09:07:00Z">
        <w:del w:id="23" w:author="Yeung, Stanley" w:date="2017-04-19T09:24:00Z">
          <w:r w:rsidR="00ED45C6" w:rsidDel="0099228A">
            <w:rPr>
              <w:bCs/>
              <w:iCs/>
              <w:sz w:val="22"/>
              <w:szCs w:val="22"/>
            </w:rPr>
            <w:delText>ETF</w:delText>
          </w:r>
        </w:del>
      </w:ins>
      <w:del w:id="24" w:author="Yeung, Stanley" w:date="2017-04-19T09:24:00Z">
        <w:r w:rsidR="00F41825" w:rsidDel="0099228A">
          <w:rPr>
            <w:bCs/>
            <w:iCs/>
            <w:sz w:val="22"/>
            <w:szCs w:val="22"/>
          </w:rPr>
          <w:delText xml:space="preserve"> Index</w:delText>
        </w:r>
        <w:r w:rsidRPr="00F41825" w:rsidDel="0099228A">
          <w:rPr>
            <w:bCs/>
            <w:iCs/>
            <w:sz w:val="22"/>
            <w:szCs w:val="22"/>
          </w:rPr>
          <w:delText xml:space="preserve"> Model </w:delText>
        </w:r>
      </w:del>
      <w:ins w:id="25" w:author="David Santschi" w:date="2017-03-01T09:07:00Z">
        <w:del w:id="26" w:author="Yeung, Stanley" w:date="2017-04-19T09:24:00Z">
          <w:r w:rsidR="00ED45C6" w:rsidDel="0099228A">
            <w:rPr>
              <w:bCs/>
              <w:iCs/>
              <w:sz w:val="22"/>
              <w:szCs w:val="22"/>
            </w:rPr>
            <w:delText>P</w:delText>
          </w:r>
        </w:del>
      </w:ins>
      <w:del w:id="27" w:author="Yeung, Stanley" w:date="2017-04-19T09:24:00Z">
        <w:r w:rsidRPr="00F41825" w:rsidDel="0099228A">
          <w:rPr>
            <w:bCs/>
            <w:iCs/>
            <w:sz w:val="22"/>
            <w:szCs w:val="22"/>
          </w:rPr>
          <w:delText xml:space="preserve">portfolio </w:delText>
        </w:r>
        <w:r w:rsidR="00DA381A" w:rsidDel="0099228A">
          <w:rPr>
            <w:bCs/>
            <w:iCs/>
            <w:sz w:val="22"/>
            <w:szCs w:val="22"/>
          </w:rPr>
          <w:delText xml:space="preserve">allows investors to participate in </w:delText>
        </w:r>
      </w:del>
      <w:ins w:id="28" w:author="David Santschi" w:date="2017-03-01T09:07:00Z">
        <w:del w:id="29" w:author="Yeung, Stanley" w:date="2017-04-19T09:24:00Z">
          <w:r w:rsidR="00ED45C6" w:rsidDel="0099228A">
            <w:rPr>
              <w:bCs/>
              <w:iCs/>
              <w:sz w:val="22"/>
              <w:szCs w:val="22"/>
            </w:rPr>
            <w:delText xml:space="preserve">the </w:delText>
          </w:r>
        </w:del>
      </w:ins>
      <w:del w:id="30" w:author="Yeung, Stanley" w:date="2017-04-19T09:24:00Z">
        <w:r w:rsidR="00F41825" w:rsidDel="0099228A">
          <w:rPr>
            <w:bCs/>
            <w:iCs/>
            <w:sz w:val="22"/>
            <w:szCs w:val="22"/>
          </w:rPr>
          <w:delText>overall</w:delText>
        </w:r>
        <w:r w:rsidR="00DA381A" w:rsidDel="0099228A">
          <w:rPr>
            <w:bCs/>
            <w:iCs/>
            <w:sz w:val="22"/>
            <w:szCs w:val="22"/>
          </w:rPr>
          <w:delText xml:space="preserve"> </w:delText>
        </w:r>
        <w:r w:rsidR="00F41825" w:rsidDel="0099228A">
          <w:rPr>
            <w:bCs/>
            <w:iCs/>
            <w:sz w:val="22"/>
            <w:szCs w:val="22"/>
          </w:rPr>
          <w:delText>stock market</w:delText>
        </w:r>
        <w:r w:rsidR="008B7AE5" w:rsidDel="0099228A">
          <w:rPr>
            <w:bCs/>
            <w:iCs/>
            <w:sz w:val="22"/>
            <w:szCs w:val="22"/>
          </w:rPr>
          <w:delText xml:space="preserve"> </w:delText>
        </w:r>
        <w:r w:rsidR="00DA381A" w:rsidDel="0099228A">
          <w:rPr>
            <w:bCs/>
            <w:iCs/>
            <w:sz w:val="22"/>
            <w:szCs w:val="22"/>
          </w:rPr>
          <w:delText>while reducing risk in declining markets.  Th</w:delText>
        </w:r>
        <w:r w:rsidR="00F41825" w:rsidDel="0099228A">
          <w:rPr>
            <w:bCs/>
            <w:iCs/>
            <w:sz w:val="22"/>
            <w:szCs w:val="22"/>
          </w:rPr>
          <w:delText xml:space="preserve">e strategy </w:delText>
        </w:r>
      </w:del>
      <w:ins w:id="31" w:author="David Santschi" w:date="2017-03-01T09:07:00Z">
        <w:del w:id="32" w:author="Yeung, Stanley" w:date="2017-04-19T09:24:00Z">
          <w:r w:rsidR="00ED45C6" w:rsidDel="0099228A">
            <w:rPr>
              <w:bCs/>
              <w:iCs/>
              <w:sz w:val="22"/>
              <w:szCs w:val="22"/>
            </w:rPr>
            <w:delText xml:space="preserve">adjusts its </w:delText>
          </w:r>
        </w:del>
      </w:ins>
      <w:del w:id="33" w:author="Yeung, Stanley" w:date="2017-04-19T09:24:00Z">
        <w:r w:rsidR="00F41825" w:rsidDel="0099228A">
          <w:rPr>
            <w:bCs/>
            <w:iCs/>
            <w:sz w:val="22"/>
            <w:szCs w:val="22"/>
          </w:rPr>
          <w:delText>allocat</w:delText>
        </w:r>
      </w:del>
      <w:ins w:id="34" w:author="David Santschi" w:date="2017-03-01T09:08:00Z">
        <w:del w:id="35" w:author="Yeung, Stanley" w:date="2017-04-19T09:24:00Z">
          <w:r w:rsidR="00ED45C6" w:rsidDel="0099228A">
            <w:rPr>
              <w:bCs/>
              <w:iCs/>
              <w:sz w:val="22"/>
              <w:szCs w:val="22"/>
            </w:rPr>
            <w:delText>ions</w:delText>
          </w:r>
        </w:del>
      </w:ins>
      <w:del w:id="36" w:author="Yeung, Stanley" w:date="2017-04-19T09:24:00Z">
        <w:r w:rsidR="00F41825" w:rsidDel="0099228A">
          <w:rPr>
            <w:bCs/>
            <w:iCs/>
            <w:sz w:val="22"/>
            <w:szCs w:val="22"/>
          </w:rPr>
          <w:delText>es</w:delText>
        </w:r>
      </w:del>
      <w:ins w:id="37" w:author="David Santschi" w:date="2017-03-01T09:08:00Z">
        <w:del w:id="38" w:author="Yeung, Stanley" w:date="2017-04-19T09:24:00Z">
          <w:r w:rsidR="00ED45C6" w:rsidDel="0099228A">
            <w:rPr>
              <w:bCs/>
              <w:iCs/>
              <w:sz w:val="22"/>
              <w:szCs w:val="22"/>
            </w:rPr>
            <w:delText xml:space="preserve"> </w:delText>
          </w:r>
        </w:del>
      </w:ins>
      <w:del w:id="39" w:author="Yeung, Stanley" w:date="2017-04-19T09:24:00Z">
        <w:r w:rsidR="00F41825" w:rsidDel="0099228A">
          <w:rPr>
            <w:bCs/>
            <w:iCs/>
            <w:sz w:val="22"/>
            <w:szCs w:val="22"/>
          </w:rPr>
          <w:delText xml:space="preserve"> between</w:delText>
        </w:r>
      </w:del>
      <w:ins w:id="40" w:author="David Santschi" w:date="2017-03-01T09:09:00Z">
        <w:del w:id="41" w:author="Yeung, Stanley" w:date="2017-04-19T09:24:00Z">
          <w:r w:rsidR="00ED45C6" w:rsidDel="0099228A">
            <w:rPr>
              <w:bCs/>
              <w:iCs/>
              <w:sz w:val="22"/>
              <w:szCs w:val="22"/>
            </w:rPr>
            <w:delText>to</w:delText>
          </w:r>
        </w:del>
      </w:ins>
      <w:del w:id="42" w:author="Yeung, Stanley" w:date="2017-04-19T09:24:00Z">
        <w:r w:rsidR="00F41825" w:rsidDel="0099228A">
          <w:rPr>
            <w:bCs/>
            <w:iCs/>
            <w:sz w:val="22"/>
            <w:szCs w:val="22"/>
          </w:rPr>
          <w:delText xml:space="preserve"> the SPY</w:delText>
        </w:r>
        <w:r w:rsidR="00DA381A" w:rsidDel="0099228A">
          <w:rPr>
            <w:bCs/>
            <w:iCs/>
            <w:sz w:val="22"/>
            <w:szCs w:val="22"/>
          </w:rPr>
          <w:delText xml:space="preserve"> (</w:delText>
        </w:r>
        <w:r w:rsidR="00F41825" w:rsidDel="0099228A">
          <w:rPr>
            <w:bCs/>
            <w:color w:val="000000"/>
            <w:sz w:val="22"/>
            <w:szCs w:val="22"/>
          </w:rPr>
          <w:delText>SPDR S&amp;P 500 ETF) and IEF (iShares 7-10 Year Treasury Bond ETF)</w:delText>
        </w:r>
        <w:r w:rsidR="00DA381A" w:rsidDel="0099228A">
          <w:rPr>
            <w:bCs/>
            <w:color w:val="000000"/>
            <w:sz w:val="22"/>
            <w:szCs w:val="22"/>
          </w:rPr>
          <w:delText xml:space="preserve"> based on</w:delText>
        </w:r>
        <w:r w:rsidR="00DA381A" w:rsidRPr="00DE5E7B" w:rsidDel="0099228A">
          <w:rPr>
            <w:bCs/>
            <w:color w:val="000000"/>
            <w:sz w:val="22"/>
            <w:szCs w:val="22"/>
          </w:rPr>
          <w:delText xml:space="preserve"> </w:delText>
        </w:r>
        <w:r w:rsidRPr="00F41825" w:rsidDel="0099228A">
          <w:rPr>
            <w:sz w:val="22"/>
            <w:szCs w:val="22"/>
          </w:rPr>
          <w:delText xml:space="preserve">proprietary quantitative analysis </w:delText>
        </w:r>
        <w:r w:rsidR="00F41825" w:rsidDel="0099228A">
          <w:rPr>
            <w:sz w:val="22"/>
            <w:szCs w:val="22"/>
          </w:rPr>
          <w:delText xml:space="preserve">of </w:delText>
        </w:r>
      </w:del>
      <w:ins w:id="43" w:author="David Santschi" w:date="2017-03-01T09:08:00Z">
        <w:del w:id="44" w:author="Yeung, Stanley" w:date="2017-04-19T09:24:00Z">
          <w:r w:rsidR="00ED45C6" w:rsidDel="0099228A">
            <w:rPr>
              <w:sz w:val="22"/>
              <w:szCs w:val="22"/>
            </w:rPr>
            <w:delText xml:space="preserve">the flows of four </w:delText>
          </w:r>
        </w:del>
      </w:ins>
      <w:del w:id="45" w:author="Yeung, Stanley" w:date="2017-04-19T09:24:00Z">
        <w:r w:rsidR="00F41825" w:rsidDel="0099228A">
          <w:rPr>
            <w:sz w:val="22"/>
            <w:szCs w:val="22"/>
          </w:rPr>
          <w:delText>four ETF Flow</w:delText>
        </w:r>
        <w:r w:rsidRPr="00F41825" w:rsidDel="0099228A">
          <w:rPr>
            <w:sz w:val="22"/>
            <w:szCs w:val="22"/>
          </w:rPr>
          <w:delText xml:space="preserve"> indicators</w:delText>
        </w:r>
      </w:del>
      <w:ins w:id="46" w:author="David Santschi" w:date="2017-03-01T09:08:00Z">
        <w:del w:id="47" w:author="Yeung, Stanley" w:date="2017-04-19T09:24:00Z">
          <w:r w:rsidR="00ED45C6" w:rsidDel="0099228A">
            <w:rPr>
              <w:sz w:val="22"/>
              <w:szCs w:val="22"/>
            </w:rPr>
            <w:delText>categories that cover U.S. and non-U.S. equities</w:delText>
          </w:r>
        </w:del>
      </w:ins>
      <w:del w:id="48" w:author="Yeung, Stanley" w:date="2017-04-19T09:24:00Z">
        <w:r w:rsidR="00DA381A" w:rsidDel="0099228A">
          <w:rPr>
            <w:sz w:val="22"/>
            <w:szCs w:val="22"/>
          </w:rPr>
          <w:delText>.</w:delText>
        </w:r>
        <w:r w:rsidRPr="00F41825" w:rsidDel="0099228A">
          <w:rPr>
            <w:sz w:val="22"/>
            <w:szCs w:val="22"/>
          </w:rPr>
          <w:delText xml:space="preserve"> </w:delText>
        </w:r>
        <w:r w:rsidR="00DA381A" w:rsidDel="0099228A">
          <w:rPr>
            <w:sz w:val="22"/>
            <w:szCs w:val="22"/>
          </w:rPr>
          <w:delText xml:space="preserve"> </w:delText>
        </w:r>
        <w:r w:rsidRPr="00F41825" w:rsidDel="0099228A">
          <w:rPr>
            <w:bCs/>
            <w:color w:val="000000"/>
            <w:sz w:val="22"/>
            <w:szCs w:val="22"/>
          </w:rPr>
          <w:delText xml:space="preserve">This strategy outperformed the </w:delText>
        </w:r>
        <w:r w:rsidR="00F41825" w:rsidDel="0099228A">
          <w:rPr>
            <w:bCs/>
            <w:color w:val="000000"/>
            <w:sz w:val="22"/>
            <w:szCs w:val="22"/>
          </w:rPr>
          <w:delText>SPY</w:delText>
        </w:r>
        <w:r w:rsidR="007A71B6" w:rsidRPr="00F41825" w:rsidDel="0099228A">
          <w:rPr>
            <w:bCs/>
            <w:color w:val="000000"/>
            <w:sz w:val="22"/>
            <w:szCs w:val="22"/>
          </w:rPr>
          <w:delText xml:space="preserve"> in our backtest from 20</w:delText>
        </w:r>
      </w:del>
      <w:ins w:id="49" w:author="David Santschi" w:date="2017-03-01T09:08:00Z">
        <w:del w:id="50" w:author="Yeung, Stanley" w:date="2017-04-19T09:24:00Z">
          <w:r w:rsidR="00ED45C6" w:rsidDel="0099228A">
            <w:rPr>
              <w:bCs/>
              <w:color w:val="000000"/>
              <w:sz w:val="22"/>
              <w:szCs w:val="22"/>
            </w:rPr>
            <w:delText xml:space="preserve">10 through </w:delText>
          </w:r>
        </w:del>
      </w:ins>
      <w:del w:id="51" w:author="Yeung, Stanley" w:date="2017-04-19T09:24:00Z">
        <w:r w:rsidR="007A71B6" w:rsidRPr="00F41825" w:rsidDel="0099228A">
          <w:rPr>
            <w:bCs/>
            <w:color w:val="000000"/>
            <w:sz w:val="22"/>
            <w:szCs w:val="22"/>
          </w:rPr>
          <w:delText>00-2016.</w:delText>
        </w:r>
      </w:del>
      <w:ins w:id="52" w:author="zishuo li" w:date="2017-04-23T23:11:00Z">
        <w:r w:rsidR="00134B4D">
          <w:rPr>
            <w:bCs/>
            <w:iCs/>
            <w:sz w:val="22"/>
            <w:szCs w:val="22"/>
          </w:rPr>
          <w:t>Reversion</w:t>
        </w:r>
        <w:r w:rsidR="00D504BE">
          <w:rPr>
            <w:bCs/>
            <w:iCs/>
            <w:sz w:val="22"/>
            <w:szCs w:val="22"/>
          </w:rPr>
          <w:t xml:space="preserve"> model based on Fund Flow. </w:t>
        </w:r>
      </w:ins>
    </w:p>
    <w:p w14:paraId="3E212DF6" w14:textId="416799A7" w:rsidR="00D504BE" w:rsidRPr="00D504BE" w:rsidRDefault="00D504BE" w:rsidP="00DA381A">
      <w:pPr>
        <w:widowControl w:val="0"/>
        <w:ind w:left="360"/>
        <w:jc w:val="both"/>
        <w:rPr>
          <w:ins w:id="53" w:author="zishuo li" w:date="2017-04-23T23:14:00Z"/>
          <w:rFonts w:eastAsia="宋体"/>
          <w:bCs/>
          <w:iCs/>
          <w:sz w:val="22"/>
          <w:szCs w:val="22"/>
          <w:lang w:eastAsia="zh-CN"/>
          <w:rPrChange w:id="54" w:author="zishuo li" w:date="2017-04-23T23:17:00Z">
            <w:rPr>
              <w:ins w:id="55" w:author="zishuo li" w:date="2017-04-23T23:14:00Z"/>
              <w:bCs/>
              <w:iCs/>
              <w:sz w:val="22"/>
              <w:szCs w:val="22"/>
            </w:rPr>
          </w:rPrChange>
        </w:rPr>
      </w:pPr>
      <w:ins w:id="56" w:author="zishuo li" w:date="2017-04-23T23:16:00Z">
        <w:r>
          <w:rPr>
            <w:bCs/>
            <w:iCs/>
            <w:sz w:val="22"/>
            <w:szCs w:val="22"/>
          </w:rPr>
          <w:t>(</w:t>
        </w:r>
      </w:ins>
      <w:ins w:id="57" w:author="zishuo li" w:date="2017-04-23T23:15:00Z">
        <w:r>
          <w:rPr>
            <w:bCs/>
            <w:iCs/>
            <w:sz w:val="22"/>
            <w:szCs w:val="22"/>
          </w:rPr>
          <w:t>If x days moving average of Fund Flow cros</w:t>
        </w:r>
      </w:ins>
      <w:ins w:id="58" w:author="zishuo li" w:date="2017-04-23T23:16:00Z">
        <w:r>
          <w:rPr>
            <w:bCs/>
            <w:iCs/>
            <w:sz w:val="22"/>
            <w:szCs w:val="22"/>
          </w:rPr>
          <w:t xml:space="preserve">sover above </w:t>
        </w:r>
        <w:r w:rsidR="00104C79">
          <w:rPr>
            <w:bCs/>
            <w:iCs/>
            <w:sz w:val="22"/>
            <w:szCs w:val="22"/>
          </w:rPr>
          <w:t xml:space="preserve">y days moving average, short </w:t>
        </w:r>
      </w:ins>
      <w:ins w:id="59" w:author="zishuo li" w:date="2017-04-24T10:09:00Z">
        <w:r w:rsidR="00104C79">
          <w:rPr>
            <w:bCs/>
            <w:iCs/>
            <w:sz w:val="22"/>
            <w:szCs w:val="22"/>
          </w:rPr>
          <w:t>SPY</w:t>
        </w:r>
      </w:ins>
      <w:ins w:id="60" w:author="zishuo li" w:date="2017-04-23T23:16:00Z">
        <w:r>
          <w:rPr>
            <w:bCs/>
            <w:iCs/>
            <w:sz w:val="22"/>
            <w:szCs w:val="22"/>
          </w:rPr>
          <w:t xml:space="preserve">, </w:t>
        </w:r>
      </w:ins>
      <w:ins w:id="61" w:author="zishuo li" w:date="2017-04-23T23:17:00Z">
        <w:r>
          <w:rPr>
            <w:rFonts w:eastAsia="宋体"/>
            <w:bCs/>
            <w:iCs/>
            <w:sz w:val="22"/>
            <w:szCs w:val="22"/>
            <w:lang w:eastAsia="zh-CN"/>
          </w:rPr>
          <w:t xml:space="preserve">otherwise long </w:t>
        </w:r>
      </w:ins>
      <w:ins w:id="62" w:author="zishuo li" w:date="2017-04-24T10:09:00Z">
        <w:r w:rsidR="00104C79">
          <w:rPr>
            <w:rFonts w:eastAsia="宋体"/>
            <w:bCs/>
            <w:iCs/>
            <w:sz w:val="22"/>
            <w:szCs w:val="22"/>
            <w:lang w:eastAsia="zh-CN"/>
          </w:rPr>
          <w:t>SPY</w:t>
        </w:r>
      </w:ins>
    </w:p>
    <w:p w14:paraId="6944F417" w14:textId="77777777" w:rsidR="00D504BE" w:rsidRDefault="00D504BE" w:rsidP="00DA381A">
      <w:pPr>
        <w:widowControl w:val="0"/>
        <w:ind w:left="360"/>
        <w:jc w:val="both"/>
        <w:rPr>
          <w:ins w:id="63" w:author="zishuo li" w:date="2017-04-23T23:14:00Z"/>
          <w:bCs/>
          <w:iCs/>
          <w:sz w:val="22"/>
          <w:szCs w:val="22"/>
        </w:rPr>
      </w:pPr>
    </w:p>
    <w:p w14:paraId="65BB09AA" w14:textId="19DFE9E4" w:rsidR="00EA46C5" w:rsidRPr="0077521E" w:rsidRDefault="004F385B">
      <w:pPr>
        <w:widowControl w:val="0"/>
        <w:ind w:left="360"/>
        <w:jc w:val="both"/>
        <w:rPr>
          <w:bCs/>
          <w:iCs/>
          <w:sz w:val="22"/>
          <w:szCs w:val="22"/>
          <w:rPrChange w:id="64" w:author="zishuo li" w:date="2017-04-24T11:02:00Z">
            <w:rPr>
              <w:bCs/>
              <w:color w:val="000000"/>
              <w:sz w:val="22"/>
              <w:szCs w:val="22"/>
            </w:rPr>
          </w:rPrChange>
        </w:rPr>
      </w:pPr>
      <w:ins w:id="65" w:author="zishuo li" w:date="2017-04-24T11:01:00Z">
        <w:r>
          <w:rPr>
            <w:bCs/>
            <w:iCs/>
            <w:sz w:val="22"/>
            <w:szCs w:val="22"/>
          </w:rPr>
          <w:t>This model believe that</w:t>
        </w:r>
      </w:ins>
      <w:ins w:id="66" w:author="zishuo li" w:date="2017-04-24T11:02:00Z">
        <w:r w:rsidR="0077521E">
          <w:rPr>
            <w:bCs/>
            <w:iCs/>
            <w:sz w:val="22"/>
            <w:szCs w:val="22"/>
          </w:rPr>
          <w:t xml:space="preserve"> strategy has </w:t>
        </w:r>
        <w:r w:rsidR="0077521E" w:rsidRPr="0077521E">
          <w:rPr>
            <w:bCs/>
            <w:iCs/>
            <w:sz w:val="22"/>
            <w:szCs w:val="22"/>
          </w:rPr>
          <w:t>continuation</w:t>
        </w:r>
        <w:r w:rsidR="0077521E">
          <w:rPr>
            <w:bCs/>
            <w:iCs/>
            <w:sz w:val="22"/>
            <w:szCs w:val="22"/>
          </w:rPr>
          <w:t>. In this model, s</w:t>
        </w:r>
      </w:ins>
      <w:ins w:id="67" w:author="zishuo li" w:date="2017-04-23T23:17:00Z">
        <w:r w:rsidR="00D504BE">
          <w:rPr>
            <w:bCs/>
            <w:iCs/>
            <w:sz w:val="22"/>
            <w:szCs w:val="22"/>
          </w:rPr>
          <w:t>trategy is updated every</w:t>
        </w:r>
      </w:ins>
      <w:ins w:id="68" w:author="zishuo li" w:date="2017-04-24T10:09:00Z">
        <w:r w:rsidR="00104C79">
          <w:rPr>
            <w:bCs/>
            <w:iCs/>
            <w:sz w:val="22"/>
            <w:szCs w:val="22"/>
          </w:rPr>
          <w:t xml:space="preserve"> fixed</w:t>
        </w:r>
      </w:ins>
      <w:ins w:id="69" w:author="zishuo li" w:date="2017-04-23T23:17:00Z">
        <w:r w:rsidR="00D504BE">
          <w:rPr>
            <w:bCs/>
            <w:iCs/>
            <w:sz w:val="22"/>
            <w:szCs w:val="22"/>
          </w:rPr>
          <w:t xml:space="preserve"> period</w:t>
        </w:r>
      </w:ins>
      <w:ins w:id="70" w:author="zishuo li" w:date="2017-04-24T10:11:00Z">
        <w:r w:rsidR="00104C79">
          <w:rPr>
            <w:bCs/>
            <w:iCs/>
            <w:sz w:val="22"/>
            <w:szCs w:val="22"/>
          </w:rPr>
          <w:t xml:space="preserve"> (Tested)</w:t>
        </w:r>
      </w:ins>
      <w:ins w:id="71" w:author="zishuo li" w:date="2017-04-23T23:17:00Z">
        <w:r w:rsidR="00D504BE">
          <w:rPr>
            <w:bCs/>
            <w:iCs/>
            <w:sz w:val="22"/>
            <w:szCs w:val="22"/>
          </w:rPr>
          <w:t xml:space="preserve">. </w:t>
        </w:r>
      </w:ins>
      <w:ins w:id="72" w:author="zishuo li" w:date="2017-04-23T23:12:00Z">
        <w:r w:rsidR="00D504BE">
          <w:rPr>
            <w:bCs/>
            <w:iCs/>
            <w:sz w:val="22"/>
            <w:szCs w:val="22"/>
          </w:rPr>
          <w:t>Cur</w:t>
        </w:r>
      </w:ins>
      <w:ins w:id="73" w:author="zishuo li" w:date="2017-04-23T23:13:00Z">
        <w:r w:rsidR="00D504BE">
          <w:rPr>
            <w:bCs/>
            <w:iCs/>
            <w:sz w:val="22"/>
            <w:szCs w:val="22"/>
          </w:rPr>
          <w:t>rent s</w:t>
        </w:r>
      </w:ins>
      <w:ins w:id="74" w:author="zishuo li" w:date="2017-04-23T23:11:00Z">
        <w:r w:rsidR="00D504BE">
          <w:rPr>
            <w:bCs/>
            <w:iCs/>
            <w:sz w:val="22"/>
            <w:szCs w:val="22"/>
          </w:rPr>
          <w:t>trategy</w:t>
        </w:r>
      </w:ins>
      <w:ins w:id="75" w:author="zishuo li" w:date="2017-04-23T23:13:00Z">
        <w:r w:rsidR="00D504BE">
          <w:rPr>
            <w:bCs/>
            <w:iCs/>
            <w:sz w:val="22"/>
            <w:szCs w:val="22"/>
          </w:rPr>
          <w:t xml:space="preserve"> is selected from the optimal strategy of last period. </w:t>
        </w:r>
        <w:proofErr w:type="spellStart"/>
        <w:r w:rsidR="00D504BE">
          <w:rPr>
            <w:bCs/>
            <w:iCs/>
            <w:sz w:val="22"/>
            <w:szCs w:val="22"/>
          </w:rPr>
          <w:t>Eg</w:t>
        </w:r>
        <w:proofErr w:type="spellEnd"/>
        <w:r w:rsidR="00D504BE">
          <w:rPr>
            <w:bCs/>
            <w:iCs/>
            <w:sz w:val="22"/>
            <w:szCs w:val="22"/>
          </w:rPr>
          <w:t>: last week, 7,</w:t>
        </w:r>
      </w:ins>
      <w:ins w:id="76" w:author="zishuo li" w:date="2017-04-24T10:09:00Z">
        <w:r w:rsidR="00104C79">
          <w:rPr>
            <w:bCs/>
            <w:iCs/>
            <w:sz w:val="22"/>
            <w:szCs w:val="22"/>
          </w:rPr>
          <w:t xml:space="preserve"> </w:t>
        </w:r>
      </w:ins>
      <w:ins w:id="77" w:author="zishuo li" w:date="2017-04-23T23:13:00Z">
        <w:r w:rsidR="00D504BE">
          <w:rPr>
            <w:bCs/>
            <w:iCs/>
            <w:sz w:val="22"/>
            <w:szCs w:val="22"/>
          </w:rPr>
          <w:t xml:space="preserve">22 days moving average of Fund </w:t>
        </w:r>
      </w:ins>
      <w:ins w:id="78" w:author="zishuo li" w:date="2017-04-23T23:14:00Z">
        <w:r w:rsidR="00D504BE">
          <w:rPr>
            <w:bCs/>
            <w:iCs/>
            <w:sz w:val="22"/>
            <w:szCs w:val="22"/>
          </w:rPr>
          <w:t>Flow works well, this week we</w:t>
        </w:r>
      </w:ins>
      <w:ins w:id="79" w:author="zishuo li" w:date="2017-04-24T10:11:00Z">
        <w:r w:rsidR="00104C79">
          <w:rPr>
            <w:bCs/>
            <w:iCs/>
            <w:sz w:val="22"/>
            <w:szCs w:val="22"/>
          </w:rPr>
          <w:t xml:space="preserve"> continue</w:t>
        </w:r>
      </w:ins>
      <w:ins w:id="80" w:author="zishuo li" w:date="2017-04-23T23:14:00Z">
        <w:r w:rsidR="00D504BE">
          <w:rPr>
            <w:bCs/>
            <w:iCs/>
            <w:sz w:val="22"/>
            <w:szCs w:val="22"/>
          </w:rPr>
          <w:t xml:space="preserve"> use 7,</w:t>
        </w:r>
      </w:ins>
      <w:ins w:id="81" w:author="zishuo li" w:date="2017-04-24T10:10:00Z">
        <w:r w:rsidR="00104C79">
          <w:rPr>
            <w:bCs/>
            <w:iCs/>
            <w:sz w:val="22"/>
            <w:szCs w:val="22"/>
          </w:rPr>
          <w:t xml:space="preserve"> </w:t>
        </w:r>
      </w:ins>
      <w:ins w:id="82" w:author="zishuo li" w:date="2017-04-23T23:14:00Z">
        <w:r w:rsidR="00104C79">
          <w:rPr>
            <w:bCs/>
            <w:iCs/>
            <w:sz w:val="22"/>
            <w:szCs w:val="22"/>
          </w:rPr>
          <w:t>22</w:t>
        </w:r>
      </w:ins>
      <w:ins w:id="83" w:author="zishuo li" w:date="2017-04-24T10:11:00Z">
        <w:r w:rsidR="00104C79">
          <w:rPr>
            <w:bCs/>
            <w:iCs/>
            <w:sz w:val="22"/>
            <w:szCs w:val="22"/>
          </w:rPr>
          <w:t xml:space="preserve"> days moving average</w:t>
        </w:r>
      </w:ins>
      <w:ins w:id="84" w:author="zishuo li" w:date="2017-04-23T23:14:00Z">
        <w:r w:rsidR="00104C79">
          <w:rPr>
            <w:bCs/>
            <w:iCs/>
            <w:sz w:val="22"/>
            <w:szCs w:val="22"/>
          </w:rPr>
          <w:t xml:space="preserve"> as</w:t>
        </w:r>
        <w:r w:rsidR="00D504BE">
          <w:rPr>
            <w:bCs/>
            <w:iCs/>
            <w:sz w:val="22"/>
            <w:szCs w:val="22"/>
          </w:rPr>
          <w:t xml:space="preserve"> strategy.</w:t>
        </w:r>
      </w:ins>
      <w:ins w:id="85" w:author="zishuo li" w:date="2017-04-23T23:11:00Z">
        <w:r w:rsidR="00D504BE">
          <w:rPr>
            <w:bCs/>
            <w:iCs/>
            <w:sz w:val="22"/>
            <w:szCs w:val="22"/>
          </w:rPr>
          <w:t xml:space="preserve"> </w:t>
        </w:r>
      </w:ins>
      <w:ins w:id="86" w:author="Yeung, Stanley" w:date="2017-04-19T09:24:00Z">
        <w:del w:id="87" w:author="zishuo li" w:date="2017-04-23T23:11:00Z">
          <w:r w:rsidR="0099228A" w:rsidDel="00D504BE">
            <w:rPr>
              <w:bCs/>
              <w:iCs/>
              <w:sz w:val="22"/>
              <w:szCs w:val="22"/>
            </w:rPr>
            <w:delText xml:space="preserve">Write short summary of </w:delText>
          </w:r>
        </w:del>
      </w:ins>
      <w:ins w:id="88" w:author="Yeung, Stanley" w:date="2017-04-19T09:25:00Z">
        <w:del w:id="89" w:author="zishuo li" w:date="2017-04-23T23:11:00Z">
          <w:r w:rsidR="0099228A" w:rsidDel="00D504BE">
            <w:rPr>
              <w:bCs/>
              <w:iCs/>
              <w:sz w:val="22"/>
              <w:szCs w:val="22"/>
            </w:rPr>
            <w:delText>your</w:delText>
          </w:r>
        </w:del>
      </w:ins>
      <w:ins w:id="90" w:author="Yeung, Stanley" w:date="2017-04-19T09:24:00Z">
        <w:del w:id="91" w:author="zishuo li" w:date="2017-04-23T23:11:00Z">
          <w:r w:rsidR="0099228A" w:rsidDel="00D504BE">
            <w:rPr>
              <w:bCs/>
              <w:iCs/>
              <w:sz w:val="22"/>
              <w:szCs w:val="22"/>
            </w:rPr>
            <w:delText xml:space="preserve"> model here</w:delText>
          </w:r>
        </w:del>
      </w:ins>
      <w:ins w:id="92" w:author="Yeung, Stanley" w:date="2017-04-19T09:25:00Z">
        <w:del w:id="93" w:author="zishuo li" w:date="2017-04-23T23:14:00Z">
          <w:r w:rsidR="0099228A" w:rsidDel="00D504BE">
            <w:rPr>
              <w:bCs/>
              <w:iCs/>
              <w:sz w:val="22"/>
              <w:szCs w:val="22"/>
            </w:rPr>
            <w:delText xml:space="preserve"> </w:delText>
          </w:r>
        </w:del>
      </w:ins>
    </w:p>
    <w:p w14:paraId="50D44365" w14:textId="5148E70D" w:rsidR="00B56E9C" w:rsidRDefault="00B56E9C" w:rsidP="00EA46C5">
      <w:pPr>
        <w:widowControl w:val="0"/>
        <w:ind w:left="360"/>
        <w:jc w:val="both"/>
        <w:rPr>
          <w:ins w:id="94" w:author="zishuo li" w:date="2017-04-24T11:13:00Z"/>
          <w:rFonts w:asciiTheme="minorHAnsi" w:hAnsiTheme="minorHAnsi"/>
          <w:b/>
          <w:bCs/>
          <w:iCs/>
          <w:szCs w:val="24"/>
        </w:rPr>
      </w:pPr>
    </w:p>
    <w:p w14:paraId="74D4BC81" w14:textId="55204CFC" w:rsidR="00A26701" w:rsidRDefault="00A26701" w:rsidP="00EA46C5">
      <w:pPr>
        <w:widowControl w:val="0"/>
        <w:ind w:left="360"/>
        <w:jc w:val="both"/>
        <w:rPr>
          <w:ins w:id="95" w:author="zishuo li" w:date="2017-04-23T23:14:00Z"/>
          <w:rFonts w:asciiTheme="minorHAnsi" w:hAnsiTheme="minorHAnsi"/>
          <w:b/>
          <w:bCs/>
          <w:iCs/>
          <w:szCs w:val="24"/>
        </w:rPr>
      </w:pPr>
      <w:ins w:id="96" w:author="zishuo li" w:date="2017-04-24T11:13:00Z">
        <w:r>
          <w:rPr>
            <w:bCs/>
            <w:iCs/>
            <w:sz w:val="22"/>
            <w:szCs w:val="22"/>
          </w:rPr>
          <w:t>I tested 3 to 40 days, month, season, half year, year as st</w:t>
        </w:r>
      </w:ins>
      <w:ins w:id="97" w:author="zishuo li" w:date="2017-04-24T11:14:00Z">
        <w:r>
          <w:rPr>
            <w:bCs/>
            <w:iCs/>
            <w:sz w:val="22"/>
            <w:szCs w:val="22"/>
          </w:rPr>
          <w:t>rategy update period and picked 12 days, 17 days &amp; one year.</w:t>
        </w:r>
      </w:ins>
      <w:bookmarkStart w:id="98" w:name="_GoBack"/>
      <w:bookmarkEnd w:id="98"/>
      <w:ins w:id="99" w:author="zishuo li" w:date="2017-04-24T11:13:00Z">
        <w:r>
          <w:rPr>
            <w:bCs/>
            <w:iCs/>
            <w:sz w:val="22"/>
            <w:szCs w:val="22"/>
          </w:rPr>
          <w:t xml:space="preserve"> </w:t>
        </w:r>
      </w:ins>
    </w:p>
    <w:p w14:paraId="35DA99E1" w14:textId="77777777" w:rsidR="00D504BE" w:rsidRDefault="00D504BE" w:rsidP="00EA46C5">
      <w:pPr>
        <w:widowControl w:val="0"/>
        <w:ind w:left="360"/>
        <w:jc w:val="both"/>
        <w:rPr>
          <w:rFonts w:asciiTheme="minorHAnsi" w:hAnsiTheme="minorHAnsi"/>
          <w:b/>
          <w:bCs/>
          <w:iCs/>
          <w:szCs w:val="24"/>
        </w:rPr>
      </w:pPr>
    </w:p>
    <w:p w14:paraId="71966E99" w14:textId="77777777" w:rsidR="00EA46C5" w:rsidRPr="00F41825" w:rsidRDefault="00EA46C5" w:rsidP="00EA46C5">
      <w:pPr>
        <w:widowControl w:val="0"/>
        <w:ind w:left="360"/>
        <w:jc w:val="both"/>
        <w:rPr>
          <w:b/>
          <w:bCs/>
          <w:iCs/>
          <w:sz w:val="22"/>
          <w:szCs w:val="22"/>
        </w:rPr>
      </w:pPr>
      <w:r w:rsidRPr="00F41825">
        <w:rPr>
          <w:b/>
          <w:bCs/>
          <w:iCs/>
          <w:sz w:val="22"/>
          <w:szCs w:val="22"/>
        </w:rPr>
        <w:t>Methodology</w:t>
      </w:r>
    </w:p>
    <w:p w14:paraId="331DD8FF" w14:textId="77777777" w:rsidR="00EA46C5" w:rsidRPr="00F41825" w:rsidRDefault="00EA46C5" w:rsidP="00EA46C5">
      <w:pPr>
        <w:widowControl w:val="0"/>
        <w:ind w:left="360"/>
        <w:jc w:val="both"/>
        <w:rPr>
          <w:bCs/>
          <w:iCs/>
          <w:sz w:val="22"/>
          <w:szCs w:val="22"/>
        </w:rPr>
      </w:pPr>
    </w:p>
    <w:p w14:paraId="1B1A7A64" w14:textId="697D1580" w:rsidR="00EA46C5" w:rsidRPr="00F41825" w:rsidRDefault="00EA46C5" w:rsidP="00DA381A">
      <w:pPr>
        <w:widowControl w:val="0"/>
        <w:ind w:left="360"/>
        <w:jc w:val="both"/>
        <w:rPr>
          <w:bCs/>
          <w:iCs/>
          <w:sz w:val="22"/>
          <w:szCs w:val="22"/>
        </w:rPr>
      </w:pPr>
      <w:r w:rsidRPr="00F41825">
        <w:rPr>
          <w:bCs/>
          <w:i/>
          <w:iCs/>
          <w:sz w:val="22"/>
          <w:szCs w:val="22"/>
        </w:rPr>
        <w:t>Investment Universe</w:t>
      </w:r>
      <w:r w:rsidRPr="00F41825">
        <w:rPr>
          <w:bCs/>
          <w:iCs/>
          <w:sz w:val="22"/>
          <w:szCs w:val="22"/>
        </w:rPr>
        <w:t xml:space="preserve">: </w:t>
      </w:r>
      <w:del w:id="100" w:author="David Santschi" w:date="2017-03-01T09:09:00Z">
        <w:r w:rsidRPr="00F41825" w:rsidDel="00ED45C6">
          <w:rPr>
            <w:bCs/>
            <w:iCs/>
            <w:sz w:val="22"/>
            <w:szCs w:val="22"/>
          </w:rPr>
          <w:delText xml:space="preserve"> </w:delText>
        </w:r>
      </w:del>
      <w:r w:rsidR="00A7781E">
        <w:rPr>
          <w:bCs/>
          <w:iCs/>
          <w:sz w:val="22"/>
          <w:szCs w:val="22"/>
        </w:rPr>
        <w:t xml:space="preserve">SPY </w:t>
      </w:r>
      <w:ins w:id="101" w:author="David Santschi" w:date="2017-03-01T09:09:00Z">
        <w:r w:rsidR="00ED45C6">
          <w:rPr>
            <w:bCs/>
            <w:iCs/>
            <w:sz w:val="22"/>
            <w:szCs w:val="22"/>
          </w:rPr>
          <w:t>(SPDR S&amp;P 500)</w:t>
        </w:r>
        <w:del w:id="102" w:author="zishuo li" w:date="2017-04-23T23:17:00Z">
          <w:r w:rsidR="00ED45C6" w:rsidDel="00D504BE">
            <w:rPr>
              <w:bCs/>
              <w:iCs/>
              <w:sz w:val="22"/>
              <w:szCs w:val="22"/>
            </w:rPr>
            <w:delText xml:space="preserve"> </w:delText>
          </w:r>
        </w:del>
      </w:ins>
      <w:del w:id="103" w:author="zishuo li" w:date="2017-04-23T23:17:00Z">
        <w:r w:rsidR="00A7781E" w:rsidDel="00D504BE">
          <w:rPr>
            <w:bCs/>
            <w:iCs/>
            <w:sz w:val="22"/>
            <w:szCs w:val="22"/>
          </w:rPr>
          <w:delText>and IEF</w:delText>
        </w:r>
      </w:del>
      <w:ins w:id="104" w:author="David Santschi" w:date="2017-03-01T09:09:00Z">
        <w:del w:id="105" w:author="zishuo li" w:date="2017-04-23T23:17:00Z">
          <w:r w:rsidR="00ED45C6" w:rsidDel="00D504BE">
            <w:rPr>
              <w:bCs/>
              <w:iCs/>
              <w:sz w:val="22"/>
              <w:szCs w:val="22"/>
            </w:rPr>
            <w:delText xml:space="preserve"> (iShares 7-10 Year Treasury Bond).</w:delText>
          </w:r>
        </w:del>
      </w:ins>
      <w:del w:id="106" w:author="David Santschi" w:date="2017-03-01T09:09:00Z">
        <w:r w:rsidRPr="00F41825" w:rsidDel="00ED45C6">
          <w:rPr>
            <w:bCs/>
            <w:iCs/>
            <w:sz w:val="22"/>
            <w:szCs w:val="22"/>
          </w:rPr>
          <w:delText>.</w:delText>
        </w:r>
      </w:del>
    </w:p>
    <w:p w14:paraId="61D61A4E" w14:textId="77777777" w:rsidR="00EA46C5" w:rsidRPr="00F41825" w:rsidDel="0077521E" w:rsidRDefault="00EA46C5" w:rsidP="00EA46C5">
      <w:pPr>
        <w:widowControl w:val="0"/>
        <w:ind w:left="360"/>
        <w:jc w:val="both"/>
        <w:rPr>
          <w:del w:id="107" w:author="zishuo li" w:date="2017-04-24T11:02:00Z"/>
          <w:bCs/>
          <w:iCs/>
          <w:sz w:val="22"/>
          <w:szCs w:val="22"/>
        </w:rPr>
      </w:pPr>
    </w:p>
    <w:p w14:paraId="6DBC0337" w14:textId="15874E25" w:rsidR="00EA46C5" w:rsidRPr="00F41825" w:rsidDel="0077521E" w:rsidRDefault="00F719A9">
      <w:pPr>
        <w:widowControl w:val="0"/>
        <w:jc w:val="both"/>
        <w:rPr>
          <w:del w:id="108" w:author="zishuo li" w:date="2017-04-24T11:02:00Z"/>
          <w:bCs/>
          <w:iCs/>
          <w:color w:val="000000" w:themeColor="text1"/>
          <w:sz w:val="22"/>
          <w:szCs w:val="22"/>
        </w:rPr>
        <w:pPrChange w:id="109" w:author="zishuo li" w:date="2017-04-24T11:02:00Z">
          <w:pPr>
            <w:widowControl w:val="0"/>
            <w:ind w:left="360"/>
            <w:jc w:val="both"/>
          </w:pPr>
        </w:pPrChange>
      </w:pPr>
      <w:del w:id="110" w:author="zishuo li" w:date="2017-04-24T11:02:00Z">
        <w:r w:rsidRPr="00F41825" w:rsidDel="0077521E">
          <w:rPr>
            <w:bCs/>
            <w:i/>
            <w:iCs/>
            <w:sz w:val="22"/>
            <w:szCs w:val="22"/>
          </w:rPr>
          <w:delText>M</w:delText>
        </w:r>
        <w:r w:rsidR="00B236CB" w:rsidRPr="00F41825" w:rsidDel="0077521E">
          <w:rPr>
            <w:bCs/>
            <w:i/>
            <w:iCs/>
            <w:sz w:val="22"/>
            <w:szCs w:val="22"/>
          </w:rPr>
          <w:delText>arket</w:delText>
        </w:r>
        <w:r w:rsidR="00EA46C5" w:rsidRPr="00F41825" w:rsidDel="0077521E">
          <w:rPr>
            <w:bCs/>
            <w:i/>
            <w:iCs/>
            <w:sz w:val="22"/>
            <w:szCs w:val="22"/>
          </w:rPr>
          <w:delText xml:space="preserve"> Selection</w:delText>
        </w:r>
        <w:r w:rsidR="00EA46C5" w:rsidRPr="00F41825" w:rsidDel="0077521E">
          <w:rPr>
            <w:bCs/>
            <w:iCs/>
            <w:sz w:val="22"/>
            <w:szCs w:val="22"/>
          </w:rPr>
          <w:delText xml:space="preserve">: TrimTabs’ proprietary </w:delText>
        </w:r>
        <w:r w:rsidR="00EA46C5" w:rsidRPr="00F41825" w:rsidDel="0077521E">
          <w:rPr>
            <w:bCs/>
            <w:iCs/>
            <w:color w:val="000000" w:themeColor="text1"/>
            <w:sz w:val="22"/>
            <w:szCs w:val="22"/>
          </w:rPr>
          <w:delText>quantitative model</w:delText>
        </w:r>
      </w:del>
      <w:ins w:id="111" w:author="David Santschi" w:date="2017-03-01T09:13:00Z">
        <w:del w:id="112" w:author="zishuo li" w:date="2017-04-24T11:02:00Z">
          <w:r w:rsidR="0017233F" w:rsidDel="0077521E">
            <w:rPr>
              <w:bCs/>
              <w:iCs/>
              <w:sz w:val="22"/>
              <w:szCs w:val="22"/>
            </w:rPr>
            <w:delText>The strategy</w:delText>
          </w:r>
          <w:r w:rsidR="0017233F" w:rsidDel="0077521E">
            <w:rPr>
              <w:bCs/>
              <w:iCs/>
              <w:color w:val="000000" w:themeColor="text1"/>
              <w:sz w:val="22"/>
              <w:szCs w:val="22"/>
            </w:rPr>
            <w:delText xml:space="preserve"> </w:delText>
          </w:r>
        </w:del>
      </w:ins>
      <w:del w:id="113" w:author="zishuo li" w:date="2017-04-24T11:02:00Z">
        <w:r w:rsidR="00EA46C5" w:rsidRPr="00F41825" w:rsidDel="0077521E">
          <w:rPr>
            <w:bCs/>
            <w:iCs/>
            <w:color w:val="000000" w:themeColor="text1"/>
            <w:sz w:val="22"/>
            <w:szCs w:val="22"/>
          </w:rPr>
          <w:delText xml:space="preserve"> </w:delText>
        </w:r>
        <w:r w:rsidR="00A7781E" w:rsidDel="0077521E">
          <w:rPr>
            <w:bCs/>
            <w:iCs/>
            <w:color w:val="000000" w:themeColor="text1"/>
            <w:sz w:val="22"/>
            <w:szCs w:val="22"/>
          </w:rPr>
          <w:delText>allocates</w:delText>
        </w:r>
        <w:r w:rsidR="008B7AE5" w:rsidRPr="00F41825" w:rsidDel="0077521E">
          <w:rPr>
            <w:bCs/>
            <w:iCs/>
            <w:color w:val="000000" w:themeColor="text1"/>
            <w:sz w:val="22"/>
            <w:szCs w:val="22"/>
          </w:rPr>
          <w:delText xml:space="preserve"> </w:delText>
        </w:r>
        <w:r w:rsidR="00A7781E" w:rsidDel="0077521E">
          <w:rPr>
            <w:bCs/>
            <w:iCs/>
            <w:color w:val="000000" w:themeColor="text1"/>
            <w:sz w:val="22"/>
            <w:szCs w:val="22"/>
          </w:rPr>
          <w:delText>between 100%</w:delText>
        </w:r>
        <w:r w:rsidR="00EA46C5" w:rsidRPr="00F41825" w:rsidDel="0077521E">
          <w:rPr>
            <w:bCs/>
            <w:iCs/>
            <w:color w:val="000000" w:themeColor="text1"/>
            <w:sz w:val="22"/>
            <w:szCs w:val="22"/>
          </w:rPr>
          <w:delText xml:space="preserve"> </w:delText>
        </w:r>
        <w:r w:rsidR="00A7781E" w:rsidDel="0077521E">
          <w:rPr>
            <w:bCs/>
            <w:iCs/>
            <w:color w:val="000000" w:themeColor="text1"/>
            <w:sz w:val="22"/>
            <w:szCs w:val="22"/>
          </w:rPr>
          <w:delText xml:space="preserve">SPY </w:delText>
        </w:r>
      </w:del>
      <w:del w:id="114" w:author="zishuo li" w:date="2017-04-23T23:18:00Z">
        <w:r w:rsidR="00A7781E" w:rsidDel="00D504BE">
          <w:rPr>
            <w:bCs/>
            <w:iCs/>
            <w:color w:val="000000" w:themeColor="text1"/>
            <w:sz w:val="22"/>
            <w:szCs w:val="22"/>
          </w:rPr>
          <w:delText>and 100% IEF</w:delText>
        </w:r>
        <w:r w:rsidR="00E61558" w:rsidRPr="00F41825" w:rsidDel="00D504BE">
          <w:rPr>
            <w:bCs/>
            <w:iCs/>
            <w:color w:val="000000" w:themeColor="text1"/>
            <w:sz w:val="22"/>
            <w:szCs w:val="22"/>
          </w:rPr>
          <w:delText xml:space="preserve"> </w:delText>
        </w:r>
        <w:r w:rsidR="00EA46C5" w:rsidRPr="00F41825" w:rsidDel="00D504BE">
          <w:rPr>
            <w:bCs/>
            <w:iCs/>
            <w:color w:val="000000" w:themeColor="text1"/>
            <w:sz w:val="22"/>
            <w:szCs w:val="22"/>
          </w:rPr>
          <w:delText>based on</w:delText>
        </w:r>
        <w:r w:rsidR="00A7781E" w:rsidDel="00D504BE">
          <w:rPr>
            <w:bCs/>
            <w:iCs/>
            <w:color w:val="000000" w:themeColor="text1"/>
            <w:sz w:val="22"/>
            <w:szCs w:val="22"/>
          </w:rPr>
          <w:delText xml:space="preserve"> the </w:delText>
        </w:r>
      </w:del>
      <w:del w:id="115" w:author="zishuo li" w:date="2017-04-24T11:02:00Z">
        <w:r w:rsidR="00A7781E" w:rsidDel="0077521E">
          <w:rPr>
            <w:bCs/>
            <w:iCs/>
            <w:color w:val="000000" w:themeColor="text1"/>
            <w:sz w:val="22"/>
            <w:szCs w:val="22"/>
          </w:rPr>
          <w:delText xml:space="preserve">ETF Flow </w:delText>
        </w:r>
        <w:r w:rsidR="001479DD" w:rsidDel="0077521E">
          <w:rPr>
            <w:bCs/>
            <w:iCs/>
            <w:color w:val="000000" w:themeColor="text1"/>
            <w:sz w:val="22"/>
            <w:szCs w:val="22"/>
          </w:rPr>
          <w:delText>sentiment</w:delText>
        </w:r>
      </w:del>
      <w:ins w:id="116" w:author="David Santschi" w:date="2017-03-01T09:09:00Z">
        <w:del w:id="117" w:author="zishuo li" w:date="2017-04-23T23:18:00Z">
          <w:r w:rsidR="00ED45C6" w:rsidDel="00D504BE">
            <w:rPr>
              <w:bCs/>
              <w:iCs/>
              <w:color w:val="000000" w:themeColor="text1"/>
              <w:sz w:val="22"/>
              <w:szCs w:val="22"/>
            </w:rPr>
            <w:delText>TrimTabs World Equity ETF Index</w:delText>
          </w:r>
        </w:del>
      </w:ins>
      <w:del w:id="118" w:author="zishuo li" w:date="2017-04-24T11:02:00Z">
        <w:r w:rsidR="00E61558" w:rsidRPr="00F41825" w:rsidDel="0077521E">
          <w:rPr>
            <w:bCs/>
            <w:iCs/>
            <w:color w:val="000000" w:themeColor="text1"/>
            <w:sz w:val="22"/>
            <w:szCs w:val="22"/>
          </w:rPr>
          <w:delText xml:space="preserve">. </w:delText>
        </w:r>
      </w:del>
      <w:ins w:id="119" w:author="David Santschi" w:date="2017-03-01T09:13:00Z">
        <w:del w:id="120" w:author="zishuo li" w:date="2017-04-23T23:18:00Z">
          <w:r w:rsidR="0017233F" w:rsidDel="00D504BE">
            <w:rPr>
              <w:bCs/>
              <w:iCs/>
              <w:sz w:val="22"/>
              <w:szCs w:val="22"/>
            </w:rPr>
            <w:delText>, a</w:delText>
          </w:r>
          <w:r w:rsidR="0017233F" w:rsidRPr="00F41825" w:rsidDel="00D504BE">
            <w:rPr>
              <w:bCs/>
              <w:iCs/>
              <w:sz w:val="22"/>
              <w:szCs w:val="22"/>
            </w:rPr>
            <w:delText xml:space="preserve"> proprietary </w:delText>
          </w:r>
          <w:r w:rsidR="0017233F" w:rsidRPr="00F41825" w:rsidDel="00D504BE">
            <w:rPr>
              <w:bCs/>
              <w:iCs/>
              <w:color w:val="000000" w:themeColor="text1"/>
              <w:sz w:val="22"/>
              <w:szCs w:val="22"/>
            </w:rPr>
            <w:delText>quantitative model</w:delText>
          </w:r>
        </w:del>
        <w:del w:id="121" w:author="zishuo li" w:date="2017-04-24T11:02:00Z">
          <w:r w:rsidR="0017233F" w:rsidDel="0077521E">
            <w:rPr>
              <w:bCs/>
              <w:iCs/>
              <w:color w:val="000000" w:themeColor="text1"/>
              <w:sz w:val="22"/>
              <w:szCs w:val="22"/>
            </w:rPr>
            <w:delText>.</w:delText>
          </w:r>
        </w:del>
      </w:ins>
    </w:p>
    <w:p w14:paraId="60D44FDC" w14:textId="77777777" w:rsidR="00EA46C5" w:rsidRPr="00F41825" w:rsidRDefault="00EA46C5">
      <w:pPr>
        <w:widowControl w:val="0"/>
        <w:jc w:val="both"/>
        <w:rPr>
          <w:bCs/>
          <w:iCs/>
          <w:sz w:val="22"/>
          <w:szCs w:val="22"/>
        </w:rPr>
        <w:pPrChange w:id="122" w:author="zishuo li" w:date="2017-04-24T11:02:00Z">
          <w:pPr>
            <w:widowControl w:val="0"/>
            <w:ind w:left="360" w:hanging="360"/>
            <w:jc w:val="both"/>
          </w:pPr>
        </w:pPrChange>
      </w:pPr>
    </w:p>
    <w:p w14:paraId="4C08A6EE" w14:textId="188827DF" w:rsidR="00EA46C5" w:rsidRPr="00F41825" w:rsidRDefault="00D415F6" w:rsidP="00DA381A">
      <w:pPr>
        <w:widowControl w:val="0"/>
        <w:ind w:left="360"/>
        <w:jc w:val="both"/>
        <w:rPr>
          <w:bCs/>
          <w:iCs/>
          <w:sz w:val="22"/>
          <w:szCs w:val="22"/>
        </w:rPr>
      </w:pPr>
      <w:ins w:id="123" w:author="zishuo li" w:date="2017-04-23T23:25:00Z">
        <w:r>
          <w:rPr>
            <w:bCs/>
            <w:i/>
            <w:iCs/>
            <w:sz w:val="22"/>
            <w:szCs w:val="22"/>
          </w:rPr>
          <w:t>Trading</w:t>
        </w:r>
      </w:ins>
      <w:del w:id="124" w:author="zishuo li" w:date="2017-04-23T23:25:00Z">
        <w:r w:rsidR="00EA46C5" w:rsidRPr="00F41825" w:rsidDel="00D415F6">
          <w:rPr>
            <w:bCs/>
            <w:i/>
            <w:iCs/>
            <w:sz w:val="22"/>
            <w:szCs w:val="22"/>
          </w:rPr>
          <w:delText>Risk</w:delText>
        </w:r>
      </w:del>
      <w:r w:rsidR="00EA46C5" w:rsidRPr="00F41825">
        <w:rPr>
          <w:bCs/>
          <w:i/>
          <w:iCs/>
          <w:sz w:val="22"/>
          <w:szCs w:val="22"/>
        </w:rPr>
        <w:t xml:space="preserve"> </w:t>
      </w:r>
      <w:ins w:id="125" w:author="zishuo li" w:date="2017-04-23T23:25:00Z">
        <w:r>
          <w:rPr>
            <w:bCs/>
            <w:i/>
            <w:iCs/>
            <w:sz w:val="22"/>
            <w:szCs w:val="22"/>
          </w:rPr>
          <w:t>Strategy</w:t>
        </w:r>
      </w:ins>
      <w:del w:id="126" w:author="zishuo li" w:date="2017-04-23T23:25:00Z">
        <w:r w:rsidR="00EA46C5" w:rsidRPr="00F41825" w:rsidDel="00D415F6">
          <w:rPr>
            <w:bCs/>
            <w:i/>
            <w:iCs/>
            <w:sz w:val="22"/>
            <w:szCs w:val="22"/>
          </w:rPr>
          <w:delText>Management</w:delText>
        </w:r>
      </w:del>
      <w:r w:rsidR="00EA46C5" w:rsidRPr="00F41825">
        <w:rPr>
          <w:bCs/>
          <w:iCs/>
          <w:sz w:val="22"/>
          <w:szCs w:val="22"/>
        </w:rPr>
        <w:t>:</w:t>
      </w:r>
      <w:del w:id="127" w:author="zishuo li" w:date="2017-04-24T10:12:00Z">
        <w:r w:rsidR="00EA46C5" w:rsidRPr="00F41825" w:rsidDel="00104C79">
          <w:rPr>
            <w:bCs/>
            <w:iCs/>
            <w:sz w:val="22"/>
            <w:szCs w:val="22"/>
          </w:rPr>
          <w:delText xml:space="preserve"> </w:delText>
        </w:r>
        <w:r w:rsidR="00DD0F16" w:rsidDel="00104C79">
          <w:rPr>
            <w:bCs/>
            <w:iCs/>
            <w:sz w:val="22"/>
            <w:szCs w:val="22"/>
          </w:rPr>
          <w:delText>The strategy</w:delText>
        </w:r>
      </w:del>
      <w:r w:rsidR="00EA46C5" w:rsidRPr="00F41825">
        <w:rPr>
          <w:bCs/>
          <w:iCs/>
          <w:sz w:val="22"/>
          <w:szCs w:val="22"/>
        </w:rPr>
        <w:t xml:space="preserve"> </w:t>
      </w:r>
      <w:ins w:id="128" w:author="zishuo li" w:date="2017-04-24T10:12:00Z">
        <w:r w:rsidR="00104C79">
          <w:rPr>
            <w:bCs/>
            <w:iCs/>
            <w:sz w:val="22"/>
            <w:szCs w:val="22"/>
          </w:rPr>
          <w:t>L</w:t>
        </w:r>
      </w:ins>
      <w:del w:id="129" w:author="zishuo li" w:date="2017-04-23T23:25:00Z">
        <w:r w:rsidR="00EA46C5" w:rsidRPr="00F41825" w:rsidDel="00D415F6">
          <w:rPr>
            <w:bCs/>
            <w:iCs/>
            <w:sz w:val="22"/>
            <w:szCs w:val="22"/>
          </w:rPr>
          <w:delText>provides active risk management.</w:delText>
        </w:r>
      </w:del>
      <w:ins w:id="130" w:author="zishuo li" w:date="2017-04-23T23:25:00Z">
        <w:r w:rsidR="00104C79">
          <w:rPr>
            <w:bCs/>
            <w:iCs/>
            <w:sz w:val="22"/>
            <w:szCs w:val="22"/>
          </w:rPr>
          <w:t>ong</w:t>
        </w:r>
      </w:ins>
      <w:ins w:id="131" w:author="zishuo li" w:date="2017-04-24T10:12:00Z">
        <w:r w:rsidR="00104C79">
          <w:rPr>
            <w:bCs/>
            <w:iCs/>
            <w:sz w:val="22"/>
            <w:szCs w:val="22"/>
          </w:rPr>
          <w:t>-</w:t>
        </w:r>
      </w:ins>
      <w:ins w:id="132" w:author="zishuo li" w:date="2017-04-23T23:25:00Z">
        <w:r>
          <w:rPr>
            <w:bCs/>
            <w:iCs/>
            <w:sz w:val="22"/>
            <w:szCs w:val="22"/>
          </w:rPr>
          <w:t>short strategy.</w:t>
        </w:r>
      </w:ins>
      <w:r w:rsidR="00EA46C5" w:rsidRPr="00F41825">
        <w:rPr>
          <w:bCs/>
          <w:iCs/>
          <w:sz w:val="22"/>
          <w:szCs w:val="22"/>
        </w:rPr>
        <w:t xml:space="preserve"> </w:t>
      </w:r>
      <w:del w:id="133" w:author="zishuo li" w:date="2017-04-23T23:25:00Z">
        <w:r w:rsidR="00DD0F16" w:rsidDel="00D415F6">
          <w:rPr>
            <w:bCs/>
            <w:iCs/>
            <w:sz w:val="22"/>
            <w:szCs w:val="22"/>
          </w:rPr>
          <w:delText xml:space="preserve"> </w:delText>
        </w:r>
      </w:del>
      <w:ins w:id="134" w:author="zishuo li" w:date="2017-04-23T23:25:00Z">
        <w:r>
          <w:rPr>
            <w:bCs/>
            <w:iCs/>
            <w:sz w:val="22"/>
            <w:szCs w:val="22"/>
          </w:rPr>
          <w:t xml:space="preserve">We short or long 100% </w:t>
        </w:r>
      </w:ins>
      <w:ins w:id="135" w:author="zishuo li" w:date="2017-04-23T23:26:00Z">
        <w:r>
          <w:rPr>
            <w:bCs/>
            <w:iCs/>
            <w:sz w:val="22"/>
            <w:szCs w:val="22"/>
          </w:rPr>
          <w:t>ETF based on signal.</w:t>
        </w:r>
      </w:ins>
      <w:del w:id="136" w:author="zishuo li" w:date="2017-04-23T23:25:00Z">
        <w:r w:rsidR="00DD0F16" w:rsidDel="00D415F6">
          <w:rPr>
            <w:bCs/>
            <w:iCs/>
            <w:sz w:val="22"/>
            <w:szCs w:val="22"/>
          </w:rPr>
          <w:delText xml:space="preserve">When </w:delText>
        </w:r>
      </w:del>
      <w:ins w:id="137" w:author="David Santschi" w:date="2017-03-01T09:10:00Z">
        <w:del w:id="138" w:author="zishuo li" w:date="2017-04-23T23:26:00Z">
          <w:r w:rsidR="00ED45C6" w:rsidDel="00D415F6">
            <w:rPr>
              <w:bCs/>
              <w:iCs/>
              <w:sz w:val="22"/>
              <w:szCs w:val="22"/>
            </w:rPr>
            <w:delText>conditions in the equity market</w:delText>
          </w:r>
          <w:r w:rsidR="00ED45C6" w:rsidRPr="00F41825" w:rsidDel="00D415F6">
            <w:rPr>
              <w:bCs/>
              <w:iCs/>
              <w:sz w:val="22"/>
              <w:szCs w:val="22"/>
            </w:rPr>
            <w:delText xml:space="preserve"> </w:delText>
          </w:r>
          <w:r w:rsidR="00ED45C6" w:rsidDel="00D415F6">
            <w:rPr>
              <w:bCs/>
              <w:iCs/>
              <w:sz w:val="22"/>
              <w:szCs w:val="22"/>
            </w:rPr>
            <w:delText>are</w:delText>
          </w:r>
          <w:r w:rsidR="00ED45C6" w:rsidRPr="00F41825" w:rsidDel="00D415F6">
            <w:rPr>
              <w:bCs/>
              <w:iCs/>
              <w:sz w:val="22"/>
              <w:szCs w:val="22"/>
            </w:rPr>
            <w:delText xml:space="preserve"> </w:delText>
          </w:r>
          <w:r w:rsidR="00ED45C6" w:rsidDel="00D415F6">
            <w:rPr>
              <w:bCs/>
              <w:iCs/>
              <w:sz w:val="22"/>
              <w:szCs w:val="22"/>
            </w:rPr>
            <w:delText>favorable</w:delText>
          </w:r>
        </w:del>
      </w:ins>
      <w:del w:id="139" w:author="David Santschi" w:date="2017-03-01T09:10:00Z">
        <w:r w:rsidR="003C039C" w:rsidDel="00ED45C6">
          <w:rPr>
            <w:bCs/>
            <w:iCs/>
            <w:sz w:val="22"/>
            <w:szCs w:val="22"/>
          </w:rPr>
          <w:delText xml:space="preserve">equity market conditions are </w:delText>
        </w:r>
        <w:r w:rsidR="00DD0F16" w:rsidDel="00ED45C6">
          <w:rPr>
            <w:bCs/>
            <w:iCs/>
            <w:sz w:val="22"/>
            <w:szCs w:val="22"/>
          </w:rPr>
          <w:delText>favorable</w:delText>
        </w:r>
      </w:del>
      <w:del w:id="140" w:author="zishuo li" w:date="2017-04-23T23:26:00Z">
        <w:r w:rsidR="00EA46C5" w:rsidRPr="00F41825" w:rsidDel="00D415F6">
          <w:rPr>
            <w:bCs/>
            <w:iCs/>
            <w:sz w:val="22"/>
            <w:szCs w:val="22"/>
          </w:rPr>
          <w:delText xml:space="preserve">, the strategy </w:delText>
        </w:r>
      </w:del>
      <w:del w:id="141" w:author="David Santschi" w:date="2017-03-01T09:10:00Z">
        <w:r w:rsidR="003C039C" w:rsidDel="00ED45C6">
          <w:rPr>
            <w:bCs/>
            <w:iCs/>
            <w:sz w:val="22"/>
            <w:szCs w:val="22"/>
          </w:rPr>
          <w:delText xml:space="preserve">buys </w:delText>
        </w:r>
      </w:del>
      <w:ins w:id="142" w:author="David Santschi" w:date="2017-03-01T09:10:00Z">
        <w:del w:id="143" w:author="zishuo li" w:date="2017-04-23T23:26:00Z">
          <w:r w:rsidR="00ED45C6" w:rsidDel="00D415F6">
            <w:rPr>
              <w:bCs/>
              <w:iCs/>
              <w:sz w:val="22"/>
              <w:szCs w:val="22"/>
            </w:rPr>
            <w:delText xml:space="preserve">is </w:delText>
          </w:r>
        </w:del>
      </w:ins>
      <w:del w:id="144" w:author="zishuo li" w:date="2017-04-23T23:26:00Z">
        <w:r w:rsidR="003C039C" w:rsidDel="00D415F6">
          <w:rPr>
            <w:bCs/>
            <w:iCs/>
            <w:sz w:val="22"/>
            <w:szCs w:val="22"/>
          </w:rPr>
          <w:delText xml:space="preserve">100% </w:delText>
        </w:r>
      </w:del>
      <w:ins w:id="145" w:author="David Santschi" w:date="2017-03-01T09:10:00Z">
        <w:del w:id="146" w:author="zishuo li" w:date="2017-04-23T23:26:00Z">
          <w:r w:rsidR="00ED45C6" w:rsidDel="00D415F6">
            <w:rPr>
              <w:bCs/>
              <w:iCs/>
              <w:sz w:val="22"/>
              <w:szCs w:val="22"/>
            </w:rPr>
            <w:delText xml:space="preserve">long </w:delText>
          </w:r>
        </w:del>
      </w:ins>
      <w:del w:id="147" w:author="zishuo li" w:date="2017-04-23T23:26:00Z">
        <w:r w:rsidR="003C039C" w:rsidDel="00D415F6">
          <w:rPr>
            <w:bCs/>
            <w:iCs/>
            <w:sz w:val="22"/>
            <w:szCs w:val="22"/>
          </w:rPr>
          <w:delText>SPY</w:delText>
        </w:r>
        <w:r w:rsidR="00DD0F16" w:rsidDel="00D415F6">
          <w:rPr>
            <w:bCs/>
            <w:iCs/>
            <w:sz w:val="22"/>
            <w:szCs w:val="22"/>
          </w:rPr>
          <w:delText>.</w:delText>
        </w:r>
        <w:r w:rsidR="00B3497B" w:rsidRPr="00F41825" w:rsidDel="00D415F6">
          <w:rPr>
            <w:bCs/>
            <w:iCs/>
            <w:sz w:val="22"/>
            <w:szCs w:val="22"/>
          </w:rPr>
          <w:delText xml:space="preserve"> </w:delText>
        </w:r>
        <w:r w:rsidR="00DD0F16" w:rsidDel="00D415F6">
          <w:rPr>
            <w:bCs/>
            <w:iCs/>
            <w:sz w:val="22"/>
            <w:szCs w:val="22"/>
          </w:rPr>
          <w:delText xml:space="preserve"> W</w:delText>
        </w:r>
        <w:r w:rsidR="00EF4863" w:rsidRPr="00F41825" w:rsidDel="00D415F6">
          <w:rPr>
            <w:bCs/>
            <w:iCs/>
            <w:sz w:val="22"/>
            <w:szCs w:val="22"/>
          </w:rPr>
          <w:delText xml:space="preserve">hen </w:delText>
        </w:r>
      </w:del>
      <w:ins w:id="148" w:author="David Santschi" w:date="2017-03-01T09:10:00Z">
        <w:del w:id="149" w:author="zishuo li" w:date="2017-04-23T23:26:00Z">
          <w:r w:rsidR="00ED45C6" w:rsidDel="00D415F6">
            <w:rPr>
              <w:bCs/>
              <w:iCs/>
              <w:sz w:val="22"/>
              <w:szCs w:val="22"/>
            </w:rPr>
            <w:delText xml:space="preserve">equity market </w:delText>
          </w:r>
        </w:del>
      </w:ins>
      <w:del w:id="150" w:author="zishuo li" w:date="2017-04-23T23:26:00Z">
        <w:r w:rsidR="00DD0F16" w:rsidDel="00D415F6">
          <w:rPr>
            <w:bCs/>
            <w:iCs/>
            <w:sz w:val="22"/>
            <w:szCs w:val="22"/>
          </w:rPr>
          <w:delText xml:space="preserve">conditions </w:delText>
        </w:r>
      </w:del>
      <w:del w:id="151" w:author="David Santschi" w:date="2017-03-01T09:10:00Z">
        <w:r w:rsidR="00DD0F16" w:rsidDel="00ED45C6">
          <w:rPr>
            <w:bCs/>
            <w:iCs/>
            <w:sz w:val="22"/>
            <w:szCs w:val="22"/>
          </w:rPr>
          <w:delText xml:space="preserve">in </w:delText>
        </w:r>
        <w:r w:rsidR="003C039C" w:rsidDel="00ED45C6">
          <w:rPr>
            <w:bCs/>
            <w:iCs/>
            <w:sz w:val="22"/>
            <w:szCs w:val="22"/>
          </w:rPr>
          <w:delText>the equity market</w:delText>
        </w:r>
        <w:r w:rsidR="00EF4863" w:rsidRPr="00F41825" w:rsidDel="00ED45C6">
          <w:rPr>
            <w:bCs/>
            <w:iCs/>
            <w:sz w:val="22"/>
            <w:szCs w:val="22"/>
          </w:rPr>
          <w:delText xml:space="preserve"> </w:delText>
        </w:r>
      </w:del>
      <w:del w:id="152" w:author="zishuo li" w:date="2017-04-23T23:26:00Z">
        <w:r w:rsidR="00DD0F16" w:rsidDel="00D415F6">
          <w:rPr>
            <w:bCs/>
            <w:iCs/>
            <w:sz w:val="22"/>
            <w:szCs w:val="22"/>
          </w:rPr>
          <w:delText>are</w:delText>
        </w:r>
        <w:r w:rsidR="00B3497B" w:rsidRPr="00F41825" w:rsidDel="00D415F6">
          <w:rPr>
            <w:bCs/>
            <w:iCs/>
            <w:sz w:val="22"/>
            <w:szCs w:val="22"/>
          </w:rPr>
          <w:delText xml:space="preserve"> </w:delText>
        </w:r>
        <w:r w:rsidR="00EF4863" w:rsidRPr="00F41825" w:rsidDel="00D415F6">
          <w:rPr>
            <w:bCs/>
            <w:iCs/>
            <w:sz w:val="22"/>
            <w:szCs w:val="22"/>
          </w:rPr>
          <w:delText>neutral</w:delText>
        </w:r>
        <w:r w:rsidR="00B3497B" w:rsidRPr="00F41825" w:rsidDel="00D415F6">
          <w:rPr>
            <w:bCs/>
            <w:iCs/>
            <w:sz w:val="22"/>
            <w:szCs w:val="22"/>
          </w:rPr>
          <w:delText xml:space="preserve">, </w:delText>
        </w:r>
        <w:r w:rsidR="003C039C" w:rsidDel="00D415F6">
          <w:rPr>
            <w:bCs/>
            <w:iCs/>
            <w:sz w:val="22"/>
            <w:szCs w:val="22"/>
          </w:rPr>
          <w:delText xml:space="preserve">the strategy </w:delText>
        </w:r>
      </w:del>
      <w:ins w:id="153" w:author="David Santschi" w:date="2017-03-01T09:10:00Z">
        <w:del w:id="154" w:author="zishuo li" w:date="2017-04-23T23:26:00Z">
          <w:r w:rsidR="00ED45C6" w:rsidDel="00D415F6">
            <w:rPr>
              <w:bCs/>
              <w:iCs/>
              <w:sz w:val="22"/>
              <w:szCs w:val="22"/>
            </w:rPr>
            <w:delText>is</w:delText>
          </w:r>
        </w:del>
      </w:ins>
      <w:del w:id="155" w:author="David Santschi" w:date="2017-03-01T09:10:00Z">
        <w:r w:rsidR="003C039C" w:rsidDel="00ED45C6">
          <w:rPr>
            <w:bCs/>
            <w:iCs/>
            <w:sz w:val="22"/>
            <w:szCs w:val="22"/>
          </w:rPr>
          <w:delText>allocates</w:delText>
        </w:r>
      </w:del>
      <w:del w:id="156" w:author="zishuo li" w:date="2017-04-23T23:26:00Z">
        <w:r w:rsidR="003C039C" w:rsidDel="00D415F6">
          <w:rPr>
            <w:bCs/>
            <w:iCs/>
            <w:sz w:val="22"/>
            <w:szCs w:val="22"/>
          </w:rPr>
          <w:delText xml:space="preserve"> 50% </w:delText>
        </w:r>
      </w:del>
      <w:ins w:id="157" w:author="David Santschi" w:date="2017-03-01T09:10:00Z">
        <w:del w:id="158" w:author="zishuo li" w:date="2017-04-23T23:26:00Z">
          <w:r w:rsidR="00ED45C6" w:rsidDel="00D415F6">
            <w:rPr>
              <w:bCs/>
              <w:iCs/>
              <w:sz w:val="22"/>
              <w:szCs w:val="22"/>
            </w:rPr>
            <w:delText xml:space="preserve">long </w:delText>
          </w:r>
        </w:del>
      </w:ins>
      <w:del w:id="159" w:author="David Santschi" w:date="2017-03-01T09:10:00Z">
        <w:r w:rsidR="003C039C" w:rsidDel="00ED45C6">
          <w:rPr>
            <w:bCs/>
            <w:iCs/>
            <w:sz w:val="22"/>
            <w:szCs w:val="22"/>
          </w:rPr>
          <w:delText xml:space="preserve">in </w:delText>
        </w:r>
      </w:del>
      <w:del w:id="160" w:author="zishuo li" w:date="2017-04-23T23:26:00Z">
        <w:r w:rsidR="003C039C" w:rsidDel="00D415F6">
          <w:rPr>
            <w:bCs/>
            <w:iCs/>
            <w:sz w:val="22"/>
            <w:szCs w:val="22"/>
          </w:rPr>
          <w:delText xml:space="preserve">IEF and 50% </w:delText>
        </w:r>
      </w:del>
      <w:del w:id="161" w:author="David Santschi" w:date="2017-03-01T09:10:00Z">
        <w:r w:rsidR="003C039C" w:rsidDel="00ED45C6">
          <w:rPr>
            <w:bCs/>
            <w:iCs/>
            <w:sz w:val="22"/>
            <w:szCs w:val="22"/>
          </w:rPr>
          <w:delText>in</w:delText>
        </w:r>
      </w:del>
      <w:ins w:id="162" w:author="David Santschi" w:date="2017-03-01T09:10:00Z">
        <w:del w:id="163" w:author="zishuo li" w:date="2017-04-23T23:26:00Z">
          <w:r w:rsidR="00ED45C6" w:rsidDel="00D415F6">
            <w:rPr>
              <w:bCs/>
              <w:iCs/>
              <w:sz w:val="22"/>
              <w:szCs w:val="22"/>
            </w:rPr>
            <w:delText>long</w:delText>
          </w:r>
        </w:del>
      </w:ins>
      <w:del w:id="164" w:author="zishuo li" w:date="2017-04-23T23:26:00Z">
        <w:r w:rsidR="003C039C" w:rsidDel="00D415F6">
          <w:rPr>
            <w:bCs/>
            <w:iCs/>
            <w:sz w:val="22"/>
            <w:szCs w:val="22"/>
          </w:rPr>
          <w:delText xml:space="preserve"> SPY</w:delText>
        </w:r>
      </w:del>
      <w:ins w:id="165" w:author="David Santschi" w:date="2017-03-01T09:10:00Z">
        <w:del w:id="166" w:author="zishuo li" w:date="2017-04-23T23:26:00Z">
          <w:r w:rsidR="00ED45C6" w:rsidDel="00D415F6">
            <w:rPr>
              <w:bCs/>
              <w:iCs/>
              <w:sz w:val="22"/>
              <w:szCs w:val="22"/>
            </w:rPr>
            <w:delText xml:space="preserve">.  </w:delText>
          </w:r>
        </w:del>
      </w:ins>
      <w:del w:id="167" w:author="David Santschi" w:date="2017-03-01T09:10:00Z">
        <w:r w:rsidR="00B3497B" w:rsidRPr="00F41825" w:rsidDel="00ED45C6">
          <w:rPr>
            <w:bCs/>
            <w:iCs/>
            <w:sz w:val="22"/>
            <w:szCs w:val="22"/>
          </w:rPr>
          <w:delText xml:space="preserve"> cash, and w</w:delText>
        </w:r>
      </w:del>
      <w:ins w:id="168" w:author="David Santschi" w:date="2017-03-01T09:10:00Z">
        <w:del w:id="169" w:author="zishuo li" w:date="2017-04-23T23:26:00Z">
          <w:r w:rsidR="00ED45C6" w:rsidDel="00D415F6">
            <w:rPr>
              <w:bCs/>
              <w:iCs/>
              <w:sz w:val="22"/>
              <w:szCs w:val="22"/>
            </w:rPr>
            <w:delText>W</w:delText>
          </w:r>
        </w:del>
      </w:ins>
      <w:del w:id="170" w:author="zishuo li" w:date="2017-04-23T23:26:00Z">
        <w:r w:rsidR="00EA46C5" w:rsidRPr="00F41825" w:rsidDel="00D415F6">
          <w:rPr>
            <w:bCs/>
            <w:iCs/>
            <w:sz w:val="22"/>
            <w:szCs w:val="22"/>
          </w:rPr>
          <w:delText xml:space="preserve">hen </w:delText>
        </w:r>
      </w:del>
      <w:del w:id="171" w:author="David Santschi" w:date="2017-03-01T09:10:00Z">
        <w:r w:rsidR="00DD0F16" w:rsidDel="00ED45C6">
          <w:rPr>
            <w:bCs/>
            <w:iCs/>
            <w:sz w:val="22"/>
            <w:szCs w:val="22"/>
          </w:rPr>
          <w:delText xml:space="preserve">the </w:delText>
        </w:r>
        <w:r w:rsidR="00EA46C5" w:rsidRPr="00F41825" w:rsidDel="00ED45C6">
          <w:rPr>
            <w:bCs/>
            <w:iCs/>
            <w:sz w:val="22"/>
            <w:szCs w:val="22"/>
          </w:rPr>
          <w:delText xml:space="preserve">overall </w:delText>
        </w:r>
      </w:del>
      <w:del w:id="172" w:author="zishuo li" w:date="2017-04-23T23:26:00Z">
        <w:r w:rsidR="003C039C" w:rsidDel="00D415F6">
          <w:rPr>
            <w:bCs/>
            <w:iCs/>
            <w:sz w:val="22"/>
            <w:szCs w:val="22"/>
          </w:rPr>
          <w:delText>equity market</w:delText>
        </w:r>
        <w:r w:rsidR="00EA46C5" w:rsidRPr="00F41825" w:rsidDel="00D415F6">
          <w:rPr>
            <w:bCs/>
            <w:iCs/>
            <w:sz w:val="22"/>
            <w:szCs w:val="22"/>
          </w:rPr>
          <w:delText xml:space="preserve"> </w:delText>
        </w:r>
      </w:del>
      <w:del w:id="173" w:author="David Santschi" w:date="2017-03-01T09:10:00Z">
        <w:r w:rsidR="00EA46C5" w:rsidRPr="00F41825" w:rsidDel="00ED45C6">
          <w:rPr>
            <w:bCs/>
            <w:iCs/>
            <w:sz w:val="22"/>
            <w:szCs w:val="22"/>
          </w:rPr>
          <w:delText xml:space="preserve">is </w:delText>
        </w:r>
      </w:del>
      <w:ins w:id="174" w:author="David Santschi" w:date="2017-03-01T09:10:00Z">
        <w:del w:id="175" w:author="zishuo li" w:date="2017-04-23T23:26:00Z">
          <w:r w:rsidR="00ED45C6" w:rsidDel="00D415F6">
            <w:rPr>
              <w:bCs/>
              <w:iCs/>
              <w:sz w:val="22"/>
              <w:szCs w:val="22"/>
            </w:rPr>
            <w:delText xml:space="preserve">conditions are </w:delText>
          </w:r>
        </w:del>
      </w:ins>
      <w:del w:id="176" w:author="zishuo li" w:date="2017-04-23T23:26:00Z">
        <w:r w:rsidR="003C039C" w:rsidDel="00D415F6">
          <w:rPr>
            <w:bCs/>
            <w:iCs/>
            <w:sz w:val="22"/>
            <w:szCs w:val="22"/>
          </w:rPr>
          <w:delText>un</w:delText>
        </w:r>
        <w:r w:rsidR="00EA46C5" w:rsidRPr="00F41825" w:rsidDel="00D415F6">
          <w:rPr>
            <w:bCs/>
            <w:iCs/>
            <w:sz w:val="22"/>
            <w:szCs w:val="22"/>
          </w:rPr>
          <w:delText>favorable</w:delText>
        </w:r>
        <w:r w:rsidR="00B3497B" w:rsidRPr="00F41825" w:rsidDel="00D415F6">
          <w:rPr>
            <w:bCs/>
            <w:iCs/>
            <w:sz w:val="22"/>
            <w:szCs w:val="22"/>
          </w:rPr>
          <w:delText xml:space="preserve">, the strategy </w:delText>
        </w:r>
      </w:del>
      <w:ins w:id="177" w:author="David Santschi" w:date="2017-03-01T09:10:00Z">
        <w:del w:id="178" w:author="zishuo li" w:date="2017-04-23T23:26:00Z">
          <w:r w:rsidR="00ED45C6" w:rsidDel="00D415F6">
            <w:rPr>
              <w:bCs/>
              <w:iCs/>
              <w:sz w:val="22"/>
              <w:szCs w:val="22"/>
            </w:rPr>
            <w:delText xml:space="preserve">is 100% long </w:delText>
          </w:r>
        </w:del>
      </w:ins>
      <w:del w:id="179" w:author="David Santschi" w:date="2017-03-01T09:11:00Z">
        <w:r w:rsidR="00B3497B" w:rsidRPr="00F41825" w:rsidDel="00ED45C6">
          <w:rPr>
            <w:bCs/>
            <w:iCs/>
            <w:sz w:val="22"/>
            <w:szCs w:val="22"/>
          </w:rPr>
          <w:delText xml:space="preserve">holds either 100% </w:delText>
        </w:r>
      </w:del>
      <w:del w:id="180" w:author="zishuo li" w:date="2017-04-23T23:26:00Z">
        <w:r w:rsidR="003C039C" w:rsidDel="00D415F6">
          <w:rPr>
            <w:bCs/>
            <w:iCs/>
            <w:sz w:val="22"/>
            <w:szCs w:val="22"/>
          </w:rPr>
          <w:delText>IEF</w:delText>
        </w:r>
        <w:r w:rsidR="00EA46C5" w:rsidRPr="00F41825" w:rsidDel="00D415F6">
          <w:rPr>
            <w:bCs/>
            <w:iCs/>
            <w:sz w:val="22"/>
            <w:szCs w:val="22"/>
          </w:rPr>
          <w:delText>.</w:delText>
        </w:r>
      </w:del>
      <w:r w:rsidR="00EA46C5" w:rsidRPr="00F41825">
        <w:rPr>
          <w:bCs/>
          <w:iCs/>
          <w:sz w:val="22"/>
          <w:szCs w:val="22"/>
        </w:rPr>
        <w:t xml:space="preserve"> </w:t>
      </w:r>
    </w:p>
    <w:p w14:paraId="02F8C38B" w14:textId="750C67A7" w:rsidR="00EA46C5" w:rsidRPr="00F41825" w:rsidRDefault="00B236CB" w:rsidP="00DA381A">
      <w:pPr>
        <w:widowControl w:val="0"/>
        <w:tabs>
          <w:tab w:val="left" w:pos="1950"/>
        </w:tabs>
        <w:ind w:left="360" w:hanging="360"/>
        <w:jc w:val="both"/>
        <w:rPr>
          <w:bCs/>
          <w:iCs/>
          <w:sz w:val="22"/>
          <w:szCs w:val="22"/>
        </w:rPr>
      </w:pPr>
      <w:r w:rsidRPr="00F41825">
        <w:rPr>
          <w:bCs/>
          <w:iCs/>
          <w:sz w:val="22"/>
          <w:szCs w:val="22"/>
        </w:rPr>
        <w:tab/>
      </w:r>
    </w:p>
    <w:p w14:paraId="3B04F3BB" w14:textId="084E76E0" w:rsidR="00C84955" w:rsidRPr="00A1474F" w:rsidRDefault="00EA46C5">
      <w:pPr>
        <w:widowControl w:val="0"/>
        <w:autoSpaceDE w:val="0"/>
        <w:autoSpaceDN w:val="0"/>
        <w:adjustRightInd w:val="0"/>
        <w:spacing w:after="240"/>
        <w:ind w:left="360"/>
        <w:rPr>
          <w:rFonts w:cs="Calibri"/>
          <w:sz w:val="22"/>
          <w:szCs w:val="22"/>
          <w:rPrChange w:id="181" w:author="zishuo li" w:date="2017-04-24T11:11:00Z">
            <w:rPr>
              <w:bCs/>
              <w:iCs/>
              <w:sz w:val="22"/>
              <w:szCs w:val="22"/>
            </w:rPr>
          </w:rPrChange>
        </w:rPr>
      </w:pPr>
      <w:r w:rsidRPr="00F41825">
        <w:rPr>
          <w:bCs/>
          <w:i/>
          <w:iCs/>
          <w:sz w:val="22"/>
          <w:szCs w:val="22"/>
        </w:rPr>
        <w:t>Rebalancing Frequency</w:t>
      </w:r>
      <w:r w:rsidRPr="00F41825">
        <w:rPr>
          <w:bCs/>
          <w:iCs/>
          <w:sz w:val="22"/>
          <w:szCs w:val="22"/>
        </w:rPr>
        <w:t xml:space="preserve">: </w:t>
      </w:r>
      <w:del w:id="182" w:author="zishuo li" w:date="2017-04-23T23:24:00Z">
        <w:r w:rsidR="00DD0F16" w:rsidDel="00D415F6">
          <w:rPr>
            <w:bCs/>
            <w:iCs/>
            <w:sz w:val="22"/>
            <w:szCs w:val="22"/>
          </w:rPr>
          <w:delText xml:space="preserve"> </w:delText>
        </w:r>
      </w:del>
      <w:ins w:id="183" w:author="zishuo li" w:date="2017-04-24T11:03:00Z">
        <w:r w:rsidR="0077521E">
          <w:rPr>
            <w:bCs/>
            <w:iCs/>
            <w:sz w:val="22"/>
            <w:szCs w:val="22"/>
          </w:rPr>
          <w:t>S</w:t>
        </w:r>
      </w:ins>
      <w:del w:id="184" w:author="zishuo li" w:date="2017-04-24T11:03:00Z">
        <w:r w:rsidR="00DD0F16" w:rsidDel="0077521E">
          <w:rPr>
            <w:bCs/>
            <w:iCs/>
            <w:sz w:val="22"/>
            <w:szCs w:val="22"/>
          </w:rPr>
          <w:delText>This s</w:delText>
        </w:r>
      </w:del>
      <w:r w:rsidR="00DD0F16">
        <w:rPr>
          <w:bCs/>
          <w:iCs/>
          <w:sz w:val="22"/>
          <w:szCs w:val="22"/>
        </w:rPr>
        <w:t xml:space="preserve">trategy is </w:t>
      </w:r>
      <w:ins w:id="185" w:author="zishuo li" w:date="2017-04-23T23:23:00Z">
        <w:r w:rsidR="00D415F6">
          <w:rPr>
            <w:bCs/>
            <w:iCs/>
            <w:sz w:val="22"/>
            <w:szCs w:val="22"/>
          </w:rPr>
          <w:t>updated</w:t>
        </w:r>
      </w:ins>
      <w:del w:id="186" w:author="zishuo li" w:date="2017-04-23T23:23:00Z">
        <w:r w:rsidR="00DD0F16" w:rsidDel="00D415F6">
          <w:rPr>
            <w:bCs/>
            <w:iCs/>
            <w:sz w:val="22"/>
            <w:szCs w:val="22"/>
          </w:rPr>
          <w:delText>rebalanced as often as daily</w:delText>
        </w:r>
      </w:del>
      <w:ins w:id="187" w:author="David Santschi" w:date="2017-03-01T09:11:00Z">
        <w:r w:rsidR="00ED45C6">
          <w:rPr>
            <w:rFonts w:cs="Calibri"/>
            <w:sz w:val="22"/>
            <w:szCs w:val="22"/>
          </w:rPr>
          <w:t xml:space="preserve"> </w:t>
        </w:r>
      </w:ins>
      <w:ins w:id="188" w:author="zishuo li" w:date="2017-04-23T23:24:00Z">
        <w:r w:rsidR="00104C79">
          <w:rPr>
            <w:rFonts w:cs="Calibri"/>
            <w:sz w:val="22"/>
            <w:szCs w:val="22"/>
          </w:rPr>
          <w:t xml:space="preserve">every </w:t>
        </w:r>
      </w:ins>
      <w:ins w:id="189" w:author="zishuo li" w:date="2017-04-24T10:13:00Z">
        <w:r w:rsidR="00104C79">
          <w:rPr>
            <w:rFonts w:cs="Calibri"/>
            <w:sz w:val="22"/>
            <w:szCs w:val="22"/>
          </w:rPr>
          <w:t>fixed</w:t>
        </w:r>
      </w:ins>
      <w:ins w:id="190" w:author="zishuo li" w:date="2017-04-23T23:24:00Z">
        <w:r w:rsidR="00D415F6">
          <w:rPr>
            <w:rFonts w:cs="Calibri"/>
            <w:sz w:val="22"/>
            <w:szCs w:val="22"/>
          </w:rPr>
          <w:t xml:space="preserve"> period.</w:t>
        </w:r>
      </w:ins>
      <w:ins w:id="191" w:author="David Santschi" w:date="2017-03-01T09:11:00Z">
        <w:del w:id="192" w:author="zishuo li" w:date="2017-04-23T23:24:00Z">
          <w:r w:rsidR="00ED45C6" w:rsidDel="00D415F6">
            <w:rPr>
              <w:rFonts w:cs="Calibri"/>
              <w:sz w:val="22"/>
              <w:szCs w:val="22"/>
            </w:rPr>
            <w:delText>based on the signals</w:delText>
          </w:r>
        </w:del>
      </w:ins>
      <w:ins w:id="193" w:author="zishuo li" w:date="2017-04-23T23:23:00Z">
        <w:r w:rsidR="00D415F6">
          <w:rPr>
            <w:rFonts w:cs="Calibri"/>
            <w:sz w:val="22"/>
            <w:szCs w:val="22"/>
          </w:rPr>
          <w:t xml:space="preserve"> </w:t>
        </w:r>
      </w:ins>
      <w:ins w:id="194" w:author="zishuo li" w:date="2017-04-24T11:03:00Z">
        <w:r w:rsidR="0077521E">
          <w:rPr>
            <w:rFonts w:cs="Calibri"/>
            <w:sz w:val="22"/>
            <w:szCs w:val="22"/>
          </w:rPr>
          <w:t>P</w:t>
        </w:r>
      </w:ins>
      <w:ins w:id="195" w:author="zishuo li" w:date="2017-04-23T23:23:00Z">
        <w:r w:rsidR="00D415F6">
          <w:rPr>
            <w:rFonts w:cs="Calibri"/>
            <w:sz w:val="22"/>
            <w:szCs w:val="22"/>
          </w:rPr>
          <w:t>osition is updated on daily</w:t>
        </w:r>
      </w:ins>
      <w:ins w:id="196" w:author="zishuo li" w:date="2017-04-23T23:24:00Z">
        <w:r w:rsidR="00D415F6">
          <w:rPr>
            <w:rFonts w:cs="Calibri"/>
            <w:sz w:val="22"/>
            <w:szCs w:val="22"/>
          </w:rPr>
          <w:t xml:space="preserve"> level</w:t>
        </w:r>
      </w:ins>
      <w:ins w:id="197" w:author="David Santschi" w:date="2017-03-01T09:11:00Z">
        <w:del w:id="198" w:author="Yeung, Stanley" w:date="2017-04-19T09:25:00Z">
          <w:r w:rsidR="00ED45C6" w:rsidDel="00AA69BA">
            <w:rPr>
              <w:rFonts w:cs="Calibri"/>
              <w:sz w:val="22"/>
              <w:szCs w:val="22"/>
            </w:rPr>
            <w:delText xml:space="preserve"> from the TrimTabs World Equity ETF Index</w:delText>
          </w:r>
        </w:del>
      </w:ins>
      <w:del w:id="199" w:author="Yeung, Stanley" w:date="2017-04-19T09:25:00Z">
        <w:r w:rsidR="00DD0F16" w:rsidDel="00AA69BA">
          <w:rPr>
            <w:bCs/>
            <w:iCs/>
            <w:sz w:val="22"/>
            <w:szCs w:val="22"/>
          </w:rPr>
          <w:delText>, should the</w:delText>
        </w:r>
        <w:r w:rsidR="00165567" w:rsidRPr="00F41825" w:rsidDel="00AA69BA">
          <w:rPr>
            <w:rFonts w:cs="Calibri"/>
            <w:sz w:val="22"/>
            <w:szCs w:val="22"/>
          </w:rPr>
          <w:delText xml:space="preserve"> techn</w:delText>
        </w:r>
        <w:r w:rsidR="007B09F4" w:rsidRPr="00F41825" w:rsidDel="00AA69BA">
          <w:rPr>
            <w:rFonts w:cs="Calibri"/>
            <w:sz w:val="22"/>
            <w:szCs w:val="22"/>
          </w:rPr>
          <w:delText>ology index give a rebalancing signal</w:delText>
        </w:r>
        <w:r w:rsidR="00165567" w:rsidRPr="00F41825" w:rsidDel="00AA69BA">
          <w:rPr>
            <w:rFonts w:cs="Calibri"/>
            <w:sz w:val="22"/>
            <w:szCs w:val="22"/>
          </w:rPr>
          <w:delText>.</w:delText>
        </w:r>
      </w:del>
      <w:r w:rsidR="00165567" w:rsidRPr="00F41825">
        <w:rPr>
          <w:rFonts w:cs="Calibri"/>
          <w:sz w:val="22"/>
          <w:szCs w:val="22"/>
        </w:rPr>
        <w:t xml:space="preserve"> </w:t>
      </w:r>
      <w:ins w:id="200" w:author="zishuo li" w:date="2017-04-23T23:24:00Z">
        <w:r w:rsidR="0077521E">
          <w:rPr>
            <w:rFonts w:cs="Calibri"/>
            <w:sz w:val="22"/>
            <w:szCs w:val="22"/>
          </w:rPr>
          <w:t>based on</w:t>
        </w:r>
        <w:r w:rsidR="00D415F6">
          <w:rPr>
            <w:rFonts w:cs="Calibri"/>
            <w:sz w:val="22"/>
            <w:szCs w:val="22"/>
          </w:rPr>
          <w:t xml:space="preserve"> signals</w:t>
        </w:r>
      </w:ins>
      <w:r w:rsidRPr="00F41825">
        <w:rPr>
          <w:rFonts w:cs="Calibri"/>
          <w:sz w:val="22"/>
          <w:szCs w:val="22"/>
        </w:rPr>
        <w:t xml:space="preserve"> </w:t>
      </w:r>
    </w:p>
    <w:p w14:paraId="0C916528" w14:textId="35E9453B" w:rsidR="00EA46C5" w:rsidRDefault="00EA46C5" w:rsidP="00F41825">
      <w:pPr>
        <w:widowControl w:val="0"/>
        <w:ind w:left="360"/>
        <w:jc w:val="both"/>
        <w:rPr>
          <w:ins w:id="201" w:author="zishuo li" w:date="2017-04-24T11:11:00Z"/>
          <w:b/>
          <w:bCs/>
          <w:iCs/>
          <w:sz w:val="22"/>
          <w:szCs w:val="22"/>
        </w:rPr>
      </w:pPr>
      <w:proofErr w:type="spellStart"/>
      <w:r>
        <w:rPr>
          <w:b/>
          <w:bCs/>
          <w:iCs/>
          <w:sz w:val="22"/>
          <w:szCs w:val="22"/>
        </w:rPr>
        <w:t>Backtested</w:t>
      </w:r>
      <w:proofErr w:type="spellEnd"/>
      <w:r>
        <w:rPr>
          <w:b/>
          <w:bCs/>
          <w:iCs/>
          <w:sz w:val="22"/>
          <w:szCs w:val="22"/>
        </w:rPr>
        <w:t xml:space="preserve"> Performance</w:t>
      </w:r>
    </w:p>
    <w:p w14:paraId="5111C2B9" w14:textId="77777777" w:rsidR="00A1474F" w:rsidRDefault="00A1474F" w:rsidP="00F41825">
      <w:pPr>
        <w:widowControl w:val="0"/>
        <w:ind w:left="360"/>
        <w:jc w:val="both"/>
        <w:rPr>
          <w:ins w:id="202" w:author="zishuo li" w:date="2017-04-24T11:11:00Z"/>
          <w:b/>
          <w:bCs/>
          <w:iCs/>
          <w:sz w:val="22"/>
          <w:szCs w:val="22"/>
        </w:rPr>
      </w:pPr>
    </w:p>
    <w:p w14:paraId="008AE77F" w14:textId="480D04C2" w:rsidR="00A1474F" w:rsidRPr="00A1474F" w:rsidRDefault="00A1474F">
      <w:pPr>
        <w:widowControl w:val="0"/>
        <w:autoSpaceDE w:val="0"/>
        <w:autoSpaceDN w:val="0"/>
        <w:adjustRightInd w:val="0"/>
        <w:spacing w:after="240"/>
        <w:rPr>
          <w:bCs/>
          <w:i/>
          <w:iCs/>
          <w:sz w:val="22"/>
          <w:szCs w:val="22"/>
          <w:rPrChange w:id="203" w:author="zishuo li" w:date="2017-04-24T11:11:00Z">
            <w:rPr>
              <w:b/>
              <w:bCs/>
              <w:iCs/>
              <w:sz w:val="22"/>
              <w:szCs w:val="22"/>
            </w:rPr>
          </w:rPrChange>
        </w:rPr>
        <w:pPrChange w:id="204" w:author="zishuo li" w:date="2017-04-24T11:11:00Z">
          <w:pPr>
            <w:widowControl w:val="0"/>
            <w:ind w:left="360"/>
            <w:jc w:val="both"/>
          </w:pPr>
        </w:pPrChange>
      </w:pPr>
      <w:ins w:id="205" w:author="zishuo li" w:date="2017-04-24T11:11:00Z">
        <w:r>
          <w:rPr>
            <w:bCs/>
            <w:i/>
            <w:iCs/>
            <w:sz w:val="22"/>
            <w:szCs w:val="22"/>
          </w:rPr>
          <w:t xml:space="preserve">   Three period selected period: </w:t>
        </w:r>
        <w:r w:rsidRPr="00E92584">
          <w:rPr>
            <w:bCs/>
            <w:iCs/>
            <w:sz w:val="22"/>
            <w:szCs w:val="22"/>
          </w:rPr>
          <w:t>12 days</w:t>
        </w:r>
        <w:r>
          <w:rPr>
            <w:bCs/>
            <w:iCs/>
            <w:sz w:val="22"/>
            <w:szCs w:val="22"/>
          </w:rPr>
          <w:t>, 17 days, one year.</w:t>
        </w:r>
      </w:ins>
    </w:p>
    <w:p w14:paraId="7C8B7195" w14:textId="77777777" w:rsidR="00EA46C5" w:rsidRDefault="00EA46C5" w:rsidP="00EA46C5">
      <w:pPr>
        <w:widowControl w:val="0"/>
        <w:ind w:left="360"/>
        <w:jc w:val="both"/>
        <w:rPr>
          <w:bCs/>
          <w:iCs/>
          <w:sz w:val="22"/>
          <w:szCs w:val="22"/>
        </w:rPr>
      </w:pPr>
    </w:p>
    <w:p w14:paraId="6832673C" w14:textId="56FB7890" w:rsidR="00EA46C5" w:rsidRDefault="00F55643" w:rsidP="00EA46C5">
      <w:pPr>
        <w:widowControl w:val="0"/>
        <w:ind w:left="360"/>
        <w:jc w:val="center"/>
        <w:rPr>
          <w:bCs/>
          <w:iCs/>
          <w:sz w:val="22"/>
          <w:szCs w:val="22"/>
        </w:rPr>
      </w:pPr>
      <w:ins w:id="206" w:author="zishuo li" w:date="2017-04-24T10:39:00Z">
        <w:r>
          <w:rPr>
            <w:noProof/>
          </w:rPr>
          <w:drawing>
            <wp:inline distT="0" distB="0" distL="0" distR="0" wp14:anchorId="6A30B14A" wp14:editId="6C2A6D60">
              <wp:extent cx="6343650" cy="3464242"/>
              <wp:effectExtent l="0" t="0" r="0" b="3175"/>
              <wp:docPr id="10" name="Chart 10">
                <a:extLst xmlns:a="http://schemas.openxmlformats.org/drawingml/2006/main">
                  <a:ext uri="{FF2B5EF4-FFF2-40B4-BE49-F238E27FC236}">
                    <a16:creationId xmlns:a16="http://schemas.microsoft.com/office/drawing/2014/main" id="{DCE411F0-4692-4383-9806-B8C73A97B7A6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3"/>
                </a:graphicData>
              </a:graphic>
            </wp:inline>
          </w:drawing>
        </w:r>
        <w:r>
          <w:rPr>
            <w:noProof/>
          </w:rPr>
          <w:t xml:space="preserve"> </w:t>
        </w:r>
      </w:ins>
      <w:del w:id="207" w:author="zishuo li" w:date="2017-04-24T10:26:00Z">
        <w:r w:rsidR="00E849E0" w:rsidRPr="00E849E0" w:rsidDel="00C84955">
          <w:rPr>
            <w:noProof/>
          </w:rPr>
          <w:drawing>
            <wp:inline distT="0" distB="0" distL="0" distR="0" wp14:anchorId="4592F0F2" wp14:editId="084D1597">
              <wp:extent cx="6650042" cy="3849375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72897" cy="3862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42CBE17A" w14:textId="4E321DAF" w:rsidR="00EA46C5" w:rsidRDefault="00EA46C5" w:rsidP="00EA46C5">
      <w:pPr>
        <w:widowControl w:val="0"/>
        <w:rPr>
          <w:bCs/>
          <w:iCs/>
          <w:sz w:val="16"/>
          <w:szCs w:val="16"/>
        </w:rPr>
      </w:pPr>
      <w:r>
        <w:rPr>
          <w:bCs/>
          <w:iCs/>
          <w:sz w:val="16"/>
          <w:szCs w:val="16"/>
        </w:rPr>
        <w:t xml:space="preserve">               </w:t>
      </w:r>
    </w:p>
    <w:p w14:paraId="13D92E0B" w14:textId="77777777" w:rsidR="00EA46C5" w:rsidRDefault="00EA46C5" w:rsidP="00EA46C5">
      <w:pPr>
        <w:widowControl w:val="0"/>
        <w:rPr>
          <w:bCs/>
          <w:iCs/>
          <w:sz w:val="16"/>
          <w:szCs w:val="16"/>
        </w:rPr>
      </w:pPr>
    </w:p>
    <w:p w14:paraId="6021E076" w14:textId="77777777" w:rsidR="00C84955" w:rsidRDefault="00C84955" w:rsidP="00EA46C5">
      <w:pPr>
        <w:widowControl w:val="0"/>
        <w:jc w:val="center"/>
        <w:rPr>
          <w:ins w:id="208" w:author="zishuo li" w:date="2017-04-24T10:26:00Z"/>
          <w:b/>
          <w:bCs/>
          <w:iCs/>
          <w:sz w:val="22"/>
          <w:szCs w:val="22"/>
        </w:rPr>
      </w:pPr>
    </w:p>
    <w:p w14:paraId="31A5FF1B" w14:textId="1E1D1941" w:rsidR="00C84955" w:rsidRDefault="00C84955" w:rsidP="00EA46C5">
      <w:pPr>
        <w:widowControl w:val="0"/>
        <w:jc w:val="center"/>
        <w:rPr>
          <w:ins w:id="209" w:author="zishuo li" w:date="2017-04-24T10:26:00Z"/>
          <w:b/>
          <w:bCs/>
          <w:iCs/>
          <w:sz w:val="22"/>
          <w:szCs w:val="22"/>
        </w:rPr>
      </w:pPr>
      <w:ins w:id="210" w:author="zishuo li" w:date="2017-04-24T10:28:00Z">
        <w:r>
          <w:rPr>
            <w:noProof/>
          </w:rPr>
          <w:lastRenderedPageBreak/>
          <w:drawing>
            <wp:inline distT="0" distB="0" distL="0" distR="0" wp14:anchorId="5D5E9393" wp14:editId="5248F30B">
              <wp:extent cx="5755482" cy="3450431"/>
              <wp:effectExtent l="0" t="0" r="17145" b="17145"/>
              <wp:docPr id="6" name="Chart 6">
                <a:extLst xmlns:a="http://schemas.openxmlformats.org/drawingml/2006/main">
                  <a:ext uri="{FF2B5EF4-FFF2-40B4-BE49-F238E27FC236}">
                    <a16:creationId xmlns:a16="http://schemas.microsoft.com/office/drawing/2014/main" id="{FB4754B4-CEF6-4866-9F87-F95900E7631C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5"/>
                </a:graphicData>
              </a:graphic>
            </wp:inline>
          </w:drawing>
        </w:r>
      </w:ins>
    </w:p>
    <w:p w14:paraId="4BC875FA" w14:textId="77777777" w:rsidR="00C84955" w:rsidRDefault="00C84955" w:rsidP="00EA46C5">
      <w:pPr>
        <w:widowControl w:val="0"/>
        <w:jc w:val="center"/>
        <w:rPr>
          <w:ins w:id="211" w:author="zishuo li" w:date="2017-04-24T10:26:00Z"/>
          <w:b/>
          <w:bCs/>
          <w:iCs/>
          <w:sz w:val="22"/>
          <w:szCs w:val="22"/>
        </w:rPr>
      </w:pPr>
    </w:p>
    <w:p w14:paraId="4119F91C" w14:textId="77777777" w:rsidR="00C84955" w:rsidRDefault="00C84955" w:rsidP="00EA46C5">
      <w:pPr>
        <w:widowControl w:val="0"/>
        <w:jc w:val="center"/>
        <w:rPr>
          <w:ins w:id="212" w:author="zishuo li" w:date="2017-04-24T10:26:00Z"/>
          <w:b/>
          <w:bCs/>
          <w:iCs/>
          <w:sz w:val="22"/>
          <w:szCs w:val="22"/>
        </w:rPr>
      </w:pPr>
    </w:p>
    <w:p w14:paraId="4673EC07" w14:textId="6E1EC176" w:rsidR="00F55643" w:rsidRDefault="00F55643" w:rsidP="00EA46C5">
      <w:pPr>
        <w:widowControl w:val="0"/>
        <w:jc w:val="center"/>
        <w:rPr>
          <w:ins w:id="213" w:author="zishuo li" w:date="2017-04-24T10:36:00Z"/>
          <w:b/>
          <w:bCs/>
          <w:iCs/>
          <w:sz w:val="22"/>
          <w:szCs w:val="22"/>
        </w:rPr>
      </w:pPr>
      <w:ins w:id="214" w:author="zishuo li" w:date="2017-04-24T10:38:00Z">
        <w:r>
          <w:rPr>
            <w:noProof/>
          </w:rPr>
          <w:drawing>
            <wp:inline distT="0" distB="0" distL="0" distR="0" wp14:anchorId="2CF0CD45" wp14:editId="53A0BCB8">
              <wp:extent cx="5853113" cy="3614737"/>
              <wp:effectExtent l="0" t="0" r="14605" b="5080"/>
              <wp:docPr id="9" name="Chart 9">
                <a:extLst xmlns:a="http://schemas.openxmlformats.org/drawingml/2006/main">
                  <a:ext uri="{FF2B5EF4-FFF2-40B4-BE49-F238E27FC236}">
                    <a16:creationId xmlns:a16="http://schemas.microsoft.com/office/drawing/2014/main" id="{00C1CFD8-B9F4-43BE-8CA5-472307428911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6"/>
                </a:graphicData>
              </a:graphic>
            </wp:inline>
          </w:drawing>
        </w:r>
      </w:ins>
    </w:p>
    <w:p w14:paraId="7C6BE7CA" w14:textId="77777777" w:rsidR="00F55643" w:rsidRDefault="00F55643" w:rsidP="00EA46C5">
      <w:pPr>
        <w:widowControl w:val="0"/>
        <w:jc w:val="center"/>
        <w:rPr>
          <w:ins w:id="215" w:author="zishuo li" w:date="2017-04-24T10:36:00Z"/>
          <w:b/>
          <w:bCs/>
          <w:iCs/>
          <w:sz w:val="22"/>
          <w:szCs w:val="22"/>
        </w:rPr>
      </w:pPr>
    </w:p>
    <w:p w14:paraId="18F820B1" w14:textId="77777777" w:rsidR="00F55643" w:rsidRDefault="00F55643" w:rsidP="00EA46C5">
      <w:pPr>
        <w:widowControl w:val="0"/>
        <w:jc w:val="center"/>
        <w:rPr>
          <w:ins w:id="216" w:author="zishuo li" w:date="2017-04-24T10:36:00Z"/>
          <w:b/>
          <w:bCs/>
          <w:iCs/>
          <w:sz w:val="22"/>
          <w:szCs w:val="22"/>
        </w:rPr>
      </w:pPr>
    </w:p>
    <w:p w14:paraId="799E676E" w14:textId="77777777" w:rsidR="00F55643" w:rsidRDefault="00F55643" w:rsidP="00EA46C5">
      <w:pPr>
        <w:widowControl w:val="0"/>
        <w:jc w:val="center"/>
        <w:rPr>
          <w:ins w:id="217" w:author="zishuo li" w:date="2017-04-24T10:36:00Z"/>
          <w:b/>
          <w:bCs/>
          <w:iCs/>
          <w:sz w:val="22"/>
          <w:szCs w:val="22"/>
        </w:rPr>
      </w:pPr>
    </w:p>
    <w:p w14:paraId="1CB8093A" w14:textId="77777777" w:rsidR="00F55643" w:rsidRDefault="00F55643" w:rsidP="00EA46C5">
      <w:pPr>
        <w:widowControl w:val="0"/>
        <w:jc w:val="center"/>
        <w:rPr>
          <w:ins w:id="218" w:author="zishuo li" w:date="2017-04-24T10:36:00Z"/>
          <w:b/>
          <w:bCs/>
          <w:iCs/>
          <w:sz w:val="22"/>
          <w:szCs w:val="22"/>
        </w:rPr>
      </w:pPr>
    </w:p>
    <w:p w14:paraId="434D35BA" w14:textId="77777777" w:rsidR="00F55643" w:rsidRDefault="00F55643" w:rsidP="00EA46C5">
      <w:pPr>
        <w:widowControl w:val="0"/>
        <w:jc w:val="center"/>
        <w:rPr>
          <w:ins w:id="219" w:author="zishuo li" w:date="2017-04-24T10:36:00Z"/>
          <w:b/>
          <w:bCs/>
          <w:iCs/>
          <w:sz w:val="22"/>
          <w:szCs w:val="22"/>
        </w:rPr>
      </w:pPr>
    </w:p>
    <w:p w14:paraId="667F46ED" w14:textId="77777777" w:rsidR="00F55643" w:rsidRDefault="00F55643" w:rsidP="00EA46C5">
      <w:pPr>
        <w:widowControl w:val="0"/>
        <w:jc w:val="center"/>
        <w:rPr>
          <w:ins w:id="220" w:author="zishuo li" w:date="2017-04-24T10:36:00Z"/>
          <w:b/>
          <w:bCs/>
          <w:iCs/>
          <w:sz w:val="22"/>
          <w:szCs w:val="22"/>
        </w:rPr>
      </w:pPr>
    </w:p>
    <w:p w14:paraId="5953EC7F" w14:textId="77777777" w:rsidR="00F55643" w:rsidRDefault="00F55643" w:rsidP="00EA46C5">
      <w:pPr>
        <w:widowControl w:val="0"/>
        <w:jc w:val="center"/>
        <w:rPr>
          <w:ins w:id="221" w:author="zishuo li" w:date="2017-04-24T10:36:00Z"/>
          <w:b/>
          <w:bCs/>
          <w:iCs/>
          <w:sz w:val="22"/>
          <w:szCs w:val="22"/>
        </w:rPr>
      </w:pPr>
    </w:p>
    <w:p w14:paraId="6138845B" w14:textId="77777777" w:rsidR="00F55643" w:rsidRDefault="00F55643" w:rsidP="00EA46C5">
      <w:pPr>
        <w:widowControl w:val="0"/>
        <w:jc w:val="center"/>
        <w:rPr>
          <w:ins w:id="222" w:author="zishuo li" w:date="2017-04-24T10:36:00Z"/>
          <w:b/>
          <w:bCs/>
          <w:iCs/>
          <w:sz w:val="22"/>
          <w:szCs w:val="22"/>
        </w:rPr>
      </w:pPr>
    </w:p>
    <w:p w14:paraId="6FE6F83F" w14:textId="77777777" w:rsidR="00F55643" w:rsidRDefault="00F55643" w:rsidP="00EA46C5">
      <w:pPr>
        <w:widowControl w:val="0"/>
        <w:jc w:val="center"/>
        <w:rPr>
          <w:ins w:id="223" w:author="zishuo li" w:date="2017-04-24T10:36:00Z"/>
          <w:b/>
          <w:bCs/>
          <w:iCs/>
          <w:sz w:val="22"/>
          <w:szCs w:val="22"/>
        </w:rPr>
      </w:pPr>
    </w:p>
    <w:p w14:paraId="2E1B03CD" w14:textId="77777777" w:rsidR="00F55643" w:rsidRDefault="00F55643" w:rsidP="00EA46C5">
      <w:pPr>
        <w:widowControl w:val="0"/>
        <w:jc w:val="center"/>
        <w:rPr>
          <w:ins w:id="224" w:author="zishuo li" w:date="2017-04-24T10:36:00Z"/>
          <w:b/>
          <w:bCs/>
          <w:iCs/>
          <w:sz w:val="22"/>
          <w:szCs w:val="22"/>
        </w:rPr>
      </w:pPr>
    </w:p>
    <w:tbl>
      <w:tblPr>
        <w:tblW w:w="5041" w:type="dxa"/>
        <w:tblInd w:w="108" w:type="dxa"/>
        <w:tblLook w:val="04A0" w:firstRow="1" w:lastRow="0" w:firstColumn="1" w:lastColumn="0" w:noHBand="0" w:noVBand="1"/>
        <w:tblPrChange w:id="225" w:author="zishuo li" w:date="2017-04-24T11:06:00Z">
          <w:tblPr>
            <w:tblW w:w="4603" w:type="dxa"/>
            <w:tblInd w:w="108" w:type="dxa"/>
            <w:tblLook w:val="04A0" w:firstRow="1" w:lastRow="0" w:firstColumn="1" w:lastColumn="0" w:noHBand="0" w:noVBand="1"/>
          </w:tblPr>
        </w:tblPrChange>
      </w:tblPr>
      <w:tblGrid>
        <w:gridCol w:w="1228"/>
        <w:gridCol w:w="1707"/>
        <w:gridCol w:w="1053"/>
        <w:gridCol w:w="1053"/>
        <w:tblGridChange w:id="226">
          <w:tblGrid>
            <w:gridCol w:w="1228"/>
            <w:gridCol w:w="1707"/>
            <w:gridCol w:w="1053"/>
            <w:gridCol w:w="1053"/>
          </w:tblGrid>
        </w:tblGridChange>
      </w:tblGrid>
      <w:tr w:rsidR="0077521E" w:rsidRPr="0077521E" w14:paraId="46920306" w14:textId="77777777" w:rsidTr="0077521E">
        <w:trPr>
          <w:trHeight w:val="285"/>
          <w:ins w:id="227" w:author="zishuo li" w:date="2017-04-24T11:05:00Z"/>
          <w:trPrChange w:id="228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29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19FF00" w14:textId="77777777" w:rsidR="0077521E" w:rsidRPr="0077521E" w:rsidRDefault="0077521E" w:rsidP="0077521E">
            <w:pPr>
              <w:rPr>
                <w:ins w:id="230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231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lastRenderedPageBreak/>
                <w:t>Period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32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5896B1" w14:textId="77777777" w:rsidR="0077521E" w:rsidRPr="0077521E" w:rsidRDefault="0077521E" w:rsidP="0077521E">
            <w:pPr>
              <w:rPr>
                <w:ins w:id="233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234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Return/Volatility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35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99D4A1" w14:textId="77777777" w:rsidR="0077521E" w:rsidRPr="0077521E" w:rsidRDefault="0077521E" w:rsidP="0077521E">
            <w:pPr>
              <w:rPr>
                <w:ins w:id="236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237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Return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38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77ECD2D" w14:textId="77777777" w:rsidR="0077521E" w:rsidRPr="0077521E" w:rsidRDefault="0077521E" w:rsidP="0077521E">
            <w:pPr>
              <w:rPr>
                <w:ins w:id="239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240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Volatility</w:t>
              </w:r>
            </w:ins>
          </w:p>
        </w:tc>
      </w:tr>
      <w:tr w:rsidR="0077521E" w:rsidRPr="0077521E" w14:paraId="625898FE" w14:textId="77777777" w:rsidTr="0077521E">
        <w:trPr>
          <w:trHeight w:val="285"/>
          <w:ins w:id="241" w:author="zishuo li" w:date="2017-04-24T11:05:00Z"/>
          <w:trPrChange w:id="242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43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8AE88D" w14:textId="77777777" w:rsidR="0077521E" w:rsidRPr="0077521E" w:rsidRDefault="0077521E" w:rsidP="0077521E">
            <w:pPr>
              <w:rPr>
                <w:ins w:id="244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245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d_4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46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084E39" w14:textId="77777777" w:rsidR="0077521E" w:rsidRPr="0077521E" w:rsidRDefault="0077521E" w:rsidP="0077521E">
            <w:pPr>
              <w:jc w:val="right"/>
              <w:rPr>
                <w:ins w:id="247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248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-1.32302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49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ADDB37" w14:textId="77777777" w:rsidR="0077521E" w:rsidRPr="0077521E" w:rsidRDefault="0077521E" w:rsidP="0077521E">
            <w:pPr>
              <w:jc w:val="right"/>
              <w:rPr>
                <w:ins w:id="250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251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-0.61795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52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BFA638" w14:textId="77777777" w:rsidR="0077521E" w:rsidRPr="0077521E" w:rsidRDefault="0077521E" w:rsidP="0077521E">
            <w:pPr>
              <w:jc w:val="right"/>
              <w:rPr>
                <w:ins w:id="253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254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0.467073</w:t>
              </w:r>
            </w:ins>
          </w:p>
        </w:tc>
      </w:tr>
      <w:tr w:rsidR="0077521E" w:rsidRPr="0077521E" w14:paraId="0388F186" w14:textId="77777777" w:rsidTr="0077521E">
        <w:trPr>
          <w:trHeight w:val="285"/>
          <w:ins w:id="255" w:author="zishuo li" w:date="2017-04-24T11:05:00Z"/>
          <w:trPrChange w:id="256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57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BF242A1" w14:textId="77777777" w:rsidR="0077521E" w:rsidRPr="0077521E" w:rsidRDefault="0077521E" w:rsidP="0077521E">
            <w:pPr>
              <w:rPr>
                <w:ins w:id="258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259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d_5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60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F30C15" w14:textId="77777777" w:rsidR="0077521E" w:rsidRPr="0077521E" w:rsidRDefault="0077521E" w:rsidP="0077521E">
            <w:pPr>
              <w:jc w:val="right"/>
              <w:rPr>
                <w:ins w:id="261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262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-0.15862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63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234330" w14:textId="77777777" w:rsidR="0077521E" w:rsidRPr="0077521E" w:rsidRDefault="0077521E" w:rsidP="0077521E">
            <w:pPr>
              <w:jc w:val="right"/>
              <w:rPr>
                <w:ins w:id="264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265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-0.09952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66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DD5862A" w14:textId="77777777" w:rsidR="0077521E" w:rsidRPr="0077521E" w:rsidRDefault="0077521E" w:rsidP="0077521E">
            <w:pPr>
              <w:jc w:val="right"/>
              <w:rPr>
                <w:ins w:id="267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268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0.627422</w:t>
              </w:r>
            </w:ins>
          </w:p>
        </w:tc>
      </w:tr>
      <w:tr w:rsidR="0077521E" w:rsidRPr="0077521E" w14:paraId="4ADABE09" w14:textId="77777777" w:rsidTr="0077521E">
        <w:trPr>
          <w:trHeight w:val="285"/>
          <w:ins w:id="269" w:author="zishuo li" w:date="2017-04-24T11:05:00Z"/>
          <w:trPrChange w:id="270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1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7A64353" w14:textId="77777777" w:rsidR="0077521E" w:rsidRPr="0077521E" w:rsidRDefault="0077521E" w:rsidP="0077521E">
            <w:pPr>
              <w:rPr>
                <w:ins w:id="272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273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d_6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4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718FFD" w14:textId="77777777" w:rsidR="0077521E" w:rsidRPr="0077521E" w:rsidRDefault="0077521E" w:rsidP="0077521E">
            <w:pPr>
              <w:jc w:val="right"/>
              <w:rPr>
                <w:ins w:id="275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276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3.202387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7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AD7F4E" w14:textId="77777777" w:rsidR="0077521E" w:rsidRPr="0077521E" w:rsidRDefault="0077521E" w:rsidP="0077521E">
            <w:pPr>
              <w:jc w:val="right"/>
              <w:rPr>
                <w:ins w:id="278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279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1.808445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0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DF9951F" w14:textId="77777777" w:rsidR="0077521E" w:rsidRPr="0077521E" w:rsidRDefault="0077521E" w:rsidP="0077521E">
            <w:pPr>
              <w:jc w:val="right"/>
              <w:rPr>
                <w:ins w:id="281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282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0.564718</w:t>
              </w:r>
            </w:ins>
          </w:p>
        </w:tc>
      </w:tr>
      <w:tr w:rsidR="0077521E" w:rsidRPr="0077521E" w14:paraId="21E719E2" w14:textId="77777777" w:rsidTr="0077521E">
        <w:trPr>
          <w:trHeight w:val="285"/>
          <w:ins w:id="283" w:author="zishuo li" w:date="2017-04-24T11:05:00Z"/>
          <w:trPrChange w:id="284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5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B9337D" w14:textId="77777777" w:rsidR="0077521E" w:rsidRPr="0077521E" w:rsidRDefault="0077521E" w:rsidP="0077521E">
            <w:pPr>
              <w:rPr>
                <w:ins w:id="286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287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d_7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8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F9228C" w14:textId="77777777" w:rsidR="0077521E" w:rsidRPr="0077521E" w:rsidRDefault="0077521E" w:rsidP="0077521E">
            <w:pPr>
              <w:jc w:val="right"/>
              <w:rPr>
                <w:ins w:id="289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290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2.912246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1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AF0A0E" w14:textId="77777777" w:rsidR="0077521E" w:rsidRPr="0077521E" w:rsidRDefault="0077521E" w:rsidP="0077521E">
            <w:pPr>
              <w:jc w:val="right"/>
              <w:rPr>
                <w:ins w:id="292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293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2.717118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4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21B9F0" w14:textId="77777777" w:rsidR="0077521E" w:rsidRPr="0077521E" w:rsidRDefault="0077521E" w:rsidP="0077521E">
            <w:pPr>
              <w:jc w:val="right"/>
              <w:rPr>
                <w:ins w:id="295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296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0.932997</w:t>
              </w:r>
            </w:ins>
          </w:p>
        </w:tc>
      </w:tr>
      <w:tr w:rsidR="0077521E" w:rsidRPr="0077521E" w14:paraId="3A46EFB1" w14:textId="77777777" w:rsidTr="0077521E">
        <w:trPr>
          <w:trHeight w:val="285"/>
          <w:ins w:id="297" w:author="zishuo li" w:date="2017-04-24T11:05:00Z"/>
          <w:trPrChange w:id="298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9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D8C9F2" w14:textId="77777777" w:rsidR="0077521E" w:rsidRPr="0077521E" w:rsidRDefault="0077521E" w:rsidP="0077521E">
            <w:pPr>
              <w:rPr>
                <w:ins w:id="300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01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d_8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2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C81065" w14:textId="77777777" w:rsidR="0077521E" w:rsidRPr="0077521E" w:rsidRDefault="0077521E" w:rsidP="0077521E">
            <w:pPr>
              <w:jc w:val="right"/>
              <w:rPr>
                <w:ins w:id="303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04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1.363262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5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29D779" w14:textId="77777777" w:rsidR="0077521E" w:rsidRPr="0077521E" w:rsidRDefault="0077521E" w:rsidP="0077521E">
            <w:pPr>
              <w:jc w:val="right"/>
              <w:rPr>
                <w:ins w:id="306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07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0.583929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8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3BFC33" w14:textId="77777777" w:rsidR="0077521E" w:rsidRPr="0077521E" w:rsidRDefault="0077521E" w:rsidP="0077521E">
            <w:pPr>
              <w:jc w:val="right"/>
              <w:rPr>
                <w:ins w:id="309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10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0.428333</w:t>
              </w:r>
            </w:ins>
          </w:p>
        </w:tc>
      </w:tr>
      <w:tr w:rsidR="0077521E" w:rsidRPr="0077521E" w14:paraId="386C8B56" w14:textId="77777777" w:rsidTr="0077521E">
        <w:trPr>
          <w:trHeight w:val="285"/>
          <w:ins w:id="311" w:author="zishuo li" w:date="2017-04-24T11:05:00Z"/>
          <w:trPrChange w:id="312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13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6637DC" w14:textId="77777777" w:rsidR="0077521E" w:rsidRPr="0077521E" w:rsidRDefault="0077521E" w:rsidP="0077521E">
            <w:pPr>
              <w:rPr>
                <w:ins w:id="314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15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d_9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16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79D59A" w14:textId="77777777" w:rsidR="0077521E" w:rsidRPr="0077521E" w:rsidRDefault="0077521E" w:rsidP="0077521E">
            <w:pPr>
              <w:jc w:val="right"/>
              <w:rPr>
                <w:ins w:id="317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18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1.537849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19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045740" w14:textId="77777777" w:rsidR="0077521E" w:rsidRPr="0077521E" w:rsidRDefault="0077521E" w:rsidP="0077521E">
            <w:pPr>
              <w:jc w:val="right"/>
              <w:rPr>
                <w:ins w:id="320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21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0.74681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22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C941813" w14:textId="77777777" w:rsidR="0077521E" w:rsidRPr="0077521E" w:rsidRDefault="0077521E" w:rsidP="0077521E">
            <w:pPr>
              <w:jc w:val="right"/>
              <w:rPr>
                <w:ins w:id="323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24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0.48562</w:t>
              </w:r>
            </w:ins>
          </w:p>
        </w:tc>
      </w:tr>
      <w:tr w:rsidR="0077521E" w:rsidRPr="0077521E" w14:paraId="0905FF35" w14:textId="77777777" w:rsidTr="0077521E">
        <w:trPr>
          <w:trHeight w:val="285"/>
          <w:ins w:id="325" w:author="zishuo li" w:date="2017-04-24T11:05:00Z"/>
          <w:trPrChange w:id="326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27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72A3470" w14:textId="77777777" w:rsidR="0077521E" w:rsidRPr="0077521E" w:rsidRDefault="0077521E" w:rsidP="0077521E">
            <w:pPr>
              <w:rPr>
                <w:ins w:id="328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29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d_10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30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92A907D" w14:textId="77777777" w:rsidR="0077521E" w:rsidRPr="0077521E" w:rsidRDefault="0077521E" w:rsidP="0077521E">
            <w:pPr>
              <w:jc w:val="right"/>
              <w:rPr>
                <w:ins w:id="331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32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2.906761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33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F60984" w14:textId="77777777" w:rsidR="0077521E" w:rsidRPr="0077521E" w:rsidRDefault="0077521E" w:rsidP="0077521E">
            <w:pPr>
              <w:jc w:val="right"/>
              <w:rPr>
                <w:ins w:id="334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35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1.627685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36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D7DB55" w14:textId="77777777" w:rsidR="0077521E" w:rsidRPr="0077521E" w:rsidRDefault="0077521E" w:rsidP="0077521E">
            <w:pPr>
              <w:jc w:val="right"/>
              <w:rPr>
                <w:ins w:id="337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38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0.559965</w:t>
              </w:r>
            </w:ins>
          </w:p>
        </w:tc>
      </w:tr>
      <w:tr w:rsidR="0077521E" w:rsidRPr="0077521E" w14:paraId="397DAA70" w14:textId="77777777" w:rsidTr="0077521E">
        <w:trPr>
          <w:trHeight w:val="285"/>
          <w:ins w:id="339" w:author="zishuo li" w:date="2017-04-24T11:05:00Z"/>
          <w:trPrChange w:id="340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41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1C57FD" w14:textId="77777777" w:rsidR="0077521E" w:rsidRPr="0077521E" w:rsidRDefault="0077521E" w:rsidP="0077521E">
            <w:pPr>
              <w:rPr>
                <w:ins w:id="342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43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d_11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44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868668B" w14:textId="77777777" w:rsidR="0077521E" w:rsidRPr="0077521E" w:rsidRDefault="0077521E" w:rsidP="0077521E">
            <w:pPr>
              <w:jc w:val="right"/>
              <w:rPr>
                <w:ins w:id="345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46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2.358913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47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32AFF8" w14:textId="77777777" w:rsidR="0077521E" w:rsidRPr="0077521E" w:rsidRDefault="0077521E" w:rsidP="0077521E">
            <w:pPr>
              <w:jc w:val="right"/>
              <w:rPr>
                <w:ins w:id="348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49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1.448267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50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B95B640" w14:textId="77777777" w:rsidR="0077521E" w:rsidRPr="0077521E" w:rsidRDefault="0077521E" w:rsidP="0077521E">
            <w:pPr>
              <w:jc w:val="right"/>
              <w:rPr>
                <w:ins w:id="351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52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0.613955</w:t>
              </w:r>
            </w:ins>
          </w:p>
        </w:tc>
      </w:tr>
      <w:tr w:rsidR="0077521E" w:rsidRPr="0077521E" w14:paraId="1E1DB627" w14:textId="77777777" w:rsidTr="0077521E">
        <w:trPr>
          <w:trHeight w:val="285"/>
          <w:ins w:id="353" w:author="zishuo li" w:date="2017-04-24T11:05:00Z"/>
          <w:trPrChange w:id="354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  <w:tcPrChange w:id="355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9C9C9"/>
                <w:noWrap/>
                <w:vAlign w:val="bottom"/>
                <w:hideMark/>
              </w:tcPr>
            </w:tcPrChange>
          </w:tcPr>
          <w:p w14:paraId="250067D3" w14:textId="77777777" w:rsidR="0077521E" w:rsidRPr="0077521E" w:rsidRDefault="0077521E" w:rsidP="0077521E">
            <w:pPr>
              <w:rPr>
                <w:ins w:id="356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57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d_12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  <w:tcPrChange w:id="358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9C9C9"/>
                <w:noWrap/>
                <w:vAlign w:val="bottom"/>
                <w:hideMark/>
              </w:tcPr>
            </w:tcPrChange>
          </w:tcPr>
          <w:p w14:paraId="1B9BDB07" w14:textId="77777777" w:rsidR="0077521E" w:rsidRPr="0077521E" w:rsidRDefault="0077521E" w:rsidP="0077521E">
            <w:pPr>
              <w:jc w:val="right"/>
              <w:rPr>
                <w:ins w:id="359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60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4.507363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  <w:tcPrChange w:id="361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9C9C9"/>
                <w:noWrap/>
                <w:vAlign w:val="bottom"/>
                <w:hideMark/>
              </w:tcPr>
            </w:tcPrChange>
          </w:tcPr>
          <w:p w14:paraId="452E590F" w14:textId="77777777" w:rsidR="0077521E" w:rsidRPr="0077521E" w:rsidRDefault="0077521E" w:rsidP="0077521E">
            <w:pPr>
              <w:jc w:val="right"/>
              <w:rPr>
                <w:ins w:id="362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63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2.287508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  <w:tcPrChange w:id="364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9C9C9"/>
                <w:noWrap/>
                <w:vAlign w:val="bottom"/>
                <w:hideMark/>
              </w:tcPr>
            </w:tcPrChange>
          </w:tcPr>
          <w:p w14:paraId="1E1B7329" w14:textId="77777777" w:rsidR="0077521E" w:rsidRPr="0077521E" w:rsidRDefault="0077521E" w:rsidP="0077521E">
            <w:pPr>
              <w:jc w:val="right"/>
              <w:rPr>
                <w:ins w:id="365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66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0.507505</w:t>
              </w:r>
            </w:ins>
          </w:p>
        </w:tc>
      </w:tr>
      <w:tr w:rsidR="0077521E" w:rsidRPr="0077521E" w14:paraId="591A2167" w14:textId="77777777" w:rsidTr="0077521E">
        <w:trPr>
          <w:trHeight w:val="285"/>
          <w:ins w:id="367" w:author="zishuo li" w:date="2017-04-24T11:05:00Z"/>
          <w:trPrChange w:id="368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69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E1A9DE" w14:textId="77777777" w:rsidR="0077521E" w:rsidRPr="0077521E" w:rsidRDefault="0077521E" w:rsidP="0077521E">
            <w:pPr>
              <w:rPr>
                <w:ins w:id="370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71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d_13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72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3E903B" w14:textId="77777777" w:rsidR="0077521E" w:rsidRPr="0077521E" w:rsidRDefault="0077521E" w:rsidP="0077521E">
            <w:pPr>
              <w:jc w:val="right"/>
              <w:rPr>
                <w:ins w:id="373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74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0.749913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75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2FCE2C" w14:textId="77777777" w:rsidR="0077521E" w:rsidRPr="0077521E" w:rsidRDefault="0077521E" w:rsidP="0077521E">
            <w:pPr>
              <w:jc w:val="right"/>
              <w:rPr>
                <w:ins w:id="376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77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0.166973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78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05444E" w14:textId="77777777" w:rsidR="0077521E" w:rsidRPr="0077521E" w:rsidRDefault="0077521E" w:rsidP="0077521E">
            <w:pPr>
              <w:jc w:val="right"/>
              <w:rPr>
                <w:ins w:id="379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80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0.222657</w:t>
              </w:r>
            </w:ins>
          </w:p>
        </w:tc>
      </w:tr>
      <w:tr w:rsidR="0077521E" w:rsidRPr="0077521E" w14:paraId="368234AB" w14:textId="77777777" w:rsidTr="0077521E">
        <w:trPr>
          <w:trHeight w:val="285"/>
          <w:ins w:id="381" w:author="zishuo li" w:date="2017-04-24T11:05:00Z"/>
          <w:trPrChange w:id="382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83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8047AE" w14:textId="77777777" w:rsidR="0077521E" w:rsidRPr="0077521E" w:rsidRDefault="0077521E" w:rsidP="0077521E">
            <w:pPr>
              <w:rPr>
                <w:ins w:id="384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85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d_14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86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4AC132" w14:textId="77777777" w:rsidR="0077521E" w:rsidRPr="0077521E" w:rsidRDefault="0077521E" w:rsidP="0077521E">
            <w:pPr>
              <w:jc w:val="right"/>
              <w:rPr>
                <w:ins w:id="387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88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2.206072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89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E24C9D" w14:textId="77777777" w:rsidR="0077521E" w:rsidRPr="0077521E" w:rsidRDefault="0077521E" w:rsidP="0077521E">
            <w:pPr>
              <w:jc w:val="right"/>
              <w:rPr>
                <w:ins w:id="390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91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0.552396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92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A21EBF" w14:textId="77777777" w:rsidR="0077521E" w:rsidRPr="0077521E" w:rsidRDefault="0077521E" w:rsidP="0077521E">
            <w:pPr>
              <w:jc w:val="right"/>
              <w:rPr>
                <w:ins w:id="393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94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0.250398</w:t>
              </w:r>
            </w:ins>
          </w:p>
        </w:tc>
      </w:tr>
      <w:tr w:rsidR="0077521E" w:rsidRPr="0077521E" w14:paraId="628442D7" w14:textId="77777777" w:rsidTr="0077521E">
        <w:trPr>
          <w:trHeight w:val="285"/>
          <w:ins w:id="395" w:author="zishuo li" w:date="2017-04-24T11:05:00Z"/>
          <w:trPrChange w:id="396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97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C2B4F33" w14:textId="77777777" w:rsidR="0077521E" w:rsidRPr="0077521E" w:rsidRDefault="0077521E" w:rsidP="0077521E">
            <w:pPr>
              <w:rPr>
                <w:ins w:id="398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399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d_15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00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8A3184" w14:textId="77777777" w:rsidR="0077521E" w:rsidRPr="0077521E" w:rsidRDefault="0077521E" w:rsidP="0077521E">
            <w:pPr>
              <w:jc w:val="right"/>
              <w:rPr>
                <w:ins w:id="401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02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-0.61826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03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9A7490" w14:textId="77777777" w:rsidR="0077521E" w:rsidRPr="0077521E" w:rsidRDefault="0077521E" w:rsidP="0077521E">
            <w:pPr>
              <w:jc w:val="right"/>
              <w:rPr>
                <w:ins w:id="404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05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-0.14712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06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768975" w14:textId="77777777" w:rsidR="0077521E" w:rsidRPr="0077521E" w:rsidRDefault="0077521E" w:rsidP="0077521E">
            <w:pPr>
              <w:jc w:val="right"/>
              <w:rPr>
                <w:ins w:id="407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08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0.237956</w:t>
              </w:r>
            </w:ins>
          </w:p>
        </w:tc>
      </w:tr>
      <w:tr w:rsidR="0077521E" w:rsidRPr="0077521E" w14:paraId="7F02EC22" w14:textId="77777777" w:rsidTr="0077521E">
        <w:trPr>
          <w:trHeight w:val="285"/>
          <w:ins w:id="409" w:author="zishuo li" w:date="2017-04-24T11:05:00Z"/>
          <w:trPrChange w:id="410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11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051D2F" w14:textId="77777777" w:rsidR="0077521E" w:rsidRPr="0077521E" w:rsidRDefault="0077521E" w:rsidP="0077521E">
            <w:pPr>
              <w:rPr>
                <w:ins w:id="412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13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d_16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14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3D36D7" w14:textId="77777777" w:rsidR="0077521E" w:rsidRPr="0077521E" w:rsidRDefault="0077521E" w:rsidP="0077521E">
            <w:pPr>
              <w:jc w:val="right"/>
              <w:rPr>
                <w:ins w:id="415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16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-0.91494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17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6DBABC" w14:textId="77777777" w:rsidR="0077521E" w:rsidRPr="0077521E" w:rsidRDefault="0077521E" w:rsidP="0077521E">
            <w:pPr>
              <w:jc w:val="right"/>
              <w:rPr>
                <w:ins w:id="418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19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-0.42832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20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A195F7" w14:textId="77777777" w:rsidR="0077521E" w:rsidRPr="0077521E" w:rsidRDefault="0077521E" w:rsidP="0077521E">
            <w:pPr>
              <w:jc w:val="right"/>
              <w:rPr>
                <w:ins w:id="421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22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0.46814</w:t>
              </w:r>
            </w:ins>
          </w:p>
        </w:tc>
      </w:tr>
      <w:tr w:rsidR="0077521E" w:rsidRPr="0077521E" w14:paraId="2D0C8F30" w14:textId="77777777" w:rsidTr="0077521E">
        <w:trPr>
          <w:trHeight w:val="285"/>
          <w:ins w:id="423" w:author="zishuo li" w:date="2017-04-24T11:05:00Z"/>
          <w:trPrChange w:id="424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  <w:tcPrChange w:id="425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9C9C9"/>
                <w:noWrap/>
                <w:vAlign w:val="bottom"/>
                <w:hideMark/>
              </w:tcPr>
            </w:tcPrChange>
          </w:tcPr>
          <w:p w14:paraId="2E29D887" w14:textId="77777777" w:rsidR="0077521E" w:rsidRPr="0077521E" w:rsidRDefault="0077521E" w:rsidP="0077521E">
            <w:pPr>
              <w:rPr>
                <w:ins w:id="426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27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d_17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  <w:tcPrChange w:id="428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9C9C9"/>
                <w:noWrap/>
                <w:vAlign w:val="bottom"/>
                <w:hideMark/>
              </w:tcPr>
            </w:tcPrChange>
          </w:tcPr>
          <w:p w14:paraId="16647668" w14:textId="77777777" w:rsidR="0077521E" w:rsidRPr="0077521E" w:rsidRDefault="0077521E" w:rsidP="0077521E">
            <w:pPr>
              <w:jc w:val="right"/>
              <w:rPr>
                <w:ins w:id="429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30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3.412174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  <w:tcPrChange w:id="431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9C9C9"/>
                <w:noWrap/>
                <w:vAlign w:val="bottom"/>
                <w:hideMark/>
              </w:tcPr>
            </w:tcPrChange>
          </w:tcPr>
          <w:p w14:paraId="271F3293" w14:textId="77777777" w:rsidR="0077521E" w:rsidRPr="0077521E" w:rsidRDefault="0077521E" w:rsidP="0077521E">
            <w:pPr>
              <w:jc w:val="right"/>
              <w:rPr>
                <w:ins w:id="432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33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5.189498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  <w:tcPrChange w:id="434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9C9C9"/>
                <w:noWrap/>
                <w:vAlign w:val="bottom"/>
                <w:hideMark/>
              </w:tcPr>
            </w:tcPrChange>
          </w:tcPr>
          <w:p w14:paraId="72E3ED1E" w14:textId="77777777" w:rsidR="0077521E" w:rsidRPr="0077521E" w:rsidRDefault="0077521E" w:rsidP="0077521E">
            <w:pPr>
              <w:jc w:val="right"/>
              <w:rPr>
                <w:ins w:id="435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36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1.520877</w:t>
              </w:r>
            </w:ins>
          </w:p>
        </w:tc>
      </w:tr>
      <w:tr w:rsidR="0077521E" w:rsidRPr="0077521E" w14:paraId="25DAC336" w14:textId="77777777" w:rsidTr="0077521E">
        <w:trPr>
          <w:trHeight w:val="285"/>
          <w:ins w:id="437" w:author="zishuo li" w:date="2017-04-24T11:05:00Z"/>
          <w:trPrChange w:id="438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39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DDDE82" w14:textId="77777777" w:rsidR="0077521E" w:rsidRPr="0077521E" w:rsidRDefault="0077521E" w:rsidP="0077521E">
            <w:pPr>
              <w:rPr>
                <w:ins w:id="440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41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d_18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42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ADF24D" w14:textId="77777777" w:rsidR="0077521E" w:rsidRPr="0077521E" w:rsidRDefault="0077521E" w:rsidP="0077521E">
            <w:pPr>
              <w:jc w:val="right"/>
              <w:rPr>
                <w:ins w:id="443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44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3.071638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45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353BFB" w14:textId="77777777" w:rsidR="0077521E" w:rsidRPr="0077521E" w:rsidRDefault="0077521E" w:rsidP="0077521E">
            <w:pPr>
              <w:jc w:val="right"/>
              <w:rPr>
                <w:ins w:id="446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47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0.950167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48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4AD503" w14:textId="77777777" w:rsidR="0077521E" w:rsidRPr="0077521E" w:rsidRDefault="0077521E" w:rsidP="0077521E">
            <w:pPr>
              <w:jc w:val="right"/>
              <w:rPr>
                <w:ins w:id="449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50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0.309336</w:t>
              </w:r>
            </w:ins>
          </w:p>
        </w:tc>
      </w:tr>
      <w:tr w:rsidR="0077521E" w:rsidRPr="0077521E" w14:paraId="77BFFBC4" w14:textId="77777777" w:rsidTr="0077521E">
        <w:trPr>
          <w:trHeight w:val="285"/>
          <w:ins w:id="451" w:author="zishuo li" w:date="2017-04-24T11:05:00Z"/>
          <w:trPrChange w:id="452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53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7FB067" w14:textId="77777777" w:rsidR="0077521E" w:rsidRPr="0077521E" w:rsidRDefault="0077521E" w:rsidP="0077521E">
            <w:pPr>
              <w:rPr>
                <w:ins w:id="454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55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d_19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56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9F4BB1" w14:textId="77777777" w:rsidR="0077521E" w:rsidRPr="0077521E" w:rsidRDefault="0077521E" w:rsidP="0077521E">
            <w:pPr>
              <w:jc w:val="right"/>
              <w:rPr>
                <w:ins w:id="457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58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1.206541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59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278AD6" w14:textId="77777777" w:rsidR="0077521E" w:rsidRPr="0077521E" w:rsidRDefault="0077521E" w:rsidP="0077521E">
            <w:pPr>
              <w:jc w:val="right"/>
              <w:rPr>
                <w:ins w:id="460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61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0.418718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62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05FCCC" w14:textId="77777777" w:rsidR="0077521E" w:rsidRPr="0077521E" w:rsidRDefault="0077521E" w:rsidP="0077521E">
            <w:pPr>
              <w:jc w:val="right"/>
              <w:rPr>
                <w:ins w:id="463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64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0.34704</w:t>
              </w:r>
            </w:ins>
          </w:p>
        </w:tc>
      </w:tr>
      <w:tr w:rsidR="0077521E" w:rsidRPr="0077521E" w14:paraId="5E009966" w14:textId="77777777" w:rsidTr="0077521E">
        <w:trPr>
          <w:trHeight w:val="285"/>
          <w:ins w:id="465" w:author="zishuo li" w:date="2017-04-24T11:05:00Z"/>
          <w:trPrChange w:id="466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67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2A905B" w14:textId="77777777" w:rsidR="0077521E" w:rsidRPr="0077521E" w:rsidRDefault="0077521E" w:rsidP="0077521E">
            <w:pPr>
              <w:rPr>
                <w:ins w:id="468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69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d_20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70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F0BA2A" w14:textId="77777777" w:rsidR="0077521E" w:rsidRPr="0077521E" w:rsidRDefault="0077521E" w:rsidP="0077521E">
            <w:pPr>
              <w:jc w:val="right"/>
              <w:rPr>
                <w:ins w:id="471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72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2.513283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73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22C590" w14:textId="77777777" w:rsidR="0077521E" w:rsidRPr="0077521E" w:rsidRDefault="0077521E" w:rsidP="0077521E">
            <w:pPr>
              <w:jc w:val="right"/>
              <w:rPr>
                <w:ins w:id="474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75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0.397387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76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01D2CC" w14:textId="77777777" w:rsidR="0077521E" w:rsidRPr="0077521E" w:rsidRDefault="0077521E" w:rsidP="0077521E">
            <w:pPr>
              <w:jc w:val="right"/>
              <w:rPr>
                <w:ins w:id="477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78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0.158115</w:t>
              </w:r>
            </w:ins>
          </w:p>
        </w:tc>
      </w:tr>
      <w:tr w:rsidR="0077521E" w:rsidRPr="0077521E" w14:paraId="079B479F" w14:textId="77777777" w:rsidTr="0077521E">
        <w:trPr>
          <w:trHeight w:val="285"/>
          <w:ins w:id="479" w:author="zishuo li" w:date="2017-04-24T11:05:00Z"/>
          <w:trPrChange w:id="480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81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09CE39" w14:textId="77777777" w:rsidR="0077521E" w:rsidRPr="0077521E" w:rsidRDefault="0077521E" w:rsidP="0077521E">
            <w:pPr>
              <w:rPr>
                <w:ins w:id="482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83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d_21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84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393754" w14:textId="77777777" w:rsidR="0077521E" w:rsidRPr="0077521E" w:rsidRDefault="0077521E" w:rsidP="0077521E">
            <w:pPr>
              <w:jc w:val="right"/>
              <w:rPr>
                <w:ins w:id="485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86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3.526702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87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0C4418" w14:textId="77777777" w:rsidR="0077521E" w:rsidRPr="0077521E" w:rsidRDefault="0077521E" w:rsidP="0077521E">
            <w:pPr>
              <w:jc w:val="right"/>
              <w:rPr>
                <w:ins w:id="488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89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0.745838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90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9D177F" w14:textId="77777777" w:rsidR="0077521E" w:rsidRPr="0077521E" w:rsidRDefault="0077521E" w:rsidP="0077521E">
            <w:pPr>
              <w:jc w:val="right"/>
              <w:rPr>
                <w:ins w:id="491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92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0.211483</w:t>
              </w:r>
            </w:ins>
          </w:p>
        </w:tc>
      </w:tr>
      <w:tr w:rsidR="0077521E" w:rsidRPr="0077521E" w14:paraId="6BC966EC" w14:textId="77777777" w:rsidTr="0077521E">
        <w:trPr>
          <w:trHeight w:val="285"/>
          <w:ins w:id="493" w:author="zishuo li" w:date="2017-04-24T11:05:00Z"/>
          <w:trPrChange w:id="494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95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174220" w14:textId="77777777" w:rsidR="0077521E" w:rsidRPr="0077521E" w:rsidRDefault="0077521E" w:rsidP="0077521E">
            <w:pPr>
              <w:rPr>
                <w:ins w:id="496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497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d_22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498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50BBA2" w14:textId="77777777" w:rsidR="0077521E" w:rsidRPr="0077521E" w:rsidRDefault="0077521E" w:rsidP="0077521E">
            <w:pPr>
              <w:jc w:val="right"/>
              <w:rPr>
                <w:ins w:id="499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00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3.070439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01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23B395B" w14:textId="77777777" w:rsidR="0077521E" w:rsidRPr="0077521E" w:rsidRDefault="0077521E" w:rsidP="0077521E">
            <w:pPr>
              <w:jc w:val="right"/>
              <w:rPr>
                <w:ins w:id="502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03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1.728108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04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140325" w14:textId="77777777" w:rsidR="0077521E" w:rsidRPr="0077521E" w:rsidRDefault="0077521E" w:rsidP="0077521E">
            <w:pPr>
              <w:jc w:val="right"/>
              <w:rPr>
                <w:ins w:id="505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06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0.562821</w:t>
              </w:r>
            </w:ins>
          </w:p>
        </w:tc>
      </w:tr>
      <w:tr w:rsidR="0077521E" w:rsidRPr="0077521E" w14:paraId="488CB79A" w14:textId="77777777" w:rsidTr="0077521E">
        <w:trPr>
          <w:trHeight w:val="285"/>
          <w:ins w:id="507" w:author="zishuo li" w:date="2017-04-24T11:05:00Z"/>
          <w:trPrChange w:id="508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09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7E6CB0" w14:textId="77777777" w:rsidR="0077521E" w:rsidRPr="0077521E" w:rsidRDefault="0077521E" w:rsidP="0077521E">
            <w:pPr>
              <w:rPr>
                <w:ins w:id="510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11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d_23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12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1C66A5" w14:textId="77777777" w:rsidR="0077521E" w:rsidRPr="0077521E" w:rsidRDefault="0077521E" w:rsidP="0077521E">
            <w:pPr>
              <w:jc w:val="right"/>
              <w:rPr>
                <w:ins w:id="513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14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3.321114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15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D9A7F16" w14:textId="77777777" w:rsidR="0077521E" w:rsidRPr="0077521E" w:rsidRDefault="0077521E" w:rsidP="0077521E">
            <w:pPr>
              <w:jc w:val="right"/>
              <w:rPr>
                <w:ins w:id="516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17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3.217869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18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B0A6335" w14:textId="77777777" w:rsidR="0077521E" w:rsidRPr="0077521E" w:rsidRDefault="0077521E" w:rsidP="0077521E">
            <w:pPr>
              <w:jc w:val="right"/>
              <w:rPr>
                <w:ins w:id="519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20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0.968913</w:t>
              </w:r>
            </w:ins>
          </w:p>
        </w:tc>
      </w:tr>
      <w:tr w:rsidR="0077521E" w:rsidRPr="0077521E" w14:paraId="5298AE52" w14:textId="77777777" w:rsidTr="0077521E">
        <w:trPr>
          <w:trHeight w:val="285"/>
          <w:ins w:id="521" w:author="zishuo li" w:date="2017-04-24T11:05:00Z"/>
          <w:trPrChange w:id="522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23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6C767F" w14:textId="77777777" w:rsidR="0077521E" w:rsidRPr="0077521E" w:rsidRDefault="0077521E" w:rsidP="0077521E">
            <w:pPr>
              <w:rPr>
                <w:ins w:id="524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25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d_24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26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10AC107" w14:textId="77777777" w:rsidR="0077521E" w:rsidRPr="0077521E" w:rsidRDefault="0077521E" w:rsidP="0077521E">
            <w:pPr>
              <w:jc w:val="right"/>
              <w:rPr>
                <w:ins w:id="527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28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3.837541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29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9BE9AF" w14:textId="77777777" w:rsidR="0077521E" w:rsidRPr="0077521E" w:rsidRDefault="0077521E" w:rsidP="0077521E">
            <w:pPr>
              <w:jc w:val="right"/>
              <w:rPr>
                <w:ins w:id="530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31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2.866147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32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C60A4A1" w14:textId="77777777" w:rsidR="0077521E" w:rsidRPr="0077521E" w:rsidRDefault="0077521E" w:rsidP="0077521E">
            <w:pPr>
              <w:jc w:val="right"/>
              <w:rPr>
                <w:ins w:id="533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34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0.746871</w:t>
              </w:r>
            </w:ins>
          </w:p>
        </w:tc>
      </w:tr>
      <w:tr w:rsidR="0077521E" w:rsidRPr="0077521E" w14:paraId="3E08B08F" w14:textId="77777777" w:rsidTr="0077521E">
        <w:trPr>
          <w:trHeight w:val="285"/>
          <w:ins w:id="535" w:author="zishuo li" w:date="2017-04-24T11:05:00Z"/>
          <w:trPrChange w:id="536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37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64671D" w14:textId="77777777" w:rsidR="0077521E" w:rsidRPr="0077521E" w:rsidRDefault="0077521E" w:rsidP="0077521E">
            <w:pPr>
              <w:rPr>
                <w:ins w:id="538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39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d_25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0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D4AFE2" w14:textId="77777777" w:rsidR="0077521E" w:rsidRPr="0077521E" w:rsidRDefault="0077521E" w:rsidP="0077521E">
            <w:pPr>
              <w:jc w:val="right"/>
              <w:rPr>
                <w:ins w:id="541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42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3.387439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3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6C3D9B" w14:textId="77777777" w:rsidR="0077521E" w:rsidRPr="0077521E" w:rsidRDefault="0077521E" w:rsidP="0077521E">
            <w:pPr>
              <w:jc w:val="right"/>
              <w:rPr>
                <w:ins w:id="544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45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1.335846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46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84283E" w14:textId="77777777" w:rsidR="0077521E" w:rsidRPr="0077521E" w:rsidRDefault="0077521E" w:rsidP="0077521E">
            <w:pPr>
              <w:jc w:val="right"/>
              <w:rPr>
                <w:ins w:id="547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48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0.394353</w:t>
              </w:r>
            </w:ins>
          </w:p>
        </w:tc>
      </w:tr>
      <w:tr w:rsidR="0077521E" w:rsidRPr="0077521E" w14:paraId="32D5BFB3" w14:textId="77777777" w:rsidTr="0077521E">
        <w:trPr>
          <w:trHeight w:val="285"/>
          <w:ins w:id="549" w:author="zishuo li" w:date="2017-04-24T11:05:00Z"/>
          <w:trPrChange w:id="550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51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6A3636" w14:textId="77777777" w:rsidR="0077521E" w:rsidRPr="0077521E" w:rsidRDefault="0077521E" w:rsidP="0077521E">
            <w:pPr>
              <w:rPr>
                <w:ins w:id="552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53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d_26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54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BAEB4C4" w14:textId="77777777" w:rsidR="0077521E" w:rsidRPr="0077521E" w:rsidRDefault="0077521E" w:rsidP="0077521E">
            <w:pPr>
              <w:jc w:val="right"/>
              <w:rPr>
                <w:ins w:id="555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56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2.407882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57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59CCD8" w14:textId="77777777" w:rsidR="0077521E" w:rsidRPr="0077521E" w:rsidRDefault="0077521E" w:rsidP="0077521E">
            <w:pPr>
              <w:jc w:val="right"/>
              <w:rPr>
                <w:ins w:id="558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59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2.385072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60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146E3C" w14:textId="77777777" w:rsidR="0077521E" w:rsidRPr="0077521E" w:rsidRDefault="0077521E" w:rsidP="0077521E">
            <w:pPr>
              <w:jc w:val="right"/>
              <w:rPr>
                <w:ins w:id="561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62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0.990527</w:t>
              </w:r>
            </w:ins>
          </w:p>
        </w:tc>
      </w:tr>
      <w:tr w:rsidR="0077521E" w:rsidRPr="0077521E" w14:paraId="7DCC6C4E" w14:textId="77777777" w:rsidTr="0077521E">
        <w:trPr>
          <w:trHeight w:val="285"/>
          <w:ins w:id="563" w:author="zishuo li" w:date="2017-04-24T11:05:00Z"/>
          <w:trPrChange w:id="564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65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280FF1" w14:textId="77777777" w:rsidR="0077521E" w:rsidRPr="0077521E" w:rsidRDefault="0077521E" w:rsidP="0077521E">
            <w:pPr>
              <w:rPr>
                <w:ins w:id="566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67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d_27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68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F86932" w14:textId="77777777" w:rsidR="0077521E" w:rsidRPr="0077521E" w:rsidRDefault="0077521E" w:rsidP="0077521E">
            <w:pPr>
              <w:jc w:val="right"/>
              <w:rPr>
                <w:ins w:id="569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70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-0.49123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71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8E85212" w14:textId="77777777" w:rsidR="0077521E" w:rsidRPr="0077521E" w:rsidRDefault="0077521E" w:rsidP="0077521E">
            <w:pPr>
              <w:jc w:val="right"/>
              <w:rPr>
                <w:ins w:id="572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73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-0.20053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74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3A14B24" w14:textId="77777777" w:rsidR="0077521E" w:rsidRPr="0077521E" w:rsidRDefault="0077521E" w:rsidP="0077521E">
            <w:pPr>
              <w:jc w:val="right"/>
              <w:rPr>
                <w:ins w:id="575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76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0.40821</w:t>
              </w:r>
            </w:ins>
          </w:p>
        </w:tc>
      </w:tr>
      <w:tr w:rsidR="0077521E" w:rsidRPr="0077521E" w14:paraId="4E4C00C0" w14:textId="77777777" w:rsidTr="0077521E">
        <w:trPr>
          <w:trHeight w:val="285"/>
          <w:ins w:id="577" w:author="zishuo li" w:date="2017-04-24T11:05:00Z"/>
          <w:trPrChange w:id="578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79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63F070" w14:textId="77777777" w:rsidR="0077521E" w:rsidRPr="0077521E" w:rsidRDefault="0077521E" w:rsidP="0077521E">
            <w:pPr>
              <w:rPr>
                <w:ins w:id="580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81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d_28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82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0BB527" w14:textId="77777777" w:rsidR="0077521E" w:rsidRPr="0077521E" w:rsidRDefault="0077521E" w:rsidP="0077521E">
            <w:pPr>
              <w:jc w:val="right"/>
              <w:rPr>
                <w:ins w:id="583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84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3.529207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85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318969" w14:textId="77777777" w:rsidR="0077521E" w:rsidRPr="0077521E" w:rsidRDefault="0077521E" w:rsidP="0077521E">
            <w:pPr>
              <w:jc w:val="right"/>
              <w:rPr>
                <w:ins w:id="586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87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4.967486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88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715EBB" w14:textId="77777777" w:rsidR="0077521E" w:rsidRPr="0077521E" w:rsidRDefault="0077521E" w:rsidP="0077521E">
            <w:pPr>
              <w:jc w:val="right"/>
              <w:rPr>
                <w:ins w:id="589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90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1.407536</w:t>
              </w:r>
            </w:ins>
          </w:p>
        </w:tc>
      </w:tr>
      <w:tr w:rsidR="0077521E" w:rsidRPr="0077521E" w14:paraId="6DCB3293" w14:textId="77777777" w:rsidTr="0077521E">
        <w:trPr>
          <w:trHeight w:val="285"/>
          <w:ins w:id="591" w:author="zishuo li" w:date="2017-04-24T11:05:00Z"/>
          <w:trPrChange w:id="592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93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C5B744" w14:textId="77777777" w:rsidR="0077521E" w:rsidRPr="0077521E" w:rsidRDefault="0077521E" w:rsidP="0077521E">
            <w:pPr>
              <w:rPr>
                <w:ins w:id="594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95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d_29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96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148CA9" w14:textId="77777777" w:rsidR="0077521E" w:rsidRPr="0077521E" w:rsidRDefault="0077521E" w:rsidP="0077521E">
            <w:pPr>
              <w:jc w:val="right"/>
              <w:rPr>
                <w:ins w:id="597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598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2.701727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599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F650AE1" w14:textId="77777777" w:rsidR="0077521E" w:rsidRPr="0077521E" w:rsidRDefault="0077521E" w:rsidP="0077521E">
            <w:pPr>
              <w:jc w:val="right"/>
              <w:rPr>
                <w:ins w:id="600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01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2.550334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02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25F51A0" w14:textId="77777777" w:rsidR="0077521E" w:rsidRPr="0077521E" w:rsidRDefault="0077521E" w:rsidP="0077521E">
            <w:pPr>
              <w:jc w:val="right"/>
              <w:rPr>
                <w:ins w:id="603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04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0.943965</w:t>
              </w:r>
            </w:ins>
          </w:p>
        </w:tc>
      </w:tr>
      <w:tr w:rsidR="0077521E" w:rsidRPr="0077521E" w14:paraId="5F04F01D" w14:textId="77777777" w:rsidTr="0077521E">
        <w:trPr>
          <w:trHeight w:val="285"/>
          <w:ins w:id="605" w:author="zishuo li" w:date="2017-04-24T11:05:00Z"/>
          <w:trPrChange w:id="606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07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7602E3C" w14:textId="77777777" w:rsidR="0077521E" w:rsidRPr="0077521E" w:rsidRDefault="0077521E" w:rsidP="0077521E">
            <w:pPr>
              <w:rPr>
                <w:ins w:id="608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09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half year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10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DA7EF4" w14:textId="77777777" w:rsidR="0077521E" w:rsidRPr="0077521E" w:rsidRDefault="0077521E" w:rsidP="0077521E">
            <w:pPr>
              <w:jc w:val="right"/>
              <w:rPr>
                <w:ins w:id="611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12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1.234492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13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C45113B" w14:textId="77777777" w:rsidR="0077521E" w:rsidRPr="0077521E" w:rsidRDefault="0077521E" w:rsidP="0077521E">
            <w:pPr>
              <w:jc w:val="right"/>
              <w:rPr>
                <w:ins w:id="614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15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0.711941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16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B30649" w14:textId="77777777" w:rsidR="0077521E" w:rsidRPr="0077521E" w:rsidRDefault="0077521E" w:rsidP="0077521E">
            <w:pPr>
              <w:jc w:val="right"/>
              <w:rPr>
                <w:ins w:id="617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18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0.576708</w:t>
              </w:r>
            </w:ins>
          </w:p>
        </w:tc>
      </w:tr>
      <w:tr w:rsidR="0077521E" w:rsidRPr="0077521E" w14:paraId="09F0B279" w14:textId="77777777" w:rsidTr="0077521E">
        <w:trPr>
          <w:trHeight w:val="285"/>
          <w:ins w:id="619" w:author="zishuo li" w:date="2017-04-24T11:05:00Z"/>
          <w:trPrChange w:id="620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21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7C8151" w14:textId="77777777" w:rsidR="0077521E" w:rsidRPr="0077521E" w:rsidRDefault="0077521E" w:rsidP="0077521E">
            <w:pPr>
              <w:rPr>
                <w:ins w:id="622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23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month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24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279F922" w14:textId="77777777" w:rsidR="0077521E" w:rsidRPr="0077521E" w:rsidRDefault="0077521E" w:rsidP="0077521E">
            <w:pPr>
              <w:jc w:val="right"/>
              <w:rPr>
                <w:ins w:id="625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26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0.850895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27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577F18" w14:textId="77777777" w:rsidR="0077521E" w:rsidRPr="0077521E" w:rsidRDefault="0077521E" w:rsidP="0077521E">
            <w:pPr>
              <w:jc w:val="right"/>
              <w:rPr>
                <w:ins w:id="628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29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0.137212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30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B38B38" w14:textId="77777777" w:rsidR="0077521E" w:rsidRPr="0077521E" w:rsidRDefault="0077521E" w:rsidP="0077521E">
            <w:pPr>
              <w:jc w:val="right"/>
              <w:rPr>
                <w:ins w:id="631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32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0.161256</w:t>
              </w:r>
            </w:ins>
          </w:p>
        </w:tc>
      </w:tr>
      <w:tr w:rsidR="0077521E" w:rsidRPr="0077521E" w14:paraId="4C8911AD" w14:textId="77777777" w:rsidTr="0077521E">
        <w:trPr>
          <w:trHeight w:val="285"/>
          <w:ins w:id="633" w:author="zishuo li" w:date="2017-04-24T11:05:00Z"/>
          <w:trPrChange w:id="634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  <w:tcPrChange w:id="635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9C9C9"/>
                <w:noWrap/>
                <w:vAlign w:val="bottom"/>
                <w:hideMark/>
              </w:tcPr>
            </w:tcPrChange>
          </w:tcPr>
          <w:p w14:paraId="71FB783D" w14:textId="77777777" w:rsidR="0077521E" w:rsidRPr="0077521E" w:rsidRDefault="0077521E" w:rsidP="0077521E">
            <w:pPr>
              <w:rPr>
                <w:ins w:id="636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37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year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  <w:tcPrChange w:id="638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9C9C9"/>
                <w:noWrap/>
                <w:vAlign w:val="bottom"/>
                <w:hideMark/>
              </w:tcPr>
            </w:tcPrChange>
          </w:tcPr>
          <w:p w14:paraId="5740A369" w14:textId="77777777" w:rsidR="0077521E" w:rsidRPr="0077521E" w:rsidRDefault="0077521E" w:rsidP="0077521E">
            <w:pPr>
              <w:jc w:val="right"/>
              <w:rPr>
                <w:ins w:id="639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40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4.968297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  <w:tcPrChange w:id="641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9C9C9"/>
                <w:noWrap/>
                <w:vAlign w:val="bottom"/>
                <w:hideMark/>
              </w:tcPr>
            </w:tcPrChange>
          </w:tcPr>
          <w:p w14:paraId="65C9D8AC" w14:textId="77777777" w:rsidR="0077521E" w:rsidRPr="0077521E" w:rsidRDefault="0077521E" w:rsidP="0077521E">
            <w:pPr>
              <w:jc w:val="right"/>
              <w:rPr>
                <w:ins w:id="642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43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2.047932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  <w:tcPrChange w:id="644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9C9C9"/>
                <w:noWrap/>
                <w:vAlign w:val="bottom"/>
                <w:hideMark/>
              </w:tcPr>
            </w:tcPrChange>
          </w:tcPr>
          <w:p w14:paraId="0B8A1D0C" w14:textId="77777777" w:rsidR="0077521E" w:rsidRPr="0077521E" w:rsidRDefault="0077521E" w:rsidP="0077521E">
            <w:pPr>
              <w:jc w:val="right"/>
              <w:rPr>
                <w:ins w:id="645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46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0.4122</w:t>
              </w:r>
            </w:ins>
          </w:p>
        </w:tc>
      </w:tr>
      <w:tr w:rsidR="0077521E" w:rsidRPr="0077521E" w14:paraId="114D2216" w14:textId="77777777" w:rsidTr="0077521E">
        <w:trPr>
          <w:trHeight w:val="285"/>
          <w:ins w:id="647" w:author="zishuo li" w:date="2017-04-24T11:05:00Z"/>
          <w:trPrChange w:id="648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49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77FC27" w14:textId="77777777" w:rsidR="0077521E" w:rsidRPr="0077521E" w:rsidRDefault="0077521E" w:rsidP="0077521E">
            <w:pPr>
              <w:rPr>
                <w:ins w:id="650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51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season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52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1149FF" w14:textId="77777777" w:rsidR="0077521E" w:rsidRPr="0077521E" w:rsidRDefault="0077521E" w:rsidP="0077521E">
            <w:pPr>
              <w:jc w:val="right"/>
              <w:rPr>
                <w:ins w:id="653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54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0.338301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55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508FB5" w14:textId="77777777" w:rsidR="0077521E" w:rsidRPr="0077521E" w:rsidRDefault="0077521E" w:rsidP="0077521E">
            <w:pPr>
              <w:jc w:val="right"/>
              <w:rPr>
                <w:ins w:id="656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57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0.099774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58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A5E4F3" w14:textId="77777777" w:rsidR="0077521E" w:rsidRPr="0077521E" w:rsidRDefault="0077521E" w:rsidP="0077521E">
            <w:pPr>
              <w:jc w:val="right"/>
              <w:rPr>
                <w:ins w:id="659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60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0.294926</w:t>
              </w:r>
            </w:ins>
          </w:p>
        </w:tc>
      </w:tr>
      <w:tr w:rsidR="0077521E" w:rsidRPr="0077521E" w14:paraId="1EF61356" w14:textId="77777777" w:rsidTr="0077521E">
        <w:trPr>
          <w:trHeight w:val="285"/>
          <w:ins w:id="661" w:author="zishuo li" w:date="2017-04-24T11:05:00Z"/>
          <w:trPrChange w:id="662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63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21575E" w14:textId="77777777" w:rsidR="0077521E" w:rsidRPr="0077521E" w:rsidRDefault="0077521E" w:rsidP="0077521E">
            <w:pPr>
              <w:rPr>
                <w:ins w:id="664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65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d_30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66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521A5E3" w14:textId="77777777" w:rsidR="0077521E" w:rsidRPr="0077521E" w:rsidRDefault="0077521E" w:rsidP="0077521E">
            <w:pPr>
              <w:jc w:val="right"/>
              <w:rPr>
                <w:ins w:id="667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68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2.485155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69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E5CF27" w14:textId="77777777" w:rsidR="0077521E" w:rsidRPr="0077521E" w:rsidRDefault="0077521E" w:rsidP="0077521E">
            <w:pPr>
              <w:jc w:val="right"/>
              <w:rPr>
                <w:ins w:id="670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71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0.474826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72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48F545" w14:textId="77777777" w:rsidR="0077521E" w:rsidRPr="0077521E" w:rsidRDefault="0077521E" w:rsidP="0077521E">
            <w:pPr>
              <w:jc w:val="right"/>
              <w:rPr>
                <w:ins w:id="673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74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0.191065</w:t>
              </w:r>
            </w:ins>
          </w:p>
        </w:tc>
      </w:tr>
      <w:tr w:rsidR="0077521E" w:rsidRPr="0077521E" w14:paraId="44A3E6F5" w14:textId="77777777" w:rsidTr="0077521E">
        <w:trPr>
          <w:trHeight w:val="285"/>
          <w:ins w:id="675" w:author="zishuo li" w:date="2017-04-24T11:05:00Z"/>
          <w:trPrChange w:id="676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77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5097B7" w14:textId="77777777" w:rsidR="0077521E" w:rsidRPr="0077521E" w:rsidRDefault="0077521E" w:rsidP="0077521E">
            <w:pPr>
              <w:rPr>
                <w:ins w:id="678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79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d_31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80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D940A3" w14:textId="77777777" w:rsidR="0077521E" w:rsidRPr="0077521E" w:rsidRDefault="0077521E" w:rsidP="0077521E">
            <w:pPr>
              <w:jc w:val="right"/>
              <w:rPr>
                <w:ins w:id="681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82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-1.41026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83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91A268" w14:textId="77777777" w:rsidR="0077521E" w:rsidRPr="0077521E" w:rsidRDefault="0077521E" w:rsidP="0077521E">
            <w:pPr>
              <w:jc w:val="right"/>
              <w:rPr>
                <w:ins w:id="684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85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-0.3183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86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10268E" w14:textId="77777777" w:rsidR="0077521E" w:rsidRPr="0077521E" w:rsidRDefault="0077521E" w:rsidP="0077521E">
            <w:pPr>
              <w:jc w:val="right"/>
              <w:rPr>
                <w:ins w:id="687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88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0.225705</w:t>
              </w:r>
            </w:ins>
          </w:p>
        </w:tc>
      </w:tr>
      <w:tr w:rsidR="0077521E" w:rsidRPr="0077521E" w14:paraId="40E7207D" w14:textId="77777777" w:rsidTr="0077521E">
        <w:trPr>
          <w:trHeight w:val="285"/>
          <w:ins w:id="689" w:author="zishuo li" w:date="2017-04-24T11:05:00Z"/>
          <w:trPrChange w:id="690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91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E028E2" w14:textId="77777777" w:rsidR="0077521E" w:rsidRPr="0077521E" w:rsidRDefault="0077521E" w:rsidP="0077521E">
            <w:pPr>
              <w:rPr>
                <w:ins w:id="692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93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d_32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94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8D44CF" w14:textId="77777777" w:rsidR="0077521E" w:rsidRPr="0077521E" w:rsidRDefault="0077521E" w:rsidP="0077521E">
            <w:pPr>
              <w:jc w:val="right"/>
              <w:rPr>
                <w:ins w:id="695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96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1.512688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697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95A9D1" w14:textId="77777777" w:rsidR="0077521E" w:rsidRPr="0077521E" w:rsidRDefault="0077521E" w:rsidP="0077521E">
            <w:pPr>
              <w:jc w:val="right"/>
              <w:rPr>
                <w:ins w:id="698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699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0.380852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00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A090FE" w14:textId="77777777" w:rsidR="0077521E" w:rsidRPr="0077521E" w:rsidRDefault="0077521E" w:rsidP="0077521E">
            <w:pPr>
              <w:jc w:val="right"/>
              <w:rPr>
                <w:ins w:id="701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02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0.251771</w:t>
              </w:r>
            </w:ins>
          </w:p>
        </w:tc>
      </w:tr>
      <w:tr w:rsidR="0077521E" w:rsidRPr="0077521E" w14:paraId="547915BD" w14:textId="77777777" w:rsidTr="0077521E">
        <w:trPr>
          <w:trHeight w:val="285"/>
          <w:ins w:id="703" w:author="zishuo li" w:date="2017-04-24T11:05:00Z"/>
          <w:trPrChange w:id="704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05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DD6286F" w14:textId="77777777" w:rsidR="0077521E" w:rsidRPr="0077521E" w:rsidRDefault="0077521E" w:rsidP="0077521E">
            <w:pPr>
              <w:rPr>
                <w:ins w:id="706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07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d_33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08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DA200A" w14:textId="77777777" w:rsidR="0077521E" w:rsidRPr="0077521E" w:rsidRDefault="0077521E" w:rsidP="0077521E">
            <w:pPr>
              <w:jc w:val="right"/>
              <w:rPr>
                <w:ins w:id="709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10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0.332485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11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0BE0E6" w14:textId="77777777" w:rsidR="0077521E" w:rsidRPr="0077521E" w:rsidRDefault="0077521E" w:rsidP="0077521E">
            <w:pPr>
              <w:jc w:val="right"/>
              <w:rPr>
                <w:ins w:id="712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13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0.065543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14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BF930C" w14:textId="77777777" w:rsidR="0077521E" w:rsidRPr="0077521E" w:rsidRDefault="0077521E" w:rsidP="0077521E">
            <w:pPr>
              <w:jc w:val="right"/>
              <w:rPr>
                <w:ins w:id="715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16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0.19713</w:t>
              </w:r>
            </w:ins>
          </w:p>
        </w:tc>
      </w:tr>
      <w:tr w:rsidR="0077521E" w:rsidRPr="0077521E" w14:paraId="20582C4C" w14:textId="77777777" w:rsidTr="0077521E">
        <w:trPr>
          <w:trHeight w:val="285"/>
          <w:ins w:id="717" w:author="zishuo li" w:date="2017-04-24T11:05:00Z"/>
          <w:trPrChange w:id="718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19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43E075" w14:textId="77777777" w:rsidR="0077521E" w:rsidRPr="0077521E" w:rsidRDefault="0077521E" w:rsidP="0077521E">
            <w:pPr>
              <w:rPr>
                <w:ins w:id="720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21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d_34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22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B06B873" w14:textId="77777777" w:rsidR="0077521E" w:rsidRPr="0077521E" w:rsidRDefault="0077521E" w:rsidP="0077521E">
            <w:pPr>
              <w:jc w:val="right"/>
              <w:rPr>
                <w:ins w:id="723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24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2.156376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25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DF0CB6" w14:textId="77777777" w:rsidR="0077521E" w:rsidRPr="0077521E" w:rsidRDefault="0077521E" w:rsidP="0077521E">
            <w:pPr>
              <w:jc w:val="right"/>
              <w:rPr>
                <w:ins w:id="726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27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1.293987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28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F7828D" w14:textId="77777777" w:rsidR="0077521E" w:rsidRPr="0077521E" w:rsidRDefault="0077521E" w:rsidP="0077521E">
            <w:pPr>
              <w:jc w:val="right"/>
              <w:rPr>
                <w:ins w:id="729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30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0.600075</w:t>
              </w:r>
            </w:ins>
          </w:p>
        </w:tc>
      </w:tr>
      <w:tr w:rsidR="0077521E" w:rsidRPr="0077521E" w14:paraId="202040C4" w14:textId="77777777" w:rsidTr="0077521E">
        <w:trPr>
          <w:trHeight w:val="285"/>
          <w:ins w:id="731" w:author="zishuo li" w:date="2017-04-24T11:05:00Z"/>
          <w:trPrChange w:id="732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33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A8279D" w14:textId="77777777" w:rsidR="0077521E" w:rsidRPr="0077521E" w:rsidRDefault="0077521E" w:rsidP="0077521E">
            <w:pPr>
              <w:rPr>
                <w:ins w:id="734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35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d_35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36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04A13A" w14:textId="77777777" w:rsidR="0077521E" w:rsidRPr="0077521E" w:rsidRDefault="0077521E" w:rsidP="0077521E">
            <w:pPr>
              <w:jc w:val="right"/>
              <w:rPr>
                <w:ins w:id="737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38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-0.75737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39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AA1D30" w14:textId="77777777" w:rsidR="0077521E" w:rsidRPr="0077521E" w:rsidRDefault="0077521E" w:rsidP="0077521E">
            <w:pPr>
              <w:jc w:val="right"/>
              <w:rPr>
                <w:ins w:id="740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41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-0.18283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42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2EA297" w14:textId="77777777" w:rsidR="0077521E" w:rsidRPr="0077521E" w:rsidRDefault="0077521E" w:rsidP="0077521E">
            <w:pPr>
              <w:jc w:val="right"/>
              <w:rPr>
                <w:ins w:id="743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44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0.241404</w:t>
              </w:r>
            </w:ins>
          </w:p>
        </w:tc>
      </w:tr>
      <w:tr w:rsidR="0077521E" w:rsidRPr="0077521E" w14:paraId="623790C1" w14:textId="77777777" w:rsidTr="0077521E">
        <w:trPr>
          <w:trHeight w:val="285"/>
          <w:ins w:id="745" w:author="zishuo li" w:date="2017-04-24T11:05:00Z"/>
          <w:trPrChange w:id="746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47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6164BD" w14:textId="77777777" w:rsidR="0077521E" w:rsidRPr="0077521E" w:rsidRDefault="0077521E" w:rsidP="0077521E">
            <w:pPr>
              <w:rPr>
                <w:ins w:id="748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49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d_36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50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3626FB8" w14:textId="77777777" w:rsidR="0077521E" w:rsidRPr="0077521E" w:rsidRDefault="0077521E" w:rsidP="0077521E">
            <w:pPr>
              <w:jc w:val="right"/>
              <w:rPr>
                <w:ins w:id="751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52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1.379408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53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649D23" w14:textId="77777777" w:rsidR="0077521E" w:rsidRPr="0077521E" w:rsidRDefault="0077521E" w:rsidP="0077521E">
            <w:pPr>
              <w:jc w:val="right"/>
              <w:rPr>
                <w:ins w:id="754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55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0.829698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56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8ED49DE" w14:textId="77777777" w:rsidR="0077521E" w:rsidRPr="0077521E" w:rsidRDefault="0077521E" w:rsidP="0077521E">
            <w:pPr>
              <w:jc w:val="right"/>
              <w:rPr>
                <w:ins w:id="757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58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0.601489</w:t>
              </w:r>
            </w:ins>
          </w:p>
        </w:tc>
      </w:tr>
      <w:tr w:rsidR="0077521E" w:rsidRPr="0077521E" w14:paraId="4F06C51E" w14:textId="77777777" w:rsidTr="0077521E">
        <w:trPr>
          <w:trHeight w:val="285"/>
          <w:ins w:id="759" w:author="zishuo li" w:date="2017-04-24T11:05:00Z"/>
          <w:trPrChange w:id="760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61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B9246B" w14:textId="77777777" w:rsidR="0077521E" w:rsidRPr="0077521E" w:rsidRDefault="0077521E" w:rsidP="0077521E">
            <w:pPr>
              <w:rPr>
                <w:ins w:id="762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63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d_37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64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B6CA5A" w14:textId="77777777" w:rsidR="0077521E" w:rsidRPr="0077521E" w:rsidRDefault="0077521E" w:rsidP="0077521E">
            <w:pPr>
              <w:jc w:val="right"/>
              <w:rPr>
                <w:ins w:id="765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66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1.238055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67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7DC25A" w14:textId="77777777" w:rsidR="0077521E" w:rsidRPr="0077521E" w:rsidRDefault="0077521E" w:rsidP="0077521E">
            <w:pPr>
              <w:jc w:val="right"/>
              <w:rPr>
                <w:ins w:id="768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69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0.240638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70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95C081" w14:textId="77777777" w:rsidR="0077521E" w:rsidRPr="0077521E" w:rsidRDefault="0077521E" w:rsidP="0077521E">
            <w:pPr>
              <w:jc w:val="right"/>
              <w:rPr>
                <w:ins w:id="771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72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0.194367</w:t>
              </w:r>
            </w:ins>
          </w:p>
        </w:tc>
      </w:tr>
      <w:tr w:rsidR="0077521E" w:rsidRPr="0077521E" w14:paraId="1AB81493" w14:textId="77777777" w:rsidTr="0077521E">
        <w:trPr>
          <w:trHeight w:val="285"/>
          <w:ins w:id="773" w:author="zishuo li" w:date="2017-04-24T11:05:00Z"/>
          <w:trPrChange w:id="774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75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1C4E8D6" w14:textId="77777777" w:rsidR="0077521E" w:rsidRPr="0077521E" w:rsidRDefault="0077521E" w:rsidP="0077521E">
            <w:pPr>
              <w:rPr>
                <w:ins w:id="776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77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d_38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78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254AE3" w14:textId="77777777" w:rsidR="0077521E" w:rsidRPr="0077521E" w:rsidRDefault="0077521E" w:rsidP="0077521E">
            <w:pPr>
              <w:jc w:val="right"/>
              <w:rPr>
                <w:ins w:id="779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80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1.54625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81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B6A494" w14:textId="77777777" w:rsidR="0077521E" w:rsidRPr="0077521E" w:rsidRDefault="0077521E" w:rsidP="0077521E">
            <w:pPr>
              <w:jc w:val="right"/>
              <w:rPr>
                <w:ins w:id="782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83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0.273853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84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D4B1DC" w14:textId="77777777" w:rsidR="0077521E" w:rsidRPr="0077521E" w:rsidRDefault="0077521E" w:rsidP="0077521E">
            <w:pPr>
              <w:jc w:val="right"/>
              <w:rPr>
                <w:ins w:id="785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86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0.177108</w:t>
              </w:r>
            </w:ins>
          </w:p>
        </w:tc>
      </w:tr>
      <w:tr w:rsidR="0077521E" w:rsidRPr="0077521E" w14:paraId="2DDDEAEA" w14:textId="77777777" w:rsidTr="0077521E">
        <w:trPr>
          <w:trHeight w:val="285"/>
          <w:ins w:id="787" w:author="zishuo li" w:date="2017-04-24T11:05:00Z"/>
          <w:trPrChange w:id="788" w:author="zishuo li" w:date="2017-04-24T11:06:00Z">
            <w:trPr>
              <w:trHeight w:val="285"/>
            </w:trPr>
          </w:trPrChange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  <w:tcPrChange w:id="789" w:author="zishuo li" w:date="2017-04-24T11:06:00Z">
              <w:tcPr>
                <w:tcW w:w="104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9C9C9"/>
                <w:noWrap/>
                <w:vAlign w:val="bottom"/>
                <w:hideMark/>
              </w:tcPr>
            </w:tcPrChange>
          </w:tcPr>
          <w:p w14:paraId="5D184427" w14:textId="77777777" w:rsidR="0077521E" w:rsidRPr="0077521E" w:rsidRDefault="0077521E" w:rsidP="0077521E">
            <w:pPr>
              <w:rPr>
                <w:ins w:id="790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91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Benchmark</w:t>
              </w:r>
            </w:ins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  <w:tcPrChange w:id="792" w:author="zishuo li" w:date="2017-04-24T11:06:00Z">
              <w:tcPr>
                <w:tcW w:w="152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9C9C9"/>
                <w:noWrap/>
                <w:vAlign w:val="bottom"/>
                <w:hideMark/>
              </w:tcPr>
            </w:tcPrChange>
          </w:tcPr>
          <w:p w14:paraId="06FB7838" w14:textId="77777777" w:rsidR="0077521E" w:rsidRPr="0077521E" w:rsidRDefault="0077521E" w:rsidP="0077521E">
            <w:pPr>
              <w:jc w:val="right"/>
              <w:rPr>
                <w:ins w:id="793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94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2.955883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  <w:tcPrChange w:id="795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9C9C9"/>
                <w:noWrap/>
                <w:vAlign w:val="bottom"/>
                <w:hideMark/>
              </w:tcPr>
            </w:tcPrChange>
          </w:tcPr>
          <w:p w14:paraId="783FACF8" w14:textId="77777777" w:rsidR="0077521E" w:rsidRPr="0077521E" w:rsidRDefault="0077521E" w:rsidP="0077521E">
            <w:pPr>
              <w:jc w:val="right"/>
              <w:rPr>
                <w:ins w:id="796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797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1.249832</w:t>
              </w:r>
            </w:ins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  <w:tcPrChange w:id="798" w:author="zishuo li" w:date="2017-04-24T11:06:00Z">
              <w:tcPr>
                <w:tcW w:w="10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C9C9C9"/>
                <w:noWrap/>
                <w:vAlign w:val="bottom"/>
                <w:hideMark/>
              </w:tcPr>
            </w:tcPrChange>
          </w:tcPr>
          <w:p w14:paraId="3DDBA1E0" w14:textId="77777777" w:rsidR="0077521E" w:rsidRPr="0077521E" w:rsidRDefault="0077521E" w:rsidP="0077521E">
            <w:pPr>
              <w:jc w:val="right"/>
              <w:rPr>
                <w:ins w:id="799" w:author="zishuo li" w:date="2017-04-24T11:05:00Z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ins w:id="800" w:author="zishuo li" w:date="2017-04-24T11:05:00Z">
              <w:r w:rsidRPr="0077521E">
                <w:rPr>
                  <w:rFonts w:ascii="Calibri" w:eastAsia="Times New Roman" w:hAnsi="Calibri" w:cs="Calibri"/>
                  <w:color w:val="000000"/>
                  <w:sz w:val="22"/>
                  <w:szCs w:val="22"/>
                </w:rPr>
                <w:t>0.422828</w:t>
              </w:r>
            </w:ins>
          </w:p>
        </w:tc>
      </w:tr>
    </w:tbl>
    <w:p w14:paraId="4E900713" w14:textId="77777777" w:rsidR="00F55643" w:rsidRDefault="00F55643" w:rsidP="00EA46C5">
      <w:pPr>
        <w:widowControl w:val="0"/>
        <w:jc w:val="center"/>
        <w:rPr>
          <w:ins w:id="801" w:author="zishuo li" w:date="2017-04-24T10:36:00Z"/>
          <w:b/>
          <w:bCs/>
          <w:iCs/>
          <w:sz w:val="22"/>
          <w:szCs w:val="22"/>
        </w:rPr>
      </w:pPr>
    </w:p>
    <w:p w14:paraId="7C4B3D18" w14:textId="77777777" w:rsidR="00706223" w:rsidRPr="005F74A9" w:rsidRDefault="00CA5ECB" w:rsidP="00EA46C5">
      <w:pPr>
        <w:widowControl w:val="0"/>
        <w:jc w:val="center"/>
        <w:rPr>
          <w:ins w:id="802" w:author="zishuo li" w:date="2017-04-24T10:57:00Z"/>
          <w:b/>
          <w:bCs/>
          <w:iCs/>
          <w:sz w:val="22"/>
          <w:szCs w:val="22"/>
        </w:rPr>
      </w:pPr>
      <w:del w:id="803" w:author="zishuo li" w:date="2017-04-24T10:57:00Z">
        <w:r w:rsidRPr="00CA5ECB" w:rsidDel="00706223">
          <w:rPr>
            <w:noProof/>
          </w:rPr>
          <w:drawing>
            <wp:inline distT="0" distB="0" distL="0" distR="0" wp14:anchorId="219A23D3" wp14:editId="264D8DBF">
              <wp:extent cx="2771775" cy="2486025"/>
              <wp:effectExtent l="0" t="0" r="9525" b="952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71775" cy="2486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0DC8134C" w14:textId="2304700C" w:rsidR="00EA46C5" w:rsidRPr="005F74A9" w:rsidRDefault="00EA46C5" w:rsidP="00EA46C5">
      <w:pPr>
        <w:widowControl w:val="0"/>
        <w:jc w:val="center"/>
        <w:rPr>
          <w:b/>
          <w:bCs/>
          <w:iCs/>
          <w:sz w:val="22"/>
          <w:szCs w:val="22"/>
        </w:rPr>
      </w:pPr>
    </w:p>
    <w:p w14:paraId="2A2E06E9" w14:textId="77777777" w:rsidR="00EA46C5" w:rsidRDefault="00EA46C5" w:rsidP="0035490B">
      <w:pPr>
        <w:widowControl w:val="0"/>
        <w:ind w:left="360"/>
        <w:jc w:val="center"/>
        <w:rPr>
          <w:bCs/>
          <w:iCs/>
          <w:sz w:val="22"/>
          <w:szCs w:val="22"/>
        </w:rPr>
      </w:pPr>
    </w:p>
    <w:p w14:paraId="640E46BA" w14:textId="77777777" w:rsidR="00082B86" w:rsidRDefault="00082B86" w:rsidP="00AD4BC6">
      <w:pPr>
        <w:widowControl w:val="0"/>
        <w:jc w:val="both"/>
        <w:rPr>
          <w:rFonts w:ascii="Times New Roman" w:hAnsi="Times New Roman"/>
          <w:bCs/>
          <w:iCs/>
          <w:sz w:val="22"/>
          <w:szCs w:val="22"/>
        </w:rPr>
      </w:pPr>
    </w:p>
    <w:p w14:paraId="3CA77069" w14:textId="2DD74DFA" w:rsidR="00706223" w:rsidRDefault="00A27C2D" w:rsidP="00B56E9C">
      <w:pPr>
        <w:widowControl w:val="0"/>
        <w:spacing w:after="160"/>
        <w:jc w:val="both"/>
        <w:rPr>
          <w:ins w:id="804" w:author="zishuo li" w:date="2017-04-24T10:58:00Z"/>
          <w:bCs/>
          <w:iCs/>
          <w:sz w:val="22"/>
          <w:szCs w:val="22"/>
        </w:rPr>
      </w:pPr>
      <w:del w:id="805" w:author="zishuo li" w:date="2017-04-24T10:58:00Z">
        <w:r w:rsidRPr="00E76CEB" w:rsidDel="00706223">
          <w:rPr>
            <w:b/>
            <w:bCs/>
            <w:color w:val="0000FF"/>
            <w:sz w:val="22"/>
            <w:szCs w:val="22"/>
          </w:rPr>
          <w:delText xml:space="preserve"> </w:delText>
        </w:r>
      </w:del>
      <w:ins w:id="806" w:author="zishuo li" w:date="2017-04-24T10:57:00Z">
        <w:r w:rsidR="00706223">
          <w:rPr>
            <w:bCs/>
            <w:iCs/>
            <w:sz w:val="22"/>
            <w:szCs w:val="22"/>
          </w:rPr>
          <w:t>12</w:t>
        </w:r>
      </w:ins>
      <w:ins w:id="807" w:author="zishuo li" w:date="2017-04-24T10:58:00Z">
        <w:r w:rsidR="00706223">
          <w:rPr>
            <w:bCs/>
            <w:iCs/>
            <w:sz w:val="22"/>
            <w:szCs w:val="22"/>
          </w:rPr>
          <w:t xml:space="preserve"> </w:t>
        </w:r>
      </w:ins>
      <w:ins w:id="808" w:author="zishuo li" w:date="2017-04-24T10:57:00Z">
        <w:r w:rsidR="00706223">
          <w:rPr>
            <w:bCs/>
            <w:iCs/>
            <w:sz w:val="22"/>
            <w:szCs w:val="22"/>
          </w:rPr>
          <w:t>days:</w:t>
        </w:r>
      </w:ins>
      <w:ins w:id="809" w:author="zishuo li" w:date="2017-04-24T10:58:00Z">
        <w:r w:rsidR="00706223">
          <w:rPr>
            <w:bCs/>
            <w:iCs/>
            <w:sz w:val="22"/>
            <w:szCs w:val="22"/>
          </w:rPr>
          <w:t xml:space="preserve"> b</w:t>
        </w:r>
      </w:ins>
      <w:ins w:id="810" w:author="zishuo li" w:date="2017-04-24T10:36:00Z">
        <w:r w:rsidR="00F55643">
          <w:rPr>
            <w:bCs/>
            <w:iCs/>
            <w:sz w:val="22"/>
            <w:szCs w:val="22"/>
          </w:rPr>
          <w:t xml:space="preserve">ased on Return/Volatility=4.5, Benchmark=2.95. </w:t>
        </w:r>
      </w:ins>
      <w:ins w:id="811" w:author="zishuo li" w:date="2017-04-24T11:06:00Z">
        <w:r w:rsidR="0077521E">
          <w:rPr>
            <w:bCs/>
            <w:iCs/>
            <w:sz w:val="22"/>
            <w:szCs w:val="22"/>
          </w:rPr>
          <w:t>(short term strategy)</w:t>
        </w:r>
      </w:ins>
    </w:p>
    <w:p w14:paraId="7C55EEB2" w14:textId="5747326B" w:rsidR="00706223" w:rsidRDefault="00F55643" w:rsidP="00B56E9C">
      <w:pPr>
        <w:widowControl w:val="0"/>
        <w:spacing w:after="160"/>
        <w:jc w:val="both"/>
        <w:rPr>
          <w:ins w:id="812" w:author="zishuo li" w:date="2017-04-24T10:58:00Z"/>
          <w:bCs/>
          <w:iCs/>
          <w:sz w:val="22"/>
          <w:szCs w:val="22"/>
        </w:rPr>
      </w:pPr>
      <w:ins w:id="813" w:author="zishuo li" w:date="2017-04-24T10:36:00Z">
        <w:r>
          <w:rPr>
            <w:bCs/>
            <w:iCs/>
            <w:sz w:val="22"/>
            <w:szCs w:val="22"/>
          </w:rPr>
          <w:t xml:space="preserve">17 days: based on Return=518%, Benchmark=124%. </w:t>
        </w:r>
      </w:ins>
      <w:ins w:id="814" w:author="zishuo li" w:date="2017-04-24T11:06:00Z">
        <w:r w:rsidR="0077521E">
          <w:rPr>
            <w:bCs/>
            <w:iCs/>
            <w:sz w:val="22"/>
            <w:szCs w:val="22"/>
          </w:rPr>
          <w:t>(short term strategy)</w:t>
        </w:r>
      </w:ins>
    </w:p>
    <w:p w14:paraId="2A756662" w14:textId="7654BD4E" w:rsidR="0078432F" w:rsidRPr="00B56E9C" w:rsidRDefault="00F55643" w:rsidP="00B56E9C">
      <w:pPr>
        <w:widowControl w:val="0"/>
        <w:spacing w:after="160"/>
        <w:jc w:val="both"/>
        <w:rPr>
          <w:sz w:val="18"/>
          <w:szCs w:val="18"/>
        </w:rPr>
      </w:pPr>
      <w:ins w:id="815" w:author="zishuo li" w:date="2017-04-24T10:36:00Z">
        <w:r>
          <w:rPr>
            <w:bCs/>
            <w:iCs/>
            <w:sz w:val="22"/>
            <w:szCs w:val="22"/>
          </w:rPr>
          <w:t>One year:</w:t>
        </w:r>
      </w:ins>
      <w:ins w:id="816" w:author="zishuo li" w:date="2017-04-24T11:05:00Z">
        <w:r w:rsidR="0077521E">
          <w:rPr>
            <w:bCs/>
            <w:iCs/>
            <w:sz w:val="22"/>
            <w:szCs w:val="22"/>
          </w:rPr>
          <w:t xml:space="preserve"> Based on</w:t>
        </w:r>
      </w:ins>
      <w:ins w:id="817" w:author="zishuo li" w:date="2017-04-24T10:36:00Z">
        <w:r>
          <w:rPr>
            <w:bCs/>
            <w:iCs/>
            <w:sz w:val="22"/>
            <w:szCs w:val="22"/>
          </w:rPr>
          <w:t xml:space="preserve"> Return/Volatility, Return/Volatility=4.97, Benchmark</w:t>
        </w:r>
      </w:ins>
      <w:ins w:id="818" w:author="zishuo li" w:date="2017-04-24T10:58:00Z">
        <w:r w:rsidR="00706223">
          <w:rPr>
            <w:bCs/>
            <w:iCs/>
            <w:sz w:val="22"/>
            <w:szCs w:val="22"/>
          </w:rPr>
          <w:t>=2.95</w:t>
        </w:r>
      </w:ins>
      <w:ins w:id="819" w:author="zishuo li" w:date="2017-04-24T11:06:00Z">
        <w:r w:rsidR="0077521E">
          <w:rPr>
            <w:bCs/>
            <w:iCs/>
            <w:sz w:val="22"/>
            <w:szCs w:val="22"/>
          </w:rPr>
          <w:t xml:space="preserve"> (long term strategy)</w:t>
        </w:r>
      </w:ins>
    </w:p>
    <w:sectPr w:rsidR="0078432F" w:rsidRPr="00B56E9C" w:rsidSect="00293775">
      <w:headerReference w:type="default" r:id="rId18"/>
      <w:footerReference w:type="first" r:id="rId19"/>
      <w:pgSz w:w="12240" w:h="15840"/>
      <w:pgMar w:top="288" w:right="576" w:bottom="302" w:left="576" w:header="720" w:footer="0" w:gutter="0"/>
      <w:pgNumType w:start="2"/>
      <w:cols w:space="187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48724" w14:textId="77777777" w:rsidR="00772650" w:rsidRDefault="00772650">
      <w:r>
        <w:separator/>
      </w:r>
    </w:p>
  </w:endnote>
  <w:endnote w:type="continuationSeparator" w:id="0">
    <w:p w14:paraId="197E975B" w14:textId="77777777" w:rsidR="00772650" w:rsidRDefault="0077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modern"/>
    <w:pitch w:val="fixed"/>
    <w:sig w:usb0="00000000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HAnsi"/>
        <w:color w:val="58A100"/>
      </w:rPr>
      <w:id w:val="1219172061"/>
      <w:docPartObj>
        <w:docPartGallery w:val="Page Numbers (Bottom of Page)"/>
        <w:docPartUnique/>
      </w:docPartObj>
    </w:sdtPr>
    <w:sdtEndPr/>
    <w:sdtContent>
      <w:p w14:paraId="598C0735" w14:textId="77777777" w:rsidR="00EA46C5" w:rsidRPr="00986F47" w:rsidRDefault="00EA46C5" w:rsidP="00F80C82">
        <w:pPr>
          <w:pStyle w:val="Footer"/>
          <w:tabs>
            <w:tab w:val="right" w:pos="11070"/>
          </w:tabs>
          <w:jc w:val="right"/>
          <w:rPr>
            <w:rFonts w:asciiTheme="minorHAnsi" w:hAnsiTheme="minorHAnsi" w:cstheme="minorHAnsi"/>
            <w:color w:val="58A100"/>
          </w:rPr>
        </w:pPr>
      </w:p>
      <w:p w14:paraId="6BFD5D0F" w14:textId="77777777" w:rsidR="00EA46C5" w:rsidRPr="00D5561E" w:rsidRDefault="00EA46C5" w:rsidP="00F80C82">
        <w:pPr>
          <w:pStyle w:val="Footer"/>
          <w:tabs>
            <w:tab w:val="right" w:pos="11070"/>
          </w:tabs>
          <w:jc w:val="right"/>
          <w:rPr>
            <w:rFonts w:asciiTheme="minorHAnsi" w:hAnsiTheme="minorHAnsi" w:cstheme="minorHAnsi"/>
          </w:rPr>
        </w:pPr>
        <w:r w:rsidRPr="00986F47">
          <w:rPr>
            <w:rFonts w:asciiTheme="minorHAnsi" w:hAnsiTheme="minorHAnsi" w:cstheme="minorHAnsi"/>
            <w:color w:val="58A100"/>
          </w:rPr>
          <w:t xml:space="preserve">© 2015 </w:t>
        </w:r>
        <w:proofErr w:type="spellStart"/>
        <w:r w:rsidRPr="00986F47">
          <w:rPr>
            <w:rFonts w:asciiTheme="minorHAnsi" w:hAnsiTheme="minorHAnsi" w:cstheme="minorHAnsi"/>
            <w:color w:val="58A100"/>
          </w:rPr>
          <w:t>TrimTabs</w:t>
        </w:r>
        <w:proofErr w:type="spellEnd"/>
        <w:r w:rsidRPr="00986F47">
          <w:rPr>
            <w:rFonts w:asciiTheme="minorHAnsi" w:hAnsiTheme="minorHAnsi" w:cstheme="minorHAnsi"/>
            <w:color w:val="58A100"/>
          </w:rPr>
          <w:t xml:space="preserve"> Investment Research.  All rights reserved.  </w:t>
        </w:r>
        <w:r w:rsidRPr="00986F47">
          <w:rPr>
            <w:rFonts w:asciiTheme="minorHAnsi" w:hAnsiTheme="minorHAnsi" w:cstheme="minorHAnsi"/>
            <w:color w:val="58A100"/>
          </w:rPr>
          <w:fldChar w:fldCharType="begin"/>
        </w:r>
        <w:r w:rsidRPr="00986F47">
          <w:rPr>
            <w:rFonts w:asciiTheme="minorHAnsi" w:hAnsiTheme="minorHAnsi" w:cstheme="minorHAnsi"/>
            <w:color w:val="58A100"/>
          </w:rPr>
          <w:instrText xml:space="preserve"> PAGE   \* MERGEFORMAT </w:instrText>
        </w:r>
        <w:r w:rsidRPr="00986F47">
          <w:rPr>
            <w:rFonts w:asciiTheme="minorHAnsi" w:hAnsiTheme="minorHAnsi" w:cstheme="minorHAnsi"/>
            <w:color w:val="58A100"/>
          </w:rPr>
          <w:fldChar w:fldCharType="separate"/>
        </w:r>
        <w:r w:rsidR="00436B85">
          <w:rPr>
            <w:rFonts w:asciiTheme="minorHAnsi" w:hAnsiTheme="minorHAnsi" w:cstheme="minorHAnsi"/>
            <w:noProof/>
            <w:color w:val="58A100"/>
          </w:rPr>
          <w:t>3</w:t>
        </w:r>
        <w:r w:rsidRPr="00986F47">
          <w:rPr>
            <w:rFonts w:asciiTheme="minorHAnsi" w:hAnsiTheme="minorHAnsi" w:cstheme="minorHAnsi"/>
            <w:color w:val="58A100"/>
          </w:rPr>
          <w:fldChar w:fldCharType="end"/>
        </w:r>
      </w:p>
    </w:sdtContent>
  </w:sdt>
  <w:p w14:paraId="71E7FC5C" w14:textId="77777777" w:rsidR="00EA46C5" w:rsidRDefault="00EA46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HAnsi"/>
        <w:color w:val="58A100"/>
      </w:rPr>
      <w:id w:val="2005696373"/>
      <w:docPartObj>
        <w:docPartGallery w:val="Page Numbers (Bottom of Page)"/>
        <w:docPartUnique/>
      </w:docPartObj>
    </w:sdtPr>
    <w:sdtEndPr>
      <w:rPr>
        <w:noProof/>
        <w:color w:val="auto"/>
      </w:rPr>
    </w:sdtEndPr>
    <w:sdtContent>
      <w:p w14:paraId="25E6ACE0" w14:textId="77777777" w:rsidR="00EA46C5" w:rsidRPr="00986F47" w:rsidRDefault="00EA46C5" w:rsidP="00F80C82">
        <w:pPr>
          <w:pStyle w:val="Footer"/>
          <w:tabs>
            <w:tab w:val="right" w:pos="11070"/>
          </w:tabs>
          <w:jc w:val="right"/>
          <w:rPr>
            <w:rFonts w:asciiTheme="minorHAnsi" w:hAnsiTheme="minorHAnsi" w:cstheme="minorHAnsi"/>
            <w:color w:val="58A100"/>
          </w:rPr>
        </w:pPr>
      </w:p>
      <w:p w14:paraId="1D82C772" w14:textId="77777777" w:rsidR="00EA46C5" w:rsidRPr="00D5561E" w:rsidRDefault="00EA46C5" w:rsidP="00F80C82">
        <w:pPr>
          <w:pStyle w:val="Footer"/>
          <w:tabs>
            <w:tab w:val="right" w:pos="11070"/>
          </w:tabs>
          <w:jc w:val="right"/>
          <w:rPr>
            <w:rFonts w:asciiTheme="minorHAnsi" w:hAnsiTheme="minorHAnsi" w:cstheme="minorHAnsi"/>
          </w:rPr>
        </w:pPr>
        <w:r w:rsidRPr="00986F47">
          <w:rPr>
            <w:rFonts w:asciiTheme="minorHAnsi" w:hAnsiTheme="minorHAnsi" w:cstheme="minorHAnsi"/>
            <w:color w:val="58A100"/>
          </w:rPr>
          <w:t xml:space="preserve">© 2015 </w:t>
        </w:r>
        <w:proofErr w:type="spellStart"/>
        <w:r w:rsidRPr="00986F47">
          <w:rPr>
            <w:rFonts w:asciiTheme="minorHAnsi" w:hAnsiTheme="minorHAnsi" w:cstheme="minorHAnsi"/>
            <w:color w:val="58A100"/>
          </w:rPr>
          <w:t>TrimTabs</w:t>
        </w:r>
        <w:proofErr w:type="spellEnd"/>
        <w:r w:rsidRPr="00986F47">
          <w:rPr>
            <w:rFonts w:asciiTheme="minorHAnsi" w:hAnsiTheme="minorHAnsi" w:cstheme="minorHAnsi"/>
            <w:color w:val="58A100"/>
          </w:rPr>
          <w:t xml:space="preserve"> Investment Research.  All rights reserved.  </w:t>
        </w:r>
        <w:r w:rsidRPr="00986F47">
          <w:rPr>
            <w:rFonts w:asciiTheme="minorHAnsi" w:hAnsiTheme="minorHAnsi" w:cstheme="minorHAnsi"/>
            <w:color w:val="58A100"/>
          </w:rPr>
          <w:fldChar w:fldCharType="begin"/>
        </w:r>
        <w:r w:rsidRPr="00986F47">
          <w:rPr>
            <w:rFonts w:asciiTheme="minorHAnsi" w:hAnsiTheme="minorHAnsi" w:cstheme="minorHAnsi"/>
            <w:color w:val="58A100"/>
          </w:rPr>
          <w:instrText xml:space="preserve"> PAGE   \* MERGEFORMAT </w:instrText>
        </w:r>
        <w:r w:rsidRPr="00986F47">
          <w:rPr>
            <w:rFonts w:asciiTheme="minorHAnsi" w:hAnsiTheme="minorHAnsi" w:cstheme="minorHAnsi"/>
            <w:color w:val="58A100"/>
          </w:rPr>
          <w:fldChar w:fldCharType="separate"/>
        </w:r>
        <w:r w:rsidR="0017233F">
          <w:rPr>
            <w:rFonts w:asciiTheme="minorHAnsi" w:hAnsiTheme="minorHAnsi" w:cstheme="minorHAnsi"/>
            <w:noProof/>
            <w:color w:val="58A100"/>
          </w:rPr>
          <w:t>1</w:t>
        </w:r>
        <w:r w:rsidRPr="00986F47">
          <w:rPr>
            <w:rFonts w:asciiTheme="minorHAnsi" w:hAnsiTheme="minorHAnsi" w:cstheme="minorHAnsi"/>
            <w:color w:val="58A100"/>
          </w:rPr>
          <w:fldChar w:fldCharType="end"/>
        </w:r>
      </w:p>
    </w:sdtContent>
  </w:sdt>
  <w:p w14:paraId="3D2A317D" w14:textId="77777777" w:rsidR="00EA46C5" w:rsidRDefault="00EA46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HAnsi"/>
        <w:color w:val="58A100"/>
      </w:rPr>
      <w:id w:val="-1607180635"/>
      <w:docPartObj>
        <w:docPartGallery w:val="Page Numbers (Bottom of Page)"/>
        <w:docPartUnique/>
      </w:docPartObj>
    </w:sdtPr>
    <w:sdtEndPr/>
    <w:sdtContent>
      <w:p w14:paraId="191469D4" w14:textId="77777777" w:rsidR="00EA46C5" w:rsidRPr="00986F47" w:rsidRDefault="00EA46C5" w:rsidP="0021017F">
        <w:pPr>
          <w:pStyle w:val="Footer"/>
          <w:tabs>
            <w:tab w:val="right" w:pos="11070"/>
          </w:tabs>
          <w:jc w:val="right"/>
          <w:rPr>
            <w:rFonts w:asciiTheme="minorHAnsi" w:hAnsiTheme="minorHAnsi" w:cstheme="minorHAnsi"/>
            <w:color w:val="58A100"/>
          </w:rPr>
        </w:pPr>
      </w:p>
      <w:p w14:paraId="3F2CA7C2" w14:textId="4D646A7A" w:rsidR="00EA46C5" w:rsidRPr="00D5561E" w:rsidRDefault="00EA46C5" w:rsidP="0021017F">
        <w:pPr>
          <w:pStyle w:val="Footer"/>
          <w:tabs>
            <w:tab w:val="right" w:pos="11070"/>
          </w:tabs>
          <w:jc w:val="right"/>
          <w:rPr>
            <w:rFonts w:asciiTheme="minorHAnsi" w:hAnsiTheme="minorHAnsi" w:cstheme="minorHAnsi"/>
          </w:rPr>
        </w:pPr>
        <w:r w:rsidRPr="00986F47">
          <w:rPr>
            <w:rFonts w:asciiTheme="minorHAnsi" w:hAnsiTheme="minorHAnsi" w:cstheme="minorHAnsi"/>
            <w:color w:val="58A100"/>
          </w:rPr>
          <w:t xml:space="preserve">© 2015 </w:t>
        </w:r>
        <w:proofErr w:type="spellStart"/>
        <w:r w:rsidRPr="00986F47">
          <w:rPr>
            <w:rFonts w:asciiTheme="minorHAnsi" w:hAnsiTheme="minorHAnsi" w:cstheme="minorHAnsi"/>
            <w:color w:val="58A100"/>
          </w:rPr>
          <w:t>TrimTabs</w:t>
        </w:r>
        <w:proofErr w:type="spellEnd"/>
        <w:r w:rsidRPr="00986F47">
          <w:rPr>
            <w:rFonts w:asciiTheme="minorHAnsi" w:hAnsiTheme="minorHAnsi" w:cstheme="minorHAnsi"/>
            <w:color w:val="58A100"/>
          </w:rPr>
          <w:t xml:space="preserve"> Investment Research.  All rights reserved.  </w:t>
        </w:r>
        <w:r w:rsidRPr="00986F47">
          <w:rPr>
            <w:rFonts w:asciiTheme="minorHAnsi" w:hAnsiTheme="minorHAnsi" w:cstheme="minorHAnsi"/>
            <w:color w:val="58A100"/>
          </w:rPr>
          <w:fldChar w:fldCharType="begin"/>
        </w:r>
        <w:r w:rsidRPr="00986F47">
          <w:rPr>
            <w:rFonts w:asciiTheme="minorHAnsi" w:hAnsiTheme="minorHAnsi" w:cstheme="minorHAnsi"/>
            <w:color w:val="58A100"/>
          </w:rPr>
          <w:instrText xml:space="preserve"> PAGE   \* MERGEFORMAT </w:instrText>
        </w:r>
        <w:r w:rsidRPr="00986F47">
          <w:rPr>
            <w:rFonts w:asciiTheme="minorHAnsi" w:hAnsiTheme="minorHAnsi" w:cstheme="minorHAnsi"/>
            <w:color w:val="58A100"/>
          </w:rPr>
          <w:fldChar w:fldCharType="separate"/>
        </w:r>
        <w:r w:rsidR="00A26701">
          <w:rPr>
            <w:rFonts w:asciiTheme="minorHAnsi" w:hAnsiTheme="minorHAnsi" w:cstheme="minorHAnsi"/>
            <w:noProof/>
            <w:color w:val="58A100"/>
          </w:rPr>
          <w:t>2</w:t>
        </w:r>
        <w:r w:rsidRPr="00986F47">
          <w:rPr>
            <w:rFonts w:asciiTheme="minorHAnsi" w:hAnsiTheme="minorHAnsi" w:cstheme="minorHAnsi"/>
            <w:color w:val="58A100"/>
          </w:rPr>
          <w:fldChar w:fldCharType="end"/>
        </w:r>
      </w:p>
    </w:sdtContent>
  </w:sdt>
  <w:p w14:paraId="66F99368" w14:textId="77777777" w:rsidR="00EA46C5" w:rsidRDefault="00EA46C5" w:rsidP="007239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54BA6" w14:textId="77777777" w:rsidR="00772650" w:rsidRDefault="00772650">
      <w:r>
        <w:separator/>
      </w:r>
    </w:p>
  </w:footnote>
  <w:footnote w:type="continuationSeparator" w:id="0">
    <w:p w14:paraId="4DA2D779" w14:textId="77777777" w:rsidR="00772650" w:rsidRDefault="00772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395"/>
      <w:gridCol w:w="7923"/>
    </w:tblGrid>
    <w:tr w:rsidR="00EA46C5" w:rsidRPr="007B4E15" w14:paraId="6788CFA1" w14:textId="77777777">
      <w:sdt>
        <w:sdtPr>
          <w:rPr>
            <w:rFonts w:asciiTheme="minorHAnsi" w:hAnsiTheme="minorHAnsi"/>
            <w:color w:val="FFFFFF" w:themeColor="background1"/>
            <w:sz w:val="28"/>
          </w:rPr>
          <w:alias w:val="Date"/>
          <w:id w:val="1892533086"/>
          <w:dataBinding w:prefixMappings="xmlns:ns0='http://schemas.microsoft.com/office/2006/coverPageProps'" w:xpath="/ns0:CoverPageProperties[1]/ns0:PublishDate[1]" w:storeItemID="{55AF091B-3C7A-41E3-B477-F2FDAA23CFDA}"/>
          <w:date w:fullDate="2010-12-0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19BA1E04" w14:textId="4E726AEA" w:rsidR="00EA46C5" w:rsidRPr="007B4E15" w:rsidRDefault="00EA46C5" w:rsidP="00346EFF">
              <w:pPr>
                <w:pStyle w:val="Header"/>
                <w:rPr>
                  <w:rFonts w:asciiTheme="minorHAnsi" w:hAnsiTheme="minorHAnsi"/>
                  <w:color w:val="FFFFFF" w:themeColor="background1"/>
                </w:rPr>
              </w:pPr>
              <w:r>
                <w:rPr>
                  <w:rFonts w:asciiTheme="minorHAnsi" w:hAnsiTheme="minorHAnsi"/>
                  <w:color w:val="FFFFFF" w:themeColor="background1"/>
                  <w:sz w:val="28"/>
                </w:rPr>
                <w:t>December 1, 2010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141E3FF8" w14:textId="77777777" w:rsidR="00EA46C5" w:rsidRPr="007B4E15" w:rsidRDefault="00EA46C5" w:rsidP="008F5CD8">
          <w:pPr>
            <w:pStyle w:val="Header"/>
            <w:jc w:val="right"/>
            <w:rPr>
              <w:rFonts w:asciiTheme="minorHAnsi" w:hAnsiTheme="minorHAnsi"/>
              <w:bCs/>
              <w:color w:val="000000" w:themeColor="text1"/>
              <w:sz w:val="28"/>
              <w:szCs w:val="28"/>
            </w:rPr>
          </w:pPr>
          <w:r w:rsidRPr="007B4E15">
            <w:rPr>
              <w:rFonts w:asciiTheme="minorHAnsi" w:hAnsiTheme="minorHAnsi"/>
              <w:b/>
              <w:bCs/>
              <w:color w:val="000000" w:themeColor="text1"/>
              <w:sz w:val="28"/>
              <w:szCs w:val="28"/>
            </w:rPr>
            <w:t>Weekly Liquidity Review</w:t>
          </w:r>
        </w:p>
      </w:tc>
    </w:tr>
  </w:tbl>
  <w:p w14:paraId="069238B8" w14:textId="77777777" w:rsidR="00EA46C5" w:rsidRDefault="00EA46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793B2" w14:textId="571EB0F7" w:rsidR="00EA46C5" w:rsidRPr="00BD6C40" w:rsidRDefault="00EA46C5" w:rsidP="00F80C82">
    <w:pPr>
      <w:pStyle w:val="Footer"/>
      <w:tabs>
        <w:tab w:val="right" w:pos="11070"/>
      </w:tabs>
      <w:jc w:val="both"/>
      <w:rPr>
        <w:rFonts w:asciiTheme="minorHAnsi" w:hAnsiTheme="minorHAnsi" w:cstheme="minorHAnsi"/>
        <w:b/>
        <w:color w:val="58A100"/>
      </w:rPr>
    </w:pPr>
    <w:r w:rsidRPr="008B45D2">
      <w:rPr>
        <w:rFonts w:ascii="Times New Roman" w:eastAsia="Times New Roman" w:hAnsi="Times New Roman"/>
        <w:b/>
        <w:bCs/>
        <w:iCs/>
        <w:smallCaps/>
        <w:noProof/>
        <w:color w:val="5EB10E"/>
        <w:sz w:val="44"/>
        <w:szCs w:val="44"/>
      </w:rPr>
      <w:drawing>
        <wp:anchor distT="0" distB="0" distL="114300" distR="114300" simplePos="0" relativeHeight="251656704" behindDoc="0" locked="0" layoutInCell="1" allowOverlap="1" wp14:anchorId="0D434C42" wp14:editId="438892E6">
          <wp:simplePos x="0" y="0"/>
          <wp:positionH relativeFrom="column">
            <wp:posOffset>6743700</wp:posOffset>
          </wp:positionH>
          <wp:positionV relativeFrom="paragraph">
            <wp:posOffset>-276225</wp:posOffset>
          </wp:positionV>
          <wp:extent cx="361950" cy="575310"/>
          <wp:effectExtent l="0" t="0" r="0" b="0"/>
          <wp:wrapSquare wrapText="bothSides"/>
          <wp:docPr id="5" name="Picture 5" descr="C:\Users\David\AppData\Local\Microsoft\Windows\Temporary Internet Files\Content.Outlook\YOG67VIG\TTIR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vid\AppData\Local\Microsoft\Windows\Temporary Internet Files\Content.Outlook\YOG67VIG\TTIR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575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6C40">
      <w:rPr>
        <w:rFonts w:asciiTheme="minorHAnsi" w:hAnsiTheme="minorHAnsi" w:cstheme="minorHAnsi"/>
        <w:b/>
        <w:color w:val="58A100"/>
      </w:rPr>
      <w:t xml:space="preserve">Weekly </w:t>
    </w:r>
    <w:r>
      <w:rPr>
        <w:rFonts w:asciiTheme="minorHAnsi" w:hAnsiTheme="minorHAnsi" w:cstheme="minorHAnsi"/>
        <w:b/>
        <w:color w:val="58A100"/>
      </w:rPr>
      <w:t>Flow Report</w:t>
    </w:r>
    <w:r w:rsidRPr="00BD6C40">
      <w:rPr>
        <w:rFonts w:asciiTheme="minorHAnsi" w:hAnsiTheme="minorHAnsi" w:cstheme="minorHAnsi"/>
        <w:b/>
        <w:color w:val="58A100"/>
      </w:rPr>
      <w:t xml:space="preserve"> </w:t>
    </w:r>
    <w:r>
      <w:rPr>
        <w:rFonts w:asciiTheme="minorHAnsi" w:hAnsiTheme="minorHAnsi" w:cstheme="minorHAnsi"/>
        <w:color w:val="58A100"/>
      </w:rPr>
      <w:t>– September 9</w:t>
    </w:r>
    <w:r w:rsidRPr="00BD6C40">
      <w:rPr>
        <w:rFonts w:asciiTheme="minorHAnsi" w:hAnsiTheme="minorHAnsi" w:cstheme="minorHAnsi"/>
        <w:color w:val="58A100"/>
      </w:rPr>
      <w:t>, 2015</w:t>
    </w:r>
  </w:p>
  <w:p w14:paraId="0C8D9591" w14:textId="77777777" w:rsidR="00EA46C5" w:rsidRDefault="00EA46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3CC6C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F2D7C"/>
    <w:multiLevelType w:val="multilevel"/>
    <w:tmpl w:val="6F209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C4F95"/>
    <w:multiLevelType w:val="hybridMultilevel"/>
    <w:tmpl w:val="8D96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90FD0"/>
    <w:multiLevelType w:val="hybridMultilevel"/>
    <w:tmpl w:val="9784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80E7B"/>
    <w:multiLevelType w:val="hybridMultilevel"/>
    <w:tmpl w:val="64B6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86206"/>
    <w:multiLevelType w:val="hybridMultilevel"/>
    <w:tmpl w:val="AF2E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B7191"/>
    <w:multiLevelType w:val="hybridMultilevel"/>
    <w:tmpl w:val="FDC41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C90AEF"/>
    <w:multiLevelType w:val="hybridMultilevel"/>
    <w:tmpl w:val="339A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A01C3"/>
    <w:multiLevelType w:val="hybridMultilevel"/>
    <w:tmpl w:val="78F4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417FD"/>
    <w:multiLevelType w:val="hybridMultilevel"/>
    <w:tmpl w:val="CE8ED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C2F0A"/>
    <w:multiLevelType w:val="multilevel"/>
    <w:tmpl w:val="7F36DE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894CB3"/>
    <w:multiLevelType w:val="hybridMultilevel"/>
    <w:tmpl w:val="B4F83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A61E8"/>
    <w:multiLevelType w:val="hybridMultilevel"/>
    <w:tmpl w:val="77A45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31504B"/>
    <w:multiLevelType w:val="hybridMultilevel"/>
    <w:tmpl w:val="A0BA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E2474"/>
    <w:multiLevelType w:val="hybridMultilevel"/>
    <w:tmpl w:val="55D2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E6750"/>
    <w:multiLevelType w:val="hybridMultilevel"/>
    <w:tmpl w:val="B8B6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26B54"/>
    <w:multiLevelType w:val="hybridMultilevel"/>
    <w:tmpl w:val="AC7C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B48B1"/>
    <w:multiLevelType w:val="multilevel"/>
    <w:tmpl w:val="D6A034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F0223E"/>
    <w:multiLevelType w:val="multilevel"/>
    <w:tmpl w:val="BF6E89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88305A"/>
    <w:multiLevelType w:val="hybridMultilevel"/>
    <w:tmpl w:val="92E4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8305C"/>
    <w:multiLevelType w:val="multilevel"/>
    <w:tmpl w:val="F016F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2922C5"/>
    <w:multiLevelType w:val="hybridMultilevel"/>
    <w:tmpl w:val="255CA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F15D7B"/>
    <w:multiLevelType w:val="hybridMultilevel"/>
    <w:tmpl w:val="0AAA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84011"/>
    <w:multiLevelType w:val="multilevel"/>
    <w:tmpl w:val="F79CD5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41432B"/>
    <w:multiLevelType w:val="multilevel"/>
    <w:tmpl w:val="F2B827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713D5C"/>
    <w:multiLevelType w:val="hybridMultilevel"/>
    <w:tmpl w:val="CE76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12A15"/>
    <w:multiLevelType w:val="hybridMultilevel"/>
    <w:tmpl w:val="21368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6"/>
  </w:num>
  <w:num w:numId="8">
    <w:abstractNumId w:val="26"/>
  </w:num>
  <w:num w:numId="9">
    <w:abstractNumId w:val="11"/>
  </w:num>
  <w:num w:numId="10">
    <w:abstractNumId w:val="8"/>
  </w:num>
  <w:num w:numId="11">
    <w:abstractNumId w:val="13"/>
  </w:num>
  <w:num w:numId="12">
    <w:abstractNumId w:val="9"/>
  </w:num>
  <w:num w:numId="13">
    <w:abstractNumId w:val="4"/>
  </w:num>
  <w:num w:numId="14">
    <w:abstractNumId w:val="14"/>
  </w:num>
  <w:num w:numId="15">
    <w:abstractNumId w:val="12"/>
  </w:num>
  <w:num w:numId="16">
    <w:abstractNumId w:val="21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15"/>
  </w:num>
  <w:num w:numId="26">
    <w:abstractNumId w:val="7"/>
  </w:num>
  <w:num w:numId="27">
    <w:abstractNumId w:val="22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Santschi">
    <w15:presenceInfo w15:providerId="Windows Live" w15:userId="0491d20af05605fe"/>
  </w15:person>
  <w15:person w15:author="Yeung, Stanley">
    <w15:presenceInfo w15:providerId="AD" w15:userId="S-1-5-21-1925246582-1658350968-494735701-102648"/>
  </w15:person>
  <w15:person w15:author="zishuo li">
    <w15:presenceInfo w15:providerId="Windows Live" w15:userId="5dd59435be52d8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trackRevision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8B6"/>
    <w:rsid w:val="0000002F"/>
    <w:rsid w:val="00000074"/>
    <w:rsid w:val="00000075"/>
    <w:rsid w:val="0000018C"/>
    <w:rsid w:val="000001F0"/>
    <w:rsid w:val="000002CE"/>
    <w:rsid w:val="00000433"/>
    <w:rsid w:val="00000544"/>
    <w:rsid w:val="000007E6"/>
    <w:rsid w:val="000008E6"/>
    <w:rsid w:val="00000ABA"/>
    <w:rsid w:val="00000D99"/>
    <w:rsid w:val="000010E7"/>
    <w:rsid w:val="00001294"/>
    <w:rsid w:val="0000136C"/>
    <w:rsid w:val="00001398"/>
    <w:rsid w:val="000017C2"/>
    <w:rsid w:val="00001AC6"/>
    <w:rsid w:val="00001B80"/>
    <w:rsid w:val="00001BE5"/>
    <w:rsid w:val="00001D59"/>
    <w:rsid w:val="00001DFB"/>
    <w:rsid w:val="00001E50"/>
    <w:rsid w:val="00001F0E"/>
    <w:rsid w:val="00001FDB"/>
    <w:rsid w:val="0000204C"/>
    <w:rsid w:val="000020D6"/>
    <w:rsid w:val="00002339"/>
    <w:rsid w:val="00002381"/>
    <w:rsid w:val="00002400"/>
    <w:rsid w:val="00002705"/>
    <w:rsid w:val="00002AAB"/>
    <w:rsid w:val="00002BB4"/>
    <w:rsid w:val="00002C98"/>
    <w:rsid w:val="00002D57"/>
    <w:rsid w:val="00002D99"/>
    <w:rsid w:val="00002F37"/>
    <w:rsid w:val="00002F95"/>
    <w:rsid w:val="000030D8"/>
    <w:rsid w:val="000031ED"/>
    <w:rsid w:val="000032CD"/>
    <w:rsid w:val="0000357A"/>
    <w:rsid w:val="000035E4"/>
    <w:rsid w:val="0000367F"/>
    <w:rsid w:val="000037D9"/>
    <w:rsid w:val="00003960"/>
    <w:rsid w:val="00003968"/>
    <w:rsid w:val="000039C6"/>
    <w:rsid w:val="00003BB1"/>
    <w:rsid w:val="00003BE9"/>
    <w:rsid w:val="00003D5D"/>
    <w:rsid w:val="00003DC9"/>
    <w:rsid w:val="00003DF6"/>
    <w:rsid w:val="00003FD8"/>
    <w:rsid w:val="00004309"/>
    <w:rsid w:val="00004825"/>
    <w:rsid w:val="0000485E"/>
    <w:rsid w:val="00004959"/>
    <w:rsid w:val="00004A6E"/>
    <w:rsid w:val="00004A79"/>
    <w:rsid w:val="00004AA1"/>
    <w:rsid w:val="00004C72"/>
    <w:rsid w:val="00004D69"/>
    <w:rsid w:val="00004DC9"/>
    <w:rsid w:val="00004E9E"/>
    <w:rsid w:val="00004F4F"/>
    <w:rsid w:val="00004FBE"/>
    <w:rsid w:val="0000508E"/>
    <w:rsid w:val="000050E6"/>
    <w:rsid w:val="000052FE"/>
    <w:rsid w:val="00005426"/>
    <w:rsid w:val="0000547D"/>
    <w:rsid w:val="00005837"/>
    <w:rsid w:val="000058AF"/>
    <w:rsid w:val="00005948"/>
    <w:rsid w:val="00005986"/>
    <w:rsid w:val="00005D9A"/>
    <w:rsid w:val="00005EC2"/>
    <w:rsid w:val="00005FBE"/>
    <w:rsid w:val="00005FF7"/>
    <w:rsid w:val="000060C2"/>
    <w:rsid w:val="000061E6"/>
    <w:rsid w:val="00006202"/>
    <w:rsid w:val="0000628D"/>
    <w:rsid w:val="00006317"/>
    <w:rsid w:val="00006348"/>
    <w:rsid w:val="0000643D"/>
    <w:rsid w:val="000064E2"/>
    <w:rsid w:val="0000656C"/>
    <w:rsid w:val="000067A2"/>
    <w:rsid w:val="000068FD"/>
    <w:rsid w:val="00006AC1"/>
    <w:rsid w:val="00006B11"/>
    <w:rsid w:val="00006C70"/>
    <w:rsid w:val="00006CFF"/>
    <w:rsid w:val="00006DC2"/>
    <w:rsid w:val="00006FEF"/>
    <w:rsid w:val="0000709E"/>
    <w:rsid w:val="0000716E"/>
    <w:rsid w:val="0000728F"/>
    <w:rsid w:val="000072A6"/>
    <w:rsid w:val="000072D9"/>
    <w:rsid w:val="000072FD"/>
    <w:rsid w:val="00007377"/>
    <w:rsid w:val="000073BA"/>
    <w:rsid w:val="000075A9"/>
    <w:rsid w:val="00007617"/>
    <w:rsid w:val="000077CA"/>
    <w:rsid w:val="00007CE9"/>
    <w:rsid w:val="00007D84"/>
    <w:rsid w:val="00007D91"/>
    <w:rsid w:val="00007DFB"/>
    <w:rsid w:val="00007ED6"/>
    <w:rsid w:val="00007F73"/>
    <w:rsid w:val="00010093"/>
    <w:rsid w:val="00010112"/>
    <w:rsid w:val="00010184"/>
    <w:rsid w:val="0001020E"/>
    <w:rsid w:val="0001026C"/>
    <w:rsid w:val="0001043E"/>
    <w:rsid w:val="000106F5"/>
    <w:rsid w:val="00010721"/>
    <w:rsid w:val="00010A42"/>
    <w:rsid w:val="00010B77"/>
    <w:rsid w:val="00010C85"/>
    <w:rsid w:val="00010DA2"/>
    <w:rsid w:val="00010E4C"/>
    <w:rsid w:val="00010E90"/>
    <w:rsid w:val="000110FB"/>
    <w:rsid w:val="00011250"/>
    <w:rsid w:val="000112D6"/>
    <w:rsid w:val="000113E0"/>
    <w:rsid w:val="00011450"/>
    <w:rsid w:val="0001148B"/>
    <w:rsid w:val="0001148C"/>
    <w:rsid w:val="00011519"/>
    <w:rsid w:val="0001158B"/>
    <w:rsid w:val="000115B9"/>
    <w:rsid w:val="000115DB"/>
    <w:rsid w:val="00011767"/>
    <w:rsid w:val="00011A08"/>
    <w:rsid w:val="00011A97"/>
    <w:rsid w:val="00011AA3"/>
    <w:rsid w:val="00011B6A"/>
    <w:rsid w:val="00011BC8"/>
    <w:rsid w:val="00011BCA"/>
    <w:rsid w:val="00011E03"/>
    <w:rsid w:val="00011EDB"/>
    <w:rsid w:val="0001206A"/>
    <w:rsid w:val="0001206C"/>
    <w:rsid w:val="00012198"/>
    <w:rsid w:val="000122AE"/>
    <w:rsid w:val="000122BC"/>
    <w:rsid w:val="000122FD"/>
    <w:rsid w:val="0001241A"/>
    <w:rsid w:val="00012427"/>
    <w:rsid w:val="00012441"/>
    <w:rsid w:val="000124F7"/>
    <w:rsid w:val="00012570"/>
    <w:rsid w:val="000125ED"/>
    <w:rsid w:val="00012682"/>
    <w:rsid w:val="0001275D"/>
    <w:rsid w:val="00012776"/>
    <w:rsid w:val="000127D5"/>
    <w:rsid w:val="000128E8"/>
    <w:rsid w:val="00012929"/>
    <w:rsid w:val="00012998"/>
    <w:rsid w:val="000129C3"/>
    <w:rsid w:val="00012A8F"/>
    <w:rsid w:val="00012A9A"/>
    <w:rsid w:val="00012BD1"/>
    <w:rsid w:val="00012C38"/>
    <w:rsid w:val="00012D6B"/>
    <w:rsid w:val="00012DAC"/>
    <w:rsid w:val="00012E0B"/>
    <w:rsid w:val="00013079"/>
    <w:rsid w:val="00013107"/>
    <w:rsid w:val="00013187"/>
    <w:rsid w:val="00013236"/>
    <w:rsid w:val="00013300"/>
    <w:rsid w:val="00013514"/>
    <w:rsid w:val="0001351C"/>
    <w:rsid w:val="0001365C"/>
    <w:rsid w:val="00013705"/>
    <w:rsid w:val="00013887"/>
    <w:rsid w:val="00013BCA"/>
    <w:rsid w:val="00013BCE"/>
    <w:rsid w:val="00013C27"/>
    <w:rsid w:val="00013D2D"/>
    <w:rsid w:val="00013D74"/>
    <w:rsid w:val="00013E84"/>
    <w:rsid w:val="00013F17"/>
    <w:rsid w:val="000142A2"/>
    <w:rsid w:val="0001438D"/>
    <w:rsid w:val="000143FA"/>
    <w:rsid w:val="00014562"/>
    <w:rsid w:val="00014871"/>
    <w:rsid w:val="0001490A"/>
    <w:rsid w:val="00014BDA"/>
    <w:rsid w:val="00014E73"/>
    <w:rsid w:val="00014EB1"/>
    <w:rsid w:val="000150C6"/>
    <w:rsid w:val="00015212"/>
    <w:rsid w:val="00015280"/>
    <w:rsid w:val="0001529B"/>
    <w:rsid w:val="00015353"/>
    <w:rsid w:val="0001543D"/>
    <w:rsid w:val="00015451"/>
    <w:rsid w:val="00015677"/>
    <w:rsid w:val="00015882"/>
    <w:rsid w:val="000158B0"/>
    <w:rsid w:val="00015BD3"/>
    <w:rsid w:val="00015CCE"/>
    <w:rsid w:val="00015D12"/>
    <w:rsid w:val="00015EA6"/>
    <w:rsid w:val="00015EB1"/>
    <w:rsid w:val="00015ECE"/>
    <w:rsid w:val="000160F0"/>
    <w:rsid w:val="0001625A"/>
    <w:rsid w:val="00016280"/>
    <w:rsid w:val="000162C2"/>
    <w:rsid w:val="000162E5"/>
    <w:rsid w:val="0001634A"/>
    <w:rsid w:val="00016356"/>
    <w:rsid w:val="00016360"/>
    <w:rsid w:val="000163D9"/>
    <w:rsid w:val="000163E6"/>
    <w:rsid w:val="000166BB"/>
    <w:rsid w:val="000167F9"/>
    <w:rsid w:val="0001684C"/>
    <w:rsid w:val="00016879"/>
    <w:rsid w:val="000168D5"/>
    <w:rsid w:val="00016CAF"/>
    <w:rsid w:val="00016E7C"/>
    <w:rsid w:val="00016F18"/>
    <w:rsid w:val="0001706E"/>
    <w:rsid w:val="000170B6"/>
    <w:rsid w:val="000170EA"/>
    <w:rsid w:val="000172E8"/>
    <w:rsid w:val="0001732D"/>
    <w:rsid w:val="0001733A"/>
    <w:rsid w:val="000173B0"/>
    <w:rsid w:val="0001744F"/>
    <w:rsid w:val="000174A7"/>
    <w:rsid w:val="000174D1"/>
    <w:rsid w:val="000175C1"/>
    <w:rsid w:val="00017744"/>
    <w:rsid w:val="000177BD"/>
    <w:rsid w:val="00017800"/>
    <w:rsid w:val="0001784B"/>
    <w:rsid w:val="000179DC"/>
    <w:rsid w:val="00017A0F"/>
    <w:rsid w:val="00017A91"/>
    <w:rsid w:val="00017ADD"/>
    <w:rsid w:val="00017AF9"/>
    <w:rsid w:val="00017B80"/>
    <w:rsid w:val="00017C4E"/>
    <w:rsid w:val="00017C50"/>
    <w:rsid w:val="00017CDF"/>
    <w:rsid w:val="00017F29"/>
    <w:rsid w:val="00017F69"/>
    <w:rsid w:val="00017FAE"/>
    <w:rsid w:val="0002000D"/>
    <w:rsid w:val="00020066"/>
    <w:rsid w:val="000201BA"/>
    <w:rsid w:val="000203F0"/>
    <w:rsid w:val="0002070B"/>
    <w:rsid w:val="000207AD"/>
    <w:rsid w:val="000207BC"/>
    <w:rsid w:val="000207FC"/>
    <w:rsid w:val="00020821"/>
    <w:rsid w:val="00020833"/>
    <w:rsid w:val="0002090E"/>
    <w:rsid w:val="00020924"/>
    <w:rsid w:val="000209CB"/>
    <w:rsid w:val="00020AC9"/>
    <w:rsid w:val="00020BC3"/>
    <w:rsid w:val="00020BDF"/>
    <w:rsid w:val="00020D2F"/>
    <w:rsid w:val="00020D78"/>
    <w:rsid w:val="00020DA5"/>
    <w:rsid w:val="00020DC2"/>
    <w:rsid w:val="00020E3E"/>
    <w:rsid w:val="00020E76"/>
    <w:rsid w:val="00020F6B"/>
    <w:rsid w:val="00020F7E"/>
    <w:rsid w:val="000210BD"/>
    <w:rsid w:val="00021214"/>
    <w:rsid w:val="000212CD"/>
    <w:rsid w:val="000212E7"/>
    <w:rsid w:val="0002139F"/>
    <w:rsid w:val="000215E0"/>
    <w:rsid w:val="000215E7"/>
    <w:rsid w:val="000217AF"/>
    <w:rsid w:val="00021951"/>
    <w:rsid w:val="00021B45"/>
    <w:rsid w:val="00021C8C"/>
    <w:rsid w:val="00021CD6"/>
    <w:rsid w:val="00021E88"/>
    <w:rsid w:val="00022030"/>
    <w:rsid w:val="00022371"/>
    <w:rsid w:val="0002246F"/>
    <w:rsid w:val="000225C4"/>
    <w:rsid w:val="00022687"/>
    <w:rsid w:val="00022700"/>
    <w:rsid w:val="00022857"/>
    <w:rsid w:val="0002291F"/>
    <w:rsid w:val="00022975"/>
    <w:rsid w:val="00022C14"/>
    <w:rsid w:val="00022CC0"/>
    <w:rsid w:val="00022D5B"/>
    <w:rsid w:val="00022D9C"/>
    <w:rsid w:val="00022DD1"/>
    <w:rsid w:val="00022FD5"/>
    <w:rsid w:val="00023159"/>
    <w:rsid w:val="000231A3"/>
    <w:rsid w:val="000231B2"/>
    <w:rsid w:val="000232E0"/>
    <w:rsid w:val="00023445"/>
    <w:rsid w:val="0002344C"/>
    <w:rsid w:val="000234BE"/>
    <w:rsid w:val="0002353E"/>
    <w:rsid w:val="00023548"/>
    <w:rsid w:val="0002358E"/>
    <w:rsid w:val="00023933"/>
    <w:rsid w:val="000239C3"/>
    <w:rsid w:val="00023AAE"/>
    <w:rsid w:val="00023B3D"/>
    <w:rsid w:val="00023B92"/>
    <w:rsid w:val="00023D51"/>
    <w:rsid w:val="00023D5F"/>
    <w:rsid w:val="00023D82"/>
    <w:rsid w:val="00023DBD"/>
    <w:rsid w:val="00023DF0"/>
    <w:rsid w:val="00023E10"/>
    <w:rsid w:val="00023E29"/>
    <w:rsid w:val="00023FE6"/>
    <w:rsid w:val="000240EE"/>
    <w:rsid w:val="00024194"/>
    <w:rsid w:val="000241DF"/>
    <w:rsid w:val="000242A5"/>
    <w:rsid w:val="000242E6"/>
    <w:rsid w:val="00024415"/>
    <w:rsid w:val="00024530"/>
    <w:rsid w:val="00024583"/>
    <w:rsid w:val="000245C3"/>
    <w:rsid w:val="0002485D"/>
    <w:rsid w:val="000248CA"/>
    <w:rsid w:val="00024A63"/>
    <w:rsid w:val="00024B65"/>
    <w:rsid w:val="00024C94"/>
    <w:rsid w:val="00024DB0"/>
    <w:rsid w:val="00024F39"/>
    <w:rsid w:val="00024F49"/>
    <w:rsid w:val="000251A3"/>
    <w:rsid w:val="00025286"/>
    <w:rsid w:val="000252CB"/>
    <w:rsid w:val="0002534F"/>
    <w:rsid w:val="00025507"/>
    <w:rsid w:val="000255AD"/>
    <w:rsid w:val="000256B1"/>
    <w:rsid w:val="0002570A"/>
    <w:rsid w:val="00025820"/>
    <w:rsid w:val="00025945"/>
    <w:rsid w:val="00025A3F"/>
    <w:rsid w:val="00025E61"/>
    <w:rsid w:val="00026080"/>
    <w:rsid w:val="0002624B"/>
    <w:rsid w:val="000262A3"/>
    <w:rsid w:val="00026305"/>
    <w:rsid w:val="00026407"/>
    <w:rsid w:val="00026439"/>
    <w:rsid w:val="000264FC"/>
    <w:rsid w:val="00026511"/>
    <w:rsid w:val="00026587"/>
    <w:rsid w:val="0002658C"/>
    <w:rsid w:val="00026C4E"/>
    <w:rsid w:val="00026C98"/>
    <w:rsid w:val="00026D37"/>
    <w:rsid w:val="00026E26"/>
    <w:rsid w:val="00026EE0"/>
    <w:rsid w:val="00026F91"/>
    <w:rsid w:val="0002715B"/>
    <w:rsid w:val="00027266"/>
    <w:rsid w:val="00027355"/>
    <w:rsid w:val="000273A0"/>
    <w:rsid w:val="000274EE"/>
    <w:rsid w:val="000275E8"/>
    <w:rsid w:val="0002772D"/>
    <w:rsid w:val="00027A39"/>
    <w:rsid w:val="00027AEA"/>
    <w:rsid w:val="00027B4C"/>
    <w:rsid w:val="00027B94"/>
    <w:rsid w:val="00027C50"/>
    <w:rsid w:val="00027DE8"/>
    <w:rsid w:val="00027E51"/>
    <w:rsid w:val="00027F61"/>
    <w:rsid w:val="000300F0"/>
    <w:rsid w:val="00030119"/>
    <w:rsid w:val="0003012C"/>
    <w:rsid w:val="00030227"/>
    <w:rsid w:val="000302A8"/>
    <w:rsid w:val="00030316"/>
    <w:rsid w:val="00030352"/>
    <w:rsid w:val="000306A4"/>
    <w:rsid w:val="000307EA"/>
    <w:rsid w:val="0003086F"/>
    <w:rsid w:val="00030A12"/>
    <w:rsid w:val="00030B30"/>
    <w:rsid w:val="00030C6D"/>
    <w:rsid w:val="00030E76"/>
    <w:rsid w:val="00030F64"/>
    <w:rsid w:val="00030F67"/>
    <w:rsid w:val="00031037"/>
    <w:rsid w:val="000312BC"/>
    <w:rsid w:val="00031458"/>
    <w:rsid w:val="00031567"/>
    <w:rsid w:val="0003175D"/>
    <w:rsid w:val="00031797"/>
    <w:rsid w:val="000317CF"/>
    <w:rsid w:val="000317E1"/>
    <w:rsid w:val="000317E6"/>
    <w:rsid w:val="0003188C"/>
    <w:rsid w:val="000318D3"/>
    <w:rsid w:val="0003190A"/>
    <w:rsid w:val="00031A12"/>
    <w:rsid w:val="00031BFC"/>
    <w:rsid w:val="00031C1A"/>
    <w:rsid w:val="00031CC2"/>
    <w:rsid w:val="00031EED"/>
    <w:rsid w:val="00032047"/>
    <w:rsid w:val="0003207D"/>
    <w:rsid w:val="000320A4"/>
    <w:rsid w:val="000320C0"/>
    <w:rsid w:val="000320ED"/>
    <w:rsid w:val="00032357"/>
    <w:rsid w:val="000324AC"/>
    <w:rsid w:val="00032581"/>
    <w:rsid w:val="000326B4"/>
    <w:rsid w:val="00032764"/>
    <w:rsid w:val="000327A8"/>
    <w:rsid w:val="0003286A"/>
    <w:rsid w:val="000329D8"/>
    <w:rsid w:val="00032A08"/>
    <w:rsid w:val="00032A09"/>
    <w:rsid w:val="00032A43"/>
    <w:rsid w:val="00032ABB"/>
    <w:rsid w:val="00032AE4"/>
    <w:rsid w:val="00032B0E"/>
    <w:rsid w:val="00032C2E"/>
    <w:rsid w:val="00032C40"/>
    <w:rsid w:val="00032C89"/>
    <w:rsid w:val="00032E5E"/>
    <w:rsid w:val="00032FCC"/>
    <w:rsid w:val="000331BE"/>
    <w:rsid w:val="000331D3"/>
    <w:rsid w:val="00033282"/>
    <w:rsid w:val="0003347E"/>
    <w:rsid w:val="00033607"/>
    <w:rsid w:val="000336F9"/>
    <w:rsid w:val="00033721"/>
    <w:rsid w:val="000337D3"/>
    <w:rsid w:val="0003389A"/>
    <w:rsid w:val="00033940"/>
    <w:rsid w:val="00033A26"/>
    <w:rsid w:val="00033B1B"/>
    <w:rsid w:val="00033BDB"/>
    <w:rsid w:val="00034002"/>
    <w:rsid w:val="000340EE"/>
    <w:rsid w:val="0003412D"/>
    <w:rsid w:val="0003414D"/>
    <w:rsid w:val="00034160"/>
    <w:rsid w:val="0003421C"/>
    <w:rsid w:val="00034293"/>
    <w:rsid w:val="00034312"/>
    <w:rsid w:val="0003437F"/>
    <w:rsid w:val="000346D1"/>
    <w:rsid w:val="00034950"/>
    <w:rsid w:val="00034956"/>
    <w:rsid w:val="00034960"/>
    <w:rsid w:val="00034CFC"/>
    <w:rsid w:val="00034D44"/>
    <w:rsid w:val="00034E79"/>
    <w:rsid w:val="00035001"/>
    <w:rsid w:val="0003501A"/>
    <w:rsid w:val="000350A4"/>
    <w:rsid w:val="00035338"/>
    <w:rsid w:val="0003533D"/>
    <w:rsid w:val="000354F2"/>
    <w:rsid w:val="0003550C"/>
    <w:rsid w:val="00035924"/>
    <w:rsid w:val="00035A2D"/>
    <w:rsid w:val="00035A68"/>
    <w:rsid w:val="00035BC9"/>
    <w:rsid w:val="00035D9B"/>
    <w:rsid w:val="00035ED9"/>
    <w:rsid w:val="00035EE1"/>
    <w:rsid w:val="0003624C"/>
    <w:rsid w:val="00036411"/>
    <w:rsid w:val="00036458"/>
    <w:rsid w:val="000368E4"/>
    <w:rsid w:val="000369F6"/>
    <w:rsid w:val="00036A8E"/>
    <w:rsid w:val="00036C31"/>
    <w:rsid w:val="00036E0B"/>
    <w:rsid w:val="00036F50"/>
    <w:rsid w:val="0003709F"/>
    <w:rsid w:val="00037149"/>
    <w:rsid w:val="00037229"/>
    <w:rsid w:val="000372BE"/>
    <w:rsid w:val="0003734B"/>
    <w:rsid w:val="00037396"/>
    <w:rsid w:val="000374DE"/>
    <w:rsid w:val="0003752F"/>
    <w:rsid w:val="00037560"/>
    <w:rsid w:val="0003757F"/>
    <w:rsid w:val="000375A9"/>
    <w:rsid w:val="00037A84"/>
    <w:rsid w:val="00037B30"/>
    <w:rsid w:val="00037B7A"/>
    <w:rsid w:val="00037BEF"/>
    <w:rsid w:val="00037CA3"/>
    <w:rsid w:val="00037D89"/>
    <w:rsid w:val="00037E99"/>
    <w:rsid w:val="00037F19"/>
    <w:rsid w:val="0004023B"/>
    <w:rsid w:val="00040573"/>
    <w:rsid w:val="000407D4"/>
    <w:rsid w:val="0004083E"/>
    <w:rsid w:val="000408E8"/>
    <w:rsid w:val="000408EF"/>
    <w:rsid w:val="00040915"/>
    <w:rsid w:val="00040A04"/>
    <w:rsid w:val="00040B51"/>
    <w:rsid w:val="00040B67"/>
    <w:rsid w:val="00040C58"/>
    <w:rsid w:val="00040C99"/>
    <w:rsid w:val="00040DC6"/>
    <w:rsid w:val="00040E4C"/>
    <w:rsid w:val="00040E8D"/>
    <w:rsid w:val="000410B3"/>
    <w:rsid w:val="000411B7"/>
    <w:rsid w:val="00041354"/>
    <w:rsid w:val="00041399"/>
    <w:rsid w:val="000414AE"/>
    <w:rsid w:val="00041694"/>
    <w:rsid w:val="000416CB"/>
    <w:rsid w:val="000416D4"/>
    <w:rsid w:val="00041789"/>
    <w:rsid w:val="000417AD"/>
    <w:rsid w:val="000417F9"/>
    <w:rsid w:val="0004181B"/>
    <w:rsid w:val="0004188C"/>
    <w:rsid w:val="000418B2"/>
    <w:rsid w:val="000418C7"/>
    <w:rsid w:val="00041A1E"/>
    <w:rsid w:val="00041ACE"/>
    <w:rsid w:val="00041AE5"/>
    <w:rsid w:val="00041B65"/>
    <w:rsid w:val="00041C15"/>
    <w:rsid w:val="00041C5D"/>
    <w:rsid w:val="00041D64"/>
    <w:rsid w:val="00041EC6"/>
    <w:rsid w:val="00041F16"/>
    <w:rsid w:val="00041F2C"/>
    <w:rsid w:val="00042095"/>
    <w:rsid w:val="000420E1"/>
    <w:rsid w:val="00042177"/>
    <w:rsid w:val="00042329"/>
    <w:rsid w:val="0004240B"/>
    <w:rsid w:val="00042429"/>
    <w:rsid w:val="00042530"/>
    <w:rsid w:val="000426C7"/>
    <w:rsid w:val="000426F7"/>
    <w:rsid w:val="00042842"/>
    <w:rsid w:val="000429ED"/>
    <w:rsid w:val="00042AB3"/>
    <w:rsid w:val="00042B7D"/>
    <w:rsid w:val="00042BFC"/>
    <w:rsid w:val="00042C99"/>
    <w:rsid w:val="00042CAE"/>
    <w:rsid w:val="00042DE5"/>
    <w:rsid w:val="00042EDC"/>
    <w:rsid w:val="00042F2E"/>
    <w:rsid w:val="000430B9"/>
    <w:rsid w:val="000430C2"/>
    <w:rsid w:val="00043103"/>
    <w:rsid w:val="00043140"/>
    <w:rsid w:val="000431D3"/>
    <w:rsid w:val="000437E3"/>
    <w:rsid w:val="0004382F"/>
    <w:rsid w:val="000439B2"/>
    <w:rsid w:val="00043A08"/>
    <w:rsid w:val="00043AD4"/>
    <w:rsid w:val="00043B30"/>
    <w:rsid w:val="00043C44"/>
    <w:rsid w:val="00043DC2"/>
    <w:rsid w:val="00043EE2"/>
    <w:rsid w:val="00044210"/>
    <w:rsid w:val="0004430E"/>
    <w:rsid w:val="00044459"/>
    <w:rsid w:val="0004451F"/>
    <w:rsid w:val="000446A3"/>
    <w:rsid w:val="00044772"/>
    <w:rsid w:val="00044799"/>
    <w:rsid w:val="00044832"/>
    <w:rsid w:val="000448BA"/>
    <w:rsid w:val="00044A80"/>
    <w:rsid w:val="00044D34"/>
    <w:rsid w:val="00044E93"/>
    <w:rsid w:val="000450FA"/>
    <w:rsid w:val="000451B4"/>
    <w:rsid w:val="00045247"/>
    <w:rsid w:val="00045295"/>
    <w:rsid w:val="0004550D"/>
    <w:rsid w:val="0004578A"/>
    <w:rsid w:val="000459B7"/>
    <w:rsid w:val="000459E2"/>
    <w:rsid w:val="00045ABA"/>
    <w:rsid w:val="00045B3B"/>
    <w:rsid w:val="00045BF6"/>
    <w:rsid w:val="00045C0E"/>
    <w:rsid w:val="00045D4B"/>
    <w:rsid w:val="00045DBF"/>
    <w:rsid w:val="00045F8F"/>
    <w:rsid w:val="000462BB"/>
    <w:rsid w:val="000464CB"/>
    <w:rsid w:val="0004664F"/>
    <w:rsid w:val="000466B5"/>
    <w:rsid w:val="000468AE"/>
    <w:rsid w:val="00046934"/>
    <w:rsid w:val="00046A98"/>
    <w:rsid w:val="00046BB9"/>
    <w:rsid w:val="00046C83"/>
    <w:rsid w:val="00046CBD"/>
    <w:rsid w:val="00046D4F"/>
    <w:rsid w:val="00046D80"/>
    <w:rsid w:val="0004705B"/>
    <w:rsid w:val="000472F8"/>
    <w:rsid w:val="00047427"/>
    <w:rsid w:val="00047570"/>
    <w:rsid w:val="0004761B"/>
    <w:rsid w:val="000476EE"/>
    <w:rsid w:val="00047939"/>
    <w:rsid w:val="000479E2"/>
    <w:rsid w:val="00047AF1"/>
    <w:rsid w:val="00047C54"/>
    <w:rsid w:val="00047C5B"/>
    <w:rsid w:val="00047E2C"/>
    <w:rsid w:val="00047ECA"/>
    <w:rsid w:val="00047ED9"/>
    <w:rsid w:val="00047F1A"/>
    <w:rsid w:val="00050160"/>
    <w:rsid w:val="00050200"/>
    <w:rsid w:val="00050309"/>
    <w:rsid w:val="000505C0"/>
    <w:rsid w:val="000506DF"/>
    <w:rsid w:val="00050787"/>
    <w:rsid w:val="0005089D"/>
    <w:rsid w:val="000508C1"/>
    <w:rsid w:val="00050A3F"/>
    <w:rsid w:val="00050A91"/>
    <w:rsid w:val="00050AC9"/>
    <w:rsid w:val="00050AD5"/>
    <w:rsid w:val="00051244"/>
    <w:rsid w:val="00051397"/>
    <w:rsid w:val="0005166B"/>
    <w:rsid w:val="00051771"/>
    <w:rsid w:val="00051949"/>
    <w:rsid w:val="000519AF"/>
    <w:rsid w:val="00051A6C"/>
    <w:rsid w:val="00051C11"/>
    <w:rsid w:val="000524F3"/>
    <w:rsid w:val="00052605"/>
    <w:rsid w:val="00052812"/>
    <w:rsid w:val="0005294A"/>
    <w:rsid w:val="00052A91"/>
    <w:rsid w:val="00052BC3"/>
    <w:rsid w:val="00052C74"/>
    <w:rsid w:val="00052E05"/>
    <w:rsid w:val="00052E3E"/>
    <w:rsid w:val="00052E8E"/>
    <w:rsid w:val="00052F42"/>
    <w:rsid w:val="0005303A"/>
    <w:rsid w:val="00053288"/>
    <w:rsid w:val="0005332F"/>
    <w:rsid w:val="000534C6"/>
    <w:rsid w:val="00053760"/>
    <w:rsid w:val="00053782"/>
    <w:rsid w:val="000537FE"/>
    <w:rsid w:val="0005388D"/>
    <w:rsid w:val="000539D7"/>
    <w:rsid w:val="00053CE3"/>
    <w:rsid w:val="00053E41"/>
    <w:rsid w:val="00053EE4"/>
    <w:rsid w:val="00054051"/>
    <w:rsid w:val="000540EB"/>
    <w:rsid w:val="00054141"/>
    <w:rsid w:val="00054195"/>
    <w:rsid w:val="00054356"/>
    <w:rsid w:val="0005445F"/>
    <w:rsid w:val="000545F2"/>
    <w:rsid w:val="00054615"/>
    <w:rsid w:val="0005463F"/>
    <w:rsid w:val="000546EE"/>
    <w:rsid w:val="0005470F"/>
    <w:rsid w:val="00054970"/>
    <w:rsid w:val="00054A32"/>
    <w:rsid w:val="00054A5B"/>
    <w:rsid w:val="00054A81"/>
    <w:rsid w:val="00054D2B"/>
    <w:rsid w:val="00054E91"/>
    <w:rsid w:val="00054F17"/>
    <w:rsid w:val="00054F4B"/>
    <w:rsid w:val="00054F64"/>
    <w:rsid w:val="00054F6E"/>
    <w:rsid w:val="0005507C"/>
    <w:rsid w:val="000550A6"/>
    <w:rsid w:val="000550EF"/>
    <w:rsid w:val="00055178"/>
    <w:rsid w:val="00055207"/>
    <w:rsid w:val="00055245"/>
    <w:rsid w:val="00055266"/>
    <w:rsid w:val="000556A3"/>
    <w:rsid w:val="0005578D"/>
    <w:rsid w:val="0005584C"/>
    <w:rsid w:val="000558B3"/>
    <w:rsid w:val="00055928"/>
    <w:rsid w:val="00055AB6"/>
    <w:rsid w:val="00055AE9"/>
    <w:rsid w:val="00055B01"/>
    <w:rsid w:val="00055B6B"/>
    <w:rsid w:val="00055C25"/>
    <w:rsid w:val="00055E6A"/>
    <w:rsid w:val="0005648E"/>
    <w:rsid w:val="0005651A"/>
    <w:rsid w:val="000566CF"/>
    <w:rsid w:val="000566F8"/>
    <w:rsid w:val="00056799"/>
    <w:rsid w:val="000569F0"/>
    <w:rsid w:val="00056CD9"/>
    <w:rsid w:val="00056D96"/>
    <w:rsid w:val="00056EFA"/>
    <w:rsid w:val="00057016"/>
    <w:rsid w:val="00057191"/>
    <w:rsid w:val="0005749A"/>
    <w:rsid w:val="0005758F"/>
    <w:rsid w:val="00057617"/>
    <w:rsid w:val="000577BD"/>
    <w:rsid w:val="000577DF"/>
    <w:rsid w:val="000578CE"/>
    <w:rsid w:val="000579F4"/>
    <w:rsid w:val="00057A1B"/>
    <w:rsid w:val="00057B46"/>
    <w:rsid w:val="00057CFD"/>
    <w:rsid w:val="00057D60"/>
    <w:rsid w:val="00057E22"/>
    <w:rsid w:val="00057EFF"/>
    <w:rsid w:val="0006054C"/>
    <w:rsid w:val="000606C6"/>
    <w:rsid w:val="000609DB"/>
    <w:rsid w:val="00060C04"/>
    <w:rsid w:val="00060C57"/>
    <w:rsid w:val="00060CB1"/>
    <w:rsid w:val="00060E41"/>
    <w:rsid w:val="00060EDE"/>
    <w:rsid w:val="00060F01"/>
    <w:rsid w:val="00060F66"/>
    <w:rsid w:val="000610E1"/>
    <w:rsid w:val="0006112E"/>
    <w:rsid w:val="00061166"/>
    <w:rsid w:val="00061234"/>
    <w:rsid w:val="0006141D"/>
    <w:rsid w:val="00061652"/>
    <w:rsid w:val="0006179E"/>
    <w:rsid w:val="00061931"/>
    <w:rsid w:val="0006199C"/>
    <w:rsid w:val="00061A3A"/>
    <w:rsid w:val="00061B14"/>
    <w:rsid w:val="00061B6B"/>
    <w:rsid w:val="00061CE4"/>
    <w:rsid w:val="00061CFC"/>
    <w:rsid w:val="00061D14"/>
    <w:rsid w:val="00061DF4"/>
    <w:rsid w:val="00061ECB"/>
    <w:rsid w:val="00061F18"/>
    <w:rsid w:val="0006207F"/>
    <w:rsid w:val="000620D0"/>
    <w:rsid w:val="000620E2"/>
    <w:rsid w:val="000621A1"/>
    <w:rsid w:val="000621A5"/>
    <w:rsid w:val="000622B0"/>
    <w:rsid w:val="00062369"/>
    <w:rsid w:val="0006267C"/>
    <w:rsid w:val="000627F8"/>
    <w:rsid w:val="00062901"/>
    <w:rsid w:val="0006295A"/>
    <w:rsid w:val="00062ADA"/>
    <w:rsid w:val="00062C4A"/>
    <w:rsid w:val="00062D5C"/>
    <w:rsid w:val="00062EA2"/>
    <w:rsid w:val="00062EE0"/>
    <w:rsid w:val="00062F9F"/>
    <w:rsid w:val="0006317E"/>
    <w:rsid w:val="0006329E"/>
    <w:rsid w:val="0006347F"/>
    <w:rsid w:val="00063539"/>
    <w:rsid w:val="000635CF"/>
    <w:rsid w:val="00063949"/>
    <w:rsid w:val="00063B2E"/>
    <w:rsid w:val="00063C6B"/>
    <w:rsid w:val="00063CF5"/>
    <w:rsid w:val="00063F6F"/>
    <w:rsid w:val="00064261"/>
    <w:rsid w:val="00064278"/>
    <w:rsid w:val="000642D8"/>
    <w:rsid w:val="000644D0"/>
    <w:rsid w:val="00064702"/>
    <w:rsid w:val="0006475C"/>
    <w:rsid w:val="0006479A"/>
    <w:rsid w:val="00064A9D"/>
    <w:rsid w:val="00064B0D"/>
    <w:rsid w:val="00064B8A"/>
    <w:rsid w:val="00064D3E"/>
    <w:rsid w:val="00064D4A"/>
    <w:rsid w:val="00064E70"/>
    <w:rsid w:val="00064E87"/>
    <w:rsid w:val="00064F07"/>
    <w:rsid w:val="00064FE8"/>
    <w:rsid w:val="000651ED"/>
    <w:rsid w:val="00065215"/>
    <w:rsid w:val="0006523E"/>
    <w:rsid w:val="0006528F"/>
    <w:rsid w:val="0006529D"/>
    <w:rsid w:val="000653E5"/>
    <w:rsid w:val="00065556"/>
    <w:rsid w:val="0006563D"/>
    <w:rsid w:val="000656A9"/>
    <w:rsid w:val="0006577E"/>
    <w:rsid w:val="000657EF"/>
    <w:rsid w:val="0006581C"/>
    <w:rsid w:val="00065865"/>
    <w:rsid w:val="00065AD6"/>
    <w:rsid w:val="00065CF2"/>
    <w:rsid w:val="00065D26"/>
    <w:rsid w:val="00065D4C"/>
    <w:rsid w:val="00065DF6"/>
    <w:rsid w:val="00065E7E"/>
    <w:rsid w:val="00065F69"/>
    <w:rsid w:val="00066000"/>
    <w:rsid w:val="00066072"/>
    <w:rsid w:val="0006612D"/>
    <w:rsid w:val="000663D3"/>
    <w:rsid w:val="000664E3"/>
    <w:rsid w:val="00066653"/>
    <w:rsid w:val="00066665"/>
    <w:rsid w:val="00066691"/>
    <w:rsid w:val="000666DE"/>
    <w:rsid w:val="00066804"/>
    <w:rsid w:val="000668CE"/>
    <w:rsid w:val="00066A1F"/>
    <w:rsid w:val="00066A43"/>
    <w:rsid w:val="00066C5E"/>
    <w:rsid w:val="00066D54"/>
    <w:rsid w:val="00066DBB"/>
    <w:rsid w:val="00066F27"/>
    <w:rsid w:val="00066F68"/>
    <w:rsid w:val="00067049"/>
    <w:rsid w:val="0006707C"/>
    <w:rsid w:val="00067086"/>
    <w:rsid w:val="0006711F"/>
    <w:rsid w:val="0006717A"/>
    <w:rsid w:val="0006741F"/>
    <w:rsid w:val="0006748D"/>
    <w:rsid w:val="000674B8"/>
    <w:rsid w:val="0006753E"/>
    <w:rsid w:val="000676C8"/>
    <w:rsid w:val="000677FC"/>
    <w:rsid w:val="000678CA"/>
    <w:rsid w:val="000678D5"/>
    <w:rsid w:val="00067970"/>
    <w:rsid w:val="00067A68"/>
    <w:rsid w:val="00067A95"/>
    <w:rsid w:val="00067C0D"/>
    <w:rsid w:val="00067F0F"/>
    <w:rsid w:val="00070282"/>
    <w:rsid w:val="00070315"/>
    <w:rsid w:val="00070397"/>
    <w:rsid w:val="0007077A"/>
    <w:rsid w:val="000709C8"/>
    <w:rsid w:val="00070AD8"/>
    <w:rsid w:val="00070BC7"/>
    <w:rsid w:val="00070C6E"/>
    <w:rsid w:val="00070D17"/>
    <w:rsid w:val="00070FB7"/>
    <w:rsid w:val="00070FFA"/>
    <w:rsid w:val="00071097"/>
    <w:rsid w:val="000710A0"/>
    <w:rsid w:val="0007117A"/>
    <w:rsid w:val="000711CA"/>
    <w:rsid w:val="000712DE"/>
    <w:rsid w:val="00071314"/>
    <w:rsid w:val="00071322"/>
    <w:rsid w:val="0007133A"/>
    <w:rsid w:val="0007137D"/>
    <w:rsid w:val="00071490"/>
    <w:rsid w:val="000714B4"/>
    <w:rsid w:val="000714B7"/>
    <w:rsid w:val="00071513"/>
    <w:rsid w:val="00071590"/>
    <w:rsid w:val="000718CB"/>
    <w:rsid w:val="0007192B"/>
    <w:rsid w:val="00071C0C"/>
    <w:rsid w:val="00071CC4"/>
    <w:rsid w:val="00072050"/>
    <w:rsid w:val="000720DC"/>
    <w:rsid w:val="0007210C"/>
    <w:rsid w:val="000721FE"/>
    <w:rsid w:val="000722A0"/>
    <w:rsid w:val="00072307"/>
    <w:rsid w:val="00072402"/>
    <w:rsid w:val="0007240C"/>
    <w:rsid w:val="000726D9"/>
    <w:rsid w:val="0007277C"/>
    <w:rsid w:val="0007288A"/>
    <w:rsid w:val="000728CE"/>
    <w:rsid w:val="000729D7"/>
    <w:rsid w:val="00072A4E"/>
    <w:rsid w:val="00072AF0"/>
    <w:rsid w:val="00072D32"/>
    <w:rsid w:val="00072DAC"/>
    <w:rsid w:val="00072E77"/>
    <w:rsid w:val="00072EE2"/>
    <w:rsid w:val="00072EEE"/>
    <w:rsid w:val="00072F49"/>
    <w:rsid w:val="00073136"/>
    <w:rsid w:val="000731C9"/>
    <w:rsid w:val="000731E5"/>
    <w:rsid w:val="000732A1"/>
    <w:rsid w:val="0007339D"/>
    <w:rsid w:val="000734AC"/>
    <w:rsid w:val="00073533"/>
    <w:rsid w:val="000735A6"/>
    <w:rsid w:val="00073704"/>
    <w:rsid w:val="00073735"/>
    <w:rsid w:val="00073842"/>
    <w:rsid w:val="00073877"/>
    <w:rsid w:val="00073BA6"/>
    <w:rsid w:val="00073E60"/>
    <w:rsid w:val="00073EC0"/>
    <w:rsid w:val="00073FB0"/>
    <w:rsid w:val="0007401C"/>
    <w:rsid w:val="000741C1"/>
    <w:rsid w:val="00074360"/>
    <w:rsid w:val="000743A2"/>
    <w:rsid w:val="000743FC"/>
    <w:rsid w:val="00074458"/>
    <w:rsid w:val="00074508"/>
    <w:rsid w:val="00074619"/>
    <w:rsid w:val="00074705"/>
    <w:rsid w:val="0007475F"/>
    <w:rsid w:val="000748E3"/>
    <w:rsid w:val="000748E8"/>
    <w:rsid w:val="00074A02"/>
    <w:rsid w:val="00074B58"/>
    <w:rsid w:val="00074CAF"/>
    <w:rsid w:val="00074EA8"/>
    <w:rsid w:val="00074F28"/>
    <w:rsid w:val="000750EA"/>
    <w:rsid w:val="00075104"/>
    <w:rsid w:val="00075307"/>
    <w:rsid w:val="00075427"/>
    <w:rsid w:val="00075467"/>
    <w:rsid w:val="0007558D"/>
    <w:rsid w:val="000757F3"/>
    <w:rsid w:val="000758CF"/>
    <w:rsid w:val="000758F3"/>
    <w:rsid w:val="000759BD"/>
    <w:rsid w:val="00075B01"/>
    <w:rsid w:val="00075E9E"/>
    <w:rsid w:val="00075F9D"/>
    <w:rsid w:val="0007610F"/>
    <w:rsid w:val="00076147"/>
    <w:rsid w:val="00076167"/>
    <w:rsid w:val="000761CA"/>
    <w:rsid w:val="00076315"/>
    <w:rsid w:val="00076421"/>
    <w:rsid w:val="00076551"/>
    <w:rsid w:val="000767FA"/>
    <w:rsid w:val="0007680F"/>
    <w:rsid w:val="000768D4"/>
    <w:rsid w:val="00076AF9"/>
    <w:rsid w:val="00076BD4"/>
    <w:rsid w:val="00076BD7"/>
    <w:rsid w:val="00076D4F"/>
    <w:rsid w:val="00076DDB"/>
    <w:rsid w:val="00076EE5"/>
    <w:rsid w:val="00076F8C"/>
    <w:rsid w:val="0007715C"/>
    <w:rsid w:val="000772A8"/>
    <w:rsid w:val="000772A9"/>
    <w:rsid w:val="0007739B"/>
    <w:rsid w:val="000774DF"/>
    <w:rsid w:val="000775EB"/>
    <w:rsid w:val="00077687"/>
    <w:rsid w:val="000776D1"/>
    <w:rsid w:val="00077752"/>
    <w:rsid w:val="00077810"/>
    <w:rsid w:val="00077869"/>
    <w:rsid w:val="00077995"/>
    <w:rsid w:val="00077A39"/>
    <w:rsid w:val="00077C0D"/>
    <w:rsid w:val="00077C1F"/>
    <w:rsid w:val="000800B9"/>
    <w:rsid w:val="0008030C"/>
    <w:rsid w:val="00080366"/>
    <w:rsid w:val="00080443"/>
    <w:rsid w:val="000806AA"/>
    <w:rsid w:val="000806D9"/>
    <w:rsid w:val="00080724"/>
    <w:rsid w:val="000807B3"/>
    <w:rsid w:val="000807DB"/>
    <w:rsid w:val="0008089F"/>
    <w:rsid w:val="000808CB"/>
    <w:rsid w:val="00080972"/>
    <w:rsid w:val="00080AE0"/>
    <w:rsid w:val="00080BBC"/>
    <w:rsid w:val="00080BC8"/>
    <w:rsid w:val="00080D23"/>
    <w:rsid w:val="00080D3F"/>
    <w:rsid w:val="00080FBD"/>
    <w:rsid w:val="00080FC3"/>
    <w:rsid w:val="0008107E"/>
    <w:rsid w:val="00081192"/>
    <w:rsid w:val="0008128E"/>
    <w:rsid w:val="000812E0"/>
    <w:rsid w:val="00081328"/>
    <w:rsid w:val="000817F5"/>
    <w:rsid w:val="00081CD8"/>
    <w:rsid w:val="00081D85"/>
    <w:rsid w:val="00081E10"/>
    <w:rsid w:val="00081E46"/>
    <w:rsid w:val="00081FD0"/>
    <w:rsid w:val="00082048"/>
    <w:rsid w:val="000821CE"/>
    <w:rsid w:val="0008226F"/>
    <w:rsid w:val="00082455"/>
    <w:rsid w:val="00082478"/>
    <w:rsid w:val="00082587"/>
    <w:rsid w:val="0008274F"/>
    <w:rsid w:val="00082872"/>
    <w:rsid w:val="00082950"/>
    <w:rsid w:val="00082B86"/>
    <w:rsid w:val="00082BBB"/>
    <w:rsid w:val="00082BD1"/>
    <w:rsid w:val="00082D24"/>
    <w:rsid w:val="00082DE4"/>
    <w:rsid w:val="00082DF8"/>
    <w:rsid w:val="00082EA7"/>
    <w:rsid w:val="00082F91"/>
    <w:rsid w:val="00082FA5"/>
    <w:rsid w:val="00083110"/>
    <w:rsid w:val="00083173"/>
    <w:rsid w:val="00083340"/>
    <w:rsid w:val="00083388"/>
    <w:rsid w:val="00083411"/>
    <w:rsid w:val="00083426"/>
    <w:rsid w:val="000834D9"/>
    <w:rsid w:val="00083552"/>
    <w:rsid w:val="000835BF"/>
    <w:rsid w:val="0008360F"/>
    <w:rsid w:val="0008364A"/>
    <w:rsid w:val="0008368D"/>
    <w:rsid w:val="0008375A"/>
    <w:rsid w:val="00083791"/>
    <w:rsid w:val="000837E3"/>
    <w:rsid w:val="00083858"/>
    <w:rsid w:val="000838A4"/>
    <w:rsid w:val="00083909"/>
    <w:rsid w:val="00083A08"/>
    <w:rsid w:val="00083AA3"/>
    <w:rsid w:val="00083B3D"/>
    <w:rsid w:val="00083B61"/>
    <w:rsid w:val="00083B75"/>
    <w:rsid w:val="00083BE9"/>
    <w:rsid w:val="00083E4D"/>
    <w:rsid w:val="00084019"/>
    <w:rsid w:val="0008423A"/>
    <w:rsid w:val="0008432C"/>
    <w:rsid w:val="0008437A"/>
    <w:rsid w:val="000843BD"/>
    <w:rsid w:val="00084433"/>
    <w:rsid w:val="0008451A"/>
    <w:rsid w:val="000845A2"/>
    <w:rsid w:val="000846A0"/>
    <w:rsid w:val="000846A4"/>
    <w:rsid w:val="000848A0"/>
    <w:rsid w:val="000848EF"/>
    <w:rsid w:val="00084C5D"/>
    <w:rsid w:val="00084CFD"/>
    <w:rsid w:val="00084D6D"/>
    <w:rsid w:val="00084E6C"/>
    <w:rsid w:val="00084EF7"/>
    <w:rsid w:val="000850C6"/>
    <w:rsid w:val="00085251"/>
    <w:rsid w:val="0008532E"/>
    <w:rsid w:val="0008537B"/>
    <w:rsid w:val="00085380"/>
    <w:rsid w:val="000853AE"/>
    <w:rsid w:val="000854B5"/>
    <w:rsid w:val="000854C9"/>
    <w:rsid w:val="000855A5"/>
    <w:rsid w:val="00085612"/>
    <w:rsid w:val="00085658"/>
    <w:rsid w:val="00085712"/>
    <w:rsid w:val="00085918"/>
    <w:rsid w:val="00085A19"/>
    <w:rsid w:val="00085B99"/>
    <w:rsid w:val="00085BD3"/>
    <w:rsid w:val="00085CBD"/>
    <w:rsid w:val="00085D70"/>
    <w:rsid w:val="00085DBD"/>
    <w:rsid w:val="0008600B"/>
    <w:rsid w:val="000860A8"/>
    <w:rsid w:val="00086117"/>
    <w:rsid w:val="00086294"/>
    <w:rsid w:val="0008634D"/>
    <w:rsid w:val="000863FE"/>
    <w:rsid w:val="000865A0"/>
    <w:rsid w:val="000866F3"/>
    <w:rsid w:val="00086732"/>
    <w:rsid w:val="00086908"/>
    <w:rsid w:val="000869EB"/>
    <w:rsid w:val="00086A2B"/>
    <w:rsid w:val="00086AEE"/>
    <w:rsid w:val="00086C72"/>
    <w:rsid w:val="00086D91"/>
    <w:rsid w:val="00086E84"/>
    <w:rsid w:val="00086F21"/>
    <w:rsid w:val="000870D4"/>
    <w:rsid w:val="000870EE"/>
    <w:rsid w:val="00087258"/>
    <w:rsid w:val="0008732D"/>
    <w:rsid w:val="00087411"/>
    <w:rsid w:val="000875B4"/>
    <w:rsid w:val="000875D3"/>
    <w:rsid w:val="000875D5"/>
    <w:rsid w:val="000875F2"/>
    <w:rsid w:val="0008776C"/>
    <w:rsid w:val="00087797"/>
    <w:rsid w:val="000877C9"/>
    <w:rsid w:val="000877D2"/>
    <w:rsid w:val="000878E1"/>
    <w:rsid w:val="000878E9"/>
    <w:rsid w:val="00087A61"/>
    <w:rsid w:val="00087BA4"/>
    <w:rsid w:val="00087C34"/>
    <w:rsid w:val="00087ECD"/>
    <w:rsid w:val="00090098"/>
    <w:rsid w:val="00090224"/>
    <w:rsid w:val="0009023B"/>
    <w:rsid w:val="00090309"/>
    <w:rsid w:val="00090352"/>
    <w:rsid w:val="00090418"/>
    <w:rsid w:val="00090473"/>
    <w:rsid w:val="000909A0"/>
    <w:rsid w:val="00090A16"/>
    <w:rsid w:val="00090AF5"/>
    <w:rsid w:val="00090E7A"/>
    <w:rsid w:val="00090ED1"/>
    <w:rsid w:val="00091013"/>
    <w:rsid w:val="0009101A"/>
    <w:rsid w:val="00091045"/>
    <w:rsid w:val="000911F1"/>
    <w:rsid w:val="00091229"/>
    <w:rsid w:val="0009131F"/>
    <w:rsid w:val="00091348"/>
    <w:rsid w:val="00091641"/>
    <w:rsid w:val="0009187C"/>
    <w:rsid w:val="000919CC"/>
    <w:rsid w:val="00091B4D"/>
    <w:rsid w:val="00091B73"/>
    <w:rsid w:val="00091D36"/>
    <w:rsid w:val="00091ECF"/>
    <w:rsid w:val="00092226"/>
    <w:rsid w:val="0009235B"/>
    <w:rsid w:val="0009238F"/>
    <w:rsid w:val="00092624"/>
    <w:rsid w:val="0009265C"/>
    <w:rsid w:val="00092B62"/>
    <w:rsid w:val="00092BE9"/>
    <w:rsid w:val="00092BEA"/>
    <w:rsid w:val="00092EBF"/>
    <w:rsid w:val="00092EF5"/>
    <w:rsid w:val="00092F3A"/>
    <w:rsid w:val="00092F89"/>
    <w:rsid w:val="000931CC"/>
    <w:rsid w:val="00093514"/>
    <w:rsid w:val="0009358E"/>
    <w:rsid w:val="0009361E"/>
    <w:rsid w:val="000937D5"/>
    <w:rsid w:val="000938DF"/>
    <w:rsid w:val="00093985"/>
    <w:rsid w:val="000939F5"/>
    <w:rsid w:val="00093F46"/>
    <w:rsid w:val="00093FB7"/>
    <w:rsid w:val="00094076"/>
    <w:rsid w:val="0009415D"/>
    <w:rsid w:val="00094348"/>
    <w:rsid w:val="000944D9"/>
    <w:rsid w:val="00094651"/>
    <w:rsid w:val="00094811"/>
    <w:rsid w:val="0009482E"/>
    <w:rsid w:val="00094845"/>
    <w:rsid w:val="0009488C"/>
    <w:rsid w:val="00094AEB"/>
    <w:rsid w:val="00094B2C"/>
    <w:rsid w:val="00094BD2"/>
    <w:rsid w:val="00094BF9"/>
    <w:rsid w:val="00094C5A"/>
    <w:rsid w:val="00094EBE"/>
    <w:rsid w:val="00094F9A"/>
    <w:rsid w:val="000952F2"/>
    <w:rsid w:val="000953C5"/>
    <w:rsid w:val="000953CB"/>
    <w:rsid w:val="000953D2"/>
    <w:rsid w:val="000954D2"/>
    <w:rsid w:val="000954FB"/>
    <w:rsid w:val="000955D5"/>
    <w:rsid w:val="000956C1"/>
    <w:rsid w:val="0009573A"/>
    <w:rsid w:val="00095775"/>
    <w:rsid w:val="00095810"/>
    <w:rsid w:val="000959D7"/>
    <w:rsid w:val="00095B0C"/>
    <w:rsid w:val="00095C1F"/>
    <w:rsid w:val="00095CAB"/>
    <w:rsid w:val="00095CB8"/>
    <w:rsid w:val="00095D75"/>
    <w:rsid w:val="00095D81"/>
    <w:rsid w:val="00095E19"/>
    <w:rsid w:val="00095FCD"/>
    <w:rsid w:val="00096009"/>
    <w:rsid w:val="0009602D"/>
    <w:rsid w:val="00096086"/>
    <w:rsid w:val="00096128"/>
    <w:rsid w:val="00096261"/>
    <w:rsid w:val="000962A5"/>
    <w:rsid w:val="000962A7"/>
    <w:rsid w:val="0009631E"/>
    <w:rsid w:val="00096496"/>
    <w:rsid w:val="000964AF"/>
    <w:rsid w:val="000964B1"/>
    <w:rsid w:val="00096712"/>
    <w:rsid w:val="000968BE"/>
    <w:rsid w:val="00096A1F"/>
    <w:rsid w:val="00096B44"/>
    <w:rsid w:val="00096D1E"/>
    <w:rsid w:val="00096D45"/>
    <w:rsid w:val="00096FDB"/>
    <w:rsid w:val="0009709A"/>
    <w:rsid w:val="000971E8"/>
    <w:rsid w:val="00097238"/>
    <w:rsid w:val="000973D6"/>
    <w:rsid w:val="000974BD"/>
    <w:rsid w:val="00097502"/>
    <w:rsid w:val="0009764D"/>
    <w:rsid w:val="00097867"/>
    <w:rsid w:val="00097B20"/>
    <w:rsid w:val="00097B67"/>
    <w:rsid w:val="00097C0D"/>
    <w:rsid w:val="00097C34"/>
    <w:rsid w:val="00097C52"/>
    <w:rsid w:val="00097F2C"/>
    <w:rsid w:val="00097F46"/>
    <w:rsid w:val="000A0258"/>
    <w:rsid w:val="000A03FC"/>
    <w:rsid w:val="000A048A"/>
    <w:rsid w:val="000A04B8"/>
    <w:rsid w:val="000A04D9"/>
    <w:rsid w:val="000A05D1"/>
    <w:rsid w:val="000A0622"/>
    <w:rsid w:val="000A0714"/>
    <w:rsid w:val="000A07BB"/>
    <w:rsid w:val="000A089E"/>
    <w:rsid w:val="000A09C0"/>
    <w:rsid w:val="000A09EE"/>
    <w:rsid w:val="000A0A23"/>
    <w:rsid w:val="000A0A89"/>
    <w:rsid w:val="000A0CDF"/>
    <w:rsid w:val="000A0E64"/>
    <w:rsid w:val="000A109B"/>
    <w:rsid w:val="000A1135"/>
    <w:rsid w:val="000A1194"/>
    <w:rsid w:val="000A11A0"/>
    <w:rsid w:val="000A12EC"/>
    <w:rsid w:val="000A13A9"/>
    <w:rsid w:val="000A141A"/>
    <w:rsid w:val="000A17CD"/>
    <w:rsid w:val="000A1855"/>
    <w:rsid w:val="000A18CB"/>
    <w:rsid w:val="000A18F5"/>
    <w:rsid w:val="000A1938"/>
    <w:rsid w:val="000A19CA"/>
    <w:rsid w:val="000A1C6B"/>
    <w:rsid w:val="000A1E28"/>
    <w:rsid w:val="000A1F8D"/>
    <w:rsid w:val="000A2024"/>
    <w:rsid w:val="000A2288"/>
    <w:rsid w:val="000A22F5"/>
    <w:rsid w:val="000A2388"/>
    <w:rsid w:val="000A2543"/>
    <w:rsid w:val="000A2696"/>
    <w:rsid w:val="000A26B9"/>
    <w:rsid w:val="000A2796"/>
    <w:rsid w:val="000A28BB"/>
    <w:rsid w:val="000A29BB"/>
    <w:rsid w:val="000A2B28"/>
    <w:rsid w:val="000A2C44"/>
    <w:rsid w:val="000A2C72"/>
    <w:rsid w:val="000A2CCF"/>
    <w:rsid w:val="000A2DCB"/>
    <w:rsid w:val="000A2EE9"/>
    <w:rsid w:val="000A2FCC"/>
    <w:rsid w:val="000A30FB"/>
    <w:rsid w:val="000A316F"/>
    <w:rsid w:val="000A31E6"/>
    <w:rsid w:val="000A3219"/>
    <w:rsid w:val="000A360B"/>
    <w:rsid w:val="000A36A0"/>
    <w:rsid w:val="000A3705"/>
    <w:rsid w:val="000A3746"/>
    <w:rsid w:val="000A3924"/>
    <w:rsid w:val="000A3B2A"/>
    <w:rsid w:val="000A3BA1"/>
    <w:rsid w:val="000A3C00"/>
    <w:rsid w:val="000A3C4E"/>
    <w:rsid w:val="000A3E43"/>
    <w:rsid w:val="000A3FAE"/>
    <w:rsid w:val="000A3FE8"/>
    <w:rsid w:val="000A42A4"/>
    <w:rsid w:val="000A4424"/>
    <w:rsid w:val="000A46BF"/>
    <w:rsid w:val="000A46E5"/>
    <w:rsid w:val="000A46EB"/>
    <w:rsid w:val="000A47D5"/>
    <w:rsid w:val="000A48FF"/>
    <w:rsid w:val="000A4B73"/>
    <w:rsid w:val="000A4BDF"/>
    <w:rsid w:val="000A4C47"/>
    <w:rsid w:val="000A4C6F"/>
    <w:rsid w:val="000A4C80"/>
    <w:rsid w:val="000A4D10"/>
    <w:rsid w:val="000A4D87"/>
    <w:rsid w:val="000A4E42"/>
    <w:rsid w:val="000A4F9C"/>
    <w:rsid w:val="000A5214"/>
    <w:rsid w:val="000A5256"/>
    <w:rsid w:val="000A5507"/>
    <w:rsid w:val="000A55B6"/>
    <w:rsid w:val="000A55D2"/>
    <w:rsid w:val="000A5696"/>
    <w:rsid w:val="000A56D7"/>
    <w:rsid w:val="000A5742"/>
    <w:rsid w:val="000A574A"/>
    <w:rsid w:val="000A5844"/>
    <w:rsid w:val="000A59F4"/>
    <w:rsid w:val="000A5BA1"/>
    <w:rsid w:val="000A5D55"/>
    <w:rsid w:val="000A5D8F"/>
    <w:rsid w:val="000A5EC8"/>
    <w:rsid w:val="000A5EE8"/>
    <w:rsid w:val="000A6005"/>
    <w:rsid w:val="000A6045"/>
    <w:rsid w:val="000A60EE"/>
    <w:rsid w:val="000A617E"/>
    <w:rsid w:val="000A62C1"/>
    <w:rsid w:val="000A6559"/>
    <w:rsid w:val="000A66D1"/>
    <w:rsid w:val="000A68AC"/>
    <w:rsid w:val="000A6BFB"/>
    <w:rsid w:val="000A6C69"/>
    <w:rsid w:val="000A6F01"/>
    <w:rsid w:val="000A6F11"/>
    <w:rsid w:val="000A6F4D"/>
    <w:rsid w:val="000A6F87"/>
    <w:rsid w:val="000A6FDB"/>
    <w:rsid w:val="000A7013"/>
    <w:rsid w:val="000A7031"/>
    <w:rsid w:val="000A710E"/>
    <w:rsid w:val="000A7141"/>
    <w:rsid w:val="000A72D6"/>
    <w:rsid w:val="000A73F6"/>
    <w:rsid w:val="000A7461"/>
    <w:rsid w:val="000A786C"/>
    <w:rsid w:val="000A78BE"/>
    <w:rsid w:val="000A78C3"/>
    <w:rsid w:val="000A78E8"/>
    <w:rsid w:val="000A7990"/>
    <w:rsid w:val="000A7A68"/>
    <w:rsid w:val="000A7C56"/>
    <w:rsid w:val="000A7D12"/>
    <w:rsid w:val="000A7D75"/>
    <w:rsid w:val="000A7DFA"/>
    <w:rsid w:val="000A7F29"/>
    <w:rsid w:val="000A7F3D"/>
    <w:rsid w:val="000A7F7B"/>
    <w:rsid w:val="000B0123"/>
    <w:rsid w:val="000B0214"/>
    <w:rsid w:val="000B02E0"/>
    <w:rsid w:val="000B035D"/>
    <w:rsid w:val="000B04F6"/>
    <w:rsid w:val="000B0548"/>
    <w:rsid w:val="000B0690"/>
    <w:rsid w:val="000B07E5"/>
    <w:rsid w:val="000B0800"/>
    <w:rsid w:val="000B0834"/>
    <w:rsid w:val="000B090C"/>
    <w:rsid w:val="000B09B8"/>
    <w:rsid w:val="000B0A63"/>
    <w:rsid w:val="000B0B54"/>
    <w:rsid w:val="000B0DDE"/>
    <w:rsid w:val="000B0FE4"/>
    <w:rsid w:val="000B1102"/>
    <w:rsid w:val="000B11C7"/>
    <w:rsid w:val="000B125D"/>
    <w:rsid w:val="000B1304"/>
    <w:rsid w:val="000B13BF"/>
    <w:rsid w:val="000B13D0"/>
    <w:rsid w:val="000B13E6"/>
    <w:rsid w:val="000B14FD"/>
    <w:rsid w:val="000B163B"/>
    <w:rsid w:val="000B16AA"/>
    <w:rsid w:val="000B19B7"/>
    <w:rsid w:val="000B1AC0"/>
    <w:rsid w:val="000B1BAD"/>
    <w:rsid w:val="000B1C17"/>
    <w:rsid w:val="000B1C3B"/>
    <w:rsid w:val="000B1C4A"/>
    <w:rsid w:val="000B1CD1"/>
    <w:rsid w:val="000B1CE3"/>
    <w:rsid w:val="000B1F84"/>
    <w:rsid w:val="000B2098"/>
    <w:rsid w:val="000B220A"/>
    <w:rsid w:val="000B23DF"/>
    <w:rsid w:val="000B24D8"/>
    <w:rsid w:val="000B26BC"/>
    <w:rsid w:val="000B2726"/>
    <w:rsid w:val="000B27F4"/>
    <w:rsid w:val="000B2816"/>
    <w:rsid w:val="000B2A0F"/>
    <w:rsid w:val="000B2A9E"/>
    <w:rsid w:val="000B2ADC"/>
    <w:rsid w:val="000B2B76"/>
    <w:rsid w:val="000B2D81"/>
    <w:rsid w:val="000B2E65"/>
    <w:rsid w:val="000B30DB"/>
    <w:rsid w:val="000B339F"/>
    <w:rsid w:val="000B347E"/>
    <w:rsid w:val="000B3595"/>
    <w:rsid w:val="000B35A5"/>
    <w:rsid w:val="000B35C6"/>
    <w:rsid w:val="000B35E4"/>
    <w:rsid w:val="000B36EE"/>
    <w:rsid w:val="000B37AF"/>
    <w:rsid w:val="000B37CD"/>
    <w:rsid w:val="000B3886"/>
    <w:rsid w:val="000B389C"/>
    <w:rsid w:val="000B3926"/>
    <w:rsid w:val="000B39AE"/>
    <w:rsid w:val="000B39C4"/>
    <w:rsid w:val="000B3A4B"/>
    <w:rsid w:val="000B3A50"/>
    <w:rsid w:val="000B3C30"/>
    <w:rsid w:val="000B3FCB"/>
    <w:rsid w:val="000B3FF6"/>
    <w:rsid w:val="000B41DC"/>
    <w:rsid w:val="000B41E7"/>
    <w:rsid w:val="000B4421"/>
    <w:rsid w:val="000B4466"/>
    <w:rsid w:val="000B44C2"/>
    <w:rsid w:val="000B4561"/>
    <w:rsid w:val="000B4575"/>
    <w:rsid w:val="000B45D4"/>
    <w:rsid w:val="000B464E"/>
    <w:rsid w:val="000B4802"/>
    <w:rsid w:val="000B4839"/>
    <w:rsid w:val="000B483C"/>
    <w:rsid w:val="000B49CE"/>
    <w:rsid w:val="000B4AA5"/>
    <w:rsid w:val="000B4ADA"/>
    <w:rsid w:val="000B4B8D"/>
    <w:rsid w:val="000B4BA6"/>
    <w:rsid w:val="000B4C16"/>
    <w:rsid w:val="000B4CD4"/>
    <w:rsid w:val="000B4EA7"/>
    <w:rsid w:val="000B510D"/>
    <w:rsid w:val="000B51E2"/>
    <w:rsid w:val="000B535B"/>
    <w:rsid w:val="000B5461"/>
    <w:rsid w:val="000B550A"/>
    <w:rsid w:val="000B5615"/>
    <w:rsid w:val="000B56EA"/>
    <w:rsid w:val="000B5740"/>
    <w:rsid w:val="000B5893"/>
    <w:rsid w:val="000B5967"/>
    <w:rsid w:val="000B5AB5"/>
    <w:rsid w:val="000B5B4D"/>
    <w:rsid w:val="000B5B88"/>
    <w:rsid w:val="000B5D58"/>
    <w:rsid w:val="000B5D85"/>
    <w:rsid w:val="000B5DC2"/>
    <w:rsid w:val="000B6051"/>
    <w:rsid w:val="000B6052"/>
    <w:rsid w:val="000B6113"/>
    <w:rsid w:val="000B6160"/>
    <w:rsid w:val="000B6256"/>
    <w:rsid w:val="000B626C"/>
    <w:rsid w:val="000B62AF"/>
    <w:rsid w:val="000B62DE"/>
    <w:rsid w:val="000B64D6"/>
    <w:rsid w:val="000B6719"/>
    <w:rsid w:val="000B67EE"/>
    <w:rsid w:val="000B684E"/>
    <w:rsid w:val="000B68C3"/>
    <w:rsid w:val="000B694A"/>
    <w:rsid w:val="000B6954"/>
    <w:rsid w:val="000B6ADE"/>
    <w:rsid w:val="000B6D22"/>
    <w:rsid w:val="000B6E75"/>
    <w:rsid w:val="000B7061"/>
    <w:rsid w:val="000B70E9"/>
    <w:rsid w:val="000B710D"/>
    <w:rsid w:val="000B75C8"/>
    <w:rsid w:val="000B763A"/>
    <w:rsid w:val="000B779B"/>
    <w:rsid w:val="000B77D0"/>
    <w:rsid w:val="000B78C9"/>
    <w:rsid w:val="000B7CAE"/>
    <w:rsid w:val="000B7F4F"/>
    <w:rsid w:val="000C033B"/>
    <w:rsid w:val="000C040C"/>
    <w:rsid w:val="000C04D5"/>
    <w:rsid w:val="000C07C3"/>
    <w:rsid w:val="000C0833"/>
    <w:rsid w:val="000C093A"/>
    <w:rsid w:val="000C0A98"/>
    <w:rsid w:val="000C0EE6"/>
    <w:rsid w:val="000C0EF3"/>
    <w:rsid w:val="000C0FC8"/>
    <w:rsid w:val="000C0FF0"/>
    <w:rsid w:val="000C11A4"/>
    <w:rsid w:val="000C12BF"/>
    <w:rsid w:val="000C1313"/>
    <w:rsid w:val="000C1447"/>
    <w:rsid w:val="000C1491"/>
    <w:rsid w:val="000C15CF"/>
    <w:rsid w:val="000C15F7"/>
    <w:rsid w:val="000C1642"/>
    <w:rsid w:val="000C1907"/>
    <w:rsid w:val="000C19CC"/>
    <w:rsid w:val="000C19FF"/>
    <w:rsid w:val="000C1A19"/>
    <w:rsid w:val="000C1B38"/>
    <w:rsid w:val="000C1BEC"/>
    <w:rsid w:val="000C1C34"/>
    <w:rsid w:val="000C1D92"/>
    <w:rsid w:val="000C1EF9"/>
    <w:rsid w:val="000C1FA1"/>
    <w:rsid w:val="000C222F"/>
    <w:rsid w:val="000C22C4"/>
    <w:rsid w:val="000C247D"/>
    <w:rsid w:val="000C2585"/>
    <w:rsid w:val="000C2A6B"/>
    <w:rsid w:val="000C2B55"/>
    <w:rsid w:val="000C2D38"/>
    <w:rsid w:val="000C2EF0"/>
    <w:rsid w:val="000C302A"/>
    <w:rsid w:val="000C3048"/>
    <w:rsid w:val="000C316A"/>
    <w:rsid w:val="000C3178"/>
    <w:rsid w:val="000C31B3"/>
    <w:rsid w:val="000C3388"/>
    <w:rsid w:val="000C34E0"/>
    <w:rsid w:val="000C3661"/>
    <w:rsid w:val="000C3815"/>
    <w:rsid w:val="000C3829"/>
    <w:rsid w:val="000C38FD"/>
    <w:rsid w:val="000C398A"/>
    <w:rsid w:val="000C39FB"/>
    <w:rsid w:val="000C3BE1"/>
    <w:rsid w:val="000C3C0A"/>
    <w:rsid w:val="000C3C1A"/>
    <w:rsid w:val="000C3E42"/>
    <w:rsid w:val="000C3ECB"/>
    <w:rsid w:val="000C4113"/>
    <w:rsid w:val="000C41B7"/>
    <w:rsid w:val="000C4288"/>
    <w:rsid w:val="000C42D0"/>
    <w:rsid w:val="000C4389"/>
    <w:rsid w:val="000C4407"/>
    <w:rsid w:val="000C45A2"/>
    <w:rsid w:val="000C45BC"/>
    <w:rsid w:val="000C47A1"/>
    <w:rsid w:val="000C47CE"/>
    <w:rsid w:val="000C4806"/>
    <w:rsid w:val="000C4835"/>
    <w:rsid w:val="000C49E8"/>
    <w:rsid w:val="000C4ABC"/>
    <w:rsid w:val="000C4B6A"/>
    <w:rsid w:val="000C4CE1"/>
    <w:rsid w:val="000C510E"/>
    <w:rsid w:val="000C5146"/>
    <w:rsid w:val="000C52DC"/>
    <w:rsid w:val="000C5344"/>
    <w:rsid w:val="000C53FC"/>
    <w:rsid w:val="000C55A1"/>
    <w:rsid w:val="000C5B05"/>
    <w:rsid w:val="000C5B24"/>
    <w:rsid w:val="000C5B30"/>
    <w:rsid w:val="000C5B78"/>
    <w:rsid w:val="000C5C03"/>
    <w:rsid w:val="000C5C79"/>
    <w:rsid w:val="000C5D5E"/>
    <w:rsid w:val="000C5EDA"/>
    <w:rsid w:val="000C5EE3"/>
    <w:rsid w:val="000C6083"/>
    <w:rsid w:val="000C60D1"/>
    <w:rsid w:val="000C621B"/>
    <w:rsid w:val="000C64DA"/>
    <w:rsid w:val="000C64F1"/>
    <w:rsid w:val="000C6592"/>
    <w:rsid w:val="000C6625"/>
    <w:rsid w:val="000C6652"/>
    <w:rsid w:val="000C66E9"/>
    <w:rsid w:val="000C67B4"/>
    <w:rsid w:val="000C67F5"/>
    <w:rsid w:val="000C6834"/>
    <w:rsid w:val="000C6965"/>
    <w:rsid w:val="000C69B4"/>
    <w:rsid w:val="000C69B5"/>
    <w:rsid w:val="000C6B76"/>
    <w:rsid w:val="000C6C4E"/>
    <w:rsid w:val="000C6C9B"/>
    <w:rsid w:val="000C6ED0"/>
    <w:rsid w:val="000C6EEB"/>
    <w:rsid w:val="000C709B"/>
    <w:rsid w:val="000C717D"/>
    <w:rsid w:val="000C7314"/>
    <w:rsid w:val="000C733D"/>
    <w:rsid w:val="000C73A3"/>
    <w:rsid w:val="000C73D8"/>
    <w:rsid w:val="000C7439"/>
    <w:rsid w:val="000C749E"/>
    <w:rsid w:val="000C74C7"/>
    <w:rsid w:val="000C76E2"/>
    <w:rsid w:val="000C7803"/>
    <w:rsid w:val="000C7A0C"/>
    <w:rsid w:val="000C7A15"/>
    <w:rsid w:val="000C7AAB"/>
    <w:rsid w:val="000C7B15"/>
    <w:rsid w:val="000C7C3E"/>
    <w:rsid w:val="000C7D6A"/>
    <w:rsid w:val="000C7E6E"/>
    <w:rsid w:val="000C7EF8"/>
    <w:rsid w:val="000C7F67"/>
    <w:rsid w:val="000D003B"/>
    <w:rsid w:val="000D00FC"/>
    <w:rsid w:val="000D0182"/>
    <w:rsid w:val="000D01BD"/>
    <w:rsid w:val="000D021B"/>
    <w:rsid w:val="000D0248"/>
    <w:rsid w:val="000D0310"/>
    <w:rsid w:val="000D03D9"/>
    <w:rsid w:val="000D0413"/>
    <w:rsid w:val="000D0510"/>
    <w:rsid w:val="000D061A"/>
    <w:rsid w:val="000D0951"/>
    <w:rsid w:val="000D0A59"/>
    <w:rsid w:val="000D0A8B"/>
    <w:rsid w:val="000D0AC1"/>
    <w:rsid w:val="000D0B38"/>
    <w:rsid w:val="000D0C29"/>
    <w:rsid w:val="000D0CD2"/>
    <w:rsid w:val="000D0DBD"/>
    <w:rsid w:val="000D0F6E"/>
    <w:rsid w:val="000D107B"/>
    <w:rsid w:val="000D107F"/>
    <w:rsid w:val="000D10B0"/>
    <w:rsid w:val="000D11E2"/>
    <w:rsid w:val="000D122F"/>
    <w:rsid w:val="000D173F"/>
    <w:rsid w:val="000D17D5"/>
    <w:rsid w:val="000D1981"/>
    <w:rsid w:val="000D1A5B"/>
    <w:rsid w:val="000D1A89"/>
    <w:rsid w:val="000D1ABE"/>
    <w:rsid w:val="000D1AE1"/>
    <w:rsid w:val="000D1B91"/>
    <w:rsid w:val="000D1CA2"/>
    <w:rsid w:val="000D1CFD"/>
    <w:rsid w:val="000D1D41"/>
    <w:rsid w:val="000D1DE2"/>
    <w:rsid w:val="000D1E6B"/>
    <w:rsid w:val="000D1E6C"/>
    <w:rsid w:val="000D2143"/>
    <w:rsid w:val="000D21D4"/>
    <w:rsid w:val="000D21F1"/>
    <w:rsid w:val="000D22AF"/>
    <w:rsid w:val="000D2314"/>
    <w:rsid w:val="000D2370"/>
    <w:rsid w:val="000D249B"/>
    <w:rsid w:val="000D25CB"/>
    <w:rsid w:val="000D25F5"/>
    <w:rsid w:val="000D2622"/>
    <w:rsid w:val="000D276E"/>
    <w:rsid w:val="000D27B3"/>
    <w:rsid w:val="000D2831"/>
    <w:rsid w:val="000D28C0"/>
    <w:rsid w:val="000D2928"/>
    <w:rsid w:val="000D297D"/>
    <w:rsid w:val="000D2C12"/>
    <w:rsid w:val="000D2C39"/>
    <w:rsid w:val="000D2CC7"/>
    <w:rsid w:val="000D2E22"/>
    <w:rsid w:val="000D30B5"/>
    <w:rsid w:val="000D3151"/>
    <w:rsid w:val="000D3262"/>
    <w:rsid w:val="000D3496"/>
    <w:rsid w:val="000D34A1"/>
    <w:rsid w:val="000D34AA"/>
    <w:rsid w:val="000D3533"/>
    <w:rsid w:val="000D3614"/>
    <w:rsid w:val="000D366F"/>
    <w:rsid w:val="000D36F5"/>
    <w:rsid w:val="000D3744"/>
    <w:rsid w:val="000D37C6"/>
    <w:rsid w:val="000D388B"/>
    <w:rsid w:val="000D38D5"/>
    <w:rsid w:val="000D38F9"/>
    <w:rsid w:val="000D3A12"/>
    <w:rsid w:val="000D3A27"/>
    <w:rsid w:val="000D3AA2"/>
    <w:rsid w:val="000D3E57"/>
    <w:rsid w:val="000D3F6D"/>
    <w:rsid w:val="000D41C2"/>
    <w:rsid w:val="000D4481"/>
    <w:rsid w:val="000D4581"/>
    <w:rsid w:val="000D45A9"/>
    <w:rsid w:val="000D472B"/>
    <w:rsid w:val="000D479C"/>
    <w:rsid w:val="000D4830"/>
    <w:rsid w:val="000D4867"/>
    <w:rsid w:val="000D48B4"/>
    <w:rsid w:val="000D494F"/>
    <w:rsid w:val="000D4981"/>
    <w:rsid w:val="000D49E5"/>
    <w:rsid w:val="000D4A0C"/>
    <w:rsid w:val="000D4A16"/>
    <w:rsid w:val="000D4A95"/>
    <w:rsid w:val="000D4C4F"/>
    <w:rsid w:val="000D4C5E"/>
    <w:rsid w:val="000D4C7F"/>
    <w:rsid w:val="000D4C83"/>
    <w:rsid w:val="000D4D55"/>
    <w:rsid w:val="000D52BE"/>
    <w:rsid w:val="000D541A"/>
    <w:rsid w:val="000D5520"/>
    <w:rsid w:val="000D55BB"/>
    <w:rsid w:val="000D5611"/>
    <w:rsid w:val="000D56B5"/>
    <w:rsid w:val="000D572A"/>
    <w:rsid w:val="000D589A"/>
    <w:rsid w:val="000D58C7"/>
    <w:rsid w:val="000D5946"/>
    <w:rsid w:val="000D5963"/>
    <w:rsid w:val="000D5B57"/>
    <w:rsid w:val="000D5B8A"/>
    <w:rsid w:val="000D5CD4"/>
    <w:rsid w:val="000D5F01"/>
    <w:rsid w:val="000D608A"/>
    <w:rsid w:val="000D6283"/>
    <w:rsid w:val="000D62D5"/>
    <w:rsid w:val="000D63BB"/>
    <w:rsid w:val="000D6458"/>
    <w:rsid w:val="000D683A"/>
    <w:rsid w:val="000D6885"/>
    <w:rsid w:val="000D68DB"/>
    <w:rsid w:val="000D6AB4"/>
    <w:rsid w:val="000D6BD7"/>
    <w:rsid w:val="000D6C67"/>
    <w:rsid w:val="000D7103"/>
    <w:rsid w:val="000D7232"/>
    <w:rsid w:val="000D7275"/>
    <w:rsid w:val="000D727C"/>
    <w:rsid w:val="000D7342"/>
    <w:rsid w:val="000D7430"/>
    <w:rsid w:val="000D76D1"/>
    <w:rsid w:val="000D770D"/>
    <w:rsid w:val="000D7BF7"/>
    <w:rsid w:val="000D7CE7"/>
    <w:rsid w:val="000D7CF7"/>
    <w:rsid w:val="000D7E60"/>
    <w:rsid w:val="000D7EC1"/>
    <w:rsid w:val="000D7F9F"/>
    <w:rsid w:val="000E00AA"/>
    <w:rsid w:val="000E0261"/>
    <w:rsid w:val="000E026D"/>
    <w:rsid w:val="000E0360"/>
    <w:rsid w:val="000E0397"/>
    <w:rsid w:val="000E0446"/>
    <w:rsid w:val="000E0466"/>
    <w:rsid w:val="000E051A"/>
    <w:rsid w:val="000E05C6"/>
    <w:rsid w:val="000E0890"/>
    <w:rsid w:val="000E0B5C"/>
    <w:rsid w:val="000E0F2F"/>
    <w:rsid w:val="000E0F6F"/>
    <w:rsid w:val="000E1054"/>
    <w:rsid w:val="000E12E6"/>
    <w:rsid w:val="000E1493"/>
    <w:rsid w:val="000E1681"/>
    <w:rsid w:val="000E1760"/>
    <w:rsid w:val="000E19EE"/>
    <w:rsid w:val="000E1A9C"/>
    <w:rsid w:val="000E1C52"/>
    <w:rsid w:val="000E1F55"/>
    <w:rsid w:val="000E2051"/>
    <w:rsid w:val="000E20FC"/>
    <w:rsid w:val="000E2172"/>
    <w:rsid w:val="000E2185"/>
    <w:rsid w:val="000E24A8"/>
    <w:rsid w:val="000E24DE"/>
    <w:rsid w:val="000E2545"/>
    <w:rsid w:val="000E25FF"/>
    <w:rsid w:val="000E271E"/>
    <w:rsid w:val="000E27F1"/>
    <w:rsid w:val="000E27FC"/>
    <w:rsid w:val="000E295D"/>
    <w:rsid w:val="000E29A2"/>
    <w:rsid w:val="000E2B7A"/>
    <w:rsid w:val="000E2B7F"/>
    <w:rsid w:val="000E2BBC"/>
    <w:rsid w:val="000E2C22"/>
    <w:rsid w:val="000E2C55"/>
    <w:rsid w:val="000E2D77"/>
    <w:rsid w:val="000E2E1E"/>
    <w:rsid w:val="000E2E3C"/>
    <w:rsid w:val="000E2E58"/>
    <w:rsid w:val="000E2EF5"/>
    <w:rsid w:val="000E2F17"/>
    <w:rsid w:val="000E2FA5"/>
    <w:rsid w:val="000E3276"/>
    <w:rsid w:val="000E329C"/>
    <w:rsid w:val="000E335D"/>
    <w:rsid w:val="000E33A5"/>
    <w:rsid w:val="000E3588"/>
    <w:rsid w:val="000E362C"/>
    <w:rsid w:val="000E3759"/>
    <w:rsid w:val="000E37BA"/>
    <w:rsid w:val="000E38D7"/>
    <w:rsid w:val="000E3A3A"/>
    <w:rsid w:val="000E3C5E"/>
    <w:rsid w:val="000E3D54"/>
    <w:rsid w:val="000E3E1F"/>
    <w:rsid w:val="000E3F65"/>
    <w:rsid w:val="000E407C"/>
    <w:rsid w:val="000E4132"/>
    <w:rsid w:val="000E41CF"/>
    <w:rsid w:val="000E42F6"/>
    <w:rsid w:val="000E4375"/>
    <w:rsid w:val="000E43BF"/>
    <w:rsid w:val="000E459D"/>
    <w:rsid w:val="000E4660"/>
    <w:rsid w:val="000E4680"/>
    <w:rsid w:val="000E46F5"/>
    <w:rsid w:val="000E4876"/>
    <w:rsid w:val="000E489F"/>
    <w:rsid w:val="000E4DEE"/>
    <w:rsid w:val="000E4E6A"/>
    <w:rsid w:val="000E50AD"/>
    <w:rsid w:val="000E517C"/>
    <w:rsid w:val="000E5296"/>
    <w:rsid w:val="000E5545"/>
    <w:rsid w:val="000E557B"/>
    <w:rsid w:val="000E55B4"/>
    <w:rsid w:val="000E58FA"/>
    <w:rsid w:val="000E590B"/>
    <w:rsid w:val="000E59B6"/>
    <w:rsid w:val="000E59CF"/>
    <w:rsid w:val="000E59F8"/>
    <w:rsid w:val="000E5A86"/>
    <w:rsid w:val="000E5C18"/>
    <w:rsid w:val="000E5D78"/>
    <w:rsid w:val="000E5E11"/>
    <w:rsid w:val="000E5E5F"/>
    <w:rsid w:val="000E5E75"/>
    <w:rsid w:val="000E60F8"/>
    <w:rsid w:val="000E6162"/>
    <w:rsid w:val="000E6297"/>
    <w:rsid w:val="000E62C2"/>
    <w:rsid w:val="000E63B4"/>
    <w:rsid w:val="000E644A"/>
    <w:rsid w:val="000E6458"/>
    <w:rsid w:val="000E6575"/>
    <w:rsid w:val="000E65FF"/>
    <w:rsid w:val="000E661C"/>
    <w:rsid w:val="000E67EB"/>
    <w:rsid w:val="000E6807"/>
    <w:rsid w:val="000E6C30"/>
    <w:rsid w:val="000E6C92"/>
    <w:rsid w:val="000E6E45"/>
    <w:rsid w:val="000E6F70"/>
    <w:rsid w:val="000E703C"/>
    <w:rsid w:val="000E70C7"/>
    <w:rsid w:val="000E7196"/>
    <w:rsid w:val="000E725C"/>
    <w:rsid w:val="000E730A"/>
    <w:rsid w:val="000E74C1"/>
    <w:rsid w:val="000E7706"/>
    <w:rsid w:val="000E77B0"/>
    <w:rsid w:val="000E7851"/>
    <w:rsid w:val="000E78F0"/>
    <w:rsid w:val="000E7AEC"/>
    <w:rsid w:val="000E7C3A"/>
    <w:rsid w:val="000E7C48"/>
    <w:rsid w:val="000E7D27"/>
    <w:rsid w:val="000E7D40"/>
    <w:rsid w:val="000E7D99"/>
    <w:rsid w:val="000E7EF2"/>
    <w:rsid w:val="000E7FD6"/>
    <w:rsid w:val="000F0016"/>
    <w:rsid w:val="000F0223"/>
    <w:rsid w:val="000F028F"/>
    <w:rsid w:val="000F0293"/>
    <w:rsid w:val="000F02A1"/>
    <w:rsid w:val="000F0539"/>
    <w:rsid w:val="000F056C"/>
    <w:rsid w:val="000F0603"/>
    <w:rsid w:val="000F060A"/>
    <w:rsid w:val="000F074A"/>
    <w:rsid w:val="000F07E1"/>
    <w:rsid w:val="000F09B3"/>
    <w:rsid w:val="000F0AB9"/>
    <w:rsid w:val="000F0E21"/>
    <w:rsid w:val="000F0E5D"/>
    <w:rsid w:val="000F1024"/>
    <w:rsid w:val="000F10E9"/>
    <w:rsid w:val="000F1339"/>
    <w:rsid w:val="000F1511"/>
    <w:rsid w:val="000F17BC"/>
    <w:rsid w:val="000F188F"/>
    <w:rsid w:val="000F19A4"/>
    <w:rsid w:val="000F1A76"/>
    <w:rsid w:val="000F1B93"/>
    <w:rsid w:val="000F1BBE"/>
    <w:rsid w:val="000F223F"/>
    <w:rsid w:val="000F240B"/>
    <w:rsid w:val="000F24F9"/>
    <w:rsid w:val="000F250B"/>
    <w:rsid w:val="000F25C3"/>
    <w:rsid w:val="000F266E"/>
    <w:rsid w:val="000F2911"/>
    <w:rsid w:val="000F2927"/>
    <w:rsid w:val="000F2AD1"/>
    <w:rsid w:val="000F2B49"/>
    <w:rsid w:val="000F2C06"/>
    <w:rsid w:val="000F2D93"/>
    <w:rsid w:val="000F2DD5"/>
    <w:rsid w:val="000F2DF3"/>
    <w:rsid w:val="000F2E8E"/>
    <w:rsid w:val="000F2F49"/>
    <w:rsid w:val="000F2FD4"/>
    <w:rsid w:val="000F31B9"/>
    <w:rsid w:val="000F3298"/>
    <w:rsid w:val="000F3414"/>
    <w:rsid w:val="000F348A"/>
    <w:rsid w:val="000F34BC"/>
    <w:rsid w:val="000F3598"/>
    <w:rsid w:val="000F366C"/>
    <w:rsid w:val="000F36DB"/>
    <w:rsid w:val="000F3854"/>
    <w:rsid w:val="000F38B7"/>
    <w:rsid w:val="000F3C14"/>
    <w:rsid w:val="000F3DC4"/>
    <w:rsid w:val="000F3E7D"/>
    <w:rsid w:val="000F410B"/>
    <w:rsid w:val="000F4255"/>
    <w:rsid w:val="000F4272"/>
    <w:rsid w:val="000F43C9"/>
    <w:rsid w:val="000F4487"/>
    <w:rsid w:val="000F4550"/>
    <w:rsid w:val="000F473E"/>
    <w:rsid w:val="000F475A"/>
    <w:rsid w:val="000F4904"/>
    <w:rsid w:val="000F4950"/>
    <w:rsid w:val="000F4A0E"/>
    <w:rsid w:val="000F4B1A"/>
    <w:rsid w:val="000F4B2D"/>
    <w:rsid w:val="000F4D8A"/>
    <w:rsid w:val="000F4D9D"/>
    <w:rsid w:val="000F4DF1"/>
    <w:rsid w:val="000F4F8E"/>
    <w:rsid w:val="000F506F"/>
    <w:rsid w:val="000F5071"/>
    <w:rsid w:val="000F5072"/>
    <w:rsid w:val="000F50C0"/>
    <w:rsid w:val="000F514C"/>
    <w:rsid w:val="000F51B6"/>
    <w:rsid w:val="000F5219"/>
    <w:rsid w:val="000F5222"/>
    <w:rsid w:val="000F52F2"/>
    <w:rsid w:val="000F559E"/>
    <w:rsid w:val="000F566E"/>
    <w:rsid w:val="000F5861"/>
    <w:rsid w:val="000F5A01"/>
    <w:rsid w:val="000F5A5A"/>
    <w:rsid w:val="000F5B42"/>
    <w:rsid w:val="000F5BF3"/>
    <w:rsid w:val="000F5CB0"/>
    <w:rsid w:val="000F5D87"/>
    <w:rsid w:val="000F5DA4"/>
    <w:rsid w:val="000F5EB0"/>
    <w:rsid w:val="000F5EDA"/>
    <w:rsid w:val="000F5FA8"/>
    <w:rsid w:val="000F5FAC"/>
    <w:rsid w:val="000F61D2"/>
    <w:rsid w:val="000F63A7"/>
    <w:rsid w:val="000F66A4"/>
    <w:rsid w:val="000F67D0"/>
    <w:rsid w:val="000F67E9"/>
    <w:rsid w:val="000F68D2"/>
    <w:rsid w:val="000F68F1"/>
    <w:rsid w:val="000F6A46"/>
    <w:rsid w:val="000F6B59"/>
    <w:rsid w:val="000F6BD8"/>
    <w:rsid w:val="000F6C70"/>
    <w:rsid w:val="000F6D72"/>
    <w:rsid w:val="000F6D79"/>
    <w:rsid w:val="000F6E45"/>
    <w:rsid w:val="000F6F05"/>
    <w:rsid w:val="000F6F40"/>
    <w:rsid w:val="000F7017"/>
    <w:rsid w:val="000F705E"/>
    <w:rsid w:val="000F7162"/>
    <w:rsid w:val="000F7172"/>
    <w:rsid w:val="000F7417"/>
    <w:rsid w:val="000F775B"/>
    <w:rsid w:val="000F7916"/>
    <w:rsid w:val="000F792B"/>
    <w:rsid w:val="000F797E"/>
    <w:rsid w:val="000F7981"/>
    <w:rsid w:val="000F79AE"/>
    <w:rsid w:val="000F7B14"/>
    <w:rsid w:val="000F7C16"/>
    <w:rsid w:val="000F7F1A"/>
    <w:rsid w:val="0010003F"/>
    <w:rsid w:val="001000F7"/>
    <w:rsid w:val="00100241"/>
    <w:rsid w:val="001002C3"/>
    <w:rsid w:val="001002D4"/>
    <w:rsid w:val="00100372"/>
    <w:rsid w:val="00100397"/>
    <w:rsid w:val="00100398"/>
    <w:rsid w:val="001003A1"/>
    <w:rsid w:val="00100449"/>
    <w:rsid w:val="0010050A"/>
    <w:rsid w:val="0010058B"/>
    <w:rsid w:val="0010061A"/>
    <w:rsid w:val="00100713"/>
    <w:rsid w:val="001007B4"/>
    <w:rsid w:val="00100854"/>
    <w:rsid w:val="00100917"/>
    <w:rsid w:val="00100B62"/>
    <w:rsid w:val="00100B8A"/>
    <w:rsid w:val="00100BAA"/>
    <w:rsid w:val="00100EA0"/>
    <w:rsid w:val="00100F0F"/>
    <w:rsid w:val="00101196"/>
    <w:rsid w:val="001011B3"/>
    <w:rsid w:val="0010130C"/>
    <w:rsid w:val="0010145F"/>
    <w:rsid w:val="0010167E"/>
    <w:rsid w:val="001016F7"/>
    <w:rsid w:val="001018E8"/>
    <w:rsid w:val="00101A1C"/>
    <w:rsid w:val="00101AA6"/>
    <w:rsid w:val="00101C63"/>
    <w:rsid w:val="00101D93"/>
    <w:rsid w:val="00101DC3"/>
    <w:rsid w:val="001025F8"/>
    <w:rsid w:val="0010260D"/>
    <w:rsid w:val="001026C0"/>
    <w:rsid w:val="00102A59"/>
    <w:rsid w:val="00102BC1"/>
    <w:rsid w:val="00102BE4"/>
    <w:rsid w:val="00102CA7"/>
    <w:rsid w:val="00102CE3"/>
    <w:rsid w:val="00102CF8"/>
    <w:rsid w:val="00102D86"/>
    <w:rsid w:val="00102DD4"/>
    <w:rsid w:val="00102DF4"/>
    <w:rsid w:val="00102EEB"/>
    <w:rsid w:val="00102F31"/>
    <w:rsid w:val="00102F56"/>
    <w:rsid w:val="00103105"/>
    <w:rsid w:val="00103202"/>
    <w:rsid w:val="001032C5"/>
    <w:rsid w:val="001034AF"/>
    <w:rsid w:val="001034BB"/>
    <w:rsid w:val="0010361D"/>
    <w:rsid w:val="001036EB"/>
    <w:rsid w:val="00103731"/>
    <w:rsid w:val="00103752"/>
    <w:rsid w:val="001037AB"/>
    <w:rsid w:val="001038E8"/>
    <w:rsid w:val="00103B05"/>
    <w:rsid w:val="00103CCD"/>
    <w:rsid w:val="00103EA1"/>
    <w:rsid w:val="00103F97"/>
    <w:rsid w:val="00104075"/>
    <w:rsid w:val="00104179"/>
    <w:rsid w:val="001041E6"/>
    <w:rsid w:val="00104383"/>
    <w:rsid w:val="001043FB"/>
    <w:rsid w:val="00104420"/>
    <w:rsid w:val="001045C1"/>
    <w:rsid w:val="0010461C"/>
    <w:rsid w:val="00104637"/>
    <w:rsid w:val="001046D0"/>
    <w:rsid w:val="001046D1"/>
    <w:rsid w:val="00104970"/>
    <w:rsid w:val="00104B59"/>
    <w:rsid w:val="00104B90"/>
    <w:rsid w:val="00104C34"/>
    <w:rsid w:val="00104C79"/>
    <w:rsid w:val="00104FC0"/>
    <w:rsid w:val="00104FF1"/>
    <w:rsid w:val="00105213"/>
    <w:rsid w:val="00105394"/>
    <w:rsid w:val="001054D6"/>
    <w:rsid w:val="001056BB"/>
    <w:rsid w:val="001058D5"/>
    <w:rsid w:val="001058E2"/>
    <w:rsid w:val="00105985"/>
    <w:rsid w:val="00105A49"/>
    <w:rsid w:val="00105AB5"/>
    <w:rsid w:val="00105ABA"/>
    <w:rsid w:val="00105C3B"/>
    <w:rsid w:val="00105D85"/>
    <w:rsid w:val="00105F43"/>
    <w:rsid w:val="00105F6A"/>
    <w:rsid w:val="001060B1"/>
    <w:rsid w:val="001060C3"/>
    <w:rsid w:val="00106101"/>
    <w:rsid w:val="0010631B"/>
    <w:rsid w:val="00106342"/>
    <w:rsid w:val="00106375"/>
    <w:rsid w:val="00106390"/>
    <w:rsid w:val="00106423"/>
    <w:rsid w:val="00106609"/>
    <w:rsid w:val="001066E0"/>
    <w:rsid w:val="001067B9"/>
    <w:rsid w:val="00106819"/>
    <w:rsid w:val="00106842"/>
    <w:rsid w:val="00106875"/>
    <w:rsid w:val="0010697B"/>
    <w:rsid w:val="00106AEC"/>
    <w:rsid w:val="00106B6C"/>
    <w:rsid w:val="00106C8D"/>
    <w:rsid w:val="00106EA9"/>
    <w:rsid w:val="00106EAC"/>
    <w:rsid w:val="00106F25"/>
    <w:rsid w:val="00106FA9"/>
    <w:rsid w:val="001070DB"/>
    <w:rsid w:val="001072B0"/>
    <w:rsid w:val="001072CF"/>
    <w:rsid w:val="0010733D"/>
    <w:rsid w:val="0010764A"/>
    <w:rsid w:val="001076CC"/>
    <w:rsid w:val="001078B0"/>
    <w:rsid w:val="001078D6"/>
    <w:rsid w:val="0010792A"/>
    <w:rsid w:val="001079B2"/>
    <w:rsid w:val="00107EF9"/>
    <w:rsid w:val="00107F6A"/>
    <w:rsid w:val="00110031"/>
    <w:rsid w:val="00110121"/>
    <w:rsid w:val="001102CE"/>
    <w:rsid w:val="00110398"/>
    <w:rsid w:val="00110559"/>
    <w:rsid w:val="00110772"/>
    <w:rsid w:val="00110895"/>
    <w:rsid w:val="00110918"/>
    <w:rsid w:val="00110979"/>
    <w:rsid w:val="001109A8"/>
    <w:rsid w:val="00110B6E"/>
    <w:rsid w:val="00110B84"/>
    <w:rsid w:val="00110BC2"/>
    <w:rsid w:val="00110C78"/>
    <w:rsid w:val="00110C7B"/>
    <w:rsid w:val="00110CE7"/>
    <w:rsid w:val="00110D58"/>
    <w:rsid w:val="00110EB2"/>
    <w:rsid w:val="00110F97"/>
    <w:rsid w:val="00111055"/>
    <w:rsid w:val="0011117B"/>
    <w:rsid w:val="0011132A"/>
    <w:rsid w:val="00111341"/>
    <w:rsid w:val="00111440"/>
    <w:rsid w:val="001114DC"/>
    <w:rsid w:val="0011154B"/>
    <w:rsid w:val="001115BD"/>
    <w:rsid w:val="001115F1"/>
    <w:rsid w:val="001117E4"/>
    <w:rsid w:val="00111845"/>
    <w:rsid w:val="001118C2"/>
    <w:rsid w:val="0011191F"/>
    <w:rsid w:val="00111AAF"/>
    <w:rsid w:val="00111B03"/>
    <w:rsid w:val="00111B94"/>
    <w:rsid w:val="00111C2C"/>
    <w:rsid w:val="00111E7D"/>
    <w:rsid w:val="00111E8B"/>
    <w:rsid w:val="00111EEF"/>
    <w:rsid w:val="00111FA3"/>
    <w:rsid w:val="0011210B"/>
    <w:rsid w:val="00112131"/>
    <w:rsid w:val="00112218"/>
    <w:rsid w:val="0011231E"/>
    <w:rsid w:val="0011240E"/>
    <w:rsid w:val="00112431"/>
    <w:rsid w:val="00112471"/>
    <w:rsid w:val="001124AA"/>
    <w:rsid w:val="001127F1"/>
    <w:rsid w:val="00112815"/>
    <w:rsid w:val="00112879"/>
    <w:rsid w:val="00112A5B"/>
    <w:rsid w:val="00112BE2"/>
    <w:rsid w:val="00112BF9"/>
    <w:rsid w:val="00112F99"/>
    <w:rsid w:val="0011300F"/>
    <w:rsid w:val="0011303F"/>
    <w:rsid w:val="0011304D"/>
    <w:rsid w:val="001130E3"/>
    <w:rsid w:val="0011337D"/>
    <w:rsid w:val="00113453"/>
    <w:rsid w:val="001134D7"/>
    <w:rsid w:val="001136CB"/>
    <w:rsid w:val="0011383C"/>
    <w:rsid w:val="00113922"/>
    <w:rsid w:val="00113AA4"/>
    <w:rsid w:val="00113B1E"/>
    <w:rsid w:val="00113B39"/>
    <w:rsid w:val="00113D52"/>
    <w:rsid w:val="00113DD2"/>
    <w:rsid w:val="00113F4F"/>
    <w:rsid w:val="00113FBA"/>
    <w:rsid w:val="0011406C"/>
    <w:rsid w:val="00114178"/>
    <w:rsid w:val="0011443A"/>
    <w:rsid w:val="001145E9"/>
    <w:rsid w:val="0011462D"/>
    <w:rsid w:val="001146A3"/>
    <w:rsid w:val="001147EC"/>
    <w:rsid w:val="001148D3"/>
    <w:rsid w:val="001149BB"/>
    <w:rsid w:val="00114BE1"/>
    <w:rsid w:val="00114D02"/>
    <w:rsid w:val="00114F43"/>
    <w:rsid w:val="001152BB"/>
    <w:rsid w:val="00115386"/>
    <w:rsid w:val="001153DC"/>
    <w:rsid w:val="00115524"/>
    <w:rsid w:val="00115553"/>
    <w:rsid w:val="0011555A"/>
    <w:rsid w:val="001155E7"/>
    <w:rsid w:val="00115681"/>
    <w:rsid w:val="001156CC"/>
    <w:rsid w:val="00115782"/>
    <w:rsid w:val="0011578D"/>
    <w:rsid w:val="00115CB5"/>
    <w:rsid w:val="00115D5C"/>
    <w:rsid w:val="00115DBD"/>
    <w:rsid w:val="00116050"/>
    <w:rsid w:val="00116058"/>
    <w:rsid w:val="0011616C"/>
    <w:rsid w:val="0011618C"/>
    <w:rsid w:val="0011635D"/>
    <w:rsid w:val="001163B8"/>
    <w:rsid w:val="00116572"/>
    <w:rsid w:val="001165D1"/>
    <w:rsid w:val="00116888"/>
    <w:rsid w:val="00116908"/>
    <w:rsid w:val="00116961"/>
    <w:rsid w:val="00116973"/>
    <w:rsid w:val="00116A00"/>
    <w:rsid w:val="00116A41"/>
    <w:rsid w:val="00116B16"/>
    <w:rsid w:val="00116C08"/>
    <w:rsid w:val="00116C53"/>
    <w:rsid w:val="00116C58"/>
    <w:rsid w:val="00116F0F"/>
    <w:rsid w:val="00117040"/>
    <w:rsid w:val="00117095"/>
    <w:rsid w:val="0011716D"/>
    <w:rsid w:val="001171BE"/>
    <w:rsid w:val="001173DF"/>
    <w:rsid w:val="00117773"/>
    <w:rsid w:val="0011792E"/>
    <w:rsid w:val="0011794C"/>
    <w:rsid w:val="001179A1"/>
    <w:rsid w:val="00117B44"/>
    <w:rsid w:val="00117B97"/>
    <w:rsid w:val="00117C1D"/>
    <w:rsid w:val="00117D4A"/>
    <w:rsid w:val="00117EE0"/>
    <w:rsid w:val="0012011A"/>
    <w:rsid w:val="00120223"/>
    <w:rsid w:val="00120296"/>
    <w:rsid w:val="00120349"/>
    <w:rsid w:val="00120390"/>
    <w:rsid w:val="001203BC"/>
    <w:rsid w:val="0012043E"/>
    <w:rsid w:val="001204B4"/>
    <w:rsid w:val="00120707"/>
    <w:rsid w:val="00120873"/>
    <w:rsid w:val="001208CF"/>
    <w:rsid w:val="001209BD"/>
    <w:rsid w:val="00120A1E"/>
    <w:rsid w:val="00120AC0"/>
    <w:rsid w:val="00120BFC"/>
    <w:rsid w:val="00120C40"/>
    <w:rsid w:val="00120D25"/>
    <w:rsid w:val="00120D3E"/>
    <w:rsid w:val="001213A6"/>
    <w:rsid w:val="0012149D"/>
    <w:rsid w:val="001214AC"/>
    <w:rsid w:val="001215B6"/>
    <w:rsid w:val="00121709"/>
    <w:rsid w:val="0012172D"/>
    <w:rsid w:val="0012176D"/>
    <w:rsid w:val="00121814"/>
    <w:rsid w:val="0012191B"/>
    <w:rsid w:val="00121980"/>
    <w:rsid w:val="001219CB"/>
    <w:rsid w:val="00121BE8"/>
    <w:rsid w:val="00121D7A"/>
    <w:rsid w:val="00121F1B"/>
    <w:rsid w:val="00121F56"/>
    <w:rsid w:val="00121FF4"/>
    <w:rsid w:val="00122428"/>
    <w:rsid w:val="001224B5"/>
    <w:rsid w:val="001224D7"/>
    <w:rsid w:val="00122560"/>
    <w:rsid w:val="001225C7"/>
    <w:rsid w:val="0012261C"/>
    <w:rsid w:val="001228F5"/>
    <w:rsid w:val="0012295E"/>
    <w:rsid w:val="0012297F"/>
    <w:rsid w:val="001229E5"/>
    <w:rsid w:val="00122A0A"/>
    <w:rsid w:val="00122A0E"/>
    <w:rsid w:val="00122B83"/>
    <w:rsid w:val="00122C4C"/>
    <w:rsid w:val="00122C6B"/>
    <w:rsid w:val="00122C6D"/>
    <w:rsid w:val="00122C7E"/>
    <w:rsid w:val="00122EC1"/>
    <w:rsid w:val="00122FAD"/>
    <w:rsid w:val="00122FF7"/>
    <w:rsid w:val="0012309D"/>
    <w:rsid w:val="0012310E"/>
    <w:rsid w:val="001231AF"/>
    <w:rsid w:val="001232E5"/>
    <w:rsid w:val="001233F9"/>
    <w:rsid w:val="00123776"/>
    <w:rsid w:val="00123892"/>
    <w:rsid w:val="001238E0"/>
    <w:rsid w:val="00123A4A"/>
    <w:rsid w:val="00123A98"/>
    <w:rsid w:val="00123AFA"/>
    <w:rsid w:val="00123DA8"/>
    <w:rsid w:val="00124052"/>
    <w:rsid w:val="0012420C"/>
    <w:rsid w:val="0012427A"/>
    <w:rsid w:val="00124578"/>
    <w:rsid w:val="00124586"/>
    <w:rsid w:val="001245E1"/>
    <w:rsid w:val="00124663"/>
    <w:rsid w:val="001246B8"/>
    <w:rsid w:val="001249E4"/>
    <w:rsid w:val="00124AA7"/>
    <w:rsid w:val="00124BE8"/>
    <w:rsid w:val="00124CB9"/>
    <w:rsid w:val="00124EFB"/>
    <w:rsid w:val="00124FC7"/>
    <w:rsid w:val="00124FE8"/>
    <w:rsid w:val="00125068"/>
    <w:rsid w:val="001250C1"/>
    <w:rsid w:val="0012514F"/>
    <w:rsid w:val="001251D5"/>
    <w:rsid w:val="00125275"/>
    <w:rsid w:val="001252FF"/>
    <w:rsid w:val="00125364"/>
    <w:rsid w:val="00125579"/>
    <w:rsid w:val="00125805"/>
    <w:rsid w:val="00125835"/>
    <w:rsid w:val="001258E1"/>
    <w:rsid w:val="001258E3"/>
    <w:rsid w:val="00125B11"/>
    <w:rsid w:val="00125BD7"/>
    <w:rsid w:val="00125C0D"/>
    <w:rsid w:val="00125C72"/>
    <w:rsid w:val="00125E3D"/>
    <w:rsid w:val="00125F75"/>
    <w:rsid w:val="0012605C"/>
    <w:rsid w:val="00126068"/>
    <w:rsid w:val="0012611A"/>
    <w:rsid w:val="0012614F"/>
    <w:rsid w:val="00126697"/>
    <w:rsid w:val="001269BD"/>
    <w:rsid w:val="00126A21"/>
    <w:rsid w:val="00126CDD"/>
    <w:rsid w:val="00126E43"/>
    <w:rsid w:val="00127137"/>
    <w:rsid w:val="00127193"/>
    <w:rsid w:val="0012722D"/>
    <w:rsid w:val="0012731B"/>
    <w:rsid w:val="00127356"/>
    <w:rsid w:val="00127371"/>
    <w:rsid w:val="0012740B"/>
    <w:rsid w:val="0012763B"/>
    <w:rsid w:val="00127AC6"/>
    <w:rsid w:val="00127C7F"/>
    <w:rsid w:val="00127CC9"/>
    <w:rsid w:val="00127D5F"/>
    <w:rsid w:val="00127D7B"/>
    <w:rsid w:val="00127E71"/>
    <w:rsid w:val="00127FD0"/>
    <w:rsid w:val="00130065"/>
    <w:rsid w:val="00130073"/>
    <w:rsid w:val="001300CB"/>
    <w:rsid w:val="00130438"/>
    <w:rsid w:val="001308DC"/>
    <w:rsid w:val="00130CBB"/>
    <w:rsid w:val="00130D85"/>
    <w:rsid w:val="00130E92"/>
    <w:rsid w:val="00130FA0"/>
    <w:rsid w:val="00130FCA"/>
    <w:rsid w:val="00131040"/>
    <w:rsid w:val="00131117"/>
    <w:rsid w:val="001311D4"/>
    <w:rsid w:val="001314FD"/>
    <w:rsid w:val="0013158A"/>
    <w:rsid w:val="00131601"/>
    <w:rsid w:val="001316C5"/>
    <w:rsid w:val="00131708"/>
    <w:rsid w:val="00131800"/>
    <w:rsid w:val="001318E1"/>
    <w:rsid w:val="00131A3A"/>
    <w:rsid w:val="00131BBC"/>
    <w:rsid w:val="00131D25"/>
    <w:rsid w:val="00131E41"/>
    <w:rsid w:val="00131E42"/>
    <w:rsid w:val="00131F12"/>
    <w:rsid w:val="00132204"/>
    <w:rsid w:val="0013228B"/>
    <w:rsid w:val="00132484"/>
    <w:rsid w:val="001324ED"/>
    <w:rsid w:val="00132512"/>
    <w:rsid w:val="00132650"/>
    <w:rsid w:val="00132B2D"/>
    <w:rsid w:val="00132CB8"/>
    <w:rsid w:val="00132CF0"/>
    <w:rsid w:val="00133229"/>
    <w:rsid w:val="00133335"/>
    <w:rsid w:val="0013337A"/>
    <w:rsid w:val="00133589"/>
    <w:rsid w:val="001335E9"/>
    <w:rsid w:val="00133719"/>
    <w:rsid w:val="001337DB"/>
    <w:rsid w:val="001338C3"/>
    <w:rsid w:val="0013391A"/>
    <w:rsid w:val="00133DAC"/>
    <w:rsid w:val="00133E28"/>
    <w:rsid w:val="00133E9B"/>
    <w:rsid w:val="00133ECF"/>
    <w:rsid w:val="00133F52"/>
    <w:rsid w:val="00134353"/>
    <w:rsid w:val="001343C8"/>
    <w:rsid w:val="001344C5"/>
    <w:rsid w:val="00134513"/>
    <w:rsid w:val="00134589"/>
    <w:rsid w:val="001345AA"/>
    <w:rsid w:val="00134694"/>
    <w:rsid w:val="00134787"/>
    <w:rsid w:val="00134866"/>
    <w:rsid w:val="00134A0D"/>
    <w:rsid w:val="00134B4D"/>
    <w:rsid w:val="00134C99"/>
    <w:rsid w:val="00134D96"/>
    <w:rsid w:val="00134DD4"/>
    <w:rsid w:val="00134F4D"/>
    <w:rsid w:val="00134F5B"/>
    <w:rsid w:val="001352A0"/>
    <w:rsid w:val="001354CA"/>
    <w:rsid w:val="001356AE"/>
    <w:rsid w:val="001356D1"/>
    <w:rsid w:val="00135868"/>
    <w:rsid w:val="00135AEE"/>
    <w:rsid w:val="00135BE3"/>
    <w:rsid w:val="00135C6F"/>
    <w:rsid w:val="00135D2F"/>
    <w:rsid w:val="00135D9F"/>
    <w:rsid w:val="00135DFA"/>
    <w:rsid w:val="00135E39"/>
    <w:rsid w:val="0013608B"/>
    <w:rsid w:val="00136358"/>
    <w:rsid w:val="0013635A"/>
    <w:rsid w:val="00136377"/>
    <w:rsid w:val="00136378"/>
    <w:rsid w:val="001364C2"/>
    <w:rsid w:val="001366C0"/>
    <w:rsid w:val="00136B13"/>
    <w:rsid w:val="00136C8F"/>
    <w:rsid w:val="00136CE0"/>
    <w:rsid w:val="00136FF7"/>
    <w:rsid w:val="0013772F"/>
    <w:rsid w:val="001377A1"/>
    <w:rsid w:val="00137893"/>
    <w:rsid w:val="00137A45"/>
    <w:rsid w:val="00137DB7"/>
    <w:rsid w:val="00137E59"/>
    <w:rsid w:val="001400FF"/>
    <w:rsid w:val="0014017E"/>
    <w:rsid w:val="0014030D"/>
    <w:rsid w:val="00140464"/>
    <w:rsid w:val="001406C8"/>
    <w:rsid w:val="00140738"/>
    <w:rsid w:val="001409B3"/>
    <w:rsid w:val="001409E0"/>
    <w:rsid w:val="00140A28"/>
    <w:rsid w:val="00140A3B"/>
    <w:rsid w:val="00140A44"/>
    <w:rsid w:val="00140A4A"/>
    <w:rsid w:val="00140AEA"/>
    <w:rsid w:val="00140CA6"/>
    <w:rsid w:val="00140D4E"/>
    <w:rsid w:val="00140DF8"/>
    <w:rsid w:val="00141044"/>
    <w:rsid w:val="0014105F"/>
    <w:rsid w:val="001412F3"/>
    <w:rsid w:val="0014138C"/>
    <w:rsid w:val="0014157F"/>
    <w:rsid w:val="00141723"/>
    <w:rsid w:val="001417F8"/>
    <w:rsid w:val="001418D9"/>
    <w:rsid w:val="0014198B"/>
    <w:rsid w:val="001419B1"/>
    <w:rsid w:val="00141A91"/>
    <w:rsid w:val="00141B6B"/>
    <w:rsid w:val="00141C3C"/>
    <w:rsid w:val="00141CD1"/>
    <w:rsid w:val="00141EE6"/>
    <w:rsid w:val="00142000"/>
    <w:rsid w:val="00142044"/>
    <w:rsid w:val="0014206D"/>
    <w:rsid w:val="00142074"/>
    <w:rsid w:val="001420B5"/>
    <w:rsid w:val="001420CD"/>
    <w:rsid w:val="00142381"/>
    <w:rsid w:val="0014239F"/>
    <w:rsid w:val="001424F1"/>
    <w:rsid w:val="00142541"/>
    <w:rsid w:val="0014262D"/>
    <w:rsid w:val="0014272E"/>
    <w:rsid w:val="00142872"/>
    <w:rsid w:val="001428BF"/>
    <w:rsid w:val="001428F1"/>
    <w:rsid w:val="001429E7"/>
    <w:rsid w:val="00142A66"/>
    <w:rsid w:val="00142C00"/>
    <w:rsid w:val="00142C7E"/>
    <w:rsid w:val="00142D3B"/>
    <w:rsid w:val="00142E0A"/>
    <w:rsid w:val="00143258"/>
    <w:rsid w:val="0014329B"/>
    <w:rsid w:val="00143309"/>
    <w:rsid w:val="0014330B"/>
    <w:rsid w:val="00143356"/>
    <w:rsid w:val="0014349F"/>
    <w:rsid w:val="001434D4"/>
    <w:rsid w:val="00143512"/>
    <w:rsid w:val="00143519"/>
    <w:rsid w:val="00143546"/>
    <w:rsid w:val="001435BF"/>
    <w:rsid w:val="00143785"/>
    <w:rsid w:val="001438D2"/>
    <w:rsid w:val="0014391E"/>
    <w:rsid w:val="00143955"/>
    <w:rsid w:val="00143965"/>
    <w:rsid w:val="00143B56"/>
    <w:rsid w:val="00143E05"/>
    <w:rsid w:val="00143E1E"/>
    <w:rsid w:val="00143ED0"/>
    <w:rsid w:val="00143EEC"/>
    <w:rsid w:val="00143F2F"/>
    <w:rsid w:val="00143FA5"/>
    <w:rsid w:val="00143FDA"/>
    <w:rsid w:val="00144005"/>
    <w:rsid w:val="001440E9"/>
    <w:rsid w:val="00144257"/>
    <w:rsid w:val="001442E0"/>
    <w:rsid w:val="001442E4"/>
    <w:rsid w:val="0014436F"/>
    <w:rsid w:val="0014438F"/>
    <w:rsid w:val="00144592"/>
    <w:rsid w:val="00144601"/>
    <w:rsid w:val="00144667"/>
    <w:rsid w:val="00144696"/>
    <w:rsid w:val="001447F4"/>
    <w:rsid w:val="00144898"/>
    <w:rsid w:val="001448A7"/>
    <w:rsid w:val="00144D26"/>
    <w:rsid w:val="00144DCF"/>
    <w:rsid w:val="00144FFA"/>
    <w:rsid w:val="00145104"/>
    <w:rsid w:val="00145107"/>
    <w:rsid w:val="00145126"/>
    <w:rsid w:val="0014545B"/>
    <w:rsid w:val="00145542"/>
    <w:rsid w:val="00145545"/>
    <w:rsid w:val="001455B8"/>
    <w:rsid w:val="0014566A"/>
    <w:rsid w:val="00145796"/>
    <w:rsid w:val="00145897"/>
    <w:rsid w:val="00145941"/>
    <w:rsid w:val="00145A6E"/>
    <w:rsid w:val="00145A73"/>
    <w:rsid w:val="00145A8B"/>
    <w:rsid w:val="00145B1A"/>
    <w:rsid w:val="00145B91"/>
    <w:rsid w:val="00145C65"/>
    <w:rsid w:val="00145D15"/>
    <w:rsid w:val="00145D2D"/>
    <w:rsid w:val="00145DDB"/>
    <w:rsid w:val="00145E3C"/>
    <w:rsid w:val="00145F26"/>
    <w:rsid w:val="00145FC8"/>
    <w:rsid w:val="001460C3"/>
    <w:rsid w:val="001460EC"/>
    <w:rsid w:val="00146183"/>
    <w:rsid w:val="001461BF"/>
    <w:rsid w:val="001461C0"/>
    <w:rsid w:val="00146279"/>
    <w:rsid w:val="001464D4"/>
    <w:rsid w:val="001464D8"/>
    <w:rsid w:val="00146513"/>
    <w:rsid w:val="00146567"/>
    <w:rsid w:val="00146581"/>
    <w:rsid w:val="001465DA"/>
    <w:rsid w:val="00146603"/>
    <w:rsid w:val="00146611"/>
    <w:rsid w:val="00146958"/>
    <w:rsid w:val="00146BC7"/>
    <w:rsid w:val="00146CB4"/>
    <w:rsid w:val="00146EB7"/>
    <w:rsid w:val="00146ECC"/>
    <w:rsid w:val="00147059"/>
    <w:rsid w:val="001471B5"/>
    <w:rsid w:val="001471F6"/>
    <w:rsid w:val="001472BE"/>
    <w:rsid w:val="00147428"/>
    <w:rsid w:val="001475D2"/>
    <w:rsid w:val="001476EF"/>
    <w:rsid w:val="001477D5"/>
    <w:rsid w:val="0014790B"/>
    <w:rsid w:val="001479C1"/>
    <w:rsid w:val="001479DD"/>
    <w:rsid w:val="00147BF5"/>
    <w:rsid w:val="00147C0D"/>
    <w:rsid w:val="00147CC0"/>
    <w:rsid w:val="00147CEB"/>
    <w:rsid w:val="00147EAE"/>
    <w:rsid w:val="00147F22"/>
    <w:rsid w:val="00147F91"/>
    <w:rsid w:val="00150122"/>
    <w:rsid w:val="00150161"/>
    <w:rsid w:val="001501B8"/>
    <w:rsid w:val="001501BC"/>
    <w:rsid w:val="00150231"/>
    <w:rsid w:val="001502EC"/>
    <w:rsid w:val="00150369"/>
    <w:rsid w:val="001503D7"/>
    <w:rsid w:val="00150417"/>
    <w:rsid w:val="00150661"/>
    <w:rsid w:val="001506B3"/>
    <w:rsid w:val="00150939"/>
    <w:rsid w:val="001509DB"/>
    <w:rsid w:val="00150A14"/>
    <w:rsid w:val="00150B9F"/>
    <w:rsid w:val="00150DB2"/>
    <w:rsid w:val="00150DDC"/>
    <w:rsid w:val="00151011"/>
    <w:rsid w:val="001510A8"/>
    <w:rsid w:val="001510B7"/>
    <w:rsid w:val="001511A3"/>
    <w:rsid w:val="0015121D"/>
    <w:rsid w:val="001512C2"/>
    <w:rsid w:val="00151427"/>
    <w:rsid w:val="00151533"/>
    <w:rsid w:val="0015153C"/>
    <w:rsid w:val="001515BE"/>
    <w:rsid w:val="001517EC"/>
    <w:rsid w:val="00151BF9"/>
    <w:rsid w:val="00151DA4"/>
    <w:rsid w:val="00151E0F"/>
    <w:rsid w:val="00151E8A"/>
    <w:rsid w:val="00151EAB"/>
    <w:rsid w:val="001520E8"/>
    <w:rsid w:val="001520F9"/>
    <w:rsid w:val="0015211E"/>
    <w:rsid w:val="00152218"/>
    <w:rsid w:val="001522EC"/>
    <w:rsid w:val="00152527"/>
    <w:rsid w:val="0015290F"/>
    <w:rsid w:val="00152A00"/>
    <w:rsid w:val="00152C80"/>
    <w:rsid w:val="00152D49"/>
    <w:rsid w:val="00152EE1"/>
    <w:rsid w:val="00152F8D"/>
    <w:rsid w:val="0015301C"/>
    <w:rsid w:val="0015307E"/>
    <w:rsid w:val="001533A3"/>
    <w:rsid w:val="00153433"/>
    <w:rsid w:val="0015357D"/>
    <w:rsid w:val="00153695"/>
    <w:rsid w:val="00153712"/>
    <w:rsid w:val="00153765"/>
    <w:rsid w:val="0015387D"/>
    <w:rsid w:val="0015392F"/>
    <w:rsid w:val="00153951"/>
    <w:rsid w:val="00153B95"/>
    <w:rsid w:val="00153BCD"/>
    <w:rsid w:val="00153D7A"/>
    <w:rsid w:val="00153D8A"/>
    <w:rsid w:val="00153DB8"/>
    <w:rsid w:val="00153DFF"/>
    <w:rsid w:val="00153EEB"/>
    <w:rsid w:val="00153F08"/>
    <w:rsid w:val="00154158"/>
    <w:rsid w:val="00154195"/>
    <w:rsid w:val="0015419B"/>
    <w:rsid w:val="00154220"/>
    <w:rsid w:val="00154321"/>
    <w:rsid w:val="00154442"/>
    <w:rsid w:val="001544C2"/>
    <w:rsid w:val="00154517"/>
    <w:rsid w:val="00154574"/>
    <w:rsid w:val="00154609"/>
    <w:rsid w:val="001546D5"/>
    <w:rsid w:val="0015495C"/>
    <w:rsid w:val="00154ADB"/>
    <w:rsid w:val="00154C60"/>
    <w:rsid w:val="00154CC0"/>
    <w:rsid w:val="00154CE7"/>
    <w:rsid w:val="00154D63"/>
    <w:rsid w:val="00154DB0"/>
    <w:rsid w:val="00154E07"/>
    <w:rsid w:val="00154E5F"/>
    <w:rsid w:val="00154E98"/>
    <w:rsid w:val="00154F33"/>
    <w:rsid w:val="001552BE"/>
    <w:rsid w:val="00155375"/>
    <w:rsid w:val="001553D2"/>
    <w:rsid w:val="00155507"/>
    <w:rsid w:val="001556B3"/>
    <w:rsid w:val="00155881"/>
    <w:rsid w:val="001558A9"/>
    <w:rsid w:val="001558FA"/>
    <w:rsid w:val="00155A45"/>
    <w:rsid w:val="00155B86"/>
    <w:rsid w:val="00155D3F"/>
    <w:rsid w:val="00155E2D"/>
    <w:rsid w:val="00156015"/>
    <w:rsid w:val="001562F5"/>
    <w:rsid w:val="001564C3"/>
    <w:rsid w:val="00156512"/>
    <w:rsid w:val="00156654"/>
    <w:rsid w:val="0015682B"/>
    <w:rsid w:val="00156C56"/>
    <w:rsid w:val="00156F08"/>
    <w:rsid w:val="00156FC5"/>
    <w:rsid w:val="001570CE"/>
    <w:rsid w:val="00157169"/>
    <w:rsid w:val="001571BE"/>
    <w:rsid w:val="00157487"/>
    <w:rsid w:val="00157514"/>
    <w:rsid w:val="001577B1"/>
    <w:rsid w:val="00157A22"/>
    <w:rsid w:val="00157A43"/>
    <w:rsid w:val="00157ABE"/>
    <w:rsid w:val="00157F18"/>
    <w:rsid w:val="0016008A"/>
    <w:rsid w:val="0016008E"/>
    <w:rsid w:val="00160094"/>
    <w:rsid w:val="00160138"/>
    <w:rsid w:val="0016013D"/>
    <w:rsid w:val="0016023E"/>
    <w:rsid w:val="001602AC"/>
    <w:rsid w:val="00160306"/>
    <w:rsid w:val="001603AF"/>
    <w:rsid w:val="001603B0"/>
    <w:rsid w:val="00160548"/>
    <w:rsid w:val="001605B4"/>
    <w:rsid w:val="0016066A"/>
    <w:rsid w:val="001607AB"/>
    <w:rsid w:val="001607C0"/>
    <w:rsid w:val="001607F1"/>
    <w:rsid w:val="001608B3"/>
    <w:rsid w:val="001608DF"/>
    <w:rsid w:val="00160A52"/>
    <w:rsid w:val="00160BE6"/>
    <w:rsid w:val="00160C1E"/>
    <w:rsid w:val="00160D72"/>
    <w:rsid w:val="00160E26"/>
    <w:rsid w:val="00160F09"/>
    <w:rsid w:val="00160FD2"/>
    <w:rsid w:val="0016105A"/>
    <w:rsid w:val="00161214"/>
    <w:rsid w:val="001613E0"/>
    <w:rsid w:val="001613F7"/>
    <w:rsid w:val="0016141A"/>
    <w:rsid w:val="00161481"/>
    <w:rsid w:val="001614C6"/>
    <w:rsid w:val="001615A8"/>
    <w:rsid w:val="00161A26"/>
    <w:rsid w:val="00161A7F"/>
    <w:rsid w:val="00161A83"/>
    <w:rsid w:val="00161B21"/>
    <w:rsid w:val="00161C24"/>
    <w:rsid w:val="00161C7A"/>
    <w:rsid w:val="00161D5B"/>
    <w:rsid w:val="00161DFC"/>
    <w:rsid w:val="00161EDF"/>
    <w:rsid w:val="00161F70"/>
    <w:rsid w:val="0016207C"/>
    <w:rsid w:val="0016208B"/>
    <w:rsid w:val="001620FC"/>
    <w:rsid w:val="0016213B"/>
    <w:rsid w:val="0016221B"/>
    <w:rsid w:val="00162273"/>
    <w:rsid w:val="0016241B"/>
    <w:rsid w:val="001625DE"/>
    <w:rsid w:val="001625FC"/>
    <w:rsid w:val="001626E6"/>
    <w:rsid w:val="0016273A"/>
    <w:rsid w:val="001628BC"/>
    <w:rsid w:val="0016295F"/>
    <w:rsid w:val="001629F5"/>
    <w:rsid w:val="00162D38"/>
    <w:rsid w:val="00162D4A"/>
    <w:rsid w:val="00162DE2"/>
    <w:rsid w:val="00162EC0"/>
    <w:rsid w:val="00162EDE"/>
    <w:rsid w:val="001630D3"/>
    <w:rsid w:val="00163201"/>
    <w:rsid w:val="00163211"/>
    <w:rsid w:val="001635C4"/>
    <w:rsid w:val="0016363D"/>
    <w:rsid w:val="00163787"/>
    <w:rsid w:val="001638F6"/>
    <w:rsid w:val="00163962"/>
    <w:rsid w:val="0016397D"/>
    <w:rsid w:val="00163A08"/>
    <w:rsid w:val="00163A8A"/>
    <w:rsid w:val="00163AB2"/>
    <w:rsid w:val="00163B8F"/>
    <w:rsid w:val="00163CA5"/>
    <w:rsid w:val="00163FE8"/>
    <w:rsid w:val="0016437E"/>
    <w:rsid w:val="001643AC"/>
    <w:rsid w:val="0016448B"/>
    <w:rsid w:val="0016481F"/>
    <w:rsid w:val="00164925"/>
    <w:rsid w:val="00164949"/>
    <w:rsid w:val="0016496D"/>
    <w:rsid w:val="00164A0F"/>
    <w:rsid w:val="00164A3A"/>
    <w:rsid w:val="00164B73"/>
    <w:rsid w:val="00164C42"/>
    <w:rsid w:val="00164EB5"/>
    <w:rsid w:val="00164EBE"/>
    <w:rsid w:val="00164ECB"/>
    <w:rsid w:val="00164EF4"/>
    <w:rsid w:val="00164F53"/>
    <w:rsid w:val="00164F88"/>
    <w:rsid w:val="00165124"/>
    <w:rsid w:val="00165237"/>
    <w:rsid w:val="00165423"/>
    <w:rsid w:val="00165567"/>
    <w:rsid w:val="00165662"/>
    <w:rsid w:val="0016570A"/>
    <w:rsid w:val="00165724"/>
    <w:rsid w:val="0016586B"/>
    <w:rsid w:val="00165A08"/>
    <w:rsid w:val="00165B3D"/>
    <w:rsid w:val="00165B6A"/>
    <w:rsid w:val="00165BC5"/>
    <w:rsid w:val="00165CD9"/>
    <w:rsid w:val="00165CEF"/>
    <w:rsid w:val="00165FCC"/>
    <w:rsid w:val="001662CF"/>
    <w:rsid w:val="00166305"/>
    <w:rsid w:val="001663D4"/>
    <w:rsid w:val="001663D5"/>
    <w:rsid w:val="001664B8"/>
    <w:rsid w:val="00166512"/>
    <w:rsid w:val="001665C8"/>
    <w:rsid w:val="0016664A"/>
    <w:rsid w:val="00166764"/>
    <w:rsid w:val="001667A9"/>
    <w:rsid w:val="001669BC"/>
    <w:rsid w:val="001669EE"/>
    <w:rsid w:val="00166A0F"/>
    <w:rsid w:val="00166A21"/>
    <w:rsid w:val="00166B48"/>
    <w:rsid w:val="00166BA1"/>
    <w:rsid w:val="00166C7B"/>
    <w:rsid w:val="00166D56"/>
    <w:rsid w:val="00166E53"/>
    <w:rsid w:val="00166EAD"/>
    <w:rsid w:val="00167065"/>
    <w:rsid w:val="0016707D"/>
    <w:rsid w:val="001671CF"/>
    <w:rsid w:val="001672E8"/>
    <w:rsid w:val="001673C5"/>
    <w:rsid w:val="001674A8"/>
    <w:rsid w:val="0016750C"/>
    <w:rsid w:val="001677B4"/>
    <w:rsid w:val="00167B73"/>
    <w:rsid w:val="00167DAF"/>
    <w:rsid w:val="0017015A"/>
    <w:rsid w:val="0017016F"/>
    <w:rsid w:val="00170201"/>
    <w:rsid w:val="001702E5"/>
    <w:rsid w:val="001704D6"/>
    <w:rsid w:val="001704FD"/>
    <w:rsid w:val="0017055C"/>
    <w:rsid w:val="0017068B"/>
    <w:rsid w:val="00170768"/>
    <w:rsid w:val="0017077F"/>
    <w:rsid w:val="001707D2"/>
    <w:rsid w:val="0017086A"/>
    <w:rsid w:val="0017094F"/>
    <w:rsid w:val="0017098D"/>
    <w:rsid w:val="0017099E"/>
    <w:rsid w:val="00170B74"/>
    <w:rsid w:val="00170BF0"/>
    <w:rsid w:val="00170D5C"/>
    <w:rsid w:val="00170F90"/>
    <w:rsid w:val="0017125F"/>
    <w:rsid w:val="0017131B"/>
    <w:rsid w:val="0017142F"/>
    <w:rsid w:val="001714CE"/>
    <w:rsid w:val="001714D2"/>
    <w:rsid w:val="00171511"/>
    <w:rsid w:val="0017151B"/>
    <w:rsid w:val="001717EC"/>
    <w:rsid w:val="0017186C"/>
    <w:rsid w:val="001719B4"/>
    <w:rsid w:val="00171A29"/>
    <w:rsid w:val="00171AAD"/>
    <w:rsid w:val="00171BC5"/>
    <w:rsid w:val="00171C62"/>
    <w:rsid w:val="00171CB5"/>
    <w:rsid w:val="00171CF9"/>
    <w:rsid w:val="00171DC8"/>
    <w:rsid w:val="00171E5E"/>
    <w:rsid w:val="00171EA7"/>
    <w:rsid w:val="00171F7D"/>
    <w:rsid w:val="00171F8C"/>
    <w:rsid w:val="001720E8"/>
    <w:rsid w:val="001721C7"/>
    <w:rsid w:val="001721E2"/>
    <w:rsid w:val="00172239"/>
    <w:rsid w:val="00172320"/>
    <w:rsid w:val="0017233F"/>
    <w:rsid w:val="00172345"/>
    <w:rsid w:val="00172502"/>
    <w:rsid w:val="00172726"/>
    <w:rsid w:val="00172822"/>
    <w:rsid w:val="00172A07"/>
    <w:rsid w:val="00172A99"/>
    <w:rsid w:val="00172E42"/>
    <w:rsid w:val="00172E64"/>
    <w:rsid w:val="00172EA3"/>
    <w:rsid w:val="001730BC"/>
    <w:rsid w:val="0017314D"/>
    <w:rsid w:val="0017327D"/>
    <w:rsid w:val="00173800"/>
    <w:rsid w:val="00173859"/>
    <w:rsid w:val="00173892"/>
    <w:rsid w:val="00173CBF"/>
    <w:rsid w:val="00173CF7"/>
    <w:rsid w:val="00173DF8"/>
    <w:rsid w:val="00173FB6"/>
    <w:rsid w:val="00173FD3"/>
    <w:rsid w:val="00174053"/>
    <w:rsid w:val="0017409B"/>
    <w:rsid w:val="001740C7"/>
    <w:rsid w:val="001741E4"/>
    <w:rsid w:val="00174274"/>
    <w:rsid w:val="001742D9"/>
    <w:rsid w:val="00174401"/>
    <w:rsid w:val="001744C3"/>
    <w:rsid w:val="0017475B"/>
    <w:rsid w:val="001747B2"/>
    <w:rsid w:val="00174886"/>
    <w:rsid w:val="0017492A"/>
    <w:rsid w:val="00174A9C"/>
    <w:rsid w:val="00174B37"/>
    <w:rsid w:val="00174B66"/>
    <w:rsid w:val="00174C06"/>
    <w:rsid w:val="00174FC3"/>
    <w:rsid w:val="00174FD6"/>
    <w:rsid w:val="00174FDE"/>
    <w:rsid w:val="001750FA"/>
    <w:rsid w:val="0017547A"/>
    <w:rsid w:val="0017555B"/>
    <w:rsid w:val="00175629"/>
    <w:rsid w:val="00175839"/>
    <w:rsid w:val="00175840"/>
    <w:rsid w:val="00175A16"/>
    <w:rsid w:val="00175A67"/>
    <w:rsid w:val="00175A92"/>
    <w:rsid w:val="00175B76"/>
    <w:rsid w:val="00175B83"/>
    <w:rsid w:val="00175E42"/>
    <w:rsid w:val="00175E89"/>
    <w:rsid w:val="00175F96"/>
    <w:rsid w:val="00175FF6"/>
    <w:rsid w:val="001760DD"/>
    <w:rsid w:val="001762DF"/>
    <w:rsid w:val="001764B2"/>
    <w:rsid w:val="001765B4"/>
    <w:rsid w:val="001768FD"/>
    <w:rsid w:val="00176968"/>
    <w:rsid w:val="0017697F"/>
    <w:rsid w:val="00176A02"/>
    <w:rsid w:val="00176B57"/>
    <w:rsid w:val="00176BBC"/>
    <w:rsid w:val="00176C57"/>
    <w:rsid w:val="00176DE1"/>
    <w:rsid w:val="00176F3C"/>
    <w:rsid w:val="00176F78"/>
    <w:rsid w:val="00177006"/>
    <w:rsid w:val="001770A0"/>
    <w:rsid w:val="0017728E"/>
    <w:rsid w:val="001772BF"/>
    <w:rsid w:val="00177415"/>
    <w:rsid w:val="00177439"/>
    <w:rsid w:val="00177457"/>
    <w:rsid w:val="001774B1"/>
    <w:rsid w:val="001774C5"/>
    <w:rsid w:val="001776B7"/>
    <w:rsid w:val="00177782"/>
    <w:rsid w:val="001777B1"/>
    <w:rsid w:val="0017791F"/>
    <w:rsid w:val="001779C7"/>
    <w:rsid w:val="00177AE7"/>
    <w:rsid w:val="00177B1C"/>
    <w:rsid w:val="00177C18"/>
    <w:rsid w:val="00177C66"/>
    <w:rsid w:val="00177CB7"/>
    <w:rsid w:val="00177EFC"/>
    <w:rsid w:val="00177FDF"/>
    <w:rsid w:val="0018002B"/>
    <w:rsid w:val="001800B4"/>
    <w:rsid w:val="00180223"/>
    <w:rsid w:val="001802DE"/>
    <w:rsid w:val="00180323"/>
    <w:rsid w:val="0018039B"/>
    <w:rsid w:val="0018059F"/>
    <w:rsid w:val="0018065D"/>
    <w:rsid w:val="0018070B"/>
    <w:rsid w:val="0018072C"/>
    <w:rsid w:val="001807D9"/>
    <w:rsid w:val="001808F4"/>
    <w:rsid w:val="0018092C"/>
    <w:rsid w:val="00180A08"/>
    <w:rsid w:val="00180B48"/>
    <w:rsid w:val="00180BA3"/>
    <w:rsid w:val="00180BF9"/>
    <w:rsid w:val="00180C67"/>
    <w:rsid w:val="00180CEA"/>
    <w:rsid w:val="00180EB9"/>
    <w:rsid w:val="0018121B"/>
    <w:rsid w:val="00181396"/>
    <w:rsid w:val="001813F2"/>
    <w:rsid w:val="00181417"/>
    <w:rsid w:val="00181587"/>
    <w:rsid w:val="001816C8"/>
    <w:rsid w:val="001817E8"/>
    <w:rsid w:val="00181A64"/>
    <w:rsid w:val="00181B02"/>
    <w:rsid w:val="00181BBD"/>
    <w:rsid w:val="00181C58"/>
    <w:rsid w:val="00181D48"/>
    <w:rsid w:val="00181F14"/>
    <w:rsid w:val="00182094"/>
    <w:rsid w:val="0018213C"/>
    <w:rsid w:val="0018236B"/>
    <w:rsid w:val="00182396"/>
    <w:rsid w:val="00182599"/>
    <w:rsid w:val="001825B8"/>
    <w:rsid w:val="001827DD"/>
    <w:rsid w:val="00182CE8"/>
    <w:rsid w:val="00182DED"/>
    <w:rsid w:val="00182E43"/>
    <w:rsid w:val="00182E63"/>
    <w:rsid w:val="00183185"/>
    <w:rsid w:val="001834D3"/>
    <w:rsid w:val="00183618"/>
    <w:rsid w:val="00183666"/>
    <w:rsid w:val="001838DB"/>
    <w:rsid w:val="00183C2F"/>
    <w:rsid w:val="00183C30"/>
    <w:rsid w:val="00183CC8"/>
    <w:rsid w:val="00183DCE"/>
    <w:rsid w:val="00183E44"/>
    <w:rsid w:val="00183EE4"/>
    <w:rsid w:val="00183F9D"/>
    <w:rsid w:val="00184031"/>
    <w:rsid w:val="0018404A"/>
    <w:rsid w:val="0018404F"/>
    <w:rsid w:val="001841AB"/>
    <w:rsid w:val="00184379"/>
    <w:rsid w:val="0018438C"/>
    <w:rsid w:val="001843FB"/>
    <w:rsid w:val="00184692"/>
    <w:rsid w:val="0018478E"/>
    <w:rsid w:val="001847E2"/>
    <w:rsid w:val="00184874"/>
    <w:rsid w:val="001848BB"/>
    <w:rsid w:val="00184A01"/>
    <w:rsid w:val="00184A31"/>
    <w:rsid w:val="00184A39"/>
    <w:rsid w:val="00184A59"/>
    <w:rsid w:val="00184B06"/>
    <w:rsid w:val="00184B57"/>
    <w:rsid w:val="00184B87"/>
    <w:rsid w:val="00184B89"/>
    <w:rsid w:val="00184BD7"/>
    <w:rsid w:val="00184BFE"/>
    <w:rsid w:val="00184E77"/>
    <w:rsid w:val="00184FD5"/>
    <w:rsid w:val="00185095"/>
    <w:rsid w:val="001854ED"/>
    <w:rsid w:val="001856B6"/>
    <w:rsid w:val="001858B1"/>
    <w:rsid w:val="00185A17"/>
    <w:rsid w:val="00185C0D"/>
    <w:rsid w:val="00185D4C"/>
    <w:rsid w:val="00185DDD"/>
    <w:rsid w:val="00185F1A"/>
    <w:rsid w:val="00185FD4"/>
    <w:rsid w:val="00186041"/>
    <w:rsid w:val="001862DA"/>
    <w:rsid w:val="001863FF"/>
    <w:rsid w:val="001864EE"/>
    <w:rsid w:val="001865C5"/>
    <w:rsid w:val="0018692C"/>
    <w:rsid w:val="00186A7F"/>
    <w:rsid w:val="00186B98"/>
    <w:rsid w:val="00186C89"/>
    <w:rsid w:val="00186CE9"/>
    <w:rsid w:val="00186E0E"/>
    <w:rsid w:val="00186EA3"/>
    <w:rsid w:val="00186F2B"/>
    <w:rsid w:val="0018704D"/>
    <w:rsid w:val="001870B1"/>
    <w:rsid w:val="001870D8"/>
    <w:rsid w:val="001870E0"/>
    <w:rsid w:val="001870F2"/>
    <w:rsid w:val="00187594"/>
    <w:rsid w:val="00187726"/>
    <w:rsid w:val="001878AF"/>
    <w:rsid w:val="0018796E"/>
    <w:rsid w:val="00187B06"/>
    <w:rsid w:val="00187B43"/>
    <w:rsid w:val="00187CDB"/>
    <w:rsid w:val="00187E99"/>
    <w:rsid w:val="001900F6"/>
    <w:rsid w:val="00190136"/>
    <w:rsid w:val="0019026E"/>
    <w:rsid w:val="001902A5"/>
    <w:rsid w:val="00190479"/>
    <w:rsid w:val="00190700"/>
    <w:rsid w:val="001907A5"/>
    <w:rsid w:val="00190829"/>
    <w:rsid w:val="001908AE"/>
    <w:rsid w:val="0019099D"/>
    <w:rsid w:val="001909B0"/>
    <w:rsid w:val="00190B07"/>
    <w:rsid w:val="00190B65"/>
    <w:rsid w:val="00190D4E"/>
    <w:rsid w:val="00190E1A"/>
    <w:rsid w:val="00190EB4"/>
    <w:rsid w:val="00190F32"/>
    <w:rsid w:val="0019106A"/>
    <w:rsid w:val="0019110E"/>
    <w:rsid w:val="0019128A"/>
    <w:rsid w:val="001913EC"/>
    <w:rsid w:val="00191406"/>
    <w:rsid w:val="001916C1"/>
    <w:rsid w:val="00191B11"/>
    <w:rsid w:val="00191BA9"/>
    <w:rsid w:val="00191C0B"/>
    <w:rsid w:val="00191E76"/>
    <w:rsid w:val="00191F39"/>
    <w:rsid w:val="00191FF6"/>
    <w:rsid w:val="00192B67"/>
    <w:rsid w:val="00192BBB"/>
    <w:rsid w:val="00192BC6"/>
    <w:rsid w:val="00192C57"/>
    <w:rsid w:val="00192CC4"/>
    <w:rsid w:val="00192CEE"/>
    <w:rsid w:val="00192DDC"/>
    <w:rsid w:val="00192E0A"/>
    <w:rsid w:val="00192ED1"/>
    <w:rsid w:val="0019303F"/>
    <w:rsid w:val="00193101"/>
    <w:rsid w:val="00193120"/>
    <w:rsid w:val="00193135"/>
    <w:rsid w:val="001931FB"/>
    <w:rsid w:val="001934B6"/>
    <w:rsid w:val="00193555"/>
    <w:rsid w:val="00193699"/>
    <w:rsid w:val="001936BC"/>
    <w:rsid w:val="001939A0"/>
    <w:rsid w:val="001939E2"/>
    <w:rsid w:val="00193A30"/>
    <w:rsid w:val="00193AB7"/>
    <w:rsid w:val="00193ADE"/>
    <w:rsid w:val="00193B38"/>
    <w:rsid w:val="00193C0B"/>
    <w:rsid w:val="00193CE0"/>
    <w:rsid w:val="00193CF0"/>
    <w:rsid w:val="00193D3C"/>
    <w:rsid w:val="00193E67"/>
    <w:rsid w:val="00193E79"/>
    <w:rsid w:val="00193E92"/>
    <w:rsid w:val="00193F3E"/>
    <w:rsid w:val="00194050"/>
    <w:rsid w:val="00194487"/>
    <w:rsid w:val="001944DE"/>
    <w:rsid w:val="0019456F"/>
    <w:rsid w:val="00194699"/>
    <w:rsid w:val="0019474B"/>
    <w:rsid w:val="001947EE"/>
    <w:rsid w:val="00194B17"/>
    <w:rsid w:val="00194B48"/>
    <w:rsid w:val="00194C03"/>
    <w:rsid w:val="00194C16"/>
    <w:rsid w:val="00194C68"/>
    <w:rsid w:val="00194DBE"/>
    <w:rsid w:val="00194E11"/>
    <w:rsid w:val="00194F78"/>
    <w:rsid w:val="00194F8E"/>
    <w:rsid w:val="001950A2"/>
    <w:rsid w:val="00195121"/>
    <w:rsid w:val="001951E4"/>
    <w:rsid w:val="0019526A"/>
    <w:rsid w:val="001953C9"/>
    <w:rsid w:val="0019540A"/>
    <w:rsid w:val="00195578"/>
    <w:rsid w:val="001959CD"/>
    <w:rsid w:val="00195B39"/>
    <w:rsid w:val="00195B57"/>
    <w:rsid w:val="00195D5B"/>
    <w:rsid w:val="00195D67"/>
    <w:rsid w:val="00195DAB"/>
    <w:rsid w:val="00195E60"/>
    <w:rsid w:val="00195E88"/>
    <w:rsid w:val="00195E8E"/>
    <w:rsid w:val="00195F02"/>
    <w:rsid w:val="00195F2C"/>
    <w:rsid w:val="00196003"/>
    <w:rsid w:val="001960C9"/>
    <w:rsid w:val="001962ED"/>
    <w:rsid w:val="0019636A"/>
    <w:rsid w:val="00196709"/>
    <w:rsid w:val="00196876"/>
    <w:rsid w:val="001968A9"/>
    <w:rsid w:val="00196974"/>
    <w:rsid w:val="00196A61"/>
    <w:rsid w:val="00196A98"/>
    <w:rsid w:val="00196B57"/>
    <w:rsid w:val="00196BEA"/>
    <w:rsid w:val="00196C35"/>
    <w:rsid w:val="00196D54"/>
    <w:rsid w:val="00196EA8"/>
    <w:rsid w:val="0019719C"/>
    <w:rsid w:val="001973B1"/>
    <w:rsid w:val="00197620"/>
    <w:rsid w:val="00197797"/>
    <w:rsid w:val="001979A1"/>
    <w:rsid w:val="001A00D4"/>
    <w:rsid w:val="001A00F1"/>
    <w:rsid w:val="001A0217"/>
    <w:rsid w:val="001A021A"/>
    <w:rsid w:val="001A037F"/>
    <w:rsid w:val="001A0404"/>
    <w:rsid w:val="001A042D"/>
    <w:rsid w:val="001A04A5"/>
    <w:rsid w:val="001A053C"/>
    <w:rsid w:val="001A066A"/>
    <w:rsid w:val="001A06EC"/>
    <w:rsid w:val="001A072F"/>
    <w:rsid w:val="001A07E8"/>
    <w:rsid w:val="001A0869"/>
    <w:rsid w:val="001A098A"/>
    <w:rsid w:val="001A0999"/>
    <w:rsid w:val="001A09D0"/>
    <w:rsid w:val="001A0A90"/>
    <w:rsid w:val="001A0B13"/>
    <w:rsid w:val="001A0BE7"/>
    <w:rsid w:val="001A0C66"/>
    <w:rsid w:val="001A0D65"/>
    <w:rsid w:val="001A0DA1"/>
    <w:rsid w:val="001A0EF8"/>
    <w:rsid w:val="001A0F52"/>
    <w:rsid w:val="001A0F75"/>
    <w:rsid w:val="001A0F95"/>
    <w:rsid w:val="001A1053"/>
    <w:rsid w:val="001A117F"/>
    <w:rsid w:val="001A121C"/>
    <w:rsid w:val="001A1420"/>
    <w:rsid w:val="001A1515"/>
    <w:rsid w:val="001A167E"/>
    <w:rsid w:val="001A16C5"/>
    <w:rsid w:val="001A176B"/>
    <w:rsid w:val="001A1770"/>
    <w:rsid w:val="001A178F"/>
    <w:rsid w:val="001A1846"/>
    <w:rsid w:val="001A1A2E"/>
    <w:rsid w:val="001A1C0C"/>
    <w:rsid w:val="001A1C45"/>
    <w:rsid w:val="001A1CF6"/>
    <w:rsid w:val="001A1D81"/>
    <w:rsid w:val="001A1EA4"/>
    <w:rsid w:val="001A219D"/>
    <w:rsid w:val="001A21B9"/>
    <w:rsid w:val="001A21E6"/>
    <w:rsid w:val="001A2204"/>
    <w:rsid w:val="001A2272"/>
    <w:rsid w:val="001A2366"/>
    <w:rsid w:val="001A23C8"/>
    <w:rsid w:val="001A23DE"/>
    <w:rsid w:val="001A255C"/>
    <w:rsid w:val="001A25D1"/>
    <w:rsid w:val="001A27E3"/>
    <w:rsid w:val="001A29B6"/>
    <w:rsid w:val="001A2B88"/>
    <w:rsid w:val="001A2BC8"/>
    <w:rsid w:val="001A2C60"/>
    <w:rsid w:val="001A3090"/>
    <w:rsid w:val="001A3103"/>
    <w:rsid w:val="001A317C"/>
    <w:rsid w:val="001A32B5"/>
    <w:rsid w:val="001A33E3"/>
    <w:rsid w:val="001A35D1"/>
    <w:rsid w:val="001A3705"/>
    <w:rsid w:val="001A374A"/>
    <w:rsid w:val="001A3B66"/>
    <w:rsid w:val="001A3C51"/>
    <w:rsid w:val="001A3EE8"/>
    <w:rsid w:val="001A409F"/>
    <w:rsid w:val="001A410A"/>
    <w:rsid w:val="001A4197"/>
    <w:rsid w:val="001A424C"/>
    <w:rsid w:val="001A4610"/>
    <w:rsid w:val="001A4611"/>
    <w:rsid w:val="001A4642"/>
    <w:rsid w:val="001A466A"/>
    <w:rsid w:val="001A4A0D"/>
    <w:rsid w:val="001A4A1F"/>
    <w:rsid w:val="001A4A98"/>
    <w:rsid w:val="001A4B69"/>
    <w:rsid w:val="001A4BF3"/>
    <w:rsid w:val="001A4C9B"/>
    <w:rsid w:val="001A4CDC"/>
    <w:rsid w:val="001A4EDA"/>
    <w:rsid w:val="001A4EE6"/>
    <w:rsid w:val="001A4EEC"/>
    <w:rsid w:val="001A513E"/>
    <w:rsid w:val="001A5164"/>
    <w:rsid w:val="001A52AE"/>
    <w:rsid w:val="001A52F5"/>
    <w:rsid w:val="001A5350"/>
    <w:rsid w:val="001A53BA"/>
    <w:rsid w:val="001A53C3"/>
    <w:rsid w:val="001A5403"/>
    <w:rsid w:val="001A55B7"/>
    <w:rsid w:val="001A55DA"/>
    <w:rsid w:val="001A56F9"/>
    <w:rsid w:val="001A5988"/>
    <w:rsid w:val="001A5A09"/>
    <w:rsid w:val="001A5B1B"/>
    <w:rsid w:val="001A5C43"/>
    <w:rsid w:val="001A5D08"/>
    <w:rsid w:val="001A60E4"/>
    <w:rsid w:val="001A61F4"/>
    <w:rsid w:val="001A63A8"/>
    <w:rsid w:val="001A64E5"/>
    <w:rsid w:val="001A6516"/>
    <w:rsid w:val="001A663E"/>
    <w:rsid w:val="001A66B7"/>
    <w:rsid w:val="001A6902"/>
    <w:rsid w:val="001A69BE"/>
    <w:rsid w:val="001A6B34"/>
    <w:rsid w:val="001A6D7E"/>
    <w:rsid w:val="001A6E56"/>
    <w:rsid w:val="001A6F0B"/>
    <w:rsid w:val="001A701F"/>
    <w:rsid w:val="001A70B9"/>
    <w:rsid w:val="001A72B2"/>
    <w:rsid w:val="001A72DD"/>
    <w:rsid w:val="001A74C7"/>
    <w:rsid w:val="001A772C"/>
    <w:rsid w:val="001A7735"/>
    <w:rsid w:val="001A775D"/>
    <w:rsid w:val="001A779F"/>
    <w:rsid w:val="001A79DB"/>
    <w:rsid w:val="001A7B39"/>
    <w:rsid w:val="001A7B85"/>
    <w:rsid w:val="001A7C61"/>
    <w:rsid w:val="001A7C83"/>
    <w:rsid w:val="001A7D70"/>
    <w:rsid w:val="001A7D81"/>
    <w:rsid w:val="001A7E5A"/>
    <w:rsid w:val="001B0002"/>
    <w:rsid w:val="001B031E"/>
    <w:rsid w:val="001B038C"/>
    <w:rsid w:val="001B0486"/>
    <w:rsid w:val="001B0653"/>
    <w:rsid w:val="001B0810"/>
    <w:rsid w:val="001B08E1"/>
    <w:rsid w:val="001B093D"/>
    <w:rsid w:val="001B0D8B"/>
    <w:rsid w:val="001B0E26"/>
    <w:rsid w:val="001B0E70"/>
    <w:rsid w:val="001B0F2B"/>
    <w:rsid w:val="001B1087"/>
    <w:rsid w:val="001B11C7"/>
    <w:rsid w:val="001B1278"/>
    <w:rsid w:val="001B13E6"/>
    <w:rsid w:val="001B140D"/>
    <w:rsid w:val="001B163C"/>
    <w:rsid w:val="001B1793"/>
    <w:rsid w:val="001B189F"/>
    <w:rsid w:val="001B18A7"/>
    <w:rsid w:val="001B18ED"/>
    <w:rsid w:val="001B1918"/>
    <w:rsid w:val="001B1A68"/>
    <w:rsid w:val="001B1AFE"/>
    <w:rsid w:val="001B1BEA"/>
    <w:rsid w:val="001B1CF5"/>
    <w:rsid w:val="001B1D29"/>
    <w:rsid w:val="001B1E9E"/>
    <w:rsid w:val="001B1ED5"/>
    <w:rsid w:val="001B208E"/>
    <w:rsid w:val="001B209C"/>
    <w:rsid w:val="001B20BC"/>
    <w:rsid w:val="001B217F"/>
    <w:rsid w:val="001B2237"/>
    <w:rsid w:val="001B2377"/>
    <w:rsid w:val="001B23BD"/>
    <w:rsid w:val="001B2523"/>
    <w:rsid w:val="001B263F"/>
    <w:rsid w:val="001B277D"/>
    <w:rsid w:val="001B2937"/>
    <w:rsid w:val="001B2948"/>
    <w:rsid w:val="001B29C0"/>
    <w:rsid w:val="001B29D5"/>
    <w:rsid w:val="001B29DB"/>
    <w:rsid w:val="001B2C95"/>
    <w:rsid w:val="001B2C9F"/>
    <w:rsid w:val="001B2DAF"/>
    <w:rsid w:val="001B2E66"/>
    <w:rsid w:val="001B2E91"/>
    <w:rsid w:val="001B307B"/>
    <w:rsid w:val="001B3114"/>
    <w:rsid w:val="001B31B5"/>
    <w:rsid w:val="001B31D2"/>
    <w:rsid w:val="001B3272"/>
    <w:rsid w:val="001B32F9"/>
    <w:rsid w:val="001B336F"/>
    <w:rsid w:val="001B34F0"/>
    <w:rsid w:val="001B359E"/>
    <w:rsid w:val="001B35CC"/>
    <w:rsid w:val="001B377B"/>
    <w:rsid w:val="001B3807"/>
    <w:rsid w:val="001B386E"/>
    <w:rsid w:val="001B3967"/>
    <w:rsid w:val="001B39A6"/>
    <w:rsid w:val="001B3A9A"/>
    <w:rsid w:val="001B3B11"/>
    <w:rsid w:val="001B3CEB"/>
    <w:rsid w:val="001B3DE8"/>
    <w:rsid w:val="001B3E2A"/>
    <w:rsid w:val="001B3E4C"/>
    <w:rsid w:val="001B3E65"/>
    <w:rsid w:val="001B3F3C"/>
    <w:rsid w:val="001B3FE2"/>
    <w:rsid w:val="001B4069"/>
    <w:rsid w:val="001B408B"/>
    <w:rsid w:val="001B4135"/>
    <w:rsid w:val="001B4184"/>
    <w:rsid w:val="001B41E2"/>
    <w:rsid w:val="001B420A"/>
    <w:rsid w:val="001B423E"/>
    <w:rsid w:val="001B4327"/>
    <w:rsid w:val="001B4375"/>
    <w:rsid w:val="001B442D"/>
    <w:rsid w:val="001B4453"/>
    <w:rsid w:val="001B46BF"/>
    <w:rsid w:val="001B46F4"/>
    <w:rsid w:val="001B470D"/>
    <w:rsid w:val="001B4752"/>
    <w:rsid w:val="001B47A5"/>
    <w:rsid w:val="001B47B9"/>
    <w:rsid w:val="001B4839"/>
    <w:rsid w:val="001B4892"/>
    <w:rsid w:val="001B48A3"/>
    <w:rsid w:val="001B48B7"/>
    <w:rsid w:val="001B48DB"/>
    <w:rsid w:val="001B4972"/>
    <w:rsid w:val="001B4A32"/>
    <w:rsid w:val="001B4B00"/>
    <w:rsid w:val="001B4B6C"/>
    <w:rsid w:val="001B4B9A"/>
    <w:rsid w:val="001B4C64"/>
    <w:rsid w:val="001B4C65"/>
    <w:rsid w:val="001B4C6B"/>
    <w:rsid w:val="001B4D20"/>
    <w:rsid w:val="001B4F3E"/>
    <w:rsid w:val="001B4FF4"/>
    <w:rsid w:val="001B50CA"/>
    <w:rsid w:val="001B51DB"/>
    <w:rsid w:val="001B53B3"/>
    <w:rsid w:val="001B563C"/>
    <w:rsid w:val="001B568B"/>
    <w:rsid w:val="001B5720"/>
    <w:rsid w:val="001B5781"/>
    <w:rsid w:val="001B5AC8"/>
    <w:rsid w:val="001B5B4F"/>
    <w:rsid w:val="001B5B94"/>
    <w:rsid w:val="001B5C61"/>
    <w:rsid w:val="001B5D61"/>
    <w:rsid w:val="001B5EF8"/>
    <w:rsid w:val="001B5F3F"/>
    <w:rsid w:val="001B5F47"/>
    <w:rsid w:val="001B5F4F"/>
    <w:rsid w:val="001B5FA6"/>
    <w:rsid w:val="001B6163"/>
    <w:rsid w:val="001B6544"/>
    <w:rsid w:val="001B65D4"/>
    <w:rsid w:val="001B674A"/>
    <w:rsid w:val="001B678F"/>
    <w:rsid w:val="001B6AF5"/>
    <w:rsid w:val="001B6C0C"/>
    <w:rsid w:val="001B6C67"/>
    <w:rsid w:val="001B6D37"/>
    <w:rsid w:val="001B71FF"/>
    <w:rsid w:val="001B725E"/>
    <w:rsid w:val="001B73CA"/>
    <w:rsid w:val="001B73F0"/>
    <w:rsid w:val="001B74E2"/>
    <w:rsid w:val="001B76BB"/>
    <w:rsid w:val="001B774C"/>
    <w:rsid w:val="001B77F9"/>
    <w:rsid w:val="001B7858"/>
    <w:rsid w:val="001B7972"/>
    <w:rsid w:val="001B7A0C"/>
    <w:rsid w:val="001B7E14"/>
    <w:rsid w:val="001C0443"/>
    <w:rsid w:val="001C047C"/>
    <w:rsid w:val="001C0516"/>
    <w:rsid w:val="001C07F6"/>
    <w:rsid w:val="001C08D8"/>
    <w:rsid w:val="001C0961"/>
    <w:rsid w:val="001C0AA6"/>
    <w:rsid w:val="001C0B38"/>
    <w:rsid w:val="001C0B49"/>
    <w:rsid w:val="001C0C28"/>
    <w:rsid w:val="001C0E30"/>
    <w:rsid w:val="001C102F"/>
    <w:rsid w:val="001C10A8"/>
    <w:rsid w:val="001C10C1"/>
    <w:rsid w:val="001C11A0"/>
    <w:rsid w:val="001C1609"/>
    <w:rsid w:val="001C167D"/>
    <w:rsid w:val="001C178F"/>
    <w:rsid w:val="001C1882"/>
    <w:rsid w:val="001C1B21"/>
    <w:rsid w:val="001C1B86"/>
    <w:rsid w:val="001C1BDB"/>
    <w:rsid w:val="001C1C0C"/>
    <w:rsid w:val="001C1CD1"/>
    <w:rsid w:val="001C1D83"/>
    <w:rsid w:val="001C1ECC"/>
    <w:rsid w:val="001C21F7"/>
    <w:rsid w:val="001C2486"/>
    <w:rsid w:val="001C2553"/>
    <w:rsid w:val="001C255D"/>
    <w:rsid w:val="001C25BC"/>
    <w:rsid w:val="001C275F"/>
    <w:rsid w:val="001C2A1A"/>
    <w:rsid w:val="001C2A84"/>
    <w:rsid w:val="001C2AAF"/>
    <w:rsid w:val="001C2B64"/>
    <w:rsid w:val="001C2BDC"/>
    <w:rsid w:val="001C2CD1"/>
    <w:rsid w:val="001C2FA1"/>
    <w:rsid w:val="001C2FB6"/>
    <w:rsid w:val="001C301B"/>
    <w:rsid w:val="001C303A"/>
    <w:rsid w:val="001C309D"/>
    <w:rsid w:val="001C3102"/>
    <w:rsid w:val="001C3208"/>
    <w:rsid w:val="001C3364"/>
    <w:rsid w:val="001C346F"/>
    <w:rsid w:val="001C36E3"/>
    <w:rsid w:val="001C3702"/>
    <w:rsid w:val="001C38CE"/>
    <w:rsid w:val="001C395D"/>
    <w:rsid w:val="001C3BB8"/>
    <w:rsid w:val="001C3E98"/>
    <w:rsid w:val="001C3F4B"/>
    <w:rsid w:val="001C413D"/>
    <w:rsid w:val="001C41F9"/>
    <w:rsid w:val="001C426C"/>
    <w:rsid w:val="001C45B7"/>
    <w:rsid w:val="001C45FB"/>
    <w:rsid w:val="001C4616"/>
    <w:rsid w:val="001C4688"/>
    <w:rsid w:val="001C469D"/>
    <w:rsid w:val="001C4771"/>
    <w:rsid w:val="001C48D2"/>
    <w:rsid w:val="001C49DB"/>
    <w:rsid w:val="001C4A4C"/>
    <w:rsid w:val="001C4B12"/>
    <w:rsid w:val="001C4B9E"/>
    <w:rsid w:val="001C4BA6"/>
    <w:rsid w:val="001C4D18"/>
    <w:rsid w:val="001C4D47"/>
    <w:rsid w:val="001C4FEA"/>
    <w:rsid w:val="001C5532"/>
    <w:rsid w:val="001C553A"/>
    <w:rsid w:val="001C5701"/>
    <w:rsid w:val="001C5729"/>
    <w:rsid w:val="001C594B"/>
    <w:rsid w:val="001C5AF3"/>
    <w:rsid w:val="001C5B34"/>
    <w:rsid w:val="001C5D2B"/>
    <w:rsid w:val="001C5D55"/>
    <w:rsid w:val="001C5F74"/>
    <w:rsid w:val="001C5FB1"/>
    <w:rsid w:val="001C5FE2"/>
    <w:rsid w:val="001C6029"/>
    <w:rsid w:val="001C614A"/>
    <w:rsid w:val="001C61C8"/>
    <w:rsid w:val="001C62BC"/>
    <w:rsid w:val="001C62ED"/>
    <w:rsid w:val="001C633D"/>
    <w:rsid w:val="001C6519"/>
    <w:rsid w:val="001C65AB"/>
    <w:rsid w:val="001C6614"/>
    <w:rsid w:val="001C664D"/>
    <w:rsid w:val="001C67C1"/>
    <w:rsid w:val="001C67CF"/>
    <w:rsid w:val="001C68F2"/>
    <w:rsid w:val="001C6969"/>
    <w:rsid w:val="001C6A4A"/>
    <w:rsid w:val="001C6C62"/>
    <w:rsid w:val="001C6CBB"/>
    <w:rsid w:val="001C6D15"/>
    <w:rsid w:val="001C6D96"/>
    <w:rsid w:val="001C6E69"/>
    <w:rsid w:val="001C6F60"/>
    <w:rsid w:val="001C6F72"/>
    <w:rsid w:val="001C6FA8"/>
    <w:rsid w:val="001C7052"/>
    <w:rsid w:val="001C74AB"/>
    <w:rsid w:val="001C75E3"/>
    <w:rsid w:val="001C765A"/>
    <w:rsid w:val="001C77A2"/>
    <w:rsid w:val="001C77CB"/>
    <w:rsid w:val="001C78F5"/>
    <w:rsid w:val="001C7A58"/>
    <w:rsid w:val="001C7AC2"/>
    <w:rsid w:val="001C7CB9"/>
    <w:rsid w:val="001C7CCE"/>
    <w:rsid w:val="001C7D3F"/>
    <w:rsid w:val="001C7D99"/>
    <w:rsid w:val="001C7F06"/>
    <w:rsid w:val="001C7F08"/>
    <w:rsid w:val="001C7F89"/>
    <w:rsid w:val="001C7FE9"/>
    <w:rsid w:val="001D01C3"/>
    <w:rsid w:val="001D0228"/>
    <w:rsid w:val="001D0303"/>
    <w:rsid w:val="001D0548"/>
    <w:rsid w:val="001D057B"/>
    <w:rsid w:val="001D05D8"/>
    <w:rsid w:val="001D062F"/>
    <w:rsid w:val="001D067A"/>
    <w:rsid w:val="001D0776"/>
    <w:rsid w:val="001D0907"/>
    <w:rsid w:val="001D0ADC"/>
    <w:rsid w:val="001D0BDF"/>
    <w:rsid w:val="001D0CAA"/>
    <w:rsid w:val="001D0E27"/>
    <w:rsid w:val="001D0F6F"/>
    <w:rsid w:val="001D10DD"/>
    <w:rsid w:val="001D121F"/>
    <w:rsid w:val="001D127C"/>
    <w:rsid w:val="001D13E3"/>
    <w:rsid w:val="001D144E"/>
    <w:rsid w:val="001D1462"/>
    <w:rsid w:val="001D14BE"/>
    <w:rsid w:val="001D1769"/>
    <w:rsid w:val="001D1874"/>
    <w:rsid w:val="001D1883"/>
    <w:rsid w:val="001D19AF"/>
    <w:rsid w:val="001D1B82"/>
    <w:rsid w:val="001D1C38"/>
    <w:rsid w:val="001D1CED"/>
    <w:rsid w:val="001D1F36"/>
    <w:rsid w:val="001D1F7E"/>
    <w:rsid w:val="001D2141"/>
    <w:rsid w:val="001D2272"/>
    <w:rsid w:val="001D238A"/>
    <w:rsid w:val="001D26BD"/>
    <w:rsid w:val="001D2855"/>
    <w:rsid w:val="001D2AEE"/>
    <w:rsid w:val="001D2B0B"/>
    <w:rsid w:val="001D2B2E"/>
    <w:rsid w:val="001D2B9A"/>
    <w:rsid w:val="001D2C9D"/>
    <w:rsid w:val="001D2D14"/>
    <w:rsid w:val="001D2D64"/>
    <w:rsid w:val="001D2D9E"/>
    <w:rsid w:val="001D2DF8"/>
    <w:rsid w:val="001D2E92"/>
    <w:rsid w:val="001D2F65"/>
    <w:rsid w:val="001D2F73"/>
    <w:rsid w:val="001D2F98"/>
    <w:rsid w:val="001D3038"/>
    <w:rsid w:val="001D32DC"/>
    <w:rsid w:val="001D3306"/>
    <w:rsid w:val="001D3329"/>
    <w:rsid w:val="001D3487"/>
    <w:rsid w:val="001D35C9"/>
    <w:rsid w:val="001D3701"/>
    <w:rsid w:val="001D3860"/>
    <w:rsid w:val="001D3A8D"/>
    <w:rsid w:val="001D3AB0"/>
    <w:rsid w:val="001D3B09"/>
    <w:rsid w:val="001D3C0A"/>
    <w:rsid w:val="001D3C8B"/>
    <w:rsid w:val="001D3DBC"/>
    <w:rsid w:val="001D3E68"/>
    <w:rsid w:val="001D3E87"/>
    <w:rsid w:val="001D3EE7"/>
    <w:rsid w:val="001D3FF3"/>
    <w:rsid w:val="001D4094"/>
    <w:rsid w:val="001D4167"/>
    <w:rsid w:val="001D4168"/>
    <w:rsid w:val="001D4298"/>
    <w:rsid w:val="001D4607"/>
    <w:rsid w:val="001D46FD"/>
    <w:rsid w:val="001D49AB"/>
    <w:rsid w:val="001D4A0B"/>
    <w:rsid w:val="001D4A65"/>
    <w:rsid w:val="001D4BBA"/>
    <w:rsid w:val="001D4CB7"/>
    <w:rsid w:val="001D4D06"/>
    <w:rsid w:val="001D4D8F"/>
    <w:rsid w:val="001D4DC9"/>
    <w:rsid w:val="001D50BA"/>
    <w:rsid w:val="001D50D9"/>
    <w:rsid w:val="001D5122"/>
    <w:rsid w:val="001D5225"/>
    <w:rsid w:val="001D5395"/>
    <w:rsid w:val="001D54B4"/>
    <w:rsid w:val="001D58A1"/>
    <w:rsid w:val="001D5A24"/>
    <w:rsid w:val="001D5A27"/>
    <w:rsid w:val="001D5B04"/>
    <w:rsid w:val="001D5B13"/>
    <w:rsid w:val="001D5C19"/>
    <w:rsid w:val="001D5C1F"/>
    <w:rsid w:val="001D5CDB"/>
    <w:rsid w:val="001D5D91"/>
    <w:rsid w:val="001D5EF1"/>
    <w:rsid w:val="001D60C6"/>
    <w:rsid w:val="001D63D3"/>
    <w:rsid w:val="001D6581"/>
    <w:rsid w:val="001D65A7"/>
    <w:rsid w:val="001D6802"/>
    <w:rsid w:val="001D6898"/>
    <w:rsid w:val="001D6AAA"/>
    <w:rsid w:val="001D6CC1"/>
    <w:rsid w:val="001D6E26"/>
    <w:rsid w:val="001D6FF0"/>
    <w:rsid w:val="001D711D"/>
    <w:rsid w:val="001D7252"/>
    <w:rsid w:val="001D7309"/>
    <w:rsid w:val="001D7377"/>
    <w:rsid w:val="001D73D2"/>
    <w:rsid w:val="001D7498"/>
    <w:rsid w:val="001D751D"/>
    <w:rsid w:val="001D77CA"/>
    <w:rsid w:val="001D792F"/>
    <w:rsid w:val="001D7B82"/>
    <w:rsid w:val="001D7D7E"/>
    <w:rsid w:val="001D7EB6"/>
    <w:rsid w:val="001E0093"/>
    <w:rsid w:val="001E01B4"/>
    <w:rsid w:val="001E02D7"/>
    <w:rsid w:val="001E052B"/>
    <w:rsid w:val="001E0573"/>
    <w:rsid w:val="001E074D"/>
    <w:rsid w:val="001E0819"/>
    <w:rsid w:val="001E0A5D"/>
    <w:rsid w:val="001E0C06"/>
    <w:rsid w:val="001E0D22"/>
    <w:rsid w:val="001E0D43"/>
    <w:rsid w:val="001E0D6A"/>
    <w:rsid w:val="001E0DCC"/>
    <w:rsid w:val="001E0F6F"/>
    <w:rsid w:val="001E1093"/>
    <w:rsid w:val="001E10F1"/>
    <w:rsid w:val="001E117B"/>
    <w:rsid w:val="001E11CF"/>
    <w:rsid w:val="001E11D6"/>
    <w:rsid w:val="001E1229"/>
    <w:rsid w:val="001E12F9"/>
    <w:rsid w:val="001E13C3"/>
    <w:rsid w:val="001E140A"/>
    <w:rsid w:val="001E14DD"/>
    <w:rsid w:val="001E162E"/>
    <w:rsid w:val="001E1854"/>
    <w:rsid w:val="001E1885"/>
    <w:rsid w:val="001E1889"/>
    <w:rsid w:val="001E1902"/>
    <w:rsid w:val="001E1985"/>
    <w:rsid w:val="001E1B77"/>
    <w:rsid w:val="001E1BCD"/>
    <w:rsid w:val="001E1E95"/>
    <w:rsid w:val="001E1E9A"/>
    <w:rsid w:val="001E1FE3"/>
    <w:rsid w:val="001E2004"/>
    <w:rsid w:val="001E204D"/>
    <w:rsid w:val="001E2142"/>
    <w:rsid w:val="001E2162"/>
    <w:rsid w:val="001E21E4"/>
    <w:rsid w:val="001E2317"/>
    <w:rsid w:val="001E237D"/>
    <w:rsid w:val="001E253C"/>
    <w:rsid w:val="001E2620"/>
    <w:rsid w:val="001E264F"/>
    <w:rsid w:val="001E27C7"/>
    <w:rsid w:val="001E27D6"/>
    <w:rsid w:val="001E2A51"/>
    <w:rsid w:val="001E2AC5"/>
    <w:rsid w:val="001E2D87"/>
    <w:rsid w:val="001E308F"/>
    <w:rsid w:val="001E3216"/>
    <w:rsid w:val="001E32FC"/>
    <w:rsid w:val="001E3447"/>
    <w:rsid w:val="001E34DA"/>
    <w:rsid w:val="001E36D1"/>
    <w:rsid w:val="001E388E"/>
    <w:rsid w:val="001E39FC"/>
    <w:rsid w:val="001E3B3D"/>
    <w:rsid w:val="001E3BF7"/>
    <w:rsid w:val="001E3CA2"/>
    <w:rsid w:val="001E3E18"/>
    <w:rsid w:val="001E4008"/>
    <w:rsid w:val="001E4019"/>
    <w:rsid w:val="001E42AE"/>
    <w:rsid w:val="001E4318"/>
    <w:rsid w:val="001E44BD"/>
    <w:rsid w:val="001E4569"/>
    <w:rsid w:val="001E4692"/>
    <w:rsid w:val="001E46B7"/>
    <w:rsid w:val="001E4708"/>
    <w:rsid w:val="001E4750"/>
    <w:rsid w:val="001E475A"/>
    <w:rsid w:val="001E48EB"/>
    <w:rsid w:val="001E4B18"/>
    <w:rsid w:val="001E4B8A"/>
    <w:rsid w:val="001E4C87"/>
    <w:rsid w:val="001E5082"/>
    <w:rsid w:val="001E50F2"/>
    <w:rsid w:val="001E51AD"/>
    <w:rsid w:val="001E54F9"/>
    <w:rsid w:val="001E562A"/>
    <w:rsid w:val="001E57F9"/>
    <w:rsid w:val="001E58BC"/>
    <w:rsid w:val="001E5921"/>
    <w:rsid w:val="001E5E56"/>
    <w:rsid w:val="001E6095"/>
    <w:rsid w:val="001E638D"/>
    <w:rsid w:val="001E6410"/>
    <w:rsid w:val="001E644E"/>
    <w:rsid w:val="001E646F"/>
    <w:rsid w:val="001E6473"/>
    <w:rsid w:val="001E651B"/>
    <w:rsid w:val="001E6756"/>
    <w:rsid w:val="001E67C6"/>
    <w:rsid w:val="001E6A3F"/>
    <w:rsid w:val="001E6CF3"/>
    <w:rsid w:val="001E7201"/>
    <w:rsid w:val="001E72E0"/>
    <w:rsid w:val="001E73CD"/>
    <w:rsid w:val="001E7631"/>
    <w:rsid w:val="001E7640"/>
    <w:rsid w:val="001E767B"/>
    <w:rsid w:val="001E79BE"/>
    <w:rsid w:val="001E7B09"/>
    <w:rsid w:val="001E7B38"/>
    <w:rsid w:val="001E7C5B"/>
    <w:rsid w:val="001E7CA2"/>
    <w:rsid w:val="001E7CEC"/>
    <w:rsid w:val="001E7D08"/>
    <w:rsid w:val="001E7D7C"/>
    <w:rsid w:val="001E7DD0"/>
    <w:rsid w:val="001E7F43"/>
    <w:rsid w:val="001E7F5A"/>
    <w:rsid w:val="001F0154"/>
    <w:rsid w:val="001F0171"/>
    <w:rsid w:val="001F03DF"/>
    <w:rsid w:val="001F0409"/>
    <w:rsid w:val="001F04B7"/>
    <w:rsid w:val="001F0784"/>
    <w:rsid w:val="001F0813"/>
    <w:rsid w:val="001F08A2"/>
    <w:rsid w:val="001F0B89"/>
    <w:rsid w:val="001F0CAF"/>
    <w:rsid w:val="001F0CFA"/>
    <w:rsid w:val="001F0D7F"/>
    <w:rsid w:val="001F1009"/>
    <w:rsid w:val="001F106B"/>
    <w:rsid w:val="001F1073"/>
    <w:rsid w:val="001F12F3"/>
    <w:rsid w:val="001F1340"/>
    <w:rsid w:val="001F1695"/>
    <w:rsid w:val="001F18EE"/>
    <w:rsid w:val="001F1AAF"/>
    <w:rsid w:val="001F1B2B"/>
    <w:rsid w:val="001F1B70"/>
    <w:rsid w:val="001F1C5D"/>
    <w:rsid w:val="001F1CD9"/>
    <w:rsid w:val="001F1DF7"/>
    <w:rsid w:val="001F1E5F"/>
    <w:rsid w:val="001F21C7"/>
    <w:rsid w:val="001F21F4"/>
    <w:rsid w:val="001F2222"/>
    <w:rsid w:val="001F235A"/>
    <w:rsid w:val="001F23B8"/>
    <w:rsid w:val="001F23C3"/>
    <w:rsid w:val="001F2501"/>
    <w:rsid w:val="001F256C"/>
    <w:rsid w:val="001F25A9"/>
    <w:rsid w:val="001F2781"/>
    <w:rsid w:val="001F2969"/>
    <w:rsid w:val="001F2AF3"/>
    <w:rsid w:val="001F2AF8"/>
    <w:rsid w:val="001F2BC9"/>
    <w:rsid w:val="001F2C58"/>
    <w:rsid w:val="001F2C7A"/>
    <w:rsid w:val="001F2D67"/>
    <w:rsid w:val="001F2E26"/>
    <w:rsid w:val="001F2F4C"/>
    <w:rsid w:val="001F2F76"/>
    <w:rsid w:val="001F3263"/>
    <w:rsid w:val="001F32E9"/>
    <w:rsid w:val="001F332E"/>
    <w:rsid w:val="001F34BE"/>
    <w:rsid w:val="001F35AB"/>
    <w:rsid w:val="001F35DF"/>
    <w:rsid w:val="001F37F5"/>
    <w:rsid w:val="001F3914"/>
    <w:rsid w:val="001F39D9"/>
    <w:rsid w:val="001F3B81"/>
    <w:rsid w:val="001F3BBC"/>
    <w:rsid w:val="001F3E31"/>
    <w:rsid w:val="001F3E4C"/>
    <w:rsid w:val="001F4080"/>
    <w:rsid w:val="001F41CE"/>
    <w:rsid w:val="001F41FC"/>
    <w:rsid w:val="001F4222"/>
    <w:rsid w:val="001F4228"/>
    <w:rsid w:val="001F4564"/>
    <w:rsid w:val="001F45FB"/>
    <w:rsid w:val="001F4665"/>
    <w:rsid w:val="001F4681"/>
    <w:rsid w:val="001F46B3"/>
    <w:rsid w:val="001F481F"/>
    <w:rsid w:val="001F4B73"/>
    <w:rsid w:val="001F4B8E"/>
    <w:rsid w:val="001F4F79"/>
    <w:rsid w:val="001F50A7"/>
    <w:rsid w:val="001F50E3"/>
    <w:rsid w:val="001F5346"/>
    <w:rsid w:val="001F53AA"/>
    <w:rsid w:val="001F5521"/>
    <w:rsid w:val="001F5705"/>
    <w:rsid w:val="001F5751"/>
    <w:rsid w:val="001F57AC"/>
    <w:rsid w:val="001F5854"/>
    <w:rsid w:val="001F5BC0"/>
    <w:rsid w:val="001F5CE2"/>
    <w:rsid w:val="001F5DB4"/>
    <w:rsid w:val="001F5E75"/>
    <w:rsid w:val="001F6198"/>
    <w:rsid w:val="001F620C"/>
    <w:rsid w:val="001F627F"/>
    <w:rsid w:val="001F62C8"/>
    <w:rsid w:val="001F6468"/>
    <w:rsid w:val="001F64B3"/>
    <w:rsid w:val="001F65C8"/>
    <w:rsid w:val="001F66B0"/>
    <w:rsid w:val="001F6789"/>
    <w:rsid w:val="001F69D0"/>
    <w:rsid w:val="001F6B22"/>
    <w:rsid w:val="001F6B64"/>
    <w:rsid w:val="001F6C73"/>
    <w:rsid w:val="001F6C7E"/>
    <w:rsid w:val="001F6CB0"/>
    <w:rsid w:val="001F6CE2"/>
    <w:rsid w:val="001F6D3B"/>
    <w:rsid w:val="001F6D4D"/>
    <w:rsid w:val="001F6D7F"/>
    <w:rsid w:val="001F6DBC"/>
    <w:rsid w:val="001F6E4F"/>
    <w:rsid w:val="001F6F6A"/>
    <w:rsid w:val="001F7023"/>
    <w:rsid w:val="001F702E"/>
    <w:rsid w:val="001F70EA"/>
    <w:rsid w:val="001F7104"/>
    <w:rsid w:val="001F737C"/>
    <w:rsid w:val="001F73EA"/>
    <w:rsid w:val="001F7402"/>
    <w:rsid w:val="001F7482"/>
    <w:rsid w:val="001F75B5"/>
    <w:rsid w:val="001F75F4"/>
    <w:rsid w:val="001F7682"/>
    <w:rsid w:val="001F768F"/>
    <w:rsid w:val="001F77D3"/>
    <w:rsid w:val="001F7989"/>
    <w:rsid w:val="001F7994"/>
    <w:rsid w:val="001F7A30"/>
    <w:rsid w:val="001F7AF3"/>
    <w:rsid w:val="001F7B17"/>
    <w:rsid w:val="001F7DF7"/>
    <w:rsid w:val="001F7E4D"/>
    <w:rsid w:val="001F7FF1"/>
    <w:rsid w:val="0020010A"/>
    <w:rsid w:val="00200235"/>
    <w:rsid w:val="002004CE"/>
    <w:rsid w:val="00200560"/>
    <w:rsid w:val="002006F0"/>
    <w:rsid w:val="00200719"/>
    <w:rsid w:val="0020073A"/>
    <w:rsid w:val="0020097A"/>
    <w:rsid w:val="002009C0"/>
    <w:rsid w:val="00200C0B"/>
    <w:rsid w:val="00200CFC"/>
    <w:rsid w:val="00200EE1"/>
    <w:rsid w:val="00200F9B"/>
    <w:rsid w:val="00201183"/>
    <w:rsid w:val="002011AE"/>
    <w:rsid w:val="002011EB"/>
    <w:rsid w:val="002012D1"/>
    <w:rsid w:val="002012E5"/>
    <w:rsid w:val="002012EB"/>
    <w:rsid w:val="00201437"/>
    <w:rsid w:val="002015CC"/>
    <w:rsid w:val="0020179C"/>
    <w:rsid w:val="002017A1"/>
    <w:rsid w:val="002018B3"/>
    <w:rsid w:val="00201AC6"/>
    <w:rsid w:val="00201D6F"/>
    <w:rsid w:val="00201DA8"/>
    <w:rsid w:val="002020CD"/>
    <w:rsid w:val="00202178"/>
    <w:rsid w:val="002021EB"/>
    <w:rsid w:val="00202258"/>
    <w:rsid w:val="002022E7"/>
    <w:rsid w:val="00202316"/>
    <w:rsid w:val="00202337"/>
    <w:rsid w:val="0020260D"/>
    <w:rsid w:val="0020262C"/>
    <w:rsid w:val="00202776"/>
    <w:rsid w:val="002028E4"/>
    <w:rsid w:val="00202BD7"/>
    <w:rsid w:val="00202BED"/>
    <w:rsid w:val="00202BEE"/>
    <w:rsid w:val="00202C24"/>
    <w:rsid w:val="00202C37"/>
    <w:rsid w:val="00202C4F"/>
    <w:rsid w:val="00202D64"/>
    <w:rsid w:val="00202DBB"/>
    <w:rsid w:val="00202DE9"/>
    <w:rsid w:val="00202E08"/>
    <w:rsid w:val="00202F11"/>
    <w:rsid w:val="00202F4C"/>
    <w:rsid w:val="002033F4"/>
    <w:rsid w:val="00203606"/>
    <w:rsid w:val="00203693"/>
    <w:rsid w:val="002037A2"/>
    <w:rsid w:val="002037BF"/>
    <w:rsid w:val="002037C3"/>
    <w:rsid w:val="002038E3"/>
    <w:rsid w:val="00203A85"/>
    <w:rsid w:val="00203B32"/>
    <w:rsid w:val="00203B3F"/>
    <w:rsid w:val="00204004"/>
    <w:rsid w:val="0020401C"/>
    <w:rsid w:val="00204155"/>
    <w:rsid w:val="0020415F"/>
    <w:rsid w:val="00204329"/>
    <w:rsid w:val="002043A6"/>
    <w:rsid w:val="002043BF"/>
    <w:rsid w:val="0020452C"/>
    <w:rsid w:val="00204704"/>
    <w:rsid w:val="002047A7"/>
    <w:rsid w:val="002047A8"/>
    <w:rsid w:val="0020480E"/>
    <w:rsid w:val="002048EA"/>
    <w:rsid w:val="00204A61"/>
    <w:rsid w:val="00204AB0"/>
    <w:rsid w:val="00204BA9"/>
    <w:rsid w:val="00204DB8"/>
    <w:rsid w:val="00204DED"/>
    <w:rsid w:val="00204F19"/>
    <w:rsid w:val="00204FFC"/>
    <w:rsid w:val="0020504E"/>
    <w:rsid w:val="00205098"/>
    <w:rsid w:val="002051DA"/>
    <w:rsid w:val="00205416"/>
    <w:rsid w:val="00205618"/>
    <w:rsid w:val="002059DC"/>
    <w:rsid w:val="00205ADE"/>
    <w:rsid w:val="00205D25"/>
    <w:rsid w:val="00205DF3"/>
    <w:rsid w:val="00205E5C"/>
    <w:rsid w:val="00205EE8"/>
    <w:rsid w:val="00205FD2"/>
    <w:rsid w:val="00206173"/>
    <w:rsid w:val="00206303"/>
    <w:rsid w:val="0020646B"/>
    <w:rsid w:val="0020646F"/>
    <w:rsid w:val="002065C4"/>
    <w:rsid w:val="002065F6"/>
    <w:rsid w:val="00206623"/>
    <w:rsid w:val="00206668"/>
    <w:rsid w:val="00206841"/>
    <w:rsid w:val="00206884"/>
    <w:rsid w:val="002068A8"/>
    <w:rsid w:val="002068BB"/>
    <w:rsid w:val="002068E5"/>
    <w:rsid w:val="00206901"/>
    <w:rsid w:val="00206903"/>
    <w:rsid w:val="0020692F"/>
    <w:rsid w:val="00206AAE"/>
    <w:rsid w:val="00206C32"/>
    <w:rsid w:val="00206DD1"/>
    <w:rsid w:val="00206EDA"/>
    <w:rsid w:val="00206F72"/>
    <w:rsid w:val="00207098"/>
    <w:rsid w:val="002074A4"/>
    <w:rsid w:val="00207665"/>
    <w:rsid w:val="0020789C"/>
    <w:rsid w:val="0020789E"/>
    <w:rsid w:val="00207915"/>
    <w:rsid w:val="002079C1"/>
    <w:rsid w:val="00207C09"/>
    <w:rsid w:val="00207D4A"/>
    <w:rsid w:val="00207E00"/>
    <w:rsid w:val="00207E03"/>
    <w:rsid w:val="00207E43"/>
    <w:rsid w:val="00207F12"/>
    <w:rsid w:val="00207F19"/>
    <w:rsid w:val="00207F2A"/>
    <w:rsid w:val="00207FA5"/>
    <w:rsid w:val="00207FBC"/>
    <w:rsid w:val="0021017F"/>
    <w:rsid w:val="00210296"/>
    <w:rsid w:val="00210465"/>
    <w:rsid w:val="00210555"/>
    <w:rsid w:val="0021066B"/>
    <w:rsid w:val="00210852"/>
    <w:rsid w:val="00210A3D"/>
    <w:rsid w:val="00210B13"/>
    <w:rsid w:val="0021100E"/>
    <w:rsid w:val="00211096"/>
    <w:rsid w:val="0021118F"/>
    <w:rsid w:val="002111F8"/>
    <w:rsid w:val="002112AA"/>
    <w:rsid w:val="0021179B"/>
    <w:rsid w:val="0021190C"/>
    <w:rsid w:val="00211948"/>
    <w:rsid w:val="00211B90"/>
    <w:rsid w:val="00211D4E"/>
    <w:rsid w:val="00211E71"/>
    <w:rsid w:val="00211EE4"/>
    <w:rsid w:val="00211FAC"/>
    <w:rsid w:val="0021211F"/>
    <w:rsid w:val="0021212D"/>
    <w:rsid w:val="0021217A"/>
    <w:rsid w:val="00212192"/>
    <w:rsid w:val="00212299"/>
    <w:rsid w:val="002125A0"/>
    <w:rsid w:val="0021276E"/>
    <w:rsid w:val="0021299B"/>
    <w:rsid w:val="00212A17"/>
    <w:rsid w:val="00212A23"/>
    <w:rsid w:val="00212B35"/>
    <w:rsid w:val="00212D7E"/>
    <w:rsid w:val="00212DFD"/>
    <w:rsid w:val="00212F60"/>
    <w:rsid w:val="00213515"/>
    <w:rsid w:val="002135AD"/>
    <w:rsid w:val="0021371D"/>
    <w:rsid w:val="0021375B"/>
    <w:rsid w:val="00213763"/>
    <w:rsid w:val="002137ED"/>
    <w:rsid w:val="002138D8"/>
    <w:rsid w:val="002139D2"/>
    <w:rsid w:val="00213A8F"/>
    <w:rsid w:val="00213BFE"/>
    <w:rsid w:val="00213C42"/>
    <w:rsid w:val="0021400A"/>
    <w:rsid w:val="00214125"/>
    <w:rsid w:val="0021419F"/>
    <w:rsid w:val="002143BC"/>
    <w:rsid w:val="0021443C"/>
    <w:rsid w:val="0021462A"/>
    <w:rsid w:val="002148F3"/>
    <w:rsid w:val="00214940"/>
    <w:rsid w:val="00214A2C"/>
    <w:rsid w:val="00214A4E"/>
    <w:rsid w:val="00214A76"/>
    <w:rsid w:val="00214C5D"/>
    <w:rsid w:val="00214CE5"/>
    <w:rsid w:val="00214DD0"/>
    <w:rsid w:val="00214E44"/>
    <w:rsid w:val="00214E93"/>
    <w:rsid w:val="00214EE8"/>
    <w:rsid w:val="00214FD0"/>
    <w:rsid w:val="00215010"/>
    <w:rsid w:val="00215098"/>
    <w:rsid w:val="002151D9"/>
    <w:rsid w:val="002153A8"/>
    <w:rsid w:val="002156A8"/>
    <w:rsid w:val="00215760"/>
    <w:rsid w:val="0021594B"/>
    <w:rsid w:val="00215B23"/>
    <w:rsid w:val="00215B26"/>
    <w:rsid w:val="00215B3F"/>
    <w:rsid w:val="00215DF6"/>
    <w:rsid w:val="00216375"/>
    <w:rsid w:val="002163A4"/>
    <w:rsid w:val="0021640A"/>
    <w:rsid w:val="00216427"/>
    <w:rsid w:val="00216481"/>
    <w:rsid w:val="002164E2"/>
    <w:rsid w:val="002164E8"/>
    <w:rsid w:val="002164EC"/>
    <w:rsid w:val="002165D6"/>
    <w:rsid w:val="002169A8"/>
    <w:rsid w:val="00216A29"/>
    <w:rsid w:val="00216D20"/>
    <w:rsid w:val="00216D66"/>
    <w:rsid w:val="00216DA6"/>
    <w:rsid w:val="00216FD7"/>
    <w:rsid w:val="0021709D"/>
    <w:rsid w:val="002172AA"/>
    <w:rsid w:val="00217346"/>
    <w:rsid w:val="00217394"/>
    <w:rsid w:val="0021770A"/>
    <w:rsid w:val="00217854"/>
    <w:rsid w:val="00217876"/>
    <w:rsid w:val="0021789D"/>
    <w:rsid w:val="00217937"/>
    <w:rsid w:val="00217A3E"/>
    <w:rsid w:val="00217AE3"/>
    <w:rsid w:val="00217AFA"/>
    <w:rsid w:val="00217BF1"/>
    <w:rsid w:val="00217F00"/>
    <w:rsid w:val="00217FA7"/>
    <w:rsid w:val="00220018"/>
    <w:rsid w:val="0022001C"/>
    <w:rsid w:val="00220243"/>
    <w:rsid w:val="0022024A"/>
    <w:rsid w:val="00220278"/>
    <w:rsid w:val="002205F3"/>
    <w:rsid w:val="00220624"/>
    <w:rsid w:val="00220785"/>
    <w:rsid w:val="0022084A"/>
    <w:rsid w:val="00220AD8"/>
    <w:rsid w:val="00220C5C"/>
    <w:rsid w:val="00220CF7"/>
    <w:rsid w:val="00220DBA"/>
    <w:rsid w:val="00220E7C"/>
    <w:rsid w:val="00220EF7"/>
    <w:rsid w:val="00221119"/>
    <w:rsid w:val="002211E9"/>
    <w:rsid w:val="00221293"/>
    <w:rsid w:val="00221434"/>
    <w:rsid w:val="00221533"/>
    <w:rsid w:val="002215E4"/>
    <w:rsid w:val="002216DE"/>
    <w:rsid w:val="00221932"/>
    <w:rsid w:val="00221A29"/>
    <w:rsid w:val="00221C5D"/>
    <w:rsid w:val="00221D6A"/>
    <w:rsid w:val="00221E17"/>
    <w:rsid w:val="00221EB2"/>
    <w:rsid w:val="00221F94"/>
    <w:rsid w:val="00222067"/>
    <w:rsid w:val="002221B0"/>
    <w:rsid w:val="0022222A"/>
    <w:rsid w:val="00222233"/>
    <w:rsid w:val="0022227F"/>
    <w:rsid w:val="00222553"/>
    <w:rsid w:val="00222616"/>
    <w:rsid w:val="002226AA"/>
    <w:rsid w:val="00222738"/>
    <w:rsid w:val="0022278C"/>
    <w:rsid w:val="002227BE"/>
    <w:rsid w:val="002228A9"/>
    <w:rsid w:val="00222962"/>
    <w:rsid w:val="00222CA8"/>
    <w:rsid w:val="00222DBE"/>
    <w:rsid w:val="00222E01"/>
    <w:rsid w:val="002230D6"/>
    <w:rsid w:val="0022313A"/>
    <w:rsid w:val="0022315D"/>
    <w:rsid w:val="0022349C"/>
    <w:rsid w:val="0022355B"/>
    <w:rsid w:val="002235D0"/>
    <w:rsid w:val="00223668"/>
    <w:rsid w:val="00223741"/>
    <w:rsid w:val="002237FE"/>
    <w:rsid w:val="00223982"/>
    <w:rsid w:val="002239FC"/>
    <w:rsid w:val="00223B27"/>
    <w:rsid w:val="00223BF5"/>
    <w:rsid w:val="00223D4C"/>
    <w:rsid w:val="00223E3B"/>
    <w:rsid w:val="00223FCA"/>
    <w:rsid w:val="00224171"/>
    <w:rsid w:val="00224344"/>
    <w:rsid w:val="002243E3"/>
    <w:rsid w:val="002244D4"/>
    <w:rsid w:val="00224557"/>
    <w:rsid w:val="00224576"/>
    <w:rsid w:val="00224625"/>
    <w:rsid w:val="0022469F"/>
    <w:rsid w:val="002248E3"/>
    <w:rsid w:val="00224A96"/>
    <w:rsid w:val="00224BF2"/>
    <w:rsid w:val="00224D15"/>
    <w:rsid w:val="00224D31"/>
    <w:rsid w:val="00224EAB"/>
    <w:rsid w:val="00224ED2"/>
    <w:rsid w:val="00224F10"/>
    <w:rsid w:val="00225065"/>
    <w:rsid w:val="002250FC"/>
    <w:rsid w:val="00225426"/>
    <w:rsid w:val="0022547A"/>
    <w:rsid w:val="00225493"/>
    <w:rsid w:val="002254A1"/>
    <w:rsid w:val="002254E0"/>
    <w:rsid w:val="002256DE"/>
    <w:rsid w:val="00225720"/>
    <w:rsid w:val="002257C0"/>
    <w:rsid w:val="002259AE"/>
    <w:rsid w:val="002259B6"/>
    <w:rsid w:val="00225C1B"/>
    <w:rsid w:val="00225C39"/>
    <w:rsid w:val="00225D87"/>
    <w:rsid w:val="00225E2D"/>
    <w:rsid w:val="00225ED2"/>
    <w:rsid w:val="00225F83"/>
    <w:rsid w:val="00225FCE"/>
    <w:rsid w:val="002260D0"/>
    <w:rsid w:val="0022650A"/>
    <w:rsid w:val="002265BC"/>
    <w:rsid w:val="002265D5"/>
    <w:rsid w:val="002266A2"/>
    <w:rsid w:val="002267C1"/>
    <w:rsid w:val="0022682D"/>
    <w:rsid w:val="0022692E"/>
    <w:rsid w:val="002269FC"/>
    <w:rsid w:val="00226A81"/>
    <w:rsid w:val="002270F3"/>
    <w:rsid w:val="00227309"/>
    <w:rsid w:val="00227384"/>
    <w:rsid w:val="00227488"/>
    <w:rsid w:val="002274F5"/>
    <w:rsid w:val="00227636"/>
    <w:rsid w:val="00227649"/>
    <w:rsid w:val="002276C9"/>
    <w:rsid w:val="002277C2"/>
    <w:rsid w:val="00227946"/>
    <w:rsid w:val="00227D3F"/>
    <w:rsid w:val="00227F53"/>
    <w:rsid w:val="00230014"/>
    <w:rsid w:val="0023002D"/>
    <w:rsid w:val="00230052"/>
    <w:rsid w:val="00230209"/>
    <w:rsid w:val="00230540"/>
    <w:rsid w:val="002305A5"/>
    <w:rsid w:val="00230644"/>
    <w:rsid w:val="00230851"/>
    <w:rsid w:val="00230946"/>
    <w:rsid w:val="00230CB8"/>
    <w:rsid w:val="00230CCC"/>
    <w:rsid w:val="00230CF2"/>
    <w:rsid w:val="00230E69"/>
    <w:rsid w:val="00230F1A"/>
    <w:rsid w:val="00231032"/>
    <w:rsid w:val="00231070"/>
    <w:rsid w:val="00231266"/>
    <w:rsid w:val="00231342"/>
    <w:rsid w:val="002313EC"/>
    <w:rsid w:val="0023176C"/>
    <w:rsid w:val="0023177B"/>
    <w:rsid w:val="00231814"/>
    <w:rsid w:val="002318A9"/>
    <w:rsid w:val="002318F6"/>
    <w:rsid w:val="00231A1B"/>
    <w:rsid w:val="00231A5E"/>
    <w:rsid w:val="00231A87"/>
    <w:rsid w:val="00231AD2"/>
    <w:rsid w:val="00231AF8"/>
    <w:rsid w:val="00231B91"/>
    <w:rsid w:val="00231D85"/>
    <w:rsid w:val="00231FE8"/>
    <w:rsid w:val="00232235"/>
    <w:rsid w:val="002322FC"/>
    <w:rsid w:val="002323A3"/>
    <w:rsid w:val="00232572"/>
    <w:rsid w:val="0023293C"/>
    <w:rsid w:val="00232A93"/>
    <w:rsid w:val="00232CC5"/>
    <w:rsid w:val="00232DEC"/>
    <w:rsid w:val="00232E0C"/>
    <w:rsid w:val="00232E2B"/>
    <w:rsid w:val="00232F48"/>
    <w:rsid w:val="00232FDE"/>
    <w:rsid w:val="0023304B"/>
    <w:rsid w:val="0023316E"/>
    <w:rsid w:val="00233178"/>
    <w:rsid w:val="00233193"/>
    <w:rsid w:val="002332A4"/>
    <w:rsid w:val="0023335C"/>
    <w:rsid w:val="0023340C"/>
    <w:rsid w:val="00233566"/>
    <w:rsid w:val="002336AD"/>
    <w:rsid w:val="00233707"/>
    <w:rsid w:val="0023374B"/>
    <w:rsid w:val="00233A32"/>
    <w:rsid w:val="00233C2D"/>
    <w:rsid w:val="00233C6E"/>
    <w:rsid w:val="00233CC8"/>
    <w:rsid w:val="00233D77"/>
    <w:rsid w:val="00233D85"/>
    <w:rsid w:val="00233E2A"/>
    <w:rsid w:val="00233EB5"/>
    <w:rsid w:val="00233F31"/>
    <w:rsid w:val="00234068"/>
    <w:rsid w:val="00234085"/>
    <w:rsid w:val="0023434B"/>
    <w:rsid w:val="002343B7"/>
    <w:rsid w:val="00234401"/>
    <w:rsid w:val="0023448D"/>
    <w:rsid w:val="0023473E"/>
    <w:rsid w:val="002347BE"/>
    <w:rsid w:val="0023496D"/>
    <w:rsid w:val="00234982"/>
    <w:rsid w:val="00234B63"/>
    <w:rsid w:val="00234D4E"/>
    <w:rsid w:val="00234E68"/>
    <w:rsid w:val="00234E84"/>
    <w:rsid w:val="00234F4B"/>
    <w:rsid w:val="00235038"/>
    <w:rsid w:val="00235075"/>
    <w:rsid w:val="002351E8"/>
    <w:rsid w:val="00235238"/>
    <w:rsid w:val="002352AC"/>
    <w:rsid w:val="00235310"/>
    <w:rsid w:val="00235361"/>
    <w:rsid w:val="00235404"/>
    <w:rsid w:val="00235440"/>
    <w:rsid w:val="0023567D"/>
    <w:rsid w:val="002356B4"/>
    <w:rsid w:val="00235728"/>
    <w:rsid w:val="002357A4"/>
    <w:rsid w:val="00235967"/>
    <w:rsid w:val="00235C98"/>
    <w:rsid w:val="00235D01"/>
    <w:rsid w:val="00235D20"/>
    <w:rsid w:val="00235EC9"/>
    <w:rsid w:val="00235EEA"/>
    <w:rsid w:val="0023603F"/>
    <w:rsid w:val="00236167"/>
    <w:rsid w:val="00236174"/>
    <w:rsid w:val="0023636D"/>
    <w:rsid w:val="0023650D"/>
    <w:rsid w:val="0023674D"/>
    <w:rsid w:val="00236798"/>
    <w:rsid w:val="00236856"/>
    <w:rsid w:val="00236A2F"/>
    <w:rsid w:val="00236A49"/>
    <w:rsid w:val="00236B0B"/>
    <w:rsid w:val="00236B15"/>
    <w:rsid w:val="00236CB2"/>
    <w:rsid w:val="00236CCF"/>
    <w:rsid w:val="00236DDD"/>
    <w:rsid w:val="0023700B"/>
    <w:rsid w:val="0023704E"/>
    <w:rsid w:val="00237113"/>
    <w:rsid w:val="002372BF"/>
    <w:rsid w:val="0023738D"/>
    <w:rsid w:val="002374E9"/>
    <w:rsid w:val="00237525"/>
    <w:rsid w:val="002377A1"/>
    <w:rsid w:val="002379BF"/>
    <w:rsid w:val="00237BB8"/>
    <w:rsid w:val="00237DF3"/>
    <w:rsid w:val="00237F48"/>
    <w:rsid w:val="00237F82"/>
    <w:rsid w:val="0024015E"/>
    <w:rsid w:val="00240183"/>
    <w:rsid w:val="00240209"/>
    <w:rsid w:val="00240310"/>
    <w:rsid w:val="00240369"/>
    <w:rsid w:val="002403ED"/>
    <w:rsid w:val="002403FD"/>
    <w:rsid w:val="00240574"/>
    <w:rsid w:val="002405A4"/>
    <w:rsid w:val="002405BC"/>
    <w:rsid w:val="0024097A"/>
    <w:rsid w:val="00240A22"/>
    <w:rsid w:val="00240A7D"/>
    <w:rsid w:val="00240E15"/>
    <w:rsid w:val="00240E20"/>
    <w:rsid w:val="00240EE7"/>
    <w:rsid w:val="00240F9E"/>
    <w:rsid w:val="00240FF4"/>
    <w:rsid w:val="0024101C"/>
    <w:rsid w:val="002411B0"/>
    <w:rsid w:val="00241290"/>
    <w:rsid w:val="00241365"/>
    <w:rsid w:val="0024147D"/>
    <w:rsid w:val="00241550"/>
    <w:rsid w:val="00241765"/>
    <w:rsid w:val="00241AED"/>
    <w:rsid w:val="00241BAD"/>
    <w:rsid w:val="00241BC6"/>
    <w:rsid w:val="00241CE9"/>
    <w:rsid w:val="00241CF1"/>
    <w:rsid w:val="00241CFD"/>
    <w:rsid w:val="00241D80"/>
    <w:rsid w:val="00241E19"/>
    <w:rsid w:val="00241E88"/>
    <w:rsid w:val="00241EAC"/>
    <w:rsid w:val="002421DF"/>
    <w:rsid w:val="0024236F"/>
    <w:rsid w:val="0024247E"/>
    <w:rsid w:val="002424DD"/>
    <w:rsid w:val="00242578"/>
    <w:rsid w:val="002427E0"/>
    <w:rsid w:val="00242839"/>
    <w:rsid w:val="002429EB"/>
    <w:rsid w:val="00242A24"/>
    <w:rsid w:val="00242B4B"/>
    <w:rsid w:val="00242CCA"/>
    <w:rsid w:val="00242E49"/>
    <w:rsid w:val="00242E74"/>
    <w:rsid w:val="00242F8D"/>
    <w:rsid w:val="00242FB7"/>
    <w:rsid w:val="0024305B"/>
    <w:rsid w:val="00243072"/>
    <w:rsid w:val="002430C0"/>
    <w:rsid w:val="002430D7"/>
    <w:rsid w:val="002431FA"/>
    <w:rsid w:val="002432B2"/>
    <w:rsid w:val="00243506"/>
    <w:rsid w:val="0024355B"/>
    <w:rsid w:val="00243815"/>
    <w:rsid w:val="002438AB"/>
    <w:rsid w:val="002438D6"/>
    <w:rsid w:val="002439B2"/>
    <w:rsid w:val="00243B59"/>
    <w:rsid w:val="00243C3E"/>
    <w:rsid w:val="00243C97"/>
    <w:rsid w:val="00243D04"/>
    <w:rsid w:val="00243D78"/>
    <w:rsid w:val="00243F0D"/>
    <w:rsid w:val="00243F55"/>
    <w:rsid w:val="00244156"/>
    <w:rsid w:val="002442C9"/>
    <w:rsid w:val="00244493"/>
    <w:rsid w:val="00244663"/>
    <w:rsid w:val="00244673"/>
    <w:rsid w:val="0024472C"/>
    <w:rsid w:val="002448E4"/>
    <w:rsid w:val="00244ADD"/>
    <w:rsid w:val="00244AE5"/>
    <w:rsid w:val="00244BB3"/>
    <w:rsid w:val="00244C08"/>
    <w:rsid w:val="00244F96"/>
    <w:rsid w:val="00244FC2"/>
    <w:rsid w:val="00245027"/>
    <w:rsid w:val="00245035"/>
    <w:rsid w:val="002450E6"/>
    <w:rsid w:val="002450F7"/>
    <w:rsid w:val="0024536B"/>
    <w:rsid w:val="002453D1"/>
    <w:rsid w:val="002453F0"/>
    <w:rsid w:val="00245405"/>
    <w:rsid w:val="00245570"/>
    <w:rsid w:val="00245652"/>
    <w:rsid w:val="00245922"/>
    <w:rsid w:val="002459F1"/>
    <w:rsid w:val="00245B33"/>
    <w:rsid w:val="00245CC7"/>
    <w:rsid w:val="00245D5D"/>
    <w:rsid w:val="00245F2D"/>
    <w:rsid w:val="00246060"/>
    <w:rsid w:val="00246129"/>
    <w:rsid w:val="0024667F"/>
    <w:rsid w:val="0024690F"/>
    <w:rsid w:val="00246B15"/>
    <w:rsid w:val="00246DB8"/>
    <w:rsid w:val="00246DF4"/>
    <w:rsid w:val="00247193"/>
    <w:rsid w:val="00247461"/>
    <w:rsid w:val="002474D8"/>
    <w:rsid w:val="00247614"/>
    <w:rsid w:val="00247751"/>
    <w:rsid w:val="002477D7"/>
    <w:rsid w:val="002478FD"/>
    <w:rsid w:val="00247984"/>
    <w:rsid w:val="00247A12"/>
    <w:rsid w:val="00247B48"/>
    <w:rsid w:val="00247DD9"/>
    <w:rsid w:val="00247F4D"/>
    <w:rsid w:val="00247F59"/>
    <w:rsid w:val="00247F7B"/>
    <w:rsid w:val="00247F9E"/>
    <w:rsid w:val="0025013E"/>
    <w:rsid w:val="002501CA"/>
    <w:rsid w:val="00250274"/>
    <w:rsid w:val="002502E0"/>
    <w:rsid w:val="00250300"/>
    <w:rsid w:val="00250568"/>
    <w:rsid w:val="002505CC"/>
    <w:rsid w:val="002507A6"/>
    <w:rsid w:val="0025097E"/>
    <w:rsid w:val="00250A1B"/>
    <w:rsid w:val="00250A66"/>
    <w:rsid w:val="00250B60"/>
    <w:rsid w:val="00250B72"/>
    <w:rsid w:val="00250DA0"/>
    <w:rsid w:val="00251008"/>
    <w:rsid w:val="00251104"/>
    <w:rsid w:val="002511E5"/>
    <w:rsid w:val="00251370"/>
    <w:rsid w:val="0025137D"/>
    <w:rsid w:val="0025143A"/>
    <w:rsid w:val="00251443"/>
    <w:rsid w:val="002514C5"/>
    <w:rsid w:val="00251639"/>
    <w:rsid w:val="002516B9"/>
    <w:rsid w:val="00251A15"/>
    <w:rsid w:val="00251A35"/>
    <w:rsid w:val="00251AC8"/>
    <w:rsid w:val="00251F08"/>
    <w:rsid w:val="00251FFA"/>
    <w:rsid w:val="00252019"/>
    <w:rsid w:val="002521D2"/>
    <w:rsid w:val="002523FE"/>
    <w:rsid w:val="00252440"/>
    <w:rsid w:val="002526F1"/>
    <w:rsid w:val="002526F4"/>
    <w:rsid w:val="002526FA"/>
    <w:rsid w:val="002526FD"/>
    <w:rsid w:val="002528A7"/>
    <w:rsid w:val="00252916"/>
    <w:rsid w:val="00252997"/>
    <w:rsid w:val="00252BD5"/>
    <w:rsid w:val="00252CBE"/>
    <w:rsid w:val="00252DD9"/>
    <w:rsid w:val="00252DE8"/>
    <w:rsid w:val="00252F0D"/>
    <w:rsid w:val="00252FF3"/>
    <w:rsid w:val="002530A4"/>
    <w:rsid w:val="00253208"/>
    <w:rsid w:val="00253253"/>
    <w:rsid w:val="0025358C"/>
    <w:rsid w:val="00253656"/>
    <w:rsid w:val="00253830"/>
    <w:rsid w:val="002538B1"/>
    <w:rsid w:val="00253954"/>
    <w:rsid w:val="00253A6E"/>
    <w:rsid w:val="00253AA7"/>
    <w:rsid w:val="00253B45"/>
    <w:rsid w:val="00253CD7"/>
    <w:rsid w:val="00253D9C"/>
    <w:rsid w:val="00253E2D"/>
    <w:rsid w:val="00253FB4"/>
    <w:rsid w:val="002540F4"/>
    <w:rsid w:val="002541E1"/>
    <w:rsid w:val="002542F3"/>
    <w:rsid w:val="002544ED"/>
    <w:rsid w:val="0025458B"/>
    <w:rsid w:val="00254616"/>
    <w:rsid w:val="002546FE"/>
    <w:rsid w:val="00254711"/>
    <w:rsid w:val="002548E9"/>
    <w:rsid w:val="0025490F"/>
    <w:rsid w:val="00254987"/>
    <w:rsid w:val="00254ABE"/>
    <w:rsid w:val="00254BC8"/>
    <w:rsid w:val="00254D91"/>
    <w:rsid w:val="00254E4A"/>
    <w:rsid w:val="00254E61"/>
    <w:rsid w:val="00254F70"/>
    <w:rsid w:val="0025501E"/>
    <w:rsid w:val="002550FC"/>
    <w:rsid w:val="0025519B"/>
    <w:rsid w:val="002554CB"/>
    <w:rsid w:val="00255715"/>
    <w:rsid w:val="0025586D"/>
    <w:rsid w:val="002558EF"/>
    <w:rsid w:val="00255A1B"/>
    <w:rsid w:val="00255AE4"/>
    <w:rsid w:val="00255C2E"/>
    <w:rsid w:val="00255CE0"/>
    <w:rsid w:val="00255D1D"/>
    <w:rsid w:val="00255D57"/>
    <w:rsid w:val="00255D7B"/>
    <w:rsid w:val="00255FD5"/>
    <w:rsid w:val="002561F6"/>
    <w:rsid w:val="0025658B"/>
    <w:rsid w:val="0025667F"/>
    <w:rsid w:val="0025675C"/>
    <w:rsid w:val="00256870"/>
    <w:rsid w:val="0025694F"/>
    <w:rsid w:val="00256959"/>
    <w:rsid w:val="00256B07"/>
    <w:rsid w:val="00256B4E"/>
    <w:rsid w:val="00256B7C"/>
    <w:rsid w:val="00256C20"/>
    <w:rsid w:val="00256CAC"/>
    <w:rsid w:val="00256D10"/>
    <w:rsid w:val="00256DE1"/>
    <w:rsid w:val="00257233"/>
    <w:rsid w:val="00257285"/>
    <w:rsid w:val="002572C3"/>
    <w:rsid w:val="00257456"/>
    <w:rsid w:val="002575B8"/>
    <w:rsid w:val="00257645"/>
    <w:rsid w:val="002577BD"/>
    <w:rsid w:val="0025793F"/>
    <w:rsid w:val="00257957"/>
    <w:rsid w:val="00257ABD"/>
    <w:rsid w:val="00257AE5"/>
    <w:rsid w:val="00257BB7"/>
    <w:rsid w:val="00257CD2"/>
    <w:rsid w:val="00257CEF"/>
    <w:rsid w:val="00257DF6"/>
    <w:rsid w:val="00257F4A"/>
    <w:rsid w:val="0026001E"/>
    <w:rsid w:val="0026008C"/>
    <w:rsid w:val="00260102"/>
    <w:rsid w:val="00260127"/>
    <w:rsid w:val="002601E6"/>
    <w:rsid w:val="002604C0"/>
    <w:rsid w:val="0026056E"/>
    <w:rsid w:val="00260852"/>
    <w:rsid w:val="0026088B"/>
    <w:rsid w:val="00260A29"/>
    <w:rsid w:val="00260B26"/>
    <w:rsid w:val="00260B2C"/>
    <w:rsid w:val="00260C35"/>
    <w:rsid w:val="00260C7E"/>
    <w:rsid w:val="00260CD6"/>
    <w:rsid w:val="00260D3A"/>
    <w:rsid w:val="00260E3B"/>
    <w:rsid w:val="00261117"/>
    <w:rsid w:val="0026113A"/>
    <w:rsid w:val="002611A6"/>
    <w:rsid w:val="0026151B"/>
    <w:rsid w:val="00261644"/>
    <w:rsid w:val="0026186C"/>
    <w:rsid w:val="00261BBA"/>
    <w:rsid w:val="00261E75"/>
    <w:rsid w:val="00261E8A"/>
    <w:rsid w:val="00262087"/>
    <w:rsid w:val="00262097"/>
    <w:rsid w:val="002621CE"/>
    <w:rsid w:val="002621F7"/>
    <w:rsid w:val="002621FF"/>
    <w:rsid w:val="00262248"/>
    <w:rsid w:val="002622CF"/>
    <w:rsid w:val="002622D5"/>
    <w:rsid w:val="00262590"/>
    <w:rsid w:val="002629E3"/>
    <w:rsid w:val="00262A7F"/>
    <w:rsid w:val="00262A8B"/>
    <w:rsid w:val="00262AAC"/>
    <w:rsid w:val="00262AD2"/>
    <w:rsid w:val="00262CA1"/>
    <w:rsid w:val="00262D6E"/>
    <w:rsid w:val="00262DD2"/>
    <w:rsid w:val="0026300B"/>
    <w:rsid w:val="002631D6"/>
    <w:rsid w:val="0026334C"/>
    <w:rsid w:val="0026343A"/>
    <w:rsid w:val="0026349B"/>
    <w:rsid w:val="002634C1"/>
    <w:rsid w:val="0026373E"/>
    <w:rsid w:val="002638A7"/>
    <w:rsid w:val="00263CDA"/>
    <w:rsid w:val="00263CF3"/>
    <w:rsid w:val="00263F40"/>
    <w:rsid w:val="00264056"/>
    <w:rsid w:val="00264185"/>
    <w:rsid w:val="002641B4"/>
    <w:rsid w:val="0026427D"/>
    <w:rsid w:val="0026427F"/>
    <w:rsid w:val="00264282"/>
    <w:rsid w:val="00264312"/>
    <w:rsid w:val="0026441B"/>
    <w:rsid w:val="0026446F"/>
    <w:rsid w:val="00264501"/>
    <w:rsid w:val="002645BB"/>
    <w:rsid w:val="0026461F"/>
    <w:rsid w:val="0026465D"/>
    <w:rsid w:val="002646F7"/>
    <w:rsid w:val="002649D5"/>
    <w:rsid w:val="00264A56"/>
    <w:rsid w:val="00264A63"/>
    <w:rsid w:val="00264B8C"/>
    <w:rsid w:val="00264BD9"/>
    <w:rsid w:val="00264DDE"/>
    <w:rsid w:val="00265177"/>
    <w:rsid w:val="002651D1"/>
    <w:rsid w:val="0026525C"/>
    <w:rsid w:val="00265449"/>
    <w:rsid w:val="0026551C"/>
    <w:rsid w:val="0026581C"/>
    <w:rsid w:val="00265AD9"/>
    <w:rsid w:val="00265B7F"/>
    <w:rsid w:val="00265C53"/>
    <w:rsid w:val="00265E2B"/>
    <w:rsid w:val="00265EBD"/>
    <w:rsid w:val="00266062"/>
    <w:rsid w:val="002660CC"/>
    <w:rsid w:val="002661D5"/>
    <w:rsid w:val="002662B4"/>
    <w:rsid w:val="00266343"/>
    <w:rsid w:val="002663DF"/>
    <w:rsid w:val="0026657F"/>
    <w:rsid w:val="00266708"/>
    <w:rsid w:val="0026670F"/>
    <w:rsid w:val="00266759"/>
    <w:rsid w:val="00266778"/>
    <w:rsid w:val="00266968"/>
    <w:rsid w:val="00266AE5"/>
    <w:rsid w:val="00266E8A"/>
    <w:rsid w:val="00266FD5"/>
    <w:rsid w:val="0026701F"/>
    <w:rsid w:val="00267244"/>
    <w:rsid w:val="00267284"/>
    <w:rsid w:val="00267446"/>
    <w:rsid w:val="00267489"/>
    <w:rsid w:val="0026753B"/>
    <w:rsid w:val="00267583"/>
    <w:rsid w:val="002676CC"/>
    <w:rsid w:val="00267722"/>
    <w:rsid w:val="002677A2"/>
    <w:rsid w:val="00267857"/>
    <w:rsid w:val="002679A9"/>
    <w:rsid w:val="002679B2"/>
    <w:rsid w:val="00267AA1"/>
    <w:rsid w:val="00267B33"/>
    <w:rsid w:val="00267B5A"/>
    <w:rsid w:val="00267D2F"/>
    <w:rsid w:val="00267D42"/>
    <w:rsid w:val="00267E00"/>
    <w:rsid w:val="00267FE1"/>
    <w:rsid w:val="002700C6"/>
    <w:rsid w:val="0027044B"/>
    <w:rsid w:val="002704E5"/>
    <w:rsid w:val="00270581"/>
    <w:rsid w:val="002706E4"/>
    <w:rsid w:val="00270809"/>
    <w:rsid w:val="00270910"/>
    <w:rsid w:val="0027095F"/>
    <w:rsid w:val="002709B0"/>
    <w:rsid w:val="00270BFE"/>
    <w:rsid w:val="00270C0C"/>
    <w:rsid w:val="00270C13"/>
    <w:rsid w:val="00270E88"/>
    <w:rsid w:val="00270F2C"/>
    <w:rsid w:val="00270FF1"/>
    <w:rsid w:val="0027114B"/>
    <w:rsid w:val="0027121A"/>
    <w:rsid w:val="00271376"/>
    <w:rsid w:val="002714AD"/>
    <w:rsid w:val="0027196A"/>
    <w:rsid w:val="002719BE"/>
    <w:rsid w:val="00271A48"/>
    <w:rsid w:val="00271A90"/>
    <w:rsid w:val="00271B23"/>
    <w:rsid w:val="00271BB1"/>
    <w:rsid w:val="00271DDA"/>
    <w:rsid w:val="00271DF0"/>
    <w:rsid w:val="002720F3"/>
    <w:rsid w:val="002721CE"/>
    <w:rsid w:val="00272215"/>
    <w:rsid w:val="0027221C"/>
    <w:rsid w:val="00272265"/>
    <w:rsid w:val="002724C9"/>
    <w:rsid w:val="0027294B"/>
    <w:rsid w:val="00272965"/>
    <w:rsid w:val="002729A2"/>
    <w:rsid w:val="00272CF9"/>
    <w:rsid w:val="00272F2C"/>
    <w:rsid w:val="00272F33"/>
    <w:rsid w:val="00272F52"/>
    <w:rsid w:val="00272F85"/>
    <w:rsid w:val="002731C4"/>
    <w:rsid w:val="00273404"/>
    <w:rsid w:val="0027360C"/>
    <w:rsid w:val="0027361E"/>
    <w:rsid w:val="002736AD"/>
    <w:rsid w:val="00273901"/>
    <w:rsid w:val="00273C2F"/>
    <w:rsid w:val="00273F80"/>
    <w:rsid w:val="00273FAD"/>
    <w:rsid w:val="00273FBC"/>
    <w:rsid w:val="00274272"/>
    <w:rsid w:val="0027438E"/>
    <w:rsid w:val="002743CA"/>
    <w:rsid w:val="0027463A"/>
    <w:rsid w:val="002746A1"/>
    <w:rsid w:val="00274761"/>
    <w:rsid w:val="00274929"/>
    <w:rsid w:val="00274A3F"/>
    <w:rsid w:val="00274ADB"/>
    <w:rsid w:val="00274BFD"/>
    <w:rsid w:val="00274C92"/>
    <w:rsid w:val="00274CCC"/>
    <w:rsid w:val="00274CE5"/>
    <w:rsid w:val="00274D3B"/>
    <w:rsid w:val="00274D56"/>
    <w:rsid w:val="00274D57"/>
    <w:rsid w:val="00274D6E"/>
    <w:rsid w:val="00274D71"/>
    <w:rsid w:val="00274E6C"/>
    <w:rsid w:val="00274E71"/>
    <w:rsid w:val="00274EE8"/>
    <w:rsid w:val="0027500B"/>
    <w:rsid w:val="0027506D"/>
    <w:rsid w:val="0027514F"/>
    <w:rsid w:val="0027539A"/>
    <w:rsid w:val="00275571"/>
    <w:rsid w:val="00275776"/>
    <w:rsid w:val="0027592E"/>
    <w:rsid w:val="002759FB"/>
    <w:rsid w:val="00275A01"/>
    <w:rsid w:val="00275CFF"/>
    <w:rsid w:val="00275D46"/>
    <w:rsid w:val="00275E10"/>
    <w:rsid w:val="00275E58"/>
    <w:rsid w:val="00275E9D"/>
    <w:rsid w:val="00275F92"/>
    <w:rsid w:val="0027604F"/>
    <w:rsid w:val="00276068"/>
    <w:rsid w:val="00276195"/>
    <w:rsid w:val="00276268"/>
    <w:rsid w:val="002763A6"/>
    <w:rsid w:val="002763FA"/>
    <w:rsid w:val="0027648B"/>
    <w:rsid w:val="0027654B"/>
    <w:rsid w:val="00276651"/>
    <w:rsid w:val="002767C6"/>
    <w:rsid w:val="00276841"/>
    <w:rsid w:val="00276B39"/>
    <w:rsid w:val="00276B69"/>
    <w:rsid w:val="00276DC0"/>
    <w:rsid w:val="00276E3D"/>
    <w:rsid w:val="00276EAB"/>
    <w:rsid w:val="00277068"/>
    <w:rsid w:val="0027708A"/>
    <w:rsid w:val="00277375"/>
    <w:rsid w:val="00277376"/>
    <w:rsid w:val="002773FE"/>
    <w:rsid w:val="00277510"/>
    <w:rsid w:val="0027753A"/>
    <w:rsid w:val="00277581"/>
    <w:rsid w:val="0027760B"/>
    <w:rsid w:val="002776C4"/>
    <w:rsid w:val="00277A0C"/>
    <w:rsid w:val="00277A76"/>
    <w:rsid w:val="00277B19"/>
    <w:rsid w:val="00277B3D"/>
    <w:rsid w:val="00277F13"/>
    <w:rsid w:val="00280023"/>
    <w:rsid w:val="00280064"/>
    <w:rsid w:val="002800E2"/>
    <w:rsid w:val="00280111"/>
    <w:rsid w:val="0028015B"/>
    <w:rsid w:val="002801F8"/>
    <w:rsid w:val="002803D6"/>
    <w:rsid w:val="00280452"/>
    <w:rsid w:val="002804F5"/>
    <w:rsid w:val="00280750"/>
    <w:rsid w:val="002807E2"/>
    <w:rsid w:val="00280841"/>
    <w:rsid w:val="0028090B"/>
    <w:rsid w:val="00280A5A"/>
    <w:rsid w:val="00280CC4"/>
    <w:rsid w:val="00281419"/>
    <w:rsid w:val="00281420"/>
    <w:rsid w:val="00281433"/>
    <w:rsid w:val="002814B7"/>
    <w:rsid w:val="00281921"/>
    <w:rsid w:val="00281A09"/>
    <w:rsid w:val="00281AFF"/>
    <w:rsid w:val="00281B28"/>
    <w:rsid w:val="00281BB8"/>
    <w:rsid w:val="00281D04"/>
    <w:rsid w:val="00281D82"/>
    <w:rsid w:val="00281E4B"/>
    <w:rsid w:val="00281F7B"/>
    <w:rsid w:val="00281FC5"/>
    <w:rsid w:val="002822D4"/>
    <w:rsid w:val="00282353"/>
    <w:rsid w:val="002823D9"/>
    <w:rsid w:val="002824D7"/>
    <w:rsid w:val="00282548"/>
    <w:rsid w:val="00282553"/>
    <w:rsid w:val="0028263F"/>
    <w:rsid w:val="0028267B"/>
    <w:rsid w:val="00282707"/>
    <w:rsid w:val="002828F4"/>
    <w:rsid w:val="002829D7"/>
    <w:rsid w:val="00282ADE"/>
    <w:rsid w:val="00282AED"/>
    <w:rsid w:val="00282C4A"/>
    <w:rsid w:val="00282D1D"/>
    <w:rsid w:val="00282D74"/>
    <w:rsid w:val="00282EDE"/>
    <w:rsid w:val="00282F7D"/>
    <w:rsid w:val="002830EB"/>
    <w:rsid w:val="00283110"/>
    <w:rsid w:val="00283210"/>
    <w:rsid w:val="002832B1"/>
    <w:rsid w:val="002832BF"/>
    <w:rsid w:val="00283341"/>
    <w:rsid w:val="00283402"/>
    <w:rsid w:val="00283484"/>
    <w:rsid w:val="002834DC"/>
    <w:rsid w:val="0028365B"/>
    <w:rsid w:val="002837B6"/>
    <w:rsid w:val="002837B7"/>
    <w:rsid w:val="00283839"/>
    <w:rsid w:val="002838FF"/>
    <w:rsid w:val="00283AAA"/>
    <w:rsid w:val="00283BE8"/>
    <w:rsid w:val="00283CC5"/>
    <w:rsid w:val="00283E45"/>
    <w:rsid w:val="002844A6"/>
    <w:rsid w:val="00284566"/>
    <w:rsid w:val="002845D4"/>
    <w:rsid w:val="00284621"/>
    <w:rsid w:val="0028475C"/>
    <w:rsid w:val="0028477A"/>
    <w:rsid w:val="002847A7"/>
    <w:rsid w:val="0028481A"/>
    <w:rsid w:val="002848C0"/>
    <w:rsid w:val="00284992"/>
    <w:rsid w:val="00284A0F"/>
    <w:rsid w:val="00284A7C"/>
    <w:rsid w:val="00284AE7"/>
    <w:rsid w:val="00284B4D"/>
    <w:rsid w:val="00284BFD"/>
    <w:rsid w:val="00284F15"/>
    <w:rsid w:val="00284FEA"/>
    <w:rsid w:val="00285073"/>
    <w:rsid w:val="0028524E"/>
    <w:rsid w:val="002852B3"/>
    <w:rsid w:val="002853C1"/>
    <w:rsid w:val="0028548B"/>
    <w:rsid w:val="0028548E"/>
    <w:rsid w:val="00285639"/>
    <w:rsid w:val="002858C7"/>
    <w:rsid w:val="002858ED"/>
    <w:rsid w:val="002859A0"/>
    <w:rsid w:val="002859B7"/>
    <w:rsid w:val="00285ADD"/>
    <w:rsid w:val="00285C9B"/>
    <w:rsid w:val="00286300"/>
    <w:rsid w:val="00286452"/>
    <w:rsid w:val="00286559"/>
    <w:rsid w:val="002865B5"/>
    <w:rsid w:val="00286638"/>
    <w:rsid w:val="00286941"/>
    <w:rsid w:val="00286AD2"/>
    <w:rsid w:val="00286BB1"/>
    <w:rsid w:val="00286D32"/>
    <w:rsid w:val="00286E0A"/>
    <w:rsid w:val="00286E52"/>
    <w:rsid w:val="00286E6B"/>
    <w:rsid w:val="00286F0F"/>
    <w:rsid w:val="00287005"/>
    <w:rsid w:val="002874F4"/>
    <w:rsid w:val="002875A9"/>
    <w:rsid w:val="00287955"/>
    <w:rsid w:val="00287CE3"/>
    <w:rsid w:val="00287D7B"/>
    <w:rsid w:val="00287E3C"/>
    <w:rsid w:val="00287E4C"/>
    <w:rsid w:val="00287F93"/>
    <w:rsid w:val="00290011"/>
    <w:rsid w:val="002900D4"/>
    <w:rsid w:val="00290107"/>
    <w:rsid w:val="00290192"/>
    <w:rsid w:val="00290327"/>
    <w:rsid w:val="00290351"/>
    <w:rsid w:val="0029036E"/>
    <w:rsid w:val="002903FF"/>
    <w:rsid w:val="002904B3"/>
    <w:rsid w:val="00290697"/>
    <w:rsid w:val="002908A6"/>
    <w:rsid w:val="00290AE9"/>
    <w:rsid w:val="00290BCF"/>
    <w:rsid w:val="00290EA5"/>
    <w:rsid w:val="00290EEE"/>
    <w:rsid w:val="00290F81"/>
    <w:rsid w:val="0029105A"/>
    <w:rsid w:val="002911A7"/>
    <w:rsid w:val="00291290"/>
    <w:rsid w:val="00291342"/>
    <w:rsid w:val="00291446"/>
    <w:rsid w:val="0029145A"/>
    <w:rsid w:val="002915CD"/>
    <w:rsid w:val="002916E6"/>
    <w:rsid w:val="00291721"/>
    <w:rsid w:val="00291885"/>
    <w:rsid w:val="00291993"/>
    <w:rsid w:val="002919F4"/>
    <w:rsid w:val="00291A3E"/>
    <w:rsid w:val="00291BB9"/>
    <w:rsid w:val="00291C7F"/>
    <w:rsid w:val="00291ED7"/>
    <w:rsid w:val="002920A9"/>
    <w:rsid w:val="0029211B"/>
    <w:rsid w:val="002921E9"/>
    <w:rsid w:val="0029225B"/>
    <w:rsid w:val="00292321"/>
    <w:rsid w:val="002923C4"/>
    <w:rsid w:val="0029243D"/>
    <w:rsid w:val="00292506"/>
    <w:rsid w:val="00292690"/>
    <w:rsid w:val="00292693"/>
    <w:rsid w:val="00292706"/>
    <w:rsid w:val="00292760"/>
    <w:rsid w:val="00292800"/>
    <w:rsid w:val="0029293A"/>
    <w:rsid w:val="00292A21"/>
    <w:rsid w:val="00292B2D"/>
    <w:rsid w:val="00292BA2"/>
    <w:rsid w:val="00292C7F"/>
    <w:rsid w:val="00293258"/>
    <w:rsid w:val="00293775"/>
    <w:rsid w:val="002938AF"/>
    <w:rsid w:val="00293984"/>
    <w:rsid w:val="00293A21"/>
    <w:rsid w:val="00293BE9"/>
    <w:rsid w:val="00293E75"/>
    <w:rsid w:val="00293F41"/>
    <w:rsid w:val="00293FEF"/>
    <w:rsid w:val="002942B8"/>
    <w:rsid w:val="002943AE"/>
    <w:rsid w:val="00294427"/>
    <w:rsid w:val="0029450D"/>
    <w:rsid w:val="00294641"/>
    <w:rsid w:val="00294689"/>
    <w:rsid w:val="002946CA"/>
    <w:rsid w:val="002949CC"/>
    <w:rsid w:val="00294AC3"/>
    <w:rsid w:val="00294B31"/>
    <w:rsid w:val="00294DD9"/>
    <w:rsid w:val="00294FB3"/>
    <w:rsid w:val="00294FBC"/>
    <w:rsid w:val="002953B7"/>
    <w:rsid w:val="00295785"/>
    <w:rsid w:val="0029599E"/>
    <w:rsid w:val="00295BB9"/>
    <w:rsid w:val="00295CAE"/>
    <w:rsid w:val="00295D8D"/>
    <w:rsid w:val="00295F95"/>
    <w:rsid w:val="00295FD0"/>
    <w:rsid w:val="0029609A"/>
    <w:rsid w:val="002960EA"/>
    <w:rsid w:val="00296505"/>
    <w:rsid w:val="00296514"/>
    <w:rsid w:val="00296633"/>
    <w:rsid w:val="00296802"/>
    <w:rsid w:val="002969C8"/>
    <w:rsid w:val="00296A2A"/>
    <w:rsid w:val="00296A4C"/>
    <w:rsid w:val="00296A7B"/>
    <w:rsid w:val="00296B7A"/>
    <w:rsid w:val="00296E53"/>
    <w:rsid w:val="00296ECD"/>
    <w:rsid w:val="00296EF5"/>
    <w:rsid w:val="0029711A"/>
    <w:rsid w:val="00297145"/>
    <w:rsid w:val="0029718F"/>
    <w:rsid w:val="0029730E"/>
    <w:rsid w:val="00297516"/>
    <w:rsid w:val="0029795B"/>
    <w:rsid w:val="00297B0C"/>
    <w:rsid w:val="00297E00"/>
    <w:rsid w:val="00297F0A"/>
    <w:rsid w:val="00297F62"/>
    <w:rsid w:val="002A0063"/>
    <w:rsid w:val="002A0075"/>
    <w:rsid w:val="002A0121"/>
    <w:rsid w:val="002A02E0"/>
    <w:rsid w:val="002A0353"/>
    <w:rsid w:val="002A0385"/>
    <w:rsid w:val="002A03C3"/>
    <w:rsid w:val="002A05BF"/>
    <w:rsid w:val="002A05C7"/>
    <w:rsid w:val="002A066B"/>
    <w:rsid w:val="002A07DC"/>
    <w:rsid w:val="002A0983"/>
    <w:rsid w:val="002A09A4"/>
    <w:rsid w:val="002A09DD"/>
    <w:rsid w:val="002A0A66"/>
    <w:rsid w:val="002A1351"/>
    <w:rsid w:val="002A1484"/>
    <w:rsid w:val="002A178A"/>
    <w:rsid w:val="002A1986"/>
    <w:rsid w:val="002A1B12"/>
    <w:rsid w:val="002A1B3F"/>
    <w:rsid w:val="002A1BE1"/>
    <w:rsid w:val="002A1C00"/>
    <w:rsid w:val="002A1C21"/>
    <w:rsid w:val="002A1C31"/>
    <w:rsid w:val="002A1D06"/>
    <w:rsid w:val="002A1F92"/>
    <w:rsid w:val="002A2117"/>
    <w:rsid w:val="002A2241"/>
    <w:rsid w:val="002A2243"/>
    <w:rsid w:val="002A22B8"/>
    <w:rsid w:val="002A23F1"/>
    <w:rsid w:val="002A2434"/>
    <w:rsid w:val="002A253B"/>
    <w:rsid w:val="002A2577"/>
    <w:rsid w:val="002A272D"/>
    <w:rsid w:val="002A2B8D"/>
    <w:rsid w:val="002A2BA8"/>
    <w:rsid w:val="002A2BB0"/>
    <w:rsid w:val="002A2BC6"/>
    <w:rsid w:val="002A2E78"/>
    <w:rsid w:val="002A3003"/>
    <w:rsid w:val="002A302C"/>
    <w:rsid w:val="002A350C"/>
    <w:rsid w:val="002A353D"/>
    <w:rsid w:val="002A360D"/>
    <w:rsid w:val="002A361C"/>
    <w:rsid w:val="002A36F3"/>
    <w:rsid w:val="002A375B"/>
    <w:rsid w:val="002A383F"/>
    <w:rsid w:val="002A395A"/>
    <w:rsid w:val="002A39D2"/>
    <w:rsid w:val="002A3B4C"/>
    <w:rsid w:val="002A3BC4"/>
    <w:rsid w:val="002A3C74"/>
    <w:rsid w:val="002A3D35"/>
    <w:rsid w:val="002A3D65"/>
    <w:rsid w:val="002A3E39"/>
    <w:rsid w:val="002A3E41"/>
    <w:rsid w:val="002A3E97"/>
    <w:rsid w:val="002A4036"/>
    <w:rsid w:val="002A4067"/>
    <w:rsid w:val="002A40A0"/>
    <w:rsid w:val="002A40CD"/>
    <w:rsid w:val="002A4127"/>
    <w:rsid w:val="002A42D3"/>
    <w:rsid w:val="002A43CB"/>
    <w:rsid w:val="002A43E8"/>
    <w:rsid w:val="002A456F"/>
    <w:rsid w:val="002A45BB"/>
    <w:rsid w:val="002A4682"/>
    <w:rsid w:val="002A4727"/>
    <w:rsid w:val="002A4790"/>
    <w:rsid w:val="002A48AE"/>
    <w:rsid w:val="002A4908"/>
    <w:rsid w:val="002A4A17"/>
    <w:rsid w:val="002A4CDB"/>
    <w:rsid w:val="002A4CF6"/>
    <w:rsid w:val="002A4DB1"/>
    <w:rsid w:val="002A505B"/>
    <w:rsid w:val="002A51BA"/>
    <w:rsid w:val="002A51D1"/>
    <w:rsid w:val="002A522E"/>
    <w:rsid w:val="002A5322"/>
    <w:rsid w:val="002A5463"/>
    <w:rsid w:val="002A55FF"/>
    <w:rsid w:val="002A5663"/>
    <w:rsid w:val="002A56D0"/>
    <w:rsid w:val="002A5BBA"/>
    <w:rsid w:val="002A5BC5"/>
    <w:rsid w:val="002A5F35"/>
    <w:rsid w:val="002A5F91"/>
    <w:rsid w:val="002A5FCB"/>
    <w:rsid w:val="002A657D"/>
    <w:rsid w:val="002A6609"/>
    <w:rsid w:val="002A662A"/>
    <w:rsid w:val="002A666C"/>
    <w:rsid w:val="002A66FA"/>
    <w:rsid w:val="002A673D"/>
    <w:rsid w:val="002A674B"/>
    <w:rsid w:val="002A678F"/>
    <w:rsid w:val="002A6866"/>
    <w:rsid w:val="002A6869"/>
    <w:rsid w:val="002A6A42"/>
    <w:rsid w:val="002A6A98"/>
    <w:rsid w:val="002A6B47"/>
    <w:rsid w:val="002A6B96"/>
    <w:rsid w:val="002A6E42"/>
    <w:rsid w:val="002A6F4E"/>
    <w:rsid w:val="002A7016"/>
    <w:rsid w:val="002A7119"/>
    <w:rsid w:val="002A71AC"/>
    <w:rsid w:val="002A739A"/>
    <w:rsid w:val="002A73D7"/>
    <w:rsid w:val="002A73F9"/>
    <w:rsid w:val="002A776A"/>
    <w:rsid w:val="002A7A5D"/>
    <w:rsid w:val="002A7B43"/>
    <w:rsid w:val="002A7B4B"/>
    <w:rsid w:val="002A7BD1"/>
    <w:rsid w:val="002A7E80"/>
    <w:rsid w:val="002A7F2B"/>
    <w:rsid w:val="002A7F34"/>
    <w:rsid w:val="002B0053"/>
    <w:rsid w:val="002B0153"/>
    <w:rsid w:val="002B01A4"/>
    <w:rsid w:val="002B02B1"/>
    <w:rsid w:val="002B0310"/>
    <w:rsid w:val="002B0419"/>
    <w:rsid w:val="002B05C3"/>
    <w:rsid w:val="002B0651"/>
    <w:rsid w:val="002B07FB"/>
    <w:rsid w:val="002B0953"/>
    <w:rsid w:val="002B0AC4"/>
    <w:rsid w:val="002B0BEE"/>
    <w:rsid w:val="002B0D2C"/>
    <w:rsid w:val="002B0DA8"/>
    <w:rsid w:val="002B0F83"/>
    <w:rsid w:val="002B1212"/>
    <w:rsid w:val="002B12A9"/>
    <w:rsid w:val="002B1358"/>
    <w:rsid w:val="002B15D0"/>
    <w:rsid w:val="002B167C"/>
    <w:rsid w:val="002B176E"/>
    <w:rsid w:val="002B1877"/>
    <w:rsid w:val="002B187B"/>
    <w:rsid w:val="002B193B"/>
    <w:rsid w:val="002B2029"/>
    <w:rsid w:val="002B203B"/>
    <w:rsid w:val="002B225B"/>
    <w:rsid w:val="002B22B7"/>
    <w:rsid w:val="002B24AD"/>
    <w:rsid w:val="002B2708"/>
    <w:rsid w:val="002B27AE"/>
    <w:rsid w:val="002B27CF"/>
    <w:rsid w:val="002B28B5"/>
    <w:rsid w:val="002B2ADB"/>
    <w:rsid w:val="002B2B38"/>
    <w:rsid w:val="002B2C2B"/>
    <w:rsid w:val="002B2C44"/>
    <w:rsid w:val="002B2C5B"/>
    <w:rsid w:val="002B2C7B"/>
    <w:rsid w:val="002B2CC6"/>
    <w:rsid w:val="002B2D05"/>
    <w:rsid w:val="002B2DFF"/>
    <w:rsid w:val="002B2F9B"/>
    <w:rsid w:val="002B31B3"/>
    <w:rsid w:val="002B3494"/>
    <w:rsid w:val="002B34A1"/>
    <w:rsid w:val="002B3534"/>
    <w:rsid w:val="002B38D9"/>
    <w:rsid w:val="002B3AC5"/>
    <w:rsid w:val="002B3C1D"/>
    <w:rsid w:val="002B3C2D"/>
    <w:rsid w:val="002B3D74"/>
    <w:rsid w:val="002B3D81"/>
    <w:rsid w:val="002B3E72"/>
    <w:rsid w:val="002B3F06"/>
    <w:rsid w:val="002B41F9"/>
    <w:rsid w:val="002B43EA"/>
    <w:rsid w:val="002B448F"/>
    <w:rsid w:val="002B4493"/>
    <w:rsid w:val="002B453E"/>
    <w:rsid w:val="002B4607"/>
    <w:rsid w:val="002B46B6"/>
    <w:rsid w:val="002B4AB1"/>
    <w:rsid w:val="002B4D38"/>
    <w:rsid w:val="002B4D57"/>
    <w:rsid w:val="002B4D88"/>
    <w:rsid w:val="002B4F8A"/>
    <w:rsid w:val="002B52C9"/>
    <w:rsid w:val="002B52D5"/>
    <w:rsid w:val="002B533C"/>
    <w:rsid w:val="002B54CD"/>
    <w:rsid w:val="002B564A"/>
    <w:rsid w:val="002B5698"/>
    <w:rsid w:val="002B56C3"/>
    <w:rsid w:val="002B56D9"/>
    <w:rsid w:val="002B585A"/>
    <w:rsid w:val="002B5901"/>
    <w:rsid w:val="002B5BFE"/>
    <w:rsid w:val="002B5DCD"/>
    <w:rsid w:val="002B6013"/>
    <w:rsid w:val="002B6054"/>
    <w:rsid w:val="002B63B3"/>
    <w:rsid w:val="002B6490"/>
    <w:rsid w:val="002B64F4"/>
    <w:rsid w:val="002B65D2"/>
    <w:rsid w:val="002B665D"/>
    <w:rsid w:val="002B66DA"/>
    <w:rsid w:val="002B67D5"/>
    <w:rsid w:val="002B6980"/>
    <w:rsid w:val="002B699D"/>
    <w:rsid w:val="002B6A0C"/>
    <w:rsid w:val="002B6B6A"/>
    <w:rsid w:val="002B6E34"/>
    <w:rsid w:val="002B703C"/>
    <w:rsid w:val="002B70FA"/>
    <w:rsid w:val="002B7147"/>
    <w:rsid w:val="002B71B3"/>
    <w:rsid w:val="002B74BB"/>
    <w:rsid w:val="002B761D"/>
    <w:rsid w:val="002B76E5"/>
    <w:rsid w:val="002B7802"/>
    <w:rsid w:val="002B7819"/>
    <w:rsid w:val="002B7829"/>
    <w:rsid w:val="002B7964"/>
    <w:rsid w:val="002B79AA"/>
    <w:rsid w:val="002B79CA"/>
    <w:rsid w:val="002B79D1"/>
    <w:rsid w:val="002B79EF"/>
    <w:rsid w:val="002B7A95"/>
    <w:rsid w:val="002B7BF4"/>
    <w:rsid w:val="002B7C86"/>
    <w:rsid w:val="002B7CAE"/>
    <w:rsid w:val="002B7DA1"/>
    <w:rsid w:val="002B7EC8"/>
    <w:rsid w:val="002B7F65"/>
    <w:rsid w:val="002C041B"/>
    <w:rsid w:val="002C0443"/>
    <w:rsid w:val="002C0620"/>
    <w:rsid w:val="002C0737"/>
    <w:rsid w:val="002C07C0"/>
    <w:rsid w:val="002C0A64"/>
    <w:rsid w:val="002C0B03"/>
    <w:rsid w:val="002C0BA3"/>
    <w:rsid w:val="002C0CFB"/>
    <w:rsid w:val="002C0E11"/>
    <w:rsid w:val="002C1082"/>
    <w:rsid w:val="002C10E7"/>
    <w:rsid w:val="002C1180"/>
    <w:rsid w:val="002C11E7"/>
    <w:rsid w:val="002C122C"/>
    <w:rsid w:val="002C1302"/>
    <w:rsid w:val="002C154E"/>
    <w:rsid w:val="002C1566"/>
    <w:rsid w:val="002C1599"/>
    <w:rsid w:val="002C1A45"/>
    <w:rsid w:val="002C1B69"/>
    <w:rsid w:val="002C1BD6"/>
    <w:rsid w:val="002C1C2B"/>
    <w:rsid w:val="002C1C98"/>
    <w:rsid w:val="002C1E1B"/>
    <w:rsid w:val="002C1E7E"/>
    <w:rsid w:val="002C1EC7"/>
    <w:rsid w:val="002C1EEF"/>
    <w:rsid w:val="002C1F0B"/>
    <w:rsid w:val="002C20BF"/>
    <w:rsid w:val="002C21D7"/>
    <w:rsid w:val="002C23E7"/>
    <w:rsid w:val="002C24A1"/>
    <w:rsid w:val="002C25B3"/>
    <w:rsid w:val="002C25D6"/>
    <w:rsid w:val="002C2625"/>
    <w:rsid w:val="002C266F"/>
    <w:rsid w:val="002C2799"/>
    <w:rsid w:val="002C2829"/>
    <w:rsid w:val="002C283D"/>
    <w:rsid w:val="002C2A51"/>
    <w:rsid w:val="002C2B11"/>
    <w:rsid w:val="002C2B32"/>
    <w:rsid w:val="002C2EE9"/>
    <w:rsid w:val="002C2F0D"/>
    <w:rsid w:val="002C2F2D"/>
    <w:rsid w:val="002C2FA1"/>
    <w:rsid w:val="002C2FB1"/>
    <w:rsid w:val="002C32C6"/>
    <w:rsid w:val="002C33B9"/>
    <w:rsid w:val="002C36E3"/>
    <w:rsid w:val="002C37ED"/>
    <w:rsid w:val="002C3972"/>
    <w:rsid w:val="002C3AB9"/>
    <w:rsid w:val="002C3C74"/>
    <w:rsid w:val="002C3E6A"/>
    <w:rsid w:val="002C4118"/>
    <w:rsid w:val="002C4220"/>
    <w:rsid w:val="002C4344"/>
    <w:rsid w:val="002C464D"/>
    <w:rsid w:val="002C469C"/>
    <w:rsid w:val="002C484A"/>
    <w:rsid w:val="002C49BA"/>
    <w:rsid w:val="002C4A27"/>
    <w:rsid w:val="002C4A93"/>
    <w:rsid w:val="002C4ABA"/>
    <w:rsid w:val="002C4ACB"/>
    <w:rsid w:val="002C501C"/>
    <w:rsid w:val="002C508A"/>
    <w:rsid w:val="002C531F"/>
    <w:rsid w:val="002C5388"/>
    <w:rsid w:val="002C566A"/>
    <w:rsid w:val="002C5773"/>
    <w:rsid w:val="002C5825"/>
    <w:rsid w:val="002C58D1"/>
    <w:rsid w:val="002C592A"/>
    <w:rsid w:val="002C59BF"/>
    <w:rsid w:val="002C59C5"/>
    <w:rsid w:val="002C5B99"/>
    <w:rsid w:val="002C5EC7"/>
    <w:rsid w:val="002C5FCE"/>
    <w:rsid w:val="002C6069"/>
    <w:rsid w:val="002C61BB"/>
    <w:rsid w:val="002C648C"/>
    <w:rsid w:val="002C64D5"/>
    <w:rsid w:val="002C65D3"/>
    <w:rsid w:val="002C6740"/>
    <w:rsid w:val="002C6771"/>
    <w:rsid w:val="002C6977"/>
    <w:rsid w:val="002C69E9"/>
    <w:rsid w:val="002C6BD8"/>
    <w:rsid w:val="002C6D04"/>
    <w:rsid w:val="002C6D94"/>
    <w:rsid w:val="002C6DD6"/>
    <w:rsid w:val="002C6DD9"/>
    <w:rsid w:val="002C701F"/>
    <w:rsid w:val="002C715C"/>
    <w:rsid w:val="002C719F"/>
    <w:rsid w:val="002C7241"/>
    <w:rsid w:val="002C7253"/>
    <w:rsid w:val="002C7378"/>
    <w:rsid w:val="002C7491"/>
    <w:rsid w:val="002C7760"/>
    <w:rsid w:val="002C778A"/>
    <w:rsid w:val="002C78F9"/>
    <w:rsid w:val="002C79EC"/>
    <w:rsid w:val="002C7A72"/>
    <w:rsid w:val="002C7D33"/>
    <w:rsid w:val="002C7E75"/>
    <w:rsid w:val="002C7F59"/>
    <w:rsid w:val="002D0026"/>
    <w:rsid w:val="002D0071"/>
    <w:rsid w:val="002D014D"/>
    <w:rsid w:val="002D0190"/>
    <w:rsid w:val="002D01AE"/>
    <w:rsid w:val="002D02CE"/>
    <w:rsid w:val="002D02DA"/>
    <w:rsid w:val="002D0464"/>
    <w:rsid w:val="002D053D"/>
    <w:rsid w:val="002D0609"/>
    <w:rsid w:val="002D060B"/>
    <w:rsid w:val="002D069E"/>
    <w:rsid w:val="002D089D"/>
    <w:rsid w:val="002D08C6"/>
    <w:rsid w:val="002D09C1"/>
    <w:rsid w:val="002D0AE9"/>
    <w:rsid w:val="002D0BFD"/>
    <w:rsid w:val="002D0CA6"/>
    <w:rsid w:val="002D0DD2"/>
    <w:rsid w:val="002D0DE1"/>
    <w:rsid w:val="002D0DE7"/>
    <w:rsid w:val="002D1079"/>
    <w:rsid w:val="002D1090"/>
    <w:rsid w:val="002D1118"/>
    <w:rsid w:val="002D1237"/>
    <w:rsid w:val="002D1479"/>
    <w:rsid w:val="002D15A5"/>
    <w:rsid w:val="002D184C"/>
    <w:rsid w:val="002D18A5"/>
    <w:rsid w:val="002D1B05"/>
    <w:rsid w:val="002D1BC9"/>
    <w:rsid w:val="002D1D66"/>
    <w:rsid w:val="002D1F49"/>
    <w:rsid w:val="002D2124"/>
    <w:rsid w:val="002D21CC"/>
    <w:rsid w:val="002D225E"/>
    <w:rsid w:val="002D24BB"/>
    <w:rsid w:val="002D24C9"/>
    <w:rsid w:val="002D260B"/>
    <w:rsid w:val="002D2635"/>
    <w:rsid w:val="002D2683"/>
    <w:rsid w:val="002D26FE"/>
    <w:rsid w:val="002D2772"/>
    <w:rsid w:val="002D280C"/>
    <w:rsid w:val="002D2923"/>
    <w:rsid w:val="002D2BD3"/>
    <w:rsid w:val="002D2C23"/>
    <w:rsid w:val="002D2C92"/>
    <w:rsid w:val="002D2E19"/>
    <w:rsid w:val="002D2EA8"/>
    <w:rsid w:val="002D2F54"/>
    <w:rsid w:val="002D3054"/>
    <w:rsid w:val="002D3100"/>
    <w:rsid w:val="002D312A"/>
    <w:rsid w:val="002D31A1"/>
    <w:rsid w:val="002D3244"/>
    <w:rsid w:val="002D331B"/>
    <w:rsid w:val="002D355D"/>
    <w:rsid w:val="002D362D"/>
    <w:rsid w:val="002D3667"/>
    <w:rsid w:val="002D3763"/>
    <w:rsid w:val="002D37E2"/>
    <w:rsid w:val="002D393F"/>
    <w:rsid w:val="002D3A05"/>
    <w:rsid w:val="002D3A4F"/>
    <w:rsid w:val="002D3A75"/>
    <w:rsid w:val="002D3EB8"/>
    <w:rsid w:val="002D3F8E"/>
    <w:rsid w:val="002D4139"/>
    <w:rsid w:val="002D42C0"/>
    <w:rsid w:val="002D45B5"/>
    <w:rsid w:val="002D4737"/>
    <w:rsid w:val="002D48A7"/>
    <w:rsid w:val="002D49BA"/>
    <w:rsid w:val="002D4AA4"/>
    <w:rsid w:val="002D4C40"/>
    <w:rsid w:val="002D4E1C"/>
    <w:rsid w:val="002D4E55"/>
    <w:rsid w:val="002D4E8D"/>
    <w:rsid w:val="002D50F7"/>
    <w:rsid w:val="002D546B"/>
    <w:rsid w:val="002D5682"/>
    <w:rsid w:val="002D56B6"/>
    <w:rsid w:val="002D5746"/>
    <w:rsid w:val="002D57C3"/>
    <w:rsid w:val="002D57C5"/>
    <w:rsid w:val="002D5831"/>
    <w:rsid w:val="002D59D5"/>
    <w:rsid w:val="002D5B37"/>
    <w:rsid w:val="002D5B7B"/>
    <w:rsid w:val="002D5BB5"/>
    <w:rsid w:val="002D5CF6"/>
    <w:rsid w:val="002D5EC6"/>
    <w:rsid w:val="002D600C"/>
    <w:rsid w:val="002D61C2"/>
    <w:rsid w:val="002D61D1"/>
    <w:rsid w:val="002D64F8"/>
    <w:rsid w:val="002D65DE"/>
    <w:rsid w:val="002D6636"/>
    <w:rsid w:val="002D665A"/>
    <w:rsid w:val="002D6AA8"/>
    <w:rsid w:val="002D6B13"/>
    <w:rsid w:val="002D6DEE"/>
    <w:rsid w:val="002D6E62"/>
    <w:rsid w:val="002D6F03"/>
    <w:rsid w:val="002D7092"/>
    <w:rsid w:val="002D7186"/>
    <w:rsid w:val="002D71C7"/>
    <w:rsid w:val="002D734A"/>
    <w:rsid w:val="002D7452"/>
    <w:rsid w:val="002D764B"/>
    <w:rsid w:val="002D76BA"/>
    <w:rsid w:val="002D7813"/>
    <w:rsid w:val="002D783D"/>
    <w:rsid w:val="002D7910"/>
    <w:rsid w:val="002D79AF"/>
    <w:rsid w:val="002D7ADF"/>
    <w:rsid w:val="002E0035"/>
    <w:rsid w:val="002E017D"/>
    <w:rsid w:val="002E0197"/>
    <w:rsid w:val="002E0268"/>
    <w:rsid w:val="002E02FA"/>
    <w:rsid w:val="002E03CB"/>
    <w:rsid w:val="002E03D8"/>
    <w:rsid w:val="002E048C"/>
    <w:rsid w:val="002E08EB"/>
    <w:rsid w:val="002E09A0"/>
    <w:rsid w:val="002E0A58"/>
    <w:rsid w:val="002E0C78"/>
    <w:rsid w:val="002E10B1"/>
    <w:rsid w:val="002E10B8"/>
    <w:rsid w:val="002E11EB"/>
    <w:rsid w:val="002E1330"/>
    <w:rsid w:val="002E1693"/>
    <w:rsid w:val="002E16E3"/>
    <w:rsid w:val="002E16EE"/>
    <w:rsid w:val="002E1754"/>
    <w:rsid w:val="002E198E"/>
    <w:rsid w:val="002E1C36"/>
    <w:rsid w:val="002E1CF2"/>
    <w:rsid w:val="002E1EAE"/>
    <w:rsid w:val="002E1F1B"/>
    <w:rsid w:val="002E2141"/>
    <w:rsid w:val="002E2275"/>
    <w:rsid w:val="002E23CE"/>
    <w:rsid w:val="002E23FC"/>
    <w:rsid w:val="002E240F"/>
    <w:rsid w:val="002E242C"/>
    <w:rsid w:val="002E2494"/>
    <w:rsid w:val="002E26C4"/>
    <w:rsid w:val="002E27D2"/>
    <w:rsid w:val="002E27F7"/>
    <w:rsid w:val="002E28D9"/>
    <w:rsid w:val="002E290E"/>
    <w:rsid w:val="002E29E3"/>
    <w:rsid w:val="002E2A56"/>
    <w:rsid w:val="002E2AE3"/>
    <w:rsid w:val="002E2B84"/>
    <w:rsid w:val="002E2CB6"/>
    <w:rsid w:val="002E2DFE"/>
    <w:rsid w:val="002E2EA6"/>
    <w:rsid w:val="002E3148"/>
    <w:rsid w:val="002E31BF"/>
    <w:rsid w:val="002E321C"/>
    <w:rsid w:val="002E324B"/>
    <w:rsid w:val="002E32B2"/>
    <w:rsid w:val="002E334C"/>
    <w:rsid w:val="002E3519"/>
    <w:rsid w:val="002E3743"/>
    <w:rsid w:val="002E3745"/>
    <w:rsid w:val="002E3875"/>
    <w:rsid w:val="002E39D1"/>
    <w:rsid w:val="002E3AFA"/>
    <w:rsid w:val="002E3B97"/>
    <w:rsid w:val="002E3C15"/>
    <w:rsid w:val="002E3CC2"/>
    <w:rsid w:val="002E3CFB"/>
    <w:rsid w:val="002E3D5C"/>
    <w:rsid w:val="002E3E8B"/>
    <w:rsid w:val="002E3F11"/>
    <w:rsid w:val="002E43F0"/>
    <w:rsid w:val="002E4555"/>
    <w:rsid w:val="002E46F2"/>
    <w:rsid w:val="002E4735"/>
    <w:rsid w:val="002E487C"/>
    <w:rsid w:val="002E4945"/>
    <w:rsid w:val="002E4C4E"/>
    <w:rsid w:val="002E4F22"/>
    <w:rsid w:val="002E5093"/>
    <w:rsid w:val="002E51B6"/>
    <w:rsid w:val="002E5281"/>
    <w:rsid w:val="002E530F"/>
    <w:rsid w:val="002E54ED"/>
    <w:rsid w:val="002E5551"/>
    <w:rsid w:val="002E559B"/>
    <w:rsid w:val="002E559D"/>
    <w:rsid w:val="002E55C3"/>
    <w:rsid w:val="002E5604"/>
    <w:rsid w:val="002E569F"/>
    <w:rsid w:val="002E57A4"/>
    <w:rsid w:val="002E57DC"/>
    <w:rsid w:val="002E5AB5"/>
    <w:rsid w:val="002E5BE2"/>
    <w:rsid w:val="002E5C8E"/>
    <w:rsid w:val="002E5E29"/>
    <w:rsid w:val="002E636E"/>
    <w:rsid w:val="002E653F"/>
    <w:rsid w:val="002E6543"/>
    <w:rsid w:val="002E6686"/>
    <w:rsid w:val="002E689B"/>
    <w:rsid w:val="002E6B32"/>
    <w:rsid w:val="002E6B3E"/>
    <w:rsid w:val="002E6B50"/>
    <w:rsid w:val="002E6D7D"/>
    <w:rsid w:val="002E6DBD"/>
    <w:rsid w:val="002E6E69"/>
    <w:rsid w:val="002E6E9B"/>
    <w:rsid w:val="002E719D"/>
    <w:rsid w:val="002E73F3"/>
    <w:rsid w:val="002E7488"/>
    <w:rsid w:val="002E756F"/>
    <w:rsid w:val="002E766F"/>
    <w:rsid w:val="002E7692"/>
    <w:rsid w:val="002E77AD"/>
    <w:rsid w:val="002E77EF"/>
    <w:rsid w:val="002E785D"/>
    <w:rsid w:val="002E7867"/>
    <w:rsid w:val="002E7A01"/>
    <w:rsid w:val="002E7A6F"/>
    <w:rsid w:val="002E7B00"/>
    <w:rsid w:val="002E7C88"/>
    <w:rsid w:val="002E7D59"/>
    <w:rsid w:val="002E7D76"/>
    <w:rsid w:val="002E7FF1"/>
    <w:rsid w:val="002F003C"/>
    <w:rsid w:val="002F006B"/>
    <w:rsid w:val="002F01B5"/>
    <w:rsid w:val="002F0406"/>
    <w:rsid w:val="002F052B"/>
    <w:rsid w:val="002F056C"/>
    <w:rsid w:val="002F0639"/>
    <w:rsid w:val="002F0651"/>
    <w:rsid w:val="002F0685"/>
    <w:rsid w:val="002F07B0"/>
    <w:rsid w:val="002F0AD8"/>
    <w:rsid w:val="002F0ADC"/>
    <w:rsid w:val="002F0B59"/>
    <w:rsid w:val="002F0B8E"/>
    <w:rsid w:val="002F0B91"/>
    <w:rsid w:val="002F0BC6"/>
    <w:rsid w:val="002F0C6B"/>
    <w:rsid w:val="002F0CF1"/>
    <w:rsid w:val="002F0D0F"/>
    <w:rsid w:val="002F0DBF"/>
    <w:rsid w:val="002F0DDA"/>
    <w:rsid w:val="002F11C3"/>
    <w:rsid w:val="002F12F3"/>
    <w:rsid w:val="002F1317"/>
    <w:rsid w:val="002F1358"/>
    <w:rsid w:val="002F153A"/>
    <w:rsid w:val="002F15B4"/>
    <w:rsid w:val="002F17EF"/>
    <w:rsid w:val="002F18B8"/>
    <w:rsid w:val="002F1A35"/>
    <w:rsid w:val="002F1AC0"/>
    <w:rsid w:val="002F1DE0"/>
    <w:rsid w:val="002F1F57"/>
    <w:rsid w:val="002F2058"/>
    <w:rsid w:val="002F2311"/>
    <w:rsid w:val="002F247F"/>
    <w:rsid w:val="002F24EF"/>
    <w:rsid w:val="002F2569"/>
    <w:rsid w:val="002F257F"/>
    <w:rsid w:val="002F294E"/>
    <w:rsid w:val="002F2DFC"/>
    <w:rsid w:val="002F33A2"/>
    <w:rsid w:val="002F33B0"/>
    <w:rsid w:val="002F34AE"/>
    <w:rsid w:val="002F352A"/>
    <w:rsid w:val="002F3880"/>
    <w:rsid w:val="002F38DF"/>
    <w:rsid w:val="002F3927"/>
    <w:rsid w:val="002F394D"/>
    <w:rsid w:val="002F399C"/>
    <w:rsid w:val="002F3A07"/>
    <w:rsid w:val="002F3AD6"/>
    <w:rsid w:val="002F3AF3"/>
    <w:rsid w:val="002F3CE4"/>
    <w:rsid w:val="002F3D4B"/>
    <w:rsid w:val="002F3DE4"/>
    <w:rsid w:val="002F3E1F"/>
    <w:rsid w:val="002F3F42"/>
    <w:rsid w:val="002F420D"/>
    <w:rsid w:val="002F4211"/>
    <w:rsid w:val="002F44D9"/>
    <w:rsid w:val="002F44FE"/>
    <w:rsid w:val="002F466C"/>
    <w:rsid w:val="002F47A2"/>
    <w:rsid w:val="002F4A44"/>
    <w:rsid w:val="002F4A87"/>
    <w:rsid w:val="002F4CB8"/>
    <w:rsid w:val="002F4D8C"/>
    <w:rsid w:val="002F4D9F"/>
    <w:rsid w:val="002F4EC8"/>
    <w:rsid w:val="002F4F69"/>
    <w:rsid w:val="002F4FD8"/>
    <w:rsid w:val="002F5005"/>
    <w:rsid w:val="002F5056"/>
    <w:rsid w:val="002F5099"/>
    <w:rsid w:val="002F517A"/>
    <w:rsid w:val="002F5183"/>
    <w:rsid w:val="002F521F"/>
    <w:rsid w:val="002F53A6"/>
    <w:rsid w:val="002F5506"/>
    <w:rsid w:val="002F56B7"/>
    <w:rsid w:val="002F575B"/>
    <w:rsid w:val="002F5C60"/>
    <w:rsid w:val="002F5E2D"/>
    <w:rsid w:val="002F5E3A"/>
    <w:rsid w:val="002F6143"/>
    <w:rsid w:val="002F6151"/>
    <w:rsid w:val="002F6392"/>
    <w:rsid w:val="002F63A2"/>
    <w:rsid w:val="002F63ED"/>
    <w:rsid w:val="002F64F6"/>
    <w:rsid w:val="002F6685"/>
    <w:rsid w:val="002F671F"/>
    <w:rsid w:val="002F678E"/>
    <w:rsid w:val="002F693B"/>
    <w:rsid w:val="002F6B87"/>
    <w:rsid w:val="002F6BF3"/>
    <w:rsid w:val="002F6DF3"/>
    <w:rsid w:val="002F6EB2"/>
    <w:rsid w:val="002F6F03"/>
    <w:rsid w:val="002F6FA8"/>
    <w:rsid w:val="002F6FE1"/>
    <w:rsid w:val="002F70C8"/>
    <w:rsid w:val="002F7142"/>
    <w:rsid w:val="002F7295"/>
    <w:rsid w:val="002F742B"/>
    <w:rsid w:val="002F75D9"/>
    <w:rsid w:val="002F7611"/>
    <w:rsid w:val="002F7615"/>
    <w:rsid w:val="002F7649"/>
    <w:rsid w:val="002F76ED"/>
    <w:rsid w:val="002F773B"/>
    <w:rsid w:val="002F7849"/>
    <w:rsid w:val="002F7AAD"/>
    <w:rsid w:val="002F7C7F"/>
    <w:rsid w:val="002F7CE8"/>
    <w:rsid w:val="002F7D18"/>
    <w:rsid w:val="002F7D3F"/>
    <w:rsid w:val="002F7D61"/>
    <w:rsid w:val="002F7F39"/>
    <w:rsid w:val="002F7F4E"/>
    <w:rsid w:val="0030002A"/>
    <w:rsid w:val="0030012B"/>
    <w:rsid w:val="0030018E"/>
    <w:rsid w:val="003003E2"/>
    <w:rsid w:val="003004AA"/>
    <w:rsid w:val="0030067C"/>
    <w:rsid w:val="00300786"/>
    <w:rsid w:val="00300C04"/>
    <w:rsid w:val="00300CD4"/>
    <w:rsid w:val="00300D04"/>
    <w:rsid w:val="00300D0E"/>
    <w:rsid w:val="00300DF0"/>
    <w:rsid w:val="00300E3A"/>
    <w:rsid w:val="00300F30"/>
    <w:rsid w:val="00300F4B"/>
    <w:rsid w:val="00301039"/>
    <w:rsid w:val="00301083"/>
    <w:rsid w:val="00301095"/>
    <w:rsid w:val="003010CB"/>
    <w:rsid w:val="003010EB"/>
    <w:rsid w:val="003011BE"/>
    <w:rsid w:val="00301470"/>
    <w:rsid w:val="00301551"/>
    <w:rsid w:val="003015EA"/>
    <w:rsid w:val="0030193F"/>
    <w:rsid w:val="003019CF"/>
    <w:rsid w:val="00301A05"/>
    <w:rsid w:val="00301A61"/>
    <w:rsid w:val="00301DF3"/>
    <w:rsid w:val="00301E22"/>
    <w:rsid w:val="00301EEA"/>
    <w:rsid w:val="00301F54"/>
    <w:rsid w:val="00301F6F"/>
    <w:rsid w:val="00301F94"/>
    <w:rsid w:val="003020A6"/>
    <w:rsid w:val="003020D9"/>
    <w:rsid w:val="003020F7"/>
    <w:rsid w:val="0030231D"/>
    <w:rsid w:val="00302357"/>
    <w:rsid w:val="0030269F"/>
    <w:rsid w:val="00302AA4"/>
    <w:rsid w:val="00302C7D"/>
    <w:rsid w:val="00302D12"/>
    <w:rsid w:val="00302E29"/>
    <w:rsid w:val="00302FF5"/>
    <w:rsid w:val="0030303F"/>
    <w:rsid w:val="00303116"/>
    <w:rsid w:val="003031C5"/>
    <w:rsid w:val="003032D7"/>
    <w:rsid w:val="0030330E"/>
    <w:rsid w:val="00303346"/>
    <w:rsid w:val="003035F2"/>
    <w:rsid w:val="003036A2"/>
    <w:rsid w:val="00303754"/>
    <w:rsid w:val="003038DB"/>
    <w:rsid w:val="0030393D"/>
    <w:rsid w:val="00303A32"/>
    <w:rsid w:val="00303AD1"/>
    <w:rsid w:val="00303B41"/>
    <w:rsid w:val="00303C39"/>
    <w:rsid w:val="00303CBB"/>
    <w:rsid w:val="00303D3B"/>
    <w:rsid w:val="00303EF8"/>
    <w:rsid w:val="00303F3A"/>
    <w:rsid w:val="00303F42"/>
    <w:rsid w:val="00304017"/>
    <w:rsid w:val="003041CE"/>
    <w:rsid w:val="0030431C"/>
    <w:rsid w:val="00304360"/>
    <w:rsid w:val="00304696"/>
    <w:rsid w:val="00304704"/>
    <w:rsid w:val="00304870"/>
    <w:rsid w:val="00304C4F"/>
    <w:rsid w:val="00304D7B"/>
    <w:rsid w:val="00305062"/>
    <w:rsid w:val="00305080"/>
    <w:rsid w:val="003050B2"/>
    <w:rsid w:val="00305109"/>
    <w:rsid w:val="00305389"/>
    <w:rsid w:val="00305419"/>
    <w:rsid w:val="00305542"/>
    <w:rsid w:val="003055BF"/>
    <w:rsid w:val="00305638"/>
    <w:rsid w:val="00305665"/>
    <w:rsid w:val="0030575E"/>
    <w:rsid w:val="00305814"/>
    <w:rsid w:val="00305836"/>
    <w:rsid w:val="0030585B"/>
    <w:rsid w:val="003058CA"/>
    <w:rsid w:val="003059EA"/>
    <w:rsid w:val="00305BE1"/>
    <w:rsid w:val="00305ECE"/>
    <w:rsid w:val="00305F5C"/>
    <w:rsid w:val="00306096"/>
    <w:rsid w:val="00306106"/>
    <w:rsid w:val="00306192"/>
    <w:rsid w:val="00306205"/>
    <w:rsid w:val="003062BD"/>
    <w:rsid w:val="00306345"/>
    <w:rsid w:val="00306442"/>
    <w:rsid w:val="00306459"/>
    <w:rsid w:val="00306478"/>
    <w:rsid w:val="003066A4"/>
    <w:rsid w:val="00306850"/>
    <w:rsid w:val="00306A1C"/>
    <w:rsid w:val="00306CA6"/>
    <w:rsid w:val="00306CB9"/>
    <w:rsid w:val="00306FA6"/>
    <w:rsid w:val="0030710E"/>
    <w:rsid w:val="0030712C"/>
    <w:rsid w:val="0030722F"/>
    <w:rsid w:val="003073EA"/>
    <w:rsid w:val="00307547"/>
    <w:rsid w:val="00307638"/>
    <w:rsid w:val="0030769A"/>
    <w:rsid w:val="003076AD"/>
    <w:rsid w:val="003076E6"/>
    <w:rsid w:val="003076F8"/>
    <w:rsid w:val="00307932"/>
    <w:rsid w:val="00307A4C"/>
    <w:rsid w:val="00307A59"/>
    <w:rsid w:val="00307A8C"/>
    <w:rsid w:val="00307B19"/>
    <w:rsid w:val="00307D0E"/>
    <w:rsid w:val="00307D85"/>
    <w:rsid w:val="00307E13"/>
    <w:rsid w:val="00307E6E"/>
    <w:rsid w:val="00307F60"/>
    <w:rsid w:val="003102A8"/>
    <w:rsid w:val="0031051A"/>
    <w:rsid w:val="00310728"/>
    <w:rsid w:val="0031082D"/>
    <w:rsid w:val="0031091E"/>
    <w:rsid w:val="00310A49"/>
    <w:rsid w:val="00310A89"/>
    <w:rsid w:val="00310AE1"/>
    <w:rsid w:val="00310B0A"/>
    <w:rsid w:val="00310B59"/>
    <w:rsid w:val="00310BB9"/>
    <w:rsid w:val="00310C26"/>
    <w:rsid w:val="00310CB2"/>
    <w:rsid w:val="00310DA0"/>
    <w:rsid w:val="0031110D"/>
    <w:rsid w:val="003111C4"/>
    <w:rsid w:val="003112A1"/>
    <w:rsid w:val="00311406"/>
    <w:rsid w:val="0031150F"/>
    <w:rsid w:val="003115BA"/>
    <w:rsid w:val="0031161F"/>
    <w:rsid w:val="00311652"/>
    <w:rsid w:val="00311882"/>
    <w:rsid w:val="003118D2"/>
    <w:rsid w:val="003119F5"/>
    <w:rsid w:val="00311ACC"/>
    <w:rsid w:val="00311D32"/>
    <w:rsid w:val="00311EDC"/>
    <w:rsid w:val="00311F96"/>
    <w:rsid w:val="003120BB"/>
    <w:rsid w:val="0031211A"/>
    <w:rsid w:val="00312185"/>
    <w:rsid w:val="0031238F"/>
    <w:rsid w:val="003123A0"/>
    <w:rsid w:val="003127AF"/>
    <w:rsid w:val="003128E6"/>
    <w:rsid w:val="003129BC"/>
    <w:rsid w:val="003129FE"/>
    <w:rsid w:val="00312A08"/>
    <w:rsid w:val="00312A1F"/>
    <w:rsid w:val="00312ACD"/>
    <w:rsid w:val="00312B3C"/>
    <w:rsid w:val="00312C29"/>
    <w:rsid w:val="00312C44"/>
    <w:rsid w:val="00312CBE"/>
    <w:rsid w:val="00312D79"/>
    <w:rsid w:val="00312F4D"/>
    <w:rsid w:val="0031309F"/>
    <w:rsid w:val="0031310B"/>
    <w:rsid w:val="00313329"/>
    <w:rsid w:val="00313357"/>
    <w:rsid w:val="00313520"/>
    <w:rsid w:val="003136CD"/>
    <w:rsid w:val="0031391D"/>
    <w:rsid w:val="003139D7"/>
    <w:rsid w:val="00313B6C"/>
    <w:rsid w:val="00313B96"/>
    <w:rsid w:val="00313C68"/>
    <w:rsid w:val="00313E58"/>
    <w:rsid w:val="0031404D"/>
    <w:rsid w:val="003141AF"/>
    <w:rsid w:val="003142A1"/>
    <w:rsid w:val="0031441D"/>
    <w:rsid w:val="00314474"/>
    <w:rsid w:val="00314567"/>
    <w:rsid w:val="00314586"/>
    <w:rsid w:val="003145CC"/>
    <w:rsid w:val="00314609"/>
    <w:rsid w:val="00314774"/>
    <w:rsid w:val="00314C2E"/>
    <w:rsid w:val="00314CCA"/>
    <w:rsid w:val="00314D7E"/>
    <w:rsid w:val="00314F63"/>
    <w:rsid w:val="00315049"/>
    <w:rsid w:val="00315103"/>
    <w:rsid w:val="003153A1"/>
    <w:rsid w:val="00315493"/>
    <w:rsid w:val="003155B2"/>
    <w:rsid w:val="00315671"/>
    <w:rsid w:val="003157CE"/>
    <w:rsid w:val="003157DD"/>
    <w:rsid w:val="003158A3"/>
    <w:rsid w:val="003158F7"/>
    <w:rsid w:val="00315BC3"/>
    <w:rsid w:val="00315C32"/>
    <w:rsid w:val="00315CED"/>
    <w:rsid w:val="00315EB3"/>
    <w:rsid w:val="00315F07"/>
    <w:rsid w:val="00315F37"/>
    <w:rsid w:val="00315FB4"/>
    <w:rsid w:val="00316037"/>
    <w:rsid w:val="003161F9"/>
    <w:rsid w:val="003164F0"/>
    <w:rsid w:val="00316553"/>
    <w:rsid w:val="003165E1"/>
    <w:rsid w:val="003166BC"/>
    <w:rsid w:val="0031688B"/>
    <w:rsid w:val="003168C3"/>
    <w:rsid w:val="00316A81"/>
    <w:rsid w:val="00316BEC"/>
    <w:rsid w:val="00316BF1"/>
    <w:rsid w:val="00316C5E"/>
    <w:rsid w:val="00316D77"/>
    <w:rsid w:val="00316F34"/>
    <w:rsid w:val="003170AD"/>
    <w:rsid w:val="003171A4"/>
    <w:rsid w:val="003173B9"/>
    <w:rsid w:val="00317615"/>
    <w:rsid w:val="00317658"/>
    <w:rsid w:val="00317701"/>
    <w:rsid w:val="00317D75"/>
    <w:rsid w:val="00317E27"/>
    <w:rsid w:val="00317E66"/>
    <w:rsid w:val="00317E92"/>
    <w:rsid w:val="00317FB8"/>
    <w:rsid w:val="003200D6"/>
    <w:rsid w:val="00320157"/>
    <w:rsid w:val="003201A9"/>
    <w:rsid w:val="00320202"/>
    <w:rsid w:val="00320241"/>
    <w:rsid w:val="0032026D"/>
    <w:rsid w:val="00320398"/>
    <w:rsid w:val="0032039B"/>
    <w:rsid w:val="003204AA"/>
    <w:rsid w:val="0032052D"/>
    <w:rsid w:val="003206EC"/>
    <w:rsid w:val="003207D2"/>
    <w:rsid w:val="003207D8"/>
    <w:rsid w:val="00320917"/>
    <w:rsid w:val="00320955"/>
    <w:rsid w:val="003209B3"/>
    <w:rsid w:val="00320B12"/>
    <w:rsid w:val="00320B1A"/>
    <w:rsid w:val="00320B21"/>
    <w:rsid w:val="00320E71"/>
    <w:rsid w:val="00320F76"/>
    <w:rsid w:val="00320F82"/>
    <w:rsid w:val="00320FEA"/>
    <w:rsid w:val="003210AE"/>
    <w:rsid w:val="00321198"/>
    <w:rsid w:val="0032123C"/>
    <w:rsid w:val="0032131B"/>
    <w:rsid w:val="0032135C"/>
    <w:rsid w:val="00321373"/>
    <w:rsid w:val="0032142A"/>
    <w:rsid w:val="00321454"/>
    <w:rsid w:val="00321493"/>
    <w:rsid w:val="0032177E"/>
    <w:rsid w:val="003217FA"/>
    <w:rsid w:val="003219D3"/>
    <w:rsid w:val="00321A2B"/>
    <w:rsid w:val="00321A52"/>
    <w:rsid w:val="00321AEC"/>
    <w:rsid w:val="00321C01"/>
    <w:rsid w:val="00321C84"/>
    <w:rsid w:val="00321D79"/>
    <w:rsid w:val="00321DEC"/>
    <w:rsid w:val="00321E05"/>
    <w:rsid w:val="00321E27"/>
    <w:rsid w:val="00321EAF"/>
    <w:rsid w:val="00321F89"/>
    <w:rsid w:val="0032204B"/>
    <w:rsid w:val="00322439"/>
    <w:rsid w:val="00322642"/>
    <w:rsid w:val="003226B2"/>
    <w:rsid w:val="003227FE"/>
    <w:rsid w:val="003228B3"/>
    <w:rsid w:val="00322FA9"/>
    <w:rsid w:val="0032304D"/>
    <w:rsid w:val="0032322F"/>
    <w:rsid w:val="00323270"/>
    <w:rsid w:val="00323289"/>
    <w:rsid w:val="003232A6"/>
    <w:rsid w:val="0032338F"/>
    <w:rsid w:val="0032349E"/>
    <w:rsid w:val="00323513"/>
    <w:rsid w:val="0032352F"/>
    <w:rsid w:val="003238AA"/>
    <w:rsid w:val="003239B0"/>
    <w:rsid w:val="00323AF7"/>
    <w:rsid w:val="00323BCA"/>
    <w:rsid w:val="00323E94"/>
    <w:rsid w:val="00324063"/>
    <w:rsid w:val="00324322"/>
    <w:rsid w:val="0032486B"/>
    <w:rsid w:val="003248E0"/>
    <w:rsid w:val="00324A9D"/>
    <w:rsid w:val="00324BD3"/>
    <w:rsid w:val="00324CC9"/>
    <w:rsid w:val="00324D1D"/>
    <w:rsid w:val="00324D92"/>
    <w:rsid w:val="00324E31"/>
    <w:rsid w:val="00324FCB"/>
    <w:rsid w:val="0032505A"/>
    <w:rsid w:val="003250F4"/>
    <w:rsid w:val="0032515C"/>
    <w:rsid w:val="0032516E"/>
    <w:rsid w:val="00325337"/>
    <w:rsid w:val="003254D3"/>
    <w:rsid w:val="003254FE"/>
    <w:rsid w:val="00325513"/>
    <w:rsid w:val="003257E5"/>
    <w:rsid w:val="0032580F"/>
    <w:rsid w:val="00325C8B"/>
    <w:rsid w:val="00325EF0"/>
    <w:rsid w:val="00326047"/>
    <w:rsid w:val="00326118"/>
    <w:rsid w:val="00326170"/>
    <w:rsid w:val="0032623C"/>
    <w:rsid w:val="003262F3"/>
    <w:rsid w:val="00326A7D"/>
    <w:rsid w:val="00326B2A"/>
    <w:rsid w:val="00326B39"/>
    <w:rsid w:val="00326B3F"/>
    <w:rsid w:val="00326C3B"/>
    <w:rsid w:val="00326C7E"/>
    <w:rsid w:val="00326C88"/>
    <w:rsid w:val="00326D23"/>
    <w:rsid w:val="00326DC6"/>
    <w:rsid w:val="00326ED5"/>
    <w:rsid w:val="00326F89"/>
    <w:rsid w:val="0032711D"/>
    <w:rsid w:val="00327270"/>
    <w:rsid w:val="003272B3"/>
    <w:rsid w:val="003273C2"/>
    <w:rsid w:val="003273F9"/>
    <w:rsid w:val="00327436"/>
    <w:rsid w:val="0032743D"/>
    <w:rsid w:val="003274CF"/>
    <w:rsid w:val="0032756D"/>
    <w:rsid w:val="003275CD"/>
    <w:rsid w:val="003279DD"/>
    <w:rsid w:val="00327E79"/>
    <w:rsid w:val="00327EAA"/>
    <w:rsid w:val="00327EB9"/>
    <w:rsid w:val="00327EF9"/>
    <w:rsid w:val="00330031"/>
    <w:rsid w:val="00330040"/>
    <w:rsid w:val="003302E0"/>
    <w:rsid w:val="00330348"/>
    <w:rsid w:val="0033034F"/>
    <w:rsid w:val="003304C2"/>
    <w:rsid w:val="003304FA"/>
    <w:rsid w:val="00330571"/>
    <w:rsid w:val="0033058B"/>
    <w:rsid w:val="0033059D"/>
    <w:rsid w:val="003305FD"/>
    <w:rsid w:val="0033075E"/>
    <w:rsid w:val="003309A2"/>
    <w:rsid w:val="00330C46"/>
    <w:rsid w:val="00331016"/>
    <w:rsid w:val="003312F4"/>
    <w:rsid w:val="0033154D"/>
    <w:rsid w:val="003315A3"/>
    <w:rsid w:val="00331622"/>
    <w:rsid w:val="0033167D"/>
    <w:rsid w:val="00331780"/>
    <w:rsid w:val="003319CC"/>
    <w:rsid w:val="00331BE7"/>
    <w:rsid w:val="00331C93"/>
    <w:rsid w:val="00331F7E"/>
    <w:rsid w:val="00331F96"/>
    <w:rsid w:val="00332138"/>
    <w:rsid w:val="00332211"/>
    <w:rsid w:val="00332224"/>
    <w:rsid w:val="00332342"/>
    <w:rsid w:val="00332368"/>
    <w:rsid w:val="00332379"/>
    <w:rsid w:val="003323F5"/>
    <w:rsid w:val="00332435"/>
    <w:rsid w:val="0033243C"/>
    <w:rsid w:val="0033244F"/>
    <w:rsid w:val="00332550"/>
    <w:rsid w:val="00332787"/>
    <w:rsid w:val="00332808"/>
    <w:rsid w:val="003328DD"/>
    <w:rsid w:val="003328E8"/>
    <w:rsid w:val="003328EC"/>
    <w:rsid w:val="003329A0"/>
    <w:rsid w:val="00332A03"/>
    <w:rsid w:val="00332A0F"/>
    <w:rsid w:val="00332AD7"/>
    <w:rsid w:val="00332BF7"/>
    <w:rsid w:val="00332DA3"/>
    <w:rsid w:val="003330A2"/>
    <w:rsid w:val="00333648"/>
    <w:rsid w:val="00333910"/>
    <w:rsid w:val="00333A20"/>
    <w:rsid w:val="00333B47"/>
    <w:rsid w:val="00333B94"/>
    <w:rsid w:val="00333BA4"/>
    <w:rsid w:val="00333C15"/>
    <w:rsid w:val="00333D2F"/>
    <w:rsid w:val="00333E72"/>
    <w:rsid w:val="003341B8"/>
    <w:rsid w:val="003342A6"/>
    <w:rsid w:val="00334325"/>
    <w:rsid w:val="00334369"/>
    <w:rsid w:val="003343BA"/>
    <w:rsid w:val="0033449F"/>
    <w:rsid w:val="00334544"/>
    <w:rsid w:val="0033476A"/>
    <w:rsid w:val="003348F3"/>
    <w:rsid w:val="00334D63"/>
    <w:rsid w:val="003350E2"/>
    <w:rsid w:val="003351D4"/>
    <w:rsid w:val="00335244"/>
    <w:rsid w:val="00335251"/>
    <w:rsid w:val="003353F7"/>
    <w:rsid w:val="00335501"/>
    <w:rsid w:val="003355E8"/>
    <w:rsid w:val="003357B4"/>
    <w:rsid w:val="00335890"/>
    <w:rsid w:val="00335906"/>
    <w:rsid w:val="003359B5"/>
    <w:rsid w:val="003359F6"/>
    <w:rsid w:val="00335ACA"/>
    <w:rsid w:val="00335C1D"/>
    <w:rsid w:val="00335D05"/>
    <w:rsid w:val="00335D22"/>
    <w:rsid w:val="00335D40"/>
    <w:rsid w:val="00335D77"/>
    <w:rsid w:val="00335DCB"/>
    <w:rsid w:val="00335DE4"/>
    <w:rsid w:val="00335FAB"/>
    <w:rsid w:val="00336071"/>
    <w:rsid w:val="0033619A"/>
    <w:rsid w:val="003361D5"/>
    <w:rsid w:val="003361F4"/>
    <w:rsid w:val="00336229"/>
    <w:rsid w:val="00336288"/>
    <w:rsid w:val="00336349"/>
    <w:rsid w:val="003364BA"/>
    <w:rsid w:val="0033657F"/>
    <w:rsid w:val="003366D3"/>
    <w:rsid w:val="00336828"/>
    <w:rsid w:val="00336868"/>
    <w:rsid w:val="00336918"/>
    <w:rsid w:val="00336920"/>
    <w:rsid w:val="00336AE8"/>
    <w:rsid w:val="00336C33"/>
    <w:rsid w:val="00336E0D"/>
    <w:rsid w:val="00336FFB"/>
    <w:rsid w:val="00337037"/>
    <w:rsid w:val="00337122"/>
    <w:rsid w:val="00337124"/>
    <w:rsid w:val="003372CA"/>
    <w:rsid w:val="003373A0"/>
    <w:rsid w:val="00337516"/>
    <w:rsid w:val="003377F9"/>
    <w:rsid w:val="00337BEC"/>
    <w:rsid w:val="00337C67"/>
    <w:rsid w:val="00337DB3"/>
    <w:rsid w:val="0034006A"/>
    <w:rsid w:val="00340104"/>
    <w:rsid w:val="00340119"/>
    <w:rsid w:val="00340125"/>
    <w:rsid w:val="00340183"/>
    <w:rsid w:val="003401C3"/>
    <w:rsid w:val="00340468"/>
    <w:rsid w:val="003404FF"/>
    <w:rsid w:val="003406F5"/>
    <w:rsid w:val="0034076B"/>
    <w:rsid w:val="0034078A"/>
    <w:rsid w:val="003409B3"/>
    <w:rsid w:val="00340B11"/>
    <w:rsid w:val="00340C1E"/>
    <w:rsid w:val="00340CF9"/>
    <w:rsid w:val="00340D58"/>
    <w:rsid w:val="00340EEA"/>
    <w:rsid w:val="00340EFD"/>
    <w:rsid w:val="00340F0E"/>
    <w:rsid w:val="003410F1"/>
    <w:rsid w:val="00341181"/>
    <w:rsid w:val="0034129C"/>
    <w:rsid w:val="00341489"/>
    <w:rsid w:val="003414F2"/>
    <w:rsid w:val="003417B7"/>
    <w:rsid w:val="003417D9"/>
    <w:rsid w:val="00341806"/>
    <w:rsid w:val="003418DD"/>
    <w:rsid w:val="00341993"/>
    <w:rsid w:val="003419AB"/>
    <w:rsid w:val="00341AA0"/>
    <w:rsid w:val="00341BFB"/>
    <w:rsid w:val="00341C2D"/>
    <w:rsid w:val="00341C8B"/>
    <w:rsid w:val="00341CC3"/>
    <w:rsid w:val="00341D22"/>
    <w:rsid w:val="00341DCD"/>
    <w:rsid w:val="00341E43"/>
    <w:rsid w:val="00341E58"/>
    <w:rsid w:val="00341FE0"/>
    <w:rsid w:val="003422BB"/>
    <w:rsid w:val="0034232D"/>
    <w:rsid w:val="003423AA"/>
    <w:rsid w:val="00342441"/>
    <w:rsid w:val="003425A5"/>
    <w:rsid w:val="00342644"/>
    <w:rsid w:val="0034275B"/>
    <w:rsid w:val="00342835"/>
    <w:rsid w:val="003428A9"/>
    <w:rsid w:val="00342969"/>
    <w:rsid w:val="00342A09"/>
    <w:rsid w:val="00342BEC"/>
    <w:rsid w:val="00342CF2"/>
    <w:rsid w:val="00342FD1"/>
    <w:rsid w:val="0034328A"/>
    <w:rsid w:val="003432ED"/>
    <w:rsid w:val="003432F9"/>
    <w:rsid w:val="003432FC"/>
    <w:rsid w:val="0034345F"/>
    <w:rsid w:val="00343787"/>
    <w:rsid w:val="003437DA"/>
    <w:rsid w:val="003437E1"/>
    <w:rsid w:val="003437F4"/>
    <w:rsid w:val="003439C3"/>
    <w:rsid w:val="00343B50"/>
    <w:rsid w:val="00343BE6"/>
    <w:rsid w:val="00343C75"/>
    <w:rsid w:val="00343D26"/>
    <w:rsid w:val="00343E74"/>
    <w:rsid w:val="00343F77"/>
    <w:rsid w:val="00343FBC"/>
    <w:rsid w:val="00344024"/>
    <w:rsid w:val="0034406F"/>
    <w:rsid w:val="003440FA"/>
    <w:rsid w:val="003441F5"/>
    <w:rsid w:val="00344297"/>
    <w:rsid w:val="00344484"/>
    <w:rsid w:val="0034455F"/>
    <w:rsid w:val="00344733"/>
    <w:rsid w:val="00344B8F"/>
    <w:rsid w:val="00344D01"/>
    <w:rsid w:val="00344E42"/>
    <w:rsid w:val="00344FCB"/>
    <w:rsid w:val="003451C2"/>
    <w:rsid w:val="00345213"/>
    <w:rsid w:val="0034532B"/>
    <w:rsid w:val="00345371"/>
    <w:rsid w:val="00345477"/>
    <w:rsid w:val="00345557"/>
    <w:rsid w:val="003455E4"/>
    <w:rsid w:val="00345797"/>
    <w:rsid w:val="00345973"/>
    <w:rsid w:val="00345B56"/>
    <w:rsid w:val="00345BC0"/>
    <w:rsid w:val="00345D1E"/>
    <w:rsid w:val="00345D40"/>
    <w:rsid w:val="00345E03"/>
    <w:rsid w:val="00345E20"/>
    <w:rsid w:val="00346393"/>
    <w:rsid w:val="0034646A"/>
    <w:rsid w:val="003465BE"/>
    <w:rsid w:val="0034668A"/>
    <w:rsid w:val="003466F4"/>
    <w:rsid w:val="0034692A"/>
    <w:rsid w:val="00346CC8"/>
    <w:rsid w:val="00346D76"/>
    <w:rsid w:val="00346E0E"/>
    <w:rsid w:val="00346E79"/>
    <w:rsid w:val="00346EFF"/>
    <w:rsid w:val="00346F76"/>
    <w:rsid w:val="0034703C"/>
    <w:rsid w:val="0034719C"/>
    <w:rsid w:val="0034722C"/>
    <w:rsid w:val="0034728B"/>
    <w:rsid w:val="0034736E"/>
    <w:rsid w:val="003474C9"/>
    <w:rsid w:val="003476E5"/>
    <w:rsid w:val="0034775C"/>
    <w:rsid w:val="0034776D"/>
    <w:rsid w:val="0034779A"/>
    <w:rsid w:val="0034787F"/>
    <w:rsid w:val="003478D7"/>
    <w:rsid w:val="00347958"/>
    <w:rsid w:val="00347C2B"/>
    <w:rsid w:val="00347CE0"/>
    <w:rsid w:val="00347D55"/>
    <w:rsid w:val="00347D62"/>
    <w:rsid w:val="00347DFD"/>
    <w:rsid w:val="00347EAB"/>
    <w:rsid w:val="00350024"/>
    <w:rsid w:val="0035009B"/>
    <w:rsid w:val="003500B9"/>
    <w:rsid w:val="00350114"/>
    <w:rsid w:val="003502B6"/>
    <w:rsid w:val="0035031E"/>
    <w:rsid w:val="003503E8"/>
    <w:rsid w:val="003504A5"/>
    <w:rsid w:val="0035093E"/>
    <w:rsid w:val="00350B9E"/>
    <w:rsid w:val="00350F62"/>
    <w:rsid w:val="00350F67"/>
    <w:rsid w:val="00351099"/>
    <w:rsid w:val="003511F4"/>
    <w:rsid w:val="00351248"/>
    <w:rsid w:val="0035133A"/>
    <w:rsid w:val="00351413"/>
    <w:rsid w:val="003515EF"/>
    <w:rsid w:val="00351684"/>
    <w:rsid w:val="00351718"/>
    <w:rsid w:val="00351BC4"/>
    <w:rsid w:val="00351C33"/>
    <w:rsid w:val="00351FA3"/>
    <w:rsid w:val="0035209D"/>
    <w:rsid w:val="003522C6"/>
    <w:rsid w:val="00352358"/>
    <w:rsid w:val="00352488"/>
    <w:rsid w:val="003525D7"/>
    <w:rsid w:val="003525F2"/>
    <w:rsid w:val="003526A2"/>
    <w:rsid w:val="0035284B"/>
    <w:rsid w:val="00352869"/>
    <w:rsid w:val="00352933"/>
    <w:rsid w:val="003529FF"/>
    <w:rsid w:val="00352CBE"/>
    <w:rsid w:val="00352D56"/>
    <w:rsid w:val="00352D6B"/>
    <w:rsid w:val="00352DD6"/>
    <w:rsid w:val="00352F7C"/>
    <w:rsid w:val="00352F8D"/>
    <w:rsid w:val="00353022"/>
    <w:rsid w:val="0035302E"/>
    <w:rsid w:val="0035303B"/>
    <w:rsid w:val="0035313D"/>
    <w:rsid w:val="0035360E"/>
    <w:rsid w:val="00353881"/>
    <w:rsid w:val="0035388E"/>
    <w:rsid w:val="0035389D"/>
    <w:rsid w:val="0035389F"/>
    <w:rsid w:val="003538E3"/>
    <w:rsid w:val="00353A10"/>
    <w:rsid w:val="00353A73"/>
    <w:rsid w:val="00353AAC"/>
    <w:rsid w:val="00353C7B"/>
    <w:rsid w:val="00353D15"/>
    <w:rsid w:val="00353D41"/>
    <w:rsid w:val="00353F13"/>
    <w:rsid w:val="00353FF7"/>
    <w:rsid w:val="00354141"/>
    <w:rsid w:val="003542DB"/>
    <w:rsid w:val="00354659"/>
    <w:rsid w:val="00354826"/>
    <w:rsid w:val="0035490B"/>
    <w:rsid w:val="00354946"/>
    <w:rsid w:val="00354A17"/>
    <w:rsid w:val="00354E1C"/>
    <w:rsid w:val="00354F5F"/>
    <w:rsid w:val="00355128"/>
    <w:rsid w:val="00355237"/>
    <w:rsid w:val="003553D6"/>
    <w:rsid w:val="0035584C"/>
    <w:rsid w:val="0035588C"/>
    <w:rsid w:val="003559BB"/>
    <w:rsid w:val="00355B7D"/>
    <w:rsid w:val="00355D75"/>
    <w:rsid w:val="00355FCE"/>
    <w:rsid w:val="0035603D"/>
    <w:rsid w:val="003560CE"/>
    <w:rsid w:val="003560E0"/>
    <w:rsid w:val="003560E6"/>
    <w:rsid w:val="00356450"/>
    <w:rsid w:val="003564FD"/>
    <w:rsid w:val="00356538"/>
    <w:rsid w:val="003565AE"/>
    <w:rsid w:val="00356600"/>
    <w:rsid w:val="003566C0"/>
    <w:rsid w:val="0035673A"/>
    <w:rsid w:val="00356804"/>
    <w:rsid w:val="00356849"/>
    <w:rsid w:val="00356E81"/>
    <w:rsid w:val="00356EBF"/>
    <w:rsid w:val="0035708C"/>
    <w:rsid w:val="00357095"/>
    <w:rsid w:val="0035743D"/>
    <w:rsid w:val="00357565"/>
    <w:rsid w:val="003575B8"/>
    <w:rsid w:val="00357632"/>
    <w:rsid w:val="003576AD"/>
    <w:rsid w:val="003576D5"/>
    <w:rsid w:val="003577E1"/>
    <w:rsid w:val="00357C47"/>
    <w:rsid w:val="00357CBC"/>
    <w:rsid w:val="00357DE6"/>
    <w:rsid w:val="00357ED8"/>
    <w:rsid w:val="00357F3B"/>
    <w:rsid w:val="00360095"/>
    <w:rsid w:val="0036019D"/>
    <w:rsid w:val="00360950"/>
    <w:rsid w:val="00360A7A"/>
    <w:rsid w:val="00360AA9"/>
    <w:rsid w:val="00360B24"/>
    <w:rsid w:val="00360B30"/>
    <w:rsid w:val="00360C9D"/>
    <w:rsid w:val="00360CD6"/>
    <w:rsid w:val="00360CFD"/>
    <w:rsid w:val="0036124B"/>
    <w:rsid w:val="00361393"/>
    <w:rsid w:val="003613FC"/>
    <w:rsid w:val="00361606"/>
    <w:rsid w:val="00361866"/>
    <w:rsid w:val="003618D8"/>
    <w:rsid w:val="003618FA"/>
    <w:rsid w:val="00361932"/>
    <w:rsid w:val="00361B36"/>
    <w:rsid w:val="00361D49"/>
    <w:rsid w:val="00361DD3"/>
    <w:rsid w:val="00361EC3"/>
    <w:rsid w:val="00361FAF"/>
    <w:rsid w:val="003621C9"/>
    <w:rsid w:val="0036277B"/>
    <w:rsid w:val="003627E5"/>
    <w:rsid w:val="00362A81"/>
    <w:rsid w:val="00362B53"/>
    <w:rsid w:val="00362C62"/>
    <w:rsid w:val="00362E78"/>
    <w:rsid w:val="003630F2"/>
    <w:rsid w:val="00363159"/>
    <w:rsid w:val="00363194"/>
    <w:rsid w:val="003631D0"/>
    <w:rsid w:val="003631F8"/>
    <w:rsid w:val="0036326F"/>
    <w:rsid w:val="003632CA"/>
    <w:rsid w:val="00363384"/>
    <w:rsid w:val="0036338D"/>
    <w:rsid w:val="0036342B"/>
    <w:rsid w:val="0036348F"/>
    <w:rsid w:val="00363496"/>
    <w:rsid w:val="003634D9"/>
    <w:rsid w:val="0036379A"/>
    <w:rsid w:val="0036396A"/>
    <w:rsid w:val="003639B1"/>
    <w:rsid w:val="00363A37"/>
    <w:rsid w:val="00363B84"/>
    <w:rsid w:val="00363C46"/>
    <w:rsid w:val="00363E9B"/>
    <w:rsid w:val="00364080"/>
    <w:rsid w:val="003644C5"/>
    <w:rsid w:val="003645BB"/>
    <w:rsid w:val="003646B9"/>
    <w:rsid w:val="00364799"/>
    <w:rsid w:val="003647AF"/>
    <w:rsid w:val="0036492D"/>
    <w:rsid w:val="003649FD"/>
    <w:rsid w:val="00364A26"/>
    <w:rsid w:val="00364D8E"/>
    <w:rsid w:val="00364EAB"/>
    <w:rsid w:val="00364FF0"/>
    <w:rsid w:val="00365010"/>
    <w:rsid w:val="00365046"/>
    <w:rsid w:val="00365128"/>
    <w:rsid w:val="00365283"/>
    <w:rsid w:val="0036542C"/>
    <w:rsid w:val="003655D4"/>
    <w:rsid w:val="003656BD"/>
    <w:rsid w:val="00365743"/>
    <w:rsid w:val="00365784"/>
    <w:rsid w:val="00365840"/>
    <w:rsid w:val="003658F0"/>
    <w:rsid w:val="0036590C"/>
    <w:rsid w:val="00365A68"/>
    <w:rsid w:val="00365B63"/>
    <w:rsid w:val="00365D5C"/>
    <w:rsid w:val="00365F7E"/>
    <w:rsid w:val="003662CE"/>
    <w:rsid w:val="0036631C"/>
    <w:rsid w:val="0036692D"/>
    <w:rsid w:val="00366A74"/>
    <w:rsid w:val="00366C86"/>
    <w:rsid w:val="00366D0D"/>
    <w:rsid w:val="00366D4F"/>
    <w:rsid w:val="00367065"/>
    <w:rsid w:val="00367110"/>
    <w:rsid w:val="0036724D"/>
    <w:rsid w:val="003672BC"/>
    <w:rsid w:val="003672C4"/>
    <w:rsid w:val="0036732E"/>
    <w:rsid w:val="00367401"/>
    <w:rsid w:val="00367413"/>
    <w:rsid w:val="0036757D"/>
    <w:rsid w:val="003677E4"/>
    <w:rsid w:val="00367819"/>
    <w:rsid w:val="0036788C"/>
    <w:rsid w:val="003678D4"/>
    <w:rsid w:val="00367A66"/>
    <w:rsid w:val="00367A68"/>
    <w:rsid w:val="00367C47"/>
    <w:rsid w:val="00367D6D"/>
    <w:rsid w:val="00367DE7"/>
    <w:rsid w:val="00367E6E"/>
    <w:rsid w:val="00367FC1"/>
    <w:rsid w:val="00370382"/>
    <w:rsid w:val="00370540"/>
    <w:rsid w:val="0037076C"/>
    <w:rsid w:val="00370CF3"/>
    <w:rsid w:val="00370D7B"/>
    <w:rsid w:val="00370F0E"/>
    <w:rsid w:val="00371089"/>
    <w:rsid w:val="003710CA"/>
    <w:rsid w:val="00371172"/>
    <w:rsid w:val="003712D2"/>
    <w:rsid w:val="00371339"/>
    <w:rsid w:val="003713D8"/>
    <w:rsid w:val="003714A3"/>
    <w:rsid w:val="003714ED"/>
    <w:rsid w:val="00371609"/>
    <w:rsid w:val="003716C5"/>
    <w:rsid w:val="0037176B"/>
    <w:rsid w:val="0037177D"/>
    <w:rsid w:val="003717ED"/>
    <w:rsid w:val="00371804"/>
    <w:rsid w:val="00371884"/>
    <w:rsid w:val="003718E9"/>
    <w:rsid w:val="00371C59"/>
    <w:rsid w:val="00371E72"/>
    <w:rsid w:val="00371EBD"/>
    <w:rsid w:val="00371EDF"/>
    <w:rsid w:val="00371F84"/>
    <w:rsid w:val="00371F89"/>
    <w:rsid w:val="00372042"/>
    <w:rsid w:val="00372188"/>
    <w:rsid w:val="003721E1"/>
    <w:rsid w:val="0037220D"/>
    <w:rsid w:val="00372567"/>
    <w:rsid w:val="003726C2"/>
    <w:rsid w:val="00372757"/>
    <w:rsid w:val="00372780"/>
    <w:rsid w:val="00372856"/>
    <w:rsid w:val="003729AC"/>
    <w:rsid w:val="00372AB8"/>
    <w:rsid w:val="00372B5F"/>
    <w:rsid w:val="00372B9F"/>
    <w:rsid w:val="00372C75"/>
    <w:rsid w:val="00372D04"/>
    <w:rsid w:val="00372D4B"/>
    <w:rsid w:val="00372F51"/>
    <w:rsid w:val="00373047"/>
    <w:rsid w:val="003731C3"/>
    <w:rsid w:val="00373205"/>
    <w:rsid w:val="00373498"/>
    <w:rsid w:val="00373598"/>
    <w:rsid w:val="003737A4"/>
    <w:rsid w:val="003737A8"/>
    <w:rsid w:val="00373859"/>
    <w:rsid w:val="00373870"/>
    <w:rsid w:val="003738F2"/>
    <w:rsid w:val="003739E3"/>
    <w:rsid w:val="00373D9C"/>
    <w:rsid w:val="00373E08"/>
    <w:rsid w:val="00373E49"/>
    <w:rsid w:val="00373EE1"/>
    <w:rsid w:val="00373F6F"/>
    <w:rsid w:val="00374243"/>
    <w:rsid w:val="003744E8"/>
    <w:rsid w:val="003744E9"/>
    <w:rsid w:val="00374501"/>
    <w:rsid w:val="003748B4"/>
    <w:rsid w:val="0037493F"/>
    <w:rsid w:val="00374983"/>
    <w:rsid w:val="00374A0D"/>
    <w:rsid w:val="00374B2E"/>
    <w:rsid w:val="00374D00"/>
    <w:rsid w:val="00374D0B"/>
    <w:rsid w:val="00374D14"/>
    <w:rsid w:val="00374D15"/>
    <w:rsid w:val="00374E1D"/>
    <w:rsid w:val="00375088"/>
    <w:rsid w:val="0037527D"/>
    <w:rsid w:val="0037538F"/>
    <w:rsid w:val="0037546F"/>
    <w:rsid w:val="003754C4"/>
    <w:rsid w:val="00375591"/>
    <w:rsid w:val="003758DE"/>
    <w:rsid w:val="00375A14"/>
    <w:rsid w:val="00375B3F"/>
    <w:rsid w:val="00375B77"/>
    <w:rsid w:val="00375CE0"/>
    <w:rsid w:val="00375D04"/>
    <w:rsid w:val="00375EA7"/>
    <w:rsid w:val="00375F80"/>
    <w:rsid w:val="00375FB0"/>
    <w:rsid w:val="00376088"/>
    <w:rsid w:val="00376176"/>
    <w:rsid w:val="0037625C"/>
    <w:rsid w:val="0037628E"/>
    <w:rsid w:val="00376293"/>
    <w:rsid w:val="0037639B"/>
    <w:rsid w:val="0037639D"/>
    <w:rsid w:val="003763D4"/>
    <w:rsid w:val="00376426"/>
    <w:rsid w:val="00376874"/>
    <w:rsid w:val="0037688C"/>
    <w:rsid w:val="003768AC"/>
    <w:rsid w:val="0037691F"/>
    <w:rsid w:val="00376993"/>
    <w:rsid w:val="00376A41"/>
    <w:rsid w:val="00376C7C"/>
    <w:rsid w:val="00376F77"/>
    <w:rsid w:val="00376F9E"/>
    <w:rsid w:val="00376FD4"/>
    <w:rsid w:val="00377016"/>
    <w:rsid w:val="0037715E"/>
    <w:rsid w:val="003771F7"/>
    <w:rsid w:val="0037731D"/>
    <w:rsid w:val="0037738F"/>
    <w:rsid w:val="0037739E"/>
    <w:rsid w:val="00377516"/>
    <w:rsid w:val="0037761F"/>
    <w:rsid w:val="003776C6"/>
    <w:rsid w:val="0037770B"/>
    <w:rsid w:val="0037773C"/>
    <w:rsid w:val="00377903"/>
    <w:rsid w:val="0037795C"/>
    <w:rsid w:val="003779B3"/>
    <w:rsid w:val="00377A4E"/>
    <w:rsid w:val="00377AC5"/>
    <w:rsid w:val="00377B0F"/>
    <w:rsid w:val="00377F0B"/>
    <w:rsid w:val="00377FE6"/>
    <w:rsid w:val="00380154"/>
    <w:rsid w:val="003804B6"/>
    <w:rsid w:val="00380806"/>
    <w:rsid w:val="003808B9"/>
    <w:rsid w:val="00380B23"/>
    <w:rsid w:val="00380C23"/>
    <w:rsid w:val="00380C45"/>
    <w:rsid w:val="00380D3E"/>
    <w:rsid w:val="00380FE4"/>
    <w:rsid w:val="003810FA"/>
    <w:rsid w:val="00381316"/>
    <w:rsid w:val="003813A3"/>
    <w:rsid w:val="00381618"/>
    <w:rsid w:val="003816FF"/>
    <w:rsid w:val="0038173D"/>
    <w:rsid w:val="003817A7"/>
    <w:rsid w:val="003817BF"/>
    <w:rsid w:val="003818A7"/>
    <w:rsid w:val="00381A62"/>
    <w:rsid w:val="00381AA6"/>
    <w:rsid w:val="00381B28"/>
    <w:rsid w:val="00381F43"/>
    <w:rsid w:val="0038201D"/>
    <w:rsid w:val="003821EC"/>
    <w:rsid w:val="003822EB"/>
    <w:rsid w:val="0038249E"/>
    <w:rsid w:val="00382720"/>
    <w:rsid w:val="003828CB"/>
    <w:rsid w:val="003829CD"/>
    <w:rsid w:val="00382DA0"/>
    <w:rsid w:val="00382DDC"/>
    <w:rsid w:val="00382E9A"/>
    <w:rsid w:val="00382ECF"/>
    <w:rsid w:val="00383080"/>
    <w:rsid w:val="0038321E"/>
    <w:rsid w:val="0038336E"/>
    <w:rsid w:val="003834B6"/>
    <w:rsid w:val="003834C9"/>
    <w:rsid w:val="003834F9"/>
    <w:rsid w:val="00383514"/>
    <w:rsid w:val="003837D8"/>
    <w:rsid w:val="0038381F"/>
    <w:rsid w:val="00383888"/>
    <w:rsid w:val="003839BF"/>
    <w:rsid w:val="003839C7"/>
    <w:rsid w:val="00383C70"/>
    <w:rsid w:val="00383E63"/>
    <w:rsid w:val="00383FCA"/>
    <w:rsid w:val="00383FD3"/>
    <w:rsid w:val="0038412F"/>
    <w:rsid w:val="0038440D"/>
    <w:rsid w:val="003844FC"/>
    <w:rsid w:val="00384676"/>
    <w:rsid w:val="003847A9"/>
    <w:rsid w:val="003847F1"/>
    <w:rsid w:val="003849D4"/>
    <w:rsid w:val="00384A60"/>
    <w:rsid w:val="00384B54"/>
    <w:rsid w:val="00384B5A"/>
    <w:rsid w:val="00384D5C"/>
    <w:rsid w:val="00384E46"/>
    <w:rsid w:val="00384E6E"/>
    <w:rsid w:val="0038548C"/>
    <w:rsid w:val="00385548"/>
    <w:rsid w:val="003855B0"/>
    <w:rsid w:val="003855F8"/>
    <w:rsid w:val="00385641"/>
    <w:rsid w:val="003857E0"/>
    <w:rsid w:val="00385848"/>
    <w:rsid w:val="003859C5"/>
    <w:rsid w:val="00385AD5"/>
    <w:rsid w:val="00385B6E"/>
    <w:rsid w:val="00385CAE"/>
    <w:rsid w:val="00385CD7"/>
    <w:rsid w:val="00385F56"/>
    <w:rsid w:val="00385F8C"/>
    <w:rsid w:val="0038610C"/>
    <w:rsid w:val="0038613B"/>
    <w:rsid w:val="0038619B"/>
    <w:rsid w:val="00386266"/>
    <w:rsid w:val="0038627A"/>
    <w:rsid w:val="00386285"/>
    <w:rsid w:val="00386343"/>
    <w:rsid w:val="0038642B"/>
    <w:rsid w:val="0038645B"/>
    <w:rsid w:val="00386478"/>
    <w:rsid w:val="0038647E"/>
    <w:rsid w:val="003864A5"/>
    <w:rsid w:val="00386547"/>
    <w:rsid w:val="0038659A"/>
    <w:rsid w:val="0038660C"/>
    <w:rsid w:val="00386799"/>
    <w:rsid w:val="00386849"/>
    <w:rsid w:val="003868CB"/>
    <w:rsid w:val="003869F3"/>
    <w:rsid w:val="00386BAB"/>
    <w:rsid w:val="00386D2C"/>
    <w:rsid w:val="00386D83"/>
    <w:rsid w:val="00386E63"/>
    <w:rsid w:val="00386EF5"/>
    <w:rsid w:val="0038715B"/>
    <w:rsid w:val="00387160"/>
    <w:rsid w:val="003872F0"/>
    <w:rsid w:val="003873D2"/>
    <w:rsid w:val="00387407"/>
    <w:rsid w:val="0038774F"/>
    <w:rsid w:val="003877DD"/>
    <w:rsid w:val="003877F1"/>
    <w:rsid w:val="003879BB"/>
    <w:rsid w:val="00387A14"/>
    <w:rsid w:val="00387A1C"/>
    <w:rsid w:val="00387A76"/>
    <w:rsid w:val="00387CAD"/>
    <w:rsid w:val="00387E69"/>
    <w:rsid w:val="00387EDD"/>
    <w:rsid w:val="00387F79"/>
    <w:rsid w:val="00387FB1"/>
    <w:rsid w:val="0039009D"/>
    <w:rsid w:val="0039012C"/>
    <w:rsid w:val="003901B8"/>
    <w:rsid w:val="0039039E"/>
    <w:rsid w:val="003903D6"/>
    <w:rsid w:val="003906CD"/>
    <w:rsid w:val="00390739"/>
    <w:rsid w:val="003907E8"/>
    <w:rsid w:val="003907FF"/>
    <w:rsid w:val="00390879"/>
    <w:rsid w:val="003909D6"/>
    <w:rsid w:val="00390A07"/>
    <w:rsid w:val="00390A0B"/>
    <w:rsid w:val="00390A1B"/>
    <w:rsid w:val="00390A27"/>
    <w:rsid w:val="00390B1D"/>
    <w:rsid w:val="00390B53"/>
    <w:rsid w:val="00390BA7"/>
    <w:rsid w:val="00390DCE"/>
    <w:rsid w:val="00390EE2"/>
    <w:rsid w:val="00391054"/>
    <w:rsid w:val="00391168"/>
    <w:rsid w:val="003913B0"/>
    <w:rsid w:val="0039142E"/>
    <w:rsid w:val="003914E7"/>
    <w:rsid w:val="0039163D"/>
    <w:rsid w:val="00391960"/>
    <w:rsid w:val="00391A1B"/>
    <w:rsid w:val="00391A51"/>
    <w:rsid w:val="00391B45"/>
    <w:rsid w:val="00391C38"/>
    <w:rsid w:val="00391D8E"/>
    <w:rsid w:val="00391F7A"/>
    <w:rsid w:val="003920D9"/>
    <w:rsid w:val="003921C6"/>
    <w:rsid w:val="00392241"/>
    <w:rsid w:val="003924B8"/>
    <w:rsid w:val="00392699"/>
    <w:rsid w:val="00392818"/>
    <w:rsid w:val="00392869"/>
    <w:rsid w:val="0039288D"/>
    <w:rsid w:val="00392A1B"/>
    <w:rsid w:val="00392A7D"/>
    <w:rsid w:val="00392ECF"/>
    <w:rsid w:val="00393036"/>
    <w:rsid w:val="0039305A"/>
    <w:rsid w:val="0039305F"/>
    <w:rsid w:val="00393062"/>
    <w:rsid w:val="003931CC"/>
    <w:rsid w:val="003932E8"/>
    <w:rsid w:val="00393546"/>
    <w:rsid w:val="003936E7"/>
    <w:rsid w:val="00393763"/>
    <w:rsid w:val="00393A6D"/>
    <w:rsid w:val="00393BA3"/>
    <w:rsid w:val="00393BF6"/>
    <w:rsid w:val="00393D90"/>
    <w:rsid w:val="00393F8B"/>
    <w:rsid w:val="003940CA"/>
    <w:rsid w:val="003941B1"/>
    <w:rsid w:val="0039425C"/>
    <w:rsid w:val="003944F5"/>
    <w:rsid w:val="003946E2"/>
    <w:rsid w:val="003946E3"/>
    <w:rsid w:val="003946EA"/>
    <w:rsid w:val="00394725"/>
    <w:rsid w:val="0039473A"/>
    <w:rsid w:val="0039476A"/>
    <w:rsid w:val="003947B8"/>
    <w:rsid w:val="003947F4"/>
    <w:rsid w:val="00394BB5"/>
    <w:rsid w:val="00394C9C"/>
    <w:rsid w:val="00394D6C"/>
    <w:rsid w:val="00394F08"/>
    <w:rsid w:val="003951D6"/>
    <w:rsid w:val="003951D7"/>
    <w:rsid w:val="00395246"/>
    <w:rsid w:val="00395354"/>
    <w:rsid w:val="003955D1"/>
    <w:rsid w:val="00395675"/>
    <w:rsid w:val="003957B8"/>
    <w:rsid w:val="003958C7"/>
    <w:rsid w:val="00395946"/>
    <w:rsid w:val="00395C9F"/>
    <w:rsid w:val="00395D52"/>
    <w:rsid w:val="00395D6C"/>
    <w:rsid w:val="00395ECD"/>
    <w:rsid w:val="003960DF"/>
    <w:rsid w:val="0039612E"/>
    <w:rsid w:val="0039629D"/>
    <w:rsid w:val="003963CD"/>
    <w:rsid w:val="00396413"/>
    <w:rsid w:val="00396640"/>
    <w:rsid w:val="0039664A"/>
    <w:rsid w:val="003966DE"/>
    <w:rsid w:val="0039685F"/>
    <w:rsid w:val="00396A07"/>
    <w:rsid w:val="00396AD8"/>
    <w:rsid w:val="00396CB5"/>
    <w:rsid w:val="00396DB3"/>
    <w:rsid w:val="00396F09"/>
    <w:rsid w:val="00396F15"/>
    <w:rsid w:val="00396F4C"/>
    <w:rsid w:val="00396FBE"/>
    <w:rsid w:val="0039700C"/>
    <w:rsid w:val="0039705E"/>
    <w:rsid w:val="00397144"/>
    <w:rsid w:val="0039716D"/>
    <w:rsid w:val="0039717F"/>
    <w:rsid w:val="0039720D"/>
    <w:rsid w:val="003972EB"/>
    <w:rsid w:val="00397322"/>
    <w:rsid w:val="00397387"/>
    <w:rsid w:val="00397763"/>
    <w:rsid w:val="00397926"/>
    <w:rsid w:val="00397AC2"/>
    <w:rsid w:val="00397B02"/>
    <w:rsid w:val="00397C66"/>
    <w:rsid w:val="00397D47"/>
    <w:rsid w:val="00397D7B"/>
    <w:rsid w:val="003A0073"/>
    <w:rsid w:val="003A00A2"/>
    <w:rsid w:val="003A00D0"/>
    <w:rsid w:val="003A010E"/>
    <w:rsid w:val="003A0320"/>
    <w:rsid w:val="003A0369"/>
    <w:rsid w:val="003A03EE"/>
    <w:rsid w:val="003A0423"/>
    <w:rsid w:val="003A064E"/>
    <w:rsid w:val="003A0821"/>
    <w:rsid w:val="003A083A"/>
    <w:rsid w:val="003A0910"/>
    <w:rsid w:val="003A091B"/>
    <w:rsid w:val="003A09D2"/>
    <w:rsid w:val="003A0D7F"/>
    <w:rsid w:val="003A0F59"/>
    <w:rsid w:val="003A1017"/>
    <w:rsid w:val="003A1103"/>
    <w:rsid w:val="003A1162"/>
    <w:rsid w:val="003A11C6"/>
    <w:rsid w:val="003A11E9"/>
    <w:rsid w:val="003A12D9"/>
    <w:rsid w:val="003A12F1"/>
    <w:rsid w:val="003A152E"/>
    <w:rsid w:val="003A1843"/>
    <w:rsid w:val="003A1857"/>
    <w:rsid w:val="003A1887"/>
    <w:rsid w:val="003A18C0"/>
    <w:rsid w:val="003A1961"/>
    <w:rsid w:val="003A1A24"/>
    <w:rsid w:val="003A1C0B"/>
    <w:rsid w:val="003A1DE7"/>
    <w:rsid w:val="003A1F4E"/>
    <w:rsid w:val="003A1FD1"/>
    <w:rsid w:val="003A2054"/>
    <w:rsid w:val="003A20BF"/>
    <w:rsid w:val="003A212F"/>
    <w:rsid w:val="003A2176"/>
    <w:rsid w:val="003A22A7"/>
    <w:rsid w:val="003A2596"/>
    <w:rsid w:val="003A25AA"/>
    <w:rsid w:val="003A25E2"/>
    <w:rsid w:val="003A2625"/>
    <w:rsid w:val="003A263C"/>
    <w:rsid w:val="003A26CE"/>
    <w:rsid w:val="003A2882"/>
    <w:rsid w:val="003A2973"/>
    <w:rsid w:val="003A2A50"/>
    <w:rsid w:val="003A2AAE"/>
    <w:rsid w:val="003A2E38"/>
    <w:rsid w:val="003A3083"/>
    <w:rsid w:val="003A30CC"/>
    <w:rsid w:val="003A33F7"/>
    <w:rsid w:val="003A3404"/>
    <w:rsid w:val="003A35AB"/>
    <w:rsid w:val="003A36A6"/>
    <w:rsid w:val="003A36DB"/>
    <w:rsid w:val="003A3A4F"/>
    <w:rsid w:val="003A3B82"/>
    <w:rsid w:val="003A3C07"/>
    <w:rsid w:val="003A3D83"/>
    <w:rsid w:val="003A3F39"/>
    <w:rsid w:val="003A3F5C"/>
    <w:rsid w:val="003A41AF"/>
    <w:rsid w:val="003A4242"/>
    <w:rsid w:val="003A42F7"/>
    <w:rsid w:val="003A456E"/>
    <w:rsid w:val="003A47DF"/>
    <w:rsid w:val="003A47FF"/>
    <w:rsid w:val="003A48B9"/>
    <w:rsid w:val="003A4B82"/>
    <w:rsid w:val="003A4C76"/>
    <w:rsid w:val="003A4D0F"/>
    <w:rsid w:val="003A4E70"/>
    <w:rsid w:val="003A4E9E"/>
    <w:rsid w:val="003A4EFC"/>
    <w:rsid w:val="003A5006"/>
    <w:rsid w:val="003A504E"/>
    <w:rsid w:val="003A50F1"/>
    <w:rsid w:val="003A5175"/>
    <w:rsid w:val="003A528D"/>
    <w:rsid w:val="003A530B"/>
    <w:rsid w:val="003A5387"/>
    <w:rsid w:val="003A5535"/>
    <w:rsid w:val="003A5574"/>
    <w:rsid w:val="003A56AE"/>
    <w:rsid w:val="003A56C1"/>
    <w:rsid w:val="003A57C1"/>
    <w:rsid w:val="003A5864"/>
    <w:rsid w:val="003A599D"/>
    <w:rsid w:val="003A59A8"/>
    <w:rsid w:val="003A5A5B"/>
    <w:rsid w:val="003A5AD4"/>
    <w:rsid w:val="003A5D21"/>
    <w:rsid w:val="003A5DCE"/>
    <w:rsid w:val="003A6056"/>
    <w:rsid w:val="003A6172"/>
    <w:rsid w:val="003A61C0"/>
    <w:rsid w:val="003A61D0"/>
    <w:rsid w:val="003A629C"/>
    <w:rsid w:val="003A65EC"/>
    <w:rsid w:val="003A6792"/>
    <w:rsid w:val="003A690A"/>
    <w:rsid w:val="003A6B4D"/>
    <w:rsid w:val="003A6BE5"/>
    <w:rsid w:val="003A6C34"/>
    <w:rsid w:val="003A6CE3"/>
    <w:rsid w:val="003A6FD9"/>
    <w:rsid w:val="003A70FE"/>
    <w:rsid w:val="003A7200"/>
    <w:rsid w:val="003A7468"/>
    <w:rsid w:val="003A7536"/>
    <w:rsid w:val="003A76A5"/>
    <w:rsid w:val="003A783A"/>
    <w:rsid w:val="003A7C0A"/>
    <w:rsid w:val="003A7C18"/>
    <w:rsid w:val="003A7C9D"/>
    <w:rsid w:val="003A7DC8"/>
    <w:rsid w:val="003A7E18"/>
    <w:rsid w:val="003A7F5F"/>
    <w:rsid w:val="003B00D4"/>
    <w:rsid w:val="003B01B3"/>
    <w:rsid w:val="003B0253"/>
    <w:rsid w:val="003B0359"/>
    <w:rsid w:val="003B03E9"/>
    <w:rsid w:val="003B049F"/>
    <w:rsid w:val="003B051A"/>
    <w:rsid w:val="003B059F"/>
    <w:rsid w:val="003B088F"/>
    <w:rsid w:val="003B09DB"/>
    <w:rsid w:val="003B0C0B"/>
    <w:rsid w:val="003B0C7E"/>
    <w:rsid w:val="003B0CB7"/>
    <w:rsid w:val="003B0EBE"/>
    <w:rsid w:val="003B11E5"/>
    <w:rsid w:val="003B12A7"/>
    <w:rsid w:val="003B1373"/>
    <w:rsid w:val="003B13D1"/>
    <w:rsid w:val="003B17D6"/>
    <w:rsid w:val="003B186B"/>
    <w:rsid w:val="003B18FD"/>
    <w:rsid w:val="003B1909"/>
    <w:rsid w:val="003B1A5F"/>
    <w:rsid w:val="003B1CA8"/>
    <w:rsid w:val="003B1D16"/>
    <w:rsid w:val="003B1D47"/>
    <w:rsid w:val="003B2014"/>
    <w:rsid w:val="003B218A"/>
    <w:rsid w:val="003B2267"/>
    <w:rsid w:val="003B2409"/>
    <w:rsid w:val="003B24BC"/>
    <w:rsid w:val="003B24E2"/>
    <w:rsid w:val="003B24E7"/>
    <w:rsid w:val="003B25B2"/>
    <w:rsid w:val="003B2872"/>
    <w:rsid w:val="003B2B68"/>
    <w:rsid w:val="003B2CE7"/>
    <w:rsid w:val="003B2CE9"/>
    <w:rsid w:val="003B2D7B"/>
    <w:rsid w:val="003B2EA4"/>
    <w:rsid w:val="003B2EC3"/>
    <w:rsid w:val="003B2F50"/>
    <w:rsid w:val="003B3055"/>
    <w:rsid w:val="003B31A0"/>
    <w:rsid w:val="003B32BC"/>
    <w:rsid w:val="003B33E2"/>
    <w:rsid w:val="003B34CF"/>
    <w:rsid w:val="003B36BD"/>
    <w:rsid w:val="003B37B2"/>
    <w:rsid w:val="003B3824"/>
    <w:rsid w:val="003B3BEE"/>
    <w:rsid w:val="003B3CC0"/>
    <w:rsid w:val="003B3E66"/>
    <w:rsid w:val="003B4143"/>
    <w:rsid w:val="003B417D"/>
    <w:rsid w:val="003B4280"/>
    <w:rsid w:val="003B436F"/>
    <w:rsid w:val="003B4400"/>
    <w:rsid w:val="003B4409"/>
    <w:rsid w:val="003B45E5"/>
    <w:rsid w:val="003B477C"/>
    <w:rsid w:val="003B48F7"/>
    <w:rsid w:val="003B4ACA"/>
    <w:rsid w:val="003B4B55"/>
    <w:rsid w:val="003B4C5B"/>
    <w:rsid w:val="003B4CD8"/>
    <w:rsid w:val="003B4D96"/>
    <w:rsid w:val="003B4E92"/>
    <w:rsid w:val="003B4EE1"/>
    <w:rsid w:val="003B4F8E"/>
    <w:rsid w:val="003B4F9E"/>
    <w:rsid w:val="003B5074"/>
    <w:rsid w:val="003B50DB"/>
    <w:rsid w:val="003B51EC"/>
    <w:rsid w:val="003B5355"/>
    <w:rsid w:val="003B56F8"/>
    <w:rsid w:val="003B57A2"/>
    <w:rsid w:val="003B5806"/>
    <w:rsid w:val="003B5878"/>
    <w:rsid w:val="003B5BBA"/>
    <w:rsid w:val="003B5C1E"/>
    <w:rsid w:val="003B5CB5"/>
    <w:rsid w:val="003B5D22"/>
    <w:rsid w:val="003B5F03"/>
    <w:rsid w:val="003B602C"/>
    <w:rsid w:val="003B6195"/>
    <w:rsid w:val="003B61C1"/>
    <w:rsid w:val="003B62CB"/>
    <w:rsid w:val="003B641F"/>
    <w:rsid w:val="003B645A"/>
    <w:rsid w:val="003B656E"/>
    <w:rsid w:val="003B66BF"/>
    <w:rsid w:val="003B66E3"/>
    <w:rsid w:val="003B66ED"/>
    <w:rsid w:val="003B69EA"/>
    <w:rsid w:val="003B6D6E"/>
    <w:rsid w:val="003B6E21"/>
    <w:rsid w:val="003B6E53"/>
    <w:rsid w:val="003B6E7C"/>
    <w:rsid w:val="003B6EE2"/>
    <w:rsid w:val="003B6F95"/>
    <w:rsid w:val="003B70A1"/>
    <w:rsid w:val="003B71E5"/>
    <w:rsid w:val="003B7297"/>
    <w:rsid w:val="003B72B2"/>
    <w:rsid w:val="003B7364"/>
    <w:rsid w:val="003B7451"/>
    <w:rsid w:val="003B74A9"/>
    <w:rsid w:val="003B7511"/>
    <w:rsid w:val="003B7812"/>
    <w:rsid w:val="003B7830"/>
    <w:rsid w:val="003B79C8"/>
    <w:rsid w:val="003B79DB"/>
    <w:rsid w:val="003B7A22"/>
    <w:rsid w:val="003B7B3F"/>
    <w:rsid w:val="003B7B75"/>
    <w:rsid w:val="003B7C00"/>
    <w:rsid w:val="003B7CFB"/>
    <w:rsid w:val="003B7D2D"/>
    <w:rsid w:val="003B7D68"/>
    <w:rsid w:val="003B7E26"/>
    <w:rsid w:val="003B7E3B"/>
    <w:rsid w:val="003B7E82"/>
    <w:rsid w:val="003C014D"/>
    <w:rsid w:val="003C01F1"/>
    <w:rsid w:val="003C0258"/>
    <w:rsid w:val="003C0306"/>
    <w:rsid w:val="003C0380"/>
    <w:rsid w:val="003C039A"/>
    <w:rsid w:val="003C039C"/>
    <w:rsid w:val="003C05F5"/>
    <w:rsid w:val="003C05FC"/>
    <w:rsid w:val="003C0782"/>
    <w:rsid w:val="003C07F0"/>
    <w:rsid w:val="003C0853"/>
    <w:rsid w:val="003C08AF"/>
    <w:rsid w:val="003C08C6"/>
    <w:rsid w:val="003C090C"/>
    <w:rsid w:val="003C0AB0"/>
    <w:rsid w:val="003C0B80"/>
    <w:rsid w:val="003C0CBB"/>
    <w:rsid w:val="003C11E5"/>
    <w:rsid w:val="003C1491"/>
    <w:rsid w:val="003C14D5"/>
    <w:rsid w:val="003C1554"/>
    <w:rsid w:val="003C1580"/>
    <w:rsid w:val="003C159C"/>
    <w:rsid w:val="003C15E8"/>
    <w:rsid w:val="003C1614"/>
    <w:rsid w:val="003C16AC"/>
    <w:rsid w:val="003C1AF0"/>
    <w:rsid w:val="003C1B76"/>
    <w:rsid w:val="003C1BB2"/>
    <w:rsid w:val="003C1C6B"/>
    <w:rsid w:val="003C1C76"/>
    <w:rsid w:val="003C1DE2"/>
    <w:rsid w:val="003C1DE4"/>
    <w:rsid w:val="003C1E77"/>
    <w:rsid w:val="003C2010"/>
    <w:rsid w:val="003C204D"/>
    <w:rsid w:val="003C20EB"/>
    <w:rsid w:val="003C22A3"/>
    <w:rsid w:val="003C2482"/>
    <w:rsid w:val="003C2649"/>
    <w:rsid w:val="003C2693"/>
    <w:rsid w:val="003C2738"/>
    <w:rsid w:val="003C27A1"/>
    <w:rsid w:val="003C28A8"/>
    <w:rsid w:val="003C2AD1"/>
    <w:rsid w:val="003C2AFA"/>
    <w:rsid w:val="003C2C71"/>
    <w:rsid w:val="003C2CFE"/>
    <w:rsid w:val="003C2D64"/>
    <w:rsid w:val="003C30A0"/>
    <w:rsid w:val="003C3162"/>
    <w:rsid w:val="003C31F1"/>
    <w:rsid w:val="003C3224"/>
    <w:rsid w:val="003C3294"/>
    <w:rsid w:val="003C32C3"/>
    <w:rsid w:val="003C32E5"/>
    <w:rsid w:val="003C36FA"/>
    <w:rsid w:val="003C397D"/>
    <w:rsid w:val="003C3B07"/>
    <w:rsid w:val="003C3BFA"/>
    <w:rsid w:val="003C3C5B"/>
    <w:rsid w:val="003C3D96"/>
    <w:rsid w:val="003C3E18"/>
    <w:rsid w:val="003C3E67"/>
    <w:rsid w:val="003C3ED4"/>
    <w:rsid w:val="003C3F6B"/>
    <w:rsid w:val="003C3F92"/>
    <w:rsid w:val="003C3FFF"/>
    <w:rsid w:val="003C400F"/>
    <w:rsid w:val="003C4107"/>
    <w:rsid w:val="003C41F8"/>
    <w:rsid w:val="003C4224"/>
    <w:rsid w:val="003C4255"/>
    <w:rsid w:val="003C4285"/>
    <w:rsid w:val="003C42B2"/>
    <w:rsid w:val="003C439D"/>
    <w:rsid w:val="003C43A8"/>
    <w:rsid w:val="003C43F2"/>
    <w:rsid w:val="003C4416"/>
    <w:rsid w:val="003C450C"/>
    <w:rsid w:val="003C4674"/>
    <w:rsid w:val="003C4709"/>
    <w:rsid w:val="003C47F8"/>
    <w:rsid w:val="003C484A"/>
    <w:rsid w:val="003C493B"/>
    <w:rsid w:val="003C49E7"/>
    <w:rsid w:val="003C4A03"/>
    <w:rsid w:val="003C4A5E"/>
    <w:rsid w:val="003C4A91"/>
    <w:rsid w:val="003C4AB0"/>
    <w:rsid w:val="003C4BC6"/>
    <w:rsid w:val="003C4DD8"/>
    <w:rsid w:val="003C4F66"/>
    <w:rsid w:val="003C502C"/>
    <w:rsid w:val="003C53BB"/>
    <w:rsid w:val="003C54A4"/>
    <w:rsid w:val="003C5593"/>
    <w:rsid w:val="003C5606"/>
    <w:rsid w:val="003C56A7"/>
    <w:rsid w:val="003C5745"/>
    <w:rsid w:val="003C57EA"/>
    <w:rsid w:val="003C5802"/>
    <w:rsid w:val="003C580B"/>
    <w:rsid w:val="003C59AD"/>
    <w:rsid w:val="003C59B5"/>
    <w:rsid w:val="003C59D2"/>
    <w:rsid w:val="003C5AD5"/>
    <w:rsid w:val="003C5B26"/>
    <w:rsid w:val="003C5D22"/>
    <w:rsid w:val="003C5EA0"/>
    <w:rsid w:val="003C5F71"/>
    <w:rsid w:val="003C5F91"/>
    <w:rsid w:val="003C610D"/>
    <w:rsid w:val="003C645C"/>
    <w:rsid w:val="003C689D"/>
    <w:rsid w:val="003C6E79"/>
    <w:rsid w:val="003C6EC0"/>
    <w:rsid w:val="003C6EDF"/>
    <w:rsid w:val="003C6F90"/>
    <w:rsid w:val="003C7289"/>
    <w:rsid w:val="003C73E3"/>
    <w:rsid w:val="003C74DA"/>
    <w:rsid w:val="003C74F5"/>
    <w:rsid w:val="003C75EF"/>
    <w:rsid w:val="003C76F9"/>
    <w:rsid w:val="003C77F4"/>
    <w:rsid w:val="003C785A"/>
    <w:rsid w:val="003C789C"/>
    <w:rsid w:val="003C7937"/>
    <w:rsid w:val="003C799A"/>
    <w:rsid w:val="003C7AC5"/>
    <w:rsid w:val="003C7B6A"/>
    <w:rsid w:val="003C7C6D"/>
    <w:rsid w:val="003C7CA6"/>
    <w:rsid w:val="003C7EBE"/>
    <w:rsid w:val="003C7FE2"/>
    <w:rsid w:val="003D00D5"/>
    <w:rsid w:val="003D013A"/>
    <w:rsid w:val="003D01B7"/>
    <w:rsid w:val="003D0345"/>
    <w:rsid w:val="003D053F"/>
    <w:rsid w:val="003D05CF"/>
    <w:rsid w:val="003D0ACB"/>
    <w:rsid w:val="003D0D3C"/>
    <w:rsid w:val="003D0DDF"/>
    <w:rsid w:val="003D0F67"/>
    <w:rsid w:val="003D0FEF"/>
    <w:rsid w:val="003D12CF"/>
    <w:rsid w:val="003D12FA"/>
    <w:rsid w:val="003D13F3"/>
    <w:rsid w:val="003D1413"/>
    <w:rsid w:val="003D168B"/>
    <w:rsid w:val="003D17E2"/>
    <w:rsid w:val="003D18C3"/>
    <w:rsid w:val="003D1B59"/>
    <w:rsid w:val="003D1C40"/>
    <w:rsid w:val="003D1C5C"/>
    <w:rsid w:val="003D1C6E"/>
    <w:rsid w:val="003D1DA8"/>
    <w:rsid w:val="003D1FB1"/>
    <w:rsid w:val="003D1FCE"/>
    <w:rsid w:val="003D2185"/>
    <w:rsid w:val="003D2259"/>
    <w:rsid w:val="003D2393"/>
    <w:rsid w:val="003D23D1"/>
    <w:rsid w:val="003D2552"/>
    <w:rsid w:val="003D25A0"/>
    <w:rsid w:val="003D26CC"/>
    <w:rsid w:val="003D2828"/>
    <w:rsid w:val="003D290A"/>
    <w:rsid w:val="003D29A4"/>
    <w:rsid w:val="003D29AB"/>
    <w:rsid w:val="003D2B6D"/>
    <w:rsid w:val="003D2D19"/>
    <w:rsid w:val="003D2F0C"/>
    <w:rsid w:val="003D3120"/>
    <w:rsid w:val="003D3188"/>
    <w:rsid w:val="003D3359"/>
    <w:rsid w:val="003D3427"/>
    <w:rsid w:val="003D34E8"/>
    <w:rsid w:val="003D3503"/>
    <w:rsid w:val="003D352F"/>
    <w:rsid w:val="003D3542"/>
    <w:rsid w:val="003D3815"/>
    <w:rsid w:val="003D386C"/>
    <w:rsid w:val="003D3894"/>
    <w:rsid w:val="003D3945"/>
    <w:rsid w:val="003D3A0A"/>
    <w:rsid w:val="003D3C9A"/>
    <w:rsid w:val="003D3EB1"/>
    <w:rsid w:val="003D3EE0"/>
    <w:rsid w:val="003D3F92"/>
    <w:rsid w:val="003D4021"/>
    <w:rsid w:val="003D4395"/>
    <w:rsid w:val="003D44DC"/>
    <w:rsid w:val="003D458E"/>
    <w:rsid w:val="003D45D3"/>
    <w:rsid w:val="003D46AB"/>
    <w:rsid w:val="003D47E4"/>
    <w:rsid w:val="003D4914"/>
    <w:rsid w:val="003D493C"/>
    <w:rsid w:val="003D49C2"/>
    <w:rsid w:val="003D4A9F"/>
    <w:rsid w:val="003D4AC4"/>
    <w:rsid w:val="003D4AD7"/>
    <w:rsid w:val="003D4CA8"/>
    <w:rsid w:val="003D4D22"/>
    <w:rsid w:val="003D4DED"/>
    <w:rsid w:val="003D4F8B"/>
    <w:rsid w:val="003D50E2"/>
    <w:rsid w:val="003D5120"/>
    <w:rsid w:val="003D51AE"/>
    <w:rsid w:val="003D5290"/>
    <w:rsid w:val="003D52DC"/>
    <w:rsid w:val="003D5302"/>
    <w:rsid w:val="003D5515"/>
    <w:rsid w:val="003D5600"/>
    <w:rsid w:val="003D5631"/>
    <w:rsid w:val="003D5673"/>
    <w:rsid w:val="003D58A0"/>
    <w:rsid w:val="003D58A8"/>
    <w:rsid w:val="003D5A02"/>
    <w:rsid w:val="003D5B97"/>
    <w:rsid w:val="003D5D27"/>
    <w:rsid w:val="003D5E43"/>
    <w:rsid w:val="003D5EEB"/>
    <w:rsid w:val="003D636C"/>
    <w:rsid w:val="003D6409"/>
    <w:rsid w:val="003D642C"/>
    <w:rsid w:val="003D669A"/>
    <w:rsid w:val="003D66BC"/>
    <w:rsid w:val="003D6887"/>
    <w:rsid w:val="003D6911"/>
    <w:rsid w:val="003D6B64"/>
    <w:rsid w:val="003D6EBD"/>
    <w:rsid w:val="003D6FCF"/>
    <w:rsid w:val="003D720F"/>
    <w:rsid w:val="003D728D"/>
    <w:rsid w:val="003D73A8"/>
    <w:rsid w:val="003D73DB"/>
    <w:rsid w:val="003D7420"/>
    <w:rsid w:val="003D7816"/>
    <w:rsid w:val="003D7868"/>
    <w:rsid w:val="003D7A70"/>
    <w:rsid w:val="003D7B25"/>
    <w:rsid w:val="003D7B81"/>
    <w:rsid w:val="003D7CE8"/>
    <w:rsid w:val="003D7FBF"/>
    <w:rsid w:val="003E001F"/>
    <w:rsid w:val="003E002F"/>
    <w:rsid w:val="003E0085"/>
    <w:rsid w:val="003E023C"/>
    <w:rsid w:val="003E0492"/>
    <w:rsid w:val="003E055C"/>
    <w:rsid w:val="003E0741"/>
    <w:rsid w:val="003E07EE"/>
    <w:rsid w:val="003E095D"/>
    <w:rsid w:val="003E0A88"/>
    <w:rsid w:val="003E0E2D"/>
    <w:rsid w:val="003E0EA3"/>
    <w:rsid w:val="003E101F"/>
    <w:rsid w:val="003E10D2"/>
    <w:rsid w:val="003E1207"/>
    <w:rsid w:val="003E1244"/>
    <w:rsid w:val="003E169C"/>
    <w:rsid w:val="003E16E8"/>
    <w:rsid w:val="003E1758"/>
    <w:rsid w:val="003E176B"/>
    <w:rsid w:val="003E178C"/>
    <w:rsid w:val="003E192B"/>
    <w:rsid w:val="003E1933"/>
    <w:rsid w:val="003E1A78"/>
    <w:rsid w:val="003E1C84"/>
    <w:rsid w:val="003E1EE7"/>
    <w:rsid w:val="003E1FE1"/>
    <w:rsid w:val="003E2009"/>
    <w:rsid w:val="003E2013"/>
    <w:rsid w:val="003E2052"/>
    <w:rsid w:val="003E222C"/>
    <w:rsid w:val="003E24EB"/>
    <w:rsid w:val="003E2608"/>
    <w:rsid w:val="003E26ED"/>
    <w:rsid w:val="003E27AD"/>
    <w:rsid w:val="003E27D7"/>
    <w:rsid w:val="003E29B9"/>
    <w:rsid w:val="003E29D8"/>
    <w:rsid w:val="003E2A19"/>
    <w:rsid w:val="003E2B51"/>
    <w:rsid w:val="003E2CB2"/>
    <w:rsid w:val="003E2CC1"/>
    <w:rsid w:val="003E2CCB"/>
    <w:rsid w:val="003E308E"/>
    <w:rsid w:val="003E32D2"/>
    <w:rsid w:val="003E346E"/>
    <w:rsid w:val="003E3627"/>
    <w:rsid w:val="003E38F3"/>
    <w:rsid w:val="003E39D7"/>
    <w:rsid w:val="003E3DE6"/>
    <w:rsid w:val="003E3F1D"/>
    <w:rsid w:val="003E3FF4"/>
    <w:rsid w:val="003E418E"/>
    <w:rsid w:val="003E43D7"/>
    <w:rsid w:val="003E44DC"/>
    <w:rsid w:val="003E44ED"/>
    <w:rsid w:val="003E46DB"/>
    <w:rsid w:val="003E46E9"/>
    <w:rsid w:val="003E4759"/>
    <w:rsid w:val="003E47CE"/>
    <w:rsid w:val="003E495B"/>
    <w:rsid w:val="003E4967"/>
    <w:rsid w:val="003E4B0C"/>
    <w:rsid w:val="003E4B73"/>
    <w:rsid w:val="003E4CB8"/>
    <w:rsid w:val="003E4CFF"/>
    <w:rsid w:val="003E4DBE"/>
    <w:rsid w:val="003E4E60"/>
    <w:rsid w:val="003E4E84"/>
    <w:rsid w:val="003E5149"/>
    <w:rsid w:val="003E519A"/>
    <w:rsid w:val="003E52AD"/>
    <w:rsid w:val="003E5305"/>
    <w:rsid w:val="003E5327"/>
    <w:rsid w:val="003E533B"/>
    <w:rsid w:val="003E544A"/>
    <w:rsid w:val="003E5540"/>
    <w:rsid w:val="003E56C1"/>
    <w:rsid w:val="003E59A4"/>
    <w:rsid w:val="003E59BE"/>
    <w:rsid w:val="003E5BBC"/>
    <w:rsid w:val="003E5C8F"/>
    <w:rsid w:val="003E5D1F"/>
    <w:rsid w:val="003E5E41"/>
    <w:rsid w:val="003E5E58"/>
    <w:rsid w:val="003E5EE8"/>
    <w:rsid w:val="003E614C"/>
    <w:rsid w:val="003E619B"/>
    <w:rsid w:val="003E621C"/>
    <w:rsid w:val="003E6366"/>
    <w:rsid w:val="003E6389"/>
    <w:rsid w:val="003E651F"/>
    <w:rsid w:val="003E654E"/>
    <w:rsid w:val="003E6576"/>
    <w:rsid w:val="003E65B3"/>
    <w:rsid w:val="003E6790"/>
    <w:rsid w:val="003E69AF"/>
    <w:rsid w:val="003E6AC5"/>
    <w:rsid w:val="003E6C63"/>
    <w:rsid w:val="003E6F63"/>
    <w:rsid w:val="003E7005"/>
    <w:rsid w:val="003E7063"/>
    <w:rsid w:val="003E7116"/>
    <w:rsid w:val="003E7285"/>
    <w:rsid w:val="003E7317"/>
    <w:rsid w:val="003E73A4"/>
    <w:rsid w:val="003E74E8"/>
    <w:rsid w:val="003E7628"/>
    <w:rsid w:val="003E7868"/>
    <w:rsid w:val="003E799F"/>
    <w:rsid w:val="003E7AD8"/>
    <w:rsid w:val="003E7AEA"/>
    <w:rsid w:val="003E7AEC"/>
    <w:rsid w:val="003E7B92"/>
    <w:rsid w:val="003E7C68"/>
    <w:rsid w:val="003E7D4D"/>
    <w:rsid w:val="003E7E78"/>
    <w:rsid w:val="003E7F96"/>
    <w:rsid w:val="003E7FFA"/>
    <w:rsid w:val="003F009A"/>
    <w:rsid w:val="003F0289"/>
    <w:rsid w:val="003F0324"/>
    <w:rsid w:val="003F0340"/>
    <w:rsid w:val="003F0436"/>
    <w:rsid w:val="003F04BC"/>
    <w:rsid w:val="003F0608"/>
    <w:rsid w:val="003F0627"/>
    <w:rsid w:val="003F06E7"/>
    <w:rsid w:val="003F0887"/>
    <w:rsid w:val="003F0A3A"/>
    <w:rsid w:val="003F0E91"/>
    <w:rsid w:val="003F0EED"/>
    <w:rsid w:val="003F1072"/>
    <w:rsid w:val="003F118B"/>
    <w:rsid w:val="003F11CD"/>
    <w:rsid w:val="003F11D7"/>
    <w:rsid w:val="003F11FE"/>
    <w:rsid w:val="003F124D"/>
    <w:rsid w:val="003F125A"/>
    <w:rsid w:val="003F138A"/>
    <w:rsid w:val="003F1AE4"/>
    <w:rsid w:val="003F1B4D"/>
    <w:rsid w:val="003F1D21"/>
    <w:rsid w:val="003F1EED"/>
    <w:rsid w:val="003F2011"/>
    <w:rsid w:val="003F2289"/>
    <w:rsid w:val="003F22BF"/>
    <w:rsid w:val="003F2317"/>
    <w:rsid w:val="003F23D8"/>
    <w:rsid w:val="003F2737"/>
    <w:rsid w:val="003F2780"/>
    <w:rsid w:val="003F27B7"/>
    <w:rsid w:val="003F29EC"/>
    <w:rsid w:val="003F2A7A"/>
    <w:rsid w:val="003F2B16"/>
    <w:rsid w:val="003F2BA1"/>
    <w:rsid w:val="003F2D04"/>
    <w:rsid w:val="003F2E29"/>
    <w:rsid w:val="003F3240"/>
    <w:rsid w:val="003F3352"/>
    <w:rsid w:val="003F360C"/>
    <w:rsid w:val="003F3814"/>
    <w:rsid w:val="003F3895"/>
    <w:rsid w:val="003F38B3"/>
    <w:rsid w:val="003F38FD"/>
    <w:rsid w:val="003F3A27"/>
    <w:rsid w:val="003F3B7B"/>
    <w:rsid w:val="003F3BA2"/>
    <w:rsid w:val="003F3CA2"/>
    <w:rsid w:val="003F3D6D"/>
    <w:rsid w:val="003F3E44"/>
    <w:rsid w:val="003F408E"/>
    <w:rsid w:val="003F409D"/>
    <w:rsid w:val="003F4230"/>
    <w:rsid w:val="003F42AF"/>
    <w:rsid w:val="003F44DE"/>
    <w:rsid w:val="003F450D"/>
    <w:rsid w:val="003F4550"/>
    <w:rsid w:val="003F4594"/>
    <w:rsid w:val="003F4631"/>
    <w:rsid w:val="003F46E3"/>
    <w:rsid w:val="003F4781"/>
    <w:rsid w:val="003F4990"/>
    <w:rsid w:val="003F4AEA"/>
    <w:rsid w:val="003F4C42"/>
    <w:rsid w:val="003F4DA1"/>
    <w:rsid w:val="003F4DA4"/>
    <w:rsid w:val="003F4E10"/>
    <w:rsid w:val="003F4E50"/>
    <w:rsid w:val="003F4F5A"/>
    <w:rsid w:val="003F5048"/>
    <w:rsid w:val="003F512D"/>
    <w:rsid w:val="003F5183"/>
    <w:rsid w:val="003F51D9"/>
    <w:rsid w:val="003F51E5"/>
    <w:rsid w:val="003F5200"/>
    <w:rsid w:val="003F5332"/>
    <w:rsid w:val="003F5376"/>
    <w:rsid w:val="003F5471"/>
    <w:rsid w:val="003F548D"/>
    <w:rsid w:val="003F54A4"/>
    <w:rsid w:val="003F5518"/>
    <w:rsid w:val="003F5715"/>
    <w:rsid w:val="003F581F"/>
    <w:rsid w:val="003F5914"/>
    <w:rsid w:val="003F59C9"/>
    <w:rsid w:val="003F5A11"/>
    <w:rsid w:val="003F5D31"/>
    <w:rsid w:val="003F5DAA"/>
    <w:rsid w:val="003F5E6D"/>
    <w:rsid w:val="003F5F27"/>
    <w:rsid w:val="003F6141"/>
    <w:rsid w:val="003F6172"/>
    <w:rsid w:val="003F6195"/>
    <w:rsid w:val="003F6259"/>
    <w:rsid w:val="003F63D8"/>
    <w:rsid w:val="003F6415"/>
    <w:rsid w:val="003F64E1"/>
    <w:rsid w:val="003F66F4"/>
    <w:rsid w:val="003F66FB"/>
    <w:rsid w:val="003F6746"/>
    <w:rsid w:val="003F675F"/>
    <w:rsid w:val="003F6800"/>
    <w:rsid w:val="003F680D"/>
    <w:rsid w:val="003F6A05"/>
    <w:rsid w:val="003F6AA8"/>
    <w:rsid w:val="003F6BA8"/>
    <w:rsid w:val="003F6BCF"/>
    <w:rsid w:val="003F6CD3"/>
    <w:rsid w:val="003F6DE2"/>
    <w:rsid w:val="003F6E76"/>
    <w:rsid w:val="003F6EA7"/>
    <w:rsid w:val="003F6F16"/>
    <w:rsid w:val="003F6F59"/>
    <w:rsid w:val="003F6FF0"/>
    <w:rsid w:val="003F7152"/>
    <w:rsid w:val="003F71E8"/>
    <w:rsid w:val="003F72AC"/>
    <w:rsid w:val="003F73E2"/>
    <w:rsid w:val="003F74C1"/>
    <w:rsid w:val="003F7642"/>
    <w:rsid w:val="003F78D3"/>
    <w:rsid w:val="003F7900"/>
    <w:rsid w:val="003F7965"/>
    <w:rsid w:val="003F7A1B"/>
    <w:rsid w:val="003F7AB5"/>
    <w:rsid w:val="003F7ABF"/>
    <w:rsid w:val="003F7BC0"/>
    <w:rsid w:val="003F7DB1"/>
    <w:rsid w:val="003F7EFA"/>
    <w:rsid w:val="00400050"/>
    <w:rsid w:val="00400210"/>
    <w:rsid w:val="004003E7"/>
    <w:rsid w:val="004005CD"/>
    <w:rsid w:val="004005DE"/>
    <w:rsid w:val="004006D6"/>
    <w:rsid w:val="00400846"/>
    <w:rsid w:val="00400A4B"/>
    <w:rsid w:val="00400B0F"/>
    <w:rsid w:val="00400CE5"/>
    <w:rsid w:val="00400D07"/>
    <w:rsid w:val="00400DA5"/>
    <w:rsid w:val="00400F09"/>
    <w:rsid w:val="00400F83"/>
    <w:rsid w:val="0040102D"/>
    <w:rsid w:val="00401044"/>
    <w:rsid w:val="004012A2"/>
    <w:rsid w:val="00401323"/>
    <w:rsid w:val="0040136A"/>
    <w:rsid w:val="004014D3"/>
    <w:rsid w:val="0040153F"/>
    <w:rsid w:val="00401550"/>
    <w:rsid w:val="004015F9"/>
    <w:rsid w:val="00401627"/>
    <w:rsid w:val="00401630"/>
    <w:rsid w:val="0040166A"/>
    <w:rsid w:val="00401670"/>
    <w:rsid w:val="004017CD"/>
    <w:rsid w:val="00401808"/>
    <w:rsid w:val="00401AA7"/>
    <w:rsid w:val="00401D4D"/>
    <w:rsid w:val="00401F28"/>
    <w:rsid w:val="00401F2A"/>
    <w:rsid w:val="00402128"/>
    <w:rsid w:val="004021C5"/>
    <w:rsid w:val="004023E3"/>
    <w:rsid w:val="004025A2"/>
    <w:rsid w:val="00402632"/>
    <w:rsid w:val="004027B2"/>
    <w:rsid w:val="00402B76"/>
    <w:rsid w:val="00402C1B"/>
    <w:rsid w:val="00402C72"/>
    <w:rsid w:val="00402E13"/>
    <w:rsid w:val="00402E96"/>
    <w:rsid w:val="00403094"/>
    <w:rsid w:val="00403262"/>
    <w:rsid w:val="0040330D"/>
    <w:rsid w:val="00403527"/>
    <w:rsid w:val="0040369B"/>
    <w:rsid w:val="00403814"/>
    <w:rsid w:val="00403A29"/>
    <w:rsid w:val="0040403B"/>
    <w:rsid w:val="004040A1"/>
    <w:rsid w:val="004040BE"/>
    <w:rsid w:val="00404155"/>
    <w:rsid w:val="0040444B"/>
    <w:rsid w:val="00404473"/>
    <w:rsid w:val="0040452F"/>
    <w:rsid w:val="00404577"/>
    <w:rsid w:val="0040457B"/>
    <w:rsid w:val="004045B5"/>
    <w:rsid w:val="004045C3"/>
    <w:rsid w:val="00404696"/>
    <w:rsid w:val="00404905"/>
    <w:rsid w:val="00404AA0"/>
    <w:rsid w:val="00404B7B"/>
    <w:rsid w:val="00404BB0"/>
    <w:rsid w:val="00404CA4"/>
    <w:rsid w:val="00404F2A"/>
    <w:rsid w:val="004050AD"/>
    <w:rsid w:val="00405131"/>
    <w:rsid w:val="00405175"/>
    <w:rsid w:val="004051D7"/>
    <w:rsid w:val="00405289"/>
    <w:rsid w:val="004052FB"/>
    <w:rsid w:val="0040531B"/>
    <w:rsid w:val="00405477"/>
    <w:rsid w:val="00405506"/>
    <w:rsid w:val="00405627"/>
    <w:rsid w:val="00405913"/>
    <w:rsid w:val="004059DE"/>
    <w:rsid w:val="00405AD4"/>
    <w:rsid w:val="00405C60"/>
    <w:rsid w:val="00405CEA"/>
    <w:rsid w:val="00406203"/>
    <w:rsid w:val="0040643B"/>
    <w:rsid w:val="004064DB"/>
    <w:rsid w:val="004064E1"/>
    <w:rsid w:val="004065EA"/>
    <w:rsid w:val="0040673F"/>
    <w:rsid w:val="004067DA"/>
    <w:rsid w:val="0040698A"/>
    <w:rsid w:val="00406B83"/>
    <w:rsid w:val="00406CBA"/>
    <w:rsid w:val="00406D3D"/>
    <w:rsid w:val="00406D63"/>
    <w:rsid w:val="00406DAA"/>
    <w:rsid w:val="00406ED2"/>
    <w:rsid w:val="00406F1A"/>
    <w:rsid w:val="00406F7F"/>
    <w:rsid w:val="0040701E"/>
    <w:rsid w:val="0040702B"/>
    <w:rsid w:val="00407036"/>
    <w:rsid w:val="0040720A"/>
    <w:rsid w:val="004074A9"/>
    <w:rsid w:val="004075EC"/>
    <w:rsid w:val="0040762A"/>
    <w:rsid w:val="0040781A"/>
    <w:rsid w:val="004078FE"/>
    <w:rsid w:val="0040792F"/>
    <w:rsid w:val="0040794F"/>
    <w:rsid w:val="004079FA"/>
    <w:rsid w:val="00407B2F"/>
    <w:rsid w:val="00407B5E"/>
    <w:rsid w:val="00407CB2"/>
    <w:rsid w:val="00407D78"/>
    <w:rsid w:val="00407D7A"/>
    <w:rsid w:val="00410002"/>
    <w:rsid w:val="0041008A"/>
    <w:rsid w:val="004100B2"/>
    <w:rsid w:val="0041011C"/>
    <w:rsid w:val="004102C4"/>
    <w:rsid w:val="004102E9"/>
    <w:rsid w:val="00410708"/>
    <w:rsid w:val="00410B4D"/>
    <w:rsid w:val="00410C92"/>
    <w:rsid w:val="00410ECB"/>
    <w:rsid w:val="00410F7F"/>
    <w:rsid w:val="00410FF3"/>
    <w:rsid w:val="00411062"/>
    <w:rsid w:val="004111AE"/>
    <w:rsid w:val="00411437"/>
    <w:rsid w:val="0041172D"/>
    <w:rsid w:val="0041177C"/>
    <w:rsid w:val="00411789"/>
    <w:rsid w:val="004117DE"/>
    <w:rsid w:val="00411802"/>
    <w:rsid w:val="0041183F"/>
    <w:rsid w:val="0041194C"/>
    <w:rsid w:val="0041196B"/>
    <w:rsid w:val="00411990"/>
    <w:rsid w:val="00411A71"/>
    <w:rsid w:val="00411D52"/>
    <w:rsid w:val="00411EF3"/>
    <w:rsid w:val="00411F2A"/>
    <w:rsid w:val="004122D7"/>
    <w:rsid w:val="004122E6"/>
    <w:rsid w:val="0041241E"/>
    <w:rsid w:val="00412631"/>
    <w:rsid w:val="00412717"/>
    <w:rsid w:val="00412741"/>
    <w:rsid w:val="0041279A"/>
    <w:rsid w:val="004127EF"/>
    <w:rsid w:val="00412CBB"/>
    <w:rsid w:val="00412DA6"/>
    <w:rsid w:val="00412EB5"/>
    <w:rsid w:val="00412EF9"/>
    <w:rsid w:val="00412FDE"/>
    <w:rsid w:val="00413177"/>
    <w:rsid w:val="004131F2"/>
    <w:rsid w:val="00413493"/>
    <w:rsid w:val="00413507"/>
    <w:rsid w:val="00413672"/>
    <w:rsid w:val="0041380E"/>
    <w:rsid w:val="00413867"/>
    <w:rsid w:val="0041392B"/>
    <w:rsid w:val="00413C6E"/>
    <w:rsid w:val="00413CCF"/>
    <w:rsid w:val="00413D7D"/>
    <w:rsid w:val="00413DE1"/>
    <w:rsid w:val="00413F18"/>
    <w:rsid w:val="00413F4F"/>
    <w:rsid w:val="00413F54"/>
    <w:rsid w:val="00413FEC"/>
    <w:rsid w:val="00414041"/>
    <w:rsid w:val="004141A0"/>
    <w:rsid w:val="00414219"/>
    <w:rsid w:val="00414383"/>
    <w:rsid w:val="00414422"/>
    <w:rsid w:val="0041444A"/>
    <w:rsid w:val="004144FF"/>
    <w:rsid w:val="00414592"/>
    <w:rsid w:val="00414621"/>
    <w:rsid w:val="004149BF"/>
    <w:rsid w:val="004149CD"/>
    <w:rsid w:val="00414A65"/>
    <w:rsid w:val="00414C9F"/>
    <w:rsid w:val="00414D4E"/>
    <w:rsid w:val="00414E94"/>
    <w:rsid w:val="00414EBA"/>
    <w:rsid w:val="00414F73"/>
    <w:rsid w:val="00415034"/>
    <w:rsid w:val="00415136"/>
    <w:rsid w:val="004151D5"/>
    <w:rsid w:val="0041535E"/>
    <w:rsid w:val="00415543"/>
    <w:rsid w:val="00415939"/>
    <w:rsid w:val="0041599B"/>
    <w:rsid w:val="004159C0"/>
    <w:rsid w:val="00415AB6"/>
    <w:rsid w:val="00415BC9"/>
    <w:rsid w:val="00415DDF"/>
    <w:rsid w:val="00415E6C"/>
    <w:rsid w:val="00416059"/>
    <w:rsid w:val="0041608F"/>
    <w:rsid w:val="00416095"/>
    <w:rsid w:val="0041628E"/>
    <w:rsid w:val="00416294"/>
    <w:rsid w:val="004162E0"/>
    <w:rsid w:val="004163E6"/>
    <w:rsid w:val="004165BE"/>
    <w:rsid w:val="00416667"/>
    <w:rsid w:val="0041666F"/>
    <w:rsid w:val="00416828"/>
    <w:rsid w:val="004168CF"/>
    <w:rsid w:val="004169A9"/>
    <w:rsid w:val="004169D6"/>
    <w:rsid w:val="00416AD5"/>
    <w:rsid w:val="00416C05"/>
    <w:rsid w:val="00416C06"/>
    <w:rsid w:val="00416DB1"/>
    <w:rsid w:val="00416E7D"/>
    <w:rsid w:val="00416F56"/>
    <w:rsid w:val="00417361"/>
    <w:rsid w:val="00417586"/>
    <w:rsid w:val="0041767D"/>
    <w:rsid w:val="004179F2"/>
    <w:rsid w:val="00417A3F"/>
    <w:rsid w:val="00417A46"/>
    <w:rsid w:val="00417AAE"/>
    <w:rsid w:val="00417AB7"/>
    <w:rsid w:val="00417E06"/>
    <w:rsid w:val="00417E6A"/>
    <w:rsid w:val="00417F18"/>
    <w:rsid w:val="00417F65"/>
    <w:rsid w:val="00417FCB"/>
    <w:rsid w:val="0042007C"/>
    <w:rsid w:val="004200EA"/>
    <w:rsid w:val="00420256"/>
    <w:rsid w:val="0042026C"/>
    <w:rsid w:val="004202E0"/>
    <w:rsid w:val="0042033B"/>
    <w:rsid w:val="00420342"/>
    <w:rsid w:val="00420425"/>
    <w:rsid w:val="0042045B"/>
    <w:rsid w:val="00420601"/>
    <w:rsid w:val="00420754"/>
    <w:rsid w:val="00420AD0"/>
    <w:rsid w:val="00420AE4"/>
    <w:rsid w:val="00420AF4"/>
    <w:rsid w:val="00420B60"/>
    <w:rsid w:val="00420C37"/>
    <w:rsid w:val="00420C78"/>
    <w:rsid w:val="00420D5F"/>
    <w:rsid w:val="00420E70"/>
    <w:rsid w:val="00420EE3"/>
    <w:rsid w:val="00420FD5"/>
    <w:rsid w:val="00420FD7"/>
    <w:rsid w:val="00420FDB"/>
    <w:rsid w:val="00421032"/>
    <w:rsid w:val="00421060"/>
    <w:rsid w:val="0042109E"/>
    <w:rsid w:val="004210E8"/>
    <w:rsid w:val="004212CC"/>
    <w:rsid w:val="00421478"/>
    <w:rsid w:val="004215DF"/>
    <w:rsid w:val="00421647"/>
    <w:rsid w:val="004216AC"/>
    <w:rsid w:val="00421914"/>
    <w:rsid w:val="00421967"/>
    <w:rsid w:val="00421C02"/>
    <w:rsid w:val="00421C84"/>
    <w:rsid w:val="00421D44"/>
    <w:rsid w:val="00421DB0"/>
    <w:rsid w:val="00421EFA"/>
    <w:rsid w:val="00421FD1"/>
    <w:rsid w:val="00422019"/>
    <w:rsid w:val="004221D2"/>
    <w:rsid w:val="0042227C"/>
    <w:rsid w:val="00422404"/>
    <w:rsid w:val="0042240A"/>
    <w:rsid w:val="004225A0"/>
    <w:rsid w:val="004225B2"/>
    <w:rsid w:val="004226B9"/>
    <w:rsid w:val="004226E7"/>
    <w:rsid w:val="0042298D"/>
    <w:rsid w:val="00422AC8"/>
    <w:rsid w:val="00422B8E"/>
    <w:rsid w:val="00422CE2"/>
    <w:rsid w:val="00422D4A"/>
    <w:rsid w:val="00422D56"/>
    <w:rsid w:val="00422D94"/>
    <w:rsid w:val="00422F64"/>
    <w:rsid w:val="00422FD6"/>
    <w:rsid w:val="004230B2"/>
    <w:rsid w:val="00423357"/>
    <w:rsid w:val="00423428"/>
    <w:rsid w:val="00423812"/>
    <w:rsid w:val="00423822"/>
    <w:rsid w:val="00423938"/>
    <w:rsid w:val="004239B2"/>
    <w:rsid w:val="00423A74"/>
    <w:rsid w:val="00423F60"/>
    <w:rsid w:val="0042428B"/>
    <w:rsid w:val="004242F7"/>
    <w:rsid w:val="00424337"/>
    <w:rsid w:val="004243CE"/>
    <w:rsid w:val="00424492"/>
    <w:rsid w:val="00424709"/>
    <w:rsid w:val="00424827"/>
    <w:rsid w:val="00424B3D"/>
    <w:rsid w:val="00424DC6"/>
    <w:rsid w:val="00424FF9"/>
    <w:rsid w:val="00425009"/>
    <w:rsid w:val="00425286"/>
    <w:rsid w:val="004252DD"/>
    <w:rsid w:val="00425552"/>
    <w:rsid w:val="004255A2"/>
    <w:rsid w:val="004256B4"/>
    <w:rsid w:val="004258CB"/>
    <w:rsid w:val="0042590B"/>
    <w:rsid w:val="00425B44"/>
    <w:rsid w:val="00425CD9"/>
    <w:rsid w:val="00425D27"/>
    <w:rsid w:val="00425D3B"/>
    <w:rsid w:val="00425DEC"/>
    <w:rsid w:val="00425FA0"/>
    <w:rsid w:val="00425FB7"/>
    <w:rsid w:val="00425FE8"/>
    <w:rsid w:val="0042600F"/>
    <w:rsid w:val="00426047"/>
    <w:rsid w:val="00426303"/>
    <w:rsid w:val="004264A2"/>
    <w:rsid w:val="00426810"/>
    <w:rsid w:val="00426AB8"/>
    <w:rsid w:val="00426CB1"/>
    <w:rsid w:val="00426E1F"/>
    <w:rsid w:val="0042702C"/>
    <w:rsid w:val="00427351"/>
    <w:rsid w:val="004274D8"/>
    <w:rsid w:val="004276AC"/>
    <w:rsid w:val="0042773A"/>
    <w:rsid w:val="00427836"/>
    <w:rsid w:val="004278DF"/>
    <w:rsid w:val="0042790D"/>
    <w:rsid w:val="00427AA9"/>
    <w:rsid w:val="00427C67"/>
    <w:rsid w:val="00427D40"/>
    <w:rsid w:val="00427DC1"/>
    <w:rsid w:val="00427F11"/>
    <w:rsid w:val="00427F55"/>
    <w:rsid w:val="00430049"/>
    <w:rsid w:val="004301FF"/>
    <w:rsid w:val="004302A8"/>
    <w:rsid w:val="004302AD"/>
    <w:rsid w:val="00430540"/>
    <w:rsid w:val="0043059F"/>
    <w:rsid w:val="0043096F"/>
    <w:rsid w:val="00430A22"/>
    <w:rsid w:val="00430C80"/>
    <w:rsid w:val="00430D93"/>
    <w:rsid w:val="00430D9C"/>
    <w:rsid w:val="00430EBC"/>
    <w:rsid w:val="00430ED0"/>
    <w:rsid w:val="00430FF3"/>
    <w:rsid w:val="00431155"/>
    <w:rsid w:val="004312B8"/>
    <w:rsid w:val="00431309"/>
    <w:rsid w:val="0043171D"/>
    <w:rsid w:val="0043173D"/>
    <w:rsid w:val="004317AE"/>
    <w:rsid w:val="00431845"/>
    <w:rsid w:val="00431855"/>
    <w:rsid w:val="00431968"/>
    <w:rsid w:val="00431AA1"/>
    <w:rsid w:val="00431BDB"/>
    <w:rsid w:val="00431C12"/>
    <w:rsid w:val="00431CA9"/>
    <w:rsid w:val="00431F14"/>
    <w:rsid w:val="00431FFC"/>
    <w:rsid w:val="0043206B"/>
    <w:rsid w:val="00432174"/>
    <w:rsid w:val="004322E0"/>
    <w:rsid w:val="004322F1"/>
    <w:rsid w:val="0043234F"/>
    <w:rsid w:val="0043238A"/>
    <w:rsid w:val="00432415"/>
    <w:rsid w:val="0043259F"/>
    <w:rsid w:val="00432643"/>
    <w:rsid w:val="004327B8"/>
    <w:rsid w:val="00432805"/>
    <w:rsid w:val="00432942"/>
    <w:rsid w:val="0043295E"/>
    <w:rsid w:val="00432B6E"/>
    <w:rsid w:val="00432B86"/>
    <w:rsid w:val="00432C3D"/>
    <w:rsid w:val="00432D0E"/>
    <w:rsid w:val="0043300F"/>
    <w:rsid w:val="00433114"/>
    <w:rsid w:val="004331D5"/>
    <w:rsid w:val="004331E8"/>
    <w:rsid w:val="00433327"/>
    <w:rsid w:val="00433571"/>
    <w:rsid w:val="00433598"/>
    <w:rsid w:val="004335D2"/>
    <w:rsid w:val="0043386C"/>
    <w:rsid w:val="004338F7"/>
    <w:rsid w:val="00433AE0"/>
    <w:rsid w:val="00433B01"/>
    <w:rsid w:val="00433B49"/>
    <w:rsid w:val="00433B62"/>
    <w:rsid w:val="00433BAB"/>
    <w:rsid w:val="00433D5A"/>
    <w:rsid w:val="00433DC6"/>
    <w:rsid w:val="00433E55"/>
    <w:rsid w:val="00433F36"/>
    <w:rsid w:val="00434016"/>
    <w:rsid w:val="0043416C"/>
    <w:rsid w:val="004341DB"/>
    <w:rsid w:val="004343DA"/>
    <w:rsid w:val="004343F0"/>
    <w:rsid w:val="004344E8"/>
    <w:rsid w:val="0043459B"/>
    <w:rsid w:val="0043465D"/>
    <w:rsid w:val="004346C3"/>
    <w:rsid w:val="0043470A"/>
    <w:rsid w:val="004347C7"/>
    <w:rsid w:val="00434819"/>
    <w:rsid w:val="00434BC4"/>
    <w:rsid w:val="00434BF1"/>
    <w:rsid w:val="00434C34"/>
    <w:rsid w:val="00434D01"/>
    <w:rsid w:val="00434D72"/>
    <w:rsid w:val="00434DC5"/>
    <w:rsid w:val="00434DFF"/>
    <w:rsid w:val="00434E73"/>
    <w:rsid w:val="00434ED0"/>
    <w:rsid w:val="0043504D"/>
    <w:rsid w:val="00435157"/>
    <w:rsid w:val="0043517F"/>
    <w:rsid w:val="0043558F"/>
    <w:rsid w:val="004355EE"/>
    <w:rsid w:val="004356A9"/>
    <w:rsid w:val="00435B8C"/>
    <w:rsid w:val="00435C0F"/>
    <w:rsid w:val="00435D48"/>
    <w:rsid w:val="00435E6D"/>
    <w:rsid w:val="00435F0F"/>
    <w:rsid w:val="00435FCF"/>
    <w:rsid w:val="004360B7"/>
    <w:rsid w:val="0043610B"/>
    <w:rsid w:val="0043610C"/>
    <w:rsid w:val="004361F4"/>
    <w:rsid w:val="004362A1"/>
    <w:rsid w:val="00436353"/>
    <w:rsid w:val="004364EC"/>
    <w:rsid w:val="004365E9"/>
    <w:rsid w:val="00436782"/>
    <w:rsid w:val="004368B6"/>
    <w:rsid w:val="004369AB"/>
    <w:rsid w:val="00436B85"/>
    <w:rsid w:val="00436D63"/>
    <w:rsid w:val="00436D6B"/>
    <w:rsid w:val="00436E73"/>
    <w:rsid w:val="00436EB4"/>
    <w:rsid w:val="00436EBA"/>
    <w:rsid w:val="00436EC2"/>
    <w:rsid w:val="00436ECD"/>
    <w:rsid w:val="00436F6F"/>
    <w:rsid w:val="00436FF4"/>
    <w:rsid w:val="00437263"/>
    <w:rsid w:val="00437303"/>
    <w:rsid w:val="004374BC"/>
    <w:rsid w:val="004374F4"/>
    <w:rsid w:val="00437541"/>
    <w:rsid w:val="00437585"/>
    <w:rsid w:val="0043758A"/>
    <w:rsid w:val="00437775"/>
    <w:rsid w:val="0043787C"/>
    <w:rsid w:val="004379D1"/>
    <w:rsid w:val="00437AEC"/>
    <w:rsid w:val="00437C19"/>
    <w:rsid w:val="00437CDE"/>
    <w:rsid w:val="00437D65"/>
    <w:rsid w:val="00437D86"/>
    <w:rsid w:val="00437EDC"/>
    <w:rsid w:val="00437F55"/>
    <w:rsid w:val="00440380"/>
    <w:rsid w:val="004403B9"/>
    <w:rsid w:val="0044050E"/>
    <w:rsid w:val="0044055D"/>
    <w:rsid w:val="004405FA"/>
    <w:rsid w:val="004406C1"/>
    <w:rsid w:val="00440723"/>
    <w:rsid w:val="004407D8"/>
    <w:rsid w:val="004409B4"/>
    <w:rsid w:val="004409D3"/>
    <w:rsid w:val="004409DE"/>
    <w:rsid w:val="00440A06"/>
    <w:rsid w:val="00440A97"/>
    <w:rsid w:val="00440B41"/>
    <w:rsid w:val="00440B5C"/>
    <w:rsid w:val="00440BB1"/>
    <w:rsid w:val="00440BDF"/>
    <w:rsid w:val="00440BF2"/>
    <w:rsid w:val="00440CE9"/>
    <w:rsid w:val="00440E3F"/>
    <w:rsid w:val="0044114E"/>
    <w:rsid w:val="0044163A"/>
    <w:rsid w:val="00441881"/>
    <w:rsid w:val="004418FE"/>
    <w:rsid w:val="0044199B"/>
    <w:rsid w:val="0044201D"/>
    <w:rsid w:val="00442029"/>
    <w:rsid w:val="0044210E"/>
    <w:rsid w:val="00442314"/>
    <w:rsid w:val="00442357"/>
    <w:rsid w:val="00442662"/>
    <w:rsid w:val="00442752"/>
    <w:rsid w:val="00442763"/>
    <w:rsid w:val="004427A0"/>
    <w:rsid w:val="004428C3"/>
    <w:rsid w:val="0044295C"/>
    <w:rsid w:val="00442A60"/>
    <w:rsid w:val="00442A64"/>
    <w:rsid w:val="00442BE2"/>
    <w:rsid w:val="00442C80"/>
    <w:rsid w:val="00442E13"/>
    <w:rsid w:val="00442F5F"/>
    <w:rsid w:val="00442F60"/>
    <w:rsid w:val="004432B5"/>
    <w:rsid w:val="004432E0"/>
    <w:rsid w:val="0044330A"/>
    <w:rsid w:val="0044349B"/>
    <w:rsid w:val="00443524"/>
    <w:rsid w:val="00443937"/>
    <w:rsid w:val="00443B19"/>
    <w:rsid w:val="00443DD0"/>
    <w:rsid w:val="00443E97"/>
    <w:rsid w:val="00443F07"/>
    <w:rsid w:val="00444057"/>
    <w:rsid w:val="004440DF"/>
    <w:rsid w:val="00444186"/>
    <w:rsid w:val="004442A4"/>
    <w:rsid w:val="0044430C"/>
    <w:rsid w:val="00444369"/>
    <w:rsid w:val="00444420"/>
    <w:rsid w:val="00444473"/>
    <w:rsid w:val="0044453F"/>
    <w:rsid w:val="00444548"/>
    <w:rsid w:val="004445BB"/>
    <w:rsid w:val="004447B2"/>
    <w:rsid w:val="004447C5"/>
    <w:rsid w:val="0044488E"/>
    <w:rsid w:val="00444900"/>
    <w:rsid w:val="00444910"/>
    <w:rsid w:val="00444B83"/>
    <w:rsid w:val="00444BBA"/>
    <w:rsid w:val="00444CF9"/>
    <w:rsid w:val="00444D89"/>
    <w:rsid w:val="00444DE8"/>
    <w:rsid w:val="00444E1D"/>
    <w:rsid w:val="00444E30"/>
    <w:rsid w:val="00444E3E"/>
    <w:rsid w:val="00444F33"/>
    <w:rsid w:val="00444FAC"/>
    <w:rsid w:val="004450DE"/>
    <w:rsid w:val="00445110"/>
    <w:rsid w:val="00445403"/>
    <w:rsid w:val="0044565C"/>
    <w:rsid w:val="00445771"/>
    <w:rsid w:val="004457A2"/>
    <w:rsid w:val="0044584D"/>
    <w:rsid w:val="00445C8F"/>
    <w:rsid w:val="00445D1C"/>
    <w:rsid w:val="00445F34"/>
    <w:rsid w:val="00445F3C"/>
    <w:rsid w:val="004462E3"/>
    <w:rsid w:val="00446316"/>
    <w:rsid w:val="00446354"/>
    <w:rsid w:val="004463A3"/>
    <w:rsid w:val="00446430"/>
    <w:rsid w:val="0044650F"/>
    <w:rsid w:val="00446656"/>
    <w:rsid w:val="0044667F"/>
    <w:rsid w:val="004467ED"/>
    <w:rsid w:val="00446877"/>
    <w:rsid w:val="00446905"/>
    <w:rsid w:val="00446A0B"/>
    <w:rsid w:val="00446B4C"/>
    <w:rsid w:val="00446CD5"/>
    <w:rsid w:val="00446D8B"/>
    <w:rsid w:val="00446E0A"/>
    <w:rsid w:val="00446F3E"/>
    <w:rsid w:val="0044727E"/>
    <w:rsid w:val="0044731B"/>
    <w:rsid w:val="004474A9"/>
    <w:rsid w:val="004475B5"/>
    <w:rsid w:val="00447A0C"/>
    <w:rsid w:val="00447A87"/>
    <w:rsid w:val="00447AFA"/>
    <w:rsid w:val="00447C6E"/>
    <w:rsid w:val="00447CBC"/>
    <w:rsid w:val="00447CD5"/>
    <w:rsid w:val="00447E3F"/>
    <w:rsid w:val="00447F0B"/>
    <w:rsid w:val="00447FEC"/>
    <w:rsid w:val="00450079"/>
    <w:rsid w:val="0045036C"/>
    <w:rsid w:val="004505A3"/>
    <w:rsid w:val="00450716"/>
    <w:rsid w:val="00450747"/>
    <w:rsid w:val="004508A7"/>
    <w:rsid w:val="00450A43"/>
    <w:rsid w:val="00450B68"/>
    <w:rsid w:val="00450C0C"/>
    <w:rsid w:val="00450D3E"/>
    <w:rsid w:val="00450E6D"/>
    <w:rsid w:val="0045107B"/>
    <w:rsid w:val="004510F5"/>
    <w:rsid w:val="0045112E"/>
    <w:rsid w:val="00451175"/>
    <w:rsid w:val="00451205"/>
    <w:rsid w:val="004514BA"/>
    <w:rsid w:val="004514C5"/>
    <w:rsid w:val="004515D8"/>
    <w:rsid w:val="004515FA"/>
    <w:rsid w:val="004516F5"/>
    <w:rsid w:val="00451791"/>
    <w:rsid w:val="004517AF"/>
    <w:rsid w:val="004517E5"/>
    <w:rsid w:val="0045182A"/>
    <w:rsid w:val="00451916"/>
    <w:rsid w:val="00451B1A"/>
    <w:rsid w:val="00451C4A"/>
    <w:rsid w:val="00451C51"/>
    <w:rsid w:val="00451DA4"/>
    <w:rsid w:val="00451DD3"/>
    <w:rsid w:val="00451E67"/>
    <w:rsid w:val="00451F85"/>
    <w:rsid w:val="004520D1"/>
    <w:rsid w:val="0045222B"/>
    <w:rsid w:val="0045225B"/>
    <w:rsid w:val="00452436"/>
    <w:rsid w:val="00452468"/>
    <w:rsid w:val="0045246F"/>
    <w:rsid w:val="00452495"/>
    <w:rsid w:val="004524BA"/>
    <w:rsid w:val="0045262A"/>
    <w:rsid w:val="00452865"/>
    <w:rsid w:val="00452A13"/>
    <w:rsid w:val="00452AE5"/>
    <w:rsid w:val="00452B06"/>
    <w:rsid w:val="00452B66"/>
    <w:rsid w:val="00452CB6"/>
    <w:rsid w:val="00452E2A"/>
    <w:rsid w:val="00452EDD"/>
    <w:rsid w:val="004532BC"/>
    <w:rsid w:val="004534A9"/>
    <w:rsid w:val="00453546"/>
    <w:rsid w:val="004535BB"/>
    <w:rsid w:val="004536C2"/>
    <w:rsid w:val="00453A8F"/>
    <w:rsid w:val="00453A94"/>
    <w:rsid w:val="00453B6A"/>
    <w:rsid w:val="00453B99"/>
    <w:rsid w:val="00453D4E"/>
    <w:rsid w:val="00453DE4"/>
    <w:rsid w:val="00453E25"/>
    <w:rsid w:val="00453F90"/>
    <w:rsid w:val="00454169"/>
    <w:rsid w:val="004543A3"/>
    <w:rsid w:val="00454444"/>
    <w:rsid w:val="004544CB"/>
    <w:rsid w:val="00454503"/>
    <w:rsid w:val="004545D2"/>
    <w:rsid w:val="004545EA"/>
    <w:rsid w:val="004545F3"/>
    <w:rsid w:val="00454751"/>
    <w:rsid w:val="004547DD"/>
    <w:rsid w:val="004548C8"/>
    <w:rsid w:val="00454933"/>
    <w:rsid w:val="0045493A"/>
    <w:rsid w:val="004549BC"/>
    <w:rsid w:val="00454A39"/>
    <w:rsid w:val="00454AB3"/>
    <w:rsid w:val="00454AD4"/>
    <w:rsid w:val="00454D24"/>
    <w:rsid w:val="00454D3D"/>
    <w:rsid w:val="00455010"/>
    <w:rsid w:val="00455048"/>
    <w:rsid w:val="0045506B"/>
    <w:rsid w:val="00455070"/>
    <w:rsid w:val="0045511A"/>
    <w:rsid w:val="00455363"/>
    <w:rsid w:val="0045567A"/>
    <w:rsid w:val="0045577A"/>
    <w:rsid w:val="004557E3"/>
    <w:rsid w:val="004558C4"/>
    <w:rsid w:val="00455936"/>
    <w:rsid w:val="004559C7"/>
    <w:rsid w:val="00455A98"/>
    <w:rsid w:val="00455AB3"/>
    <w:rsid w:val="00455B4B"/>
    <w:rsid w:val="00455BDB"/>
    <w:rsid w:val="00455C15"/>
    <w:rsid w:val="00455C5C"/>
    <w:rsid w:val="00455D0D"/>
    <w:rsid w:val="00455D1F"/>
    <w:rsid w:val="00455DFF"/>
    <w:rsid w:val="00455EE0"/>
    <w:rsid w:val="00455F41"/>
    <w:rsid w:val="00455FAD"/>
    <w:rsid w:val="00456072"/>
    <w:rsid w:val="00456074"/>
    <w:rsid w:val="00456197"/>
    <w:rsid w:val="00456321"/>
    <w:rsid w:val="004564B6"/>
    <w:rsid w:val="0045653A"/>
    <w:rsid w:val="00456593"/>
    <w:rsid w:val="004565CB"/>
    <w:rsid w:val="004565CE"/>
    <w:rsid w:val="00456692"/>
    <w:rsid w:val="0045669F"/>
    <w:rsid w:val="004567D2"/>
    <w:rsid w:val="0045691C"/>
    <w:rsid w:val="00456C1A"/>
    <w:rsid w:val="00456C4C"/>
    <w:rsid w:val="00456D37"/>
    <w:rsid w:val="00456D80"/>
    <w:rsid w:val="00456E86"/>
    <w:rsid w:val="00456E8A"/>
    <w:rsid w:val="00456FB3"/>
    <w:rsid w:val="00457155"/>
    <w:rsid w:val="00457197"/>
    <w:rsid w:val="004571CA"/>
    <w:rsid w:val="00457374"/>
    <w:rsid w:val="00457388"/>
    <w:rsid w:val="004573E9"/>
    <w:rsid w:val="00457855"/>
    <w:rsid w:val="00457A27"/>
    <w:rsid w:val="00457A78"/>
    <w:rsid w:val="00457ADE"/>
    <w:rsid w:val="00457B07"/>
    <w:rsid w:val="00457BFE"/>
    <w:rsid w:val="00457CC2"/>
    <w:rsid w:val="00457CFB"/>
    <w:rsid w:val="00457D68"/>
    <w:rsid w:val="00457E91"/>
    <w:rsid w:val="00457F65"/>
    <w:rsid w:val="00457F78"/>
    <w:rsid w:val="00460007"/>
    <w:rsid w:val="004600CE"/>
    <w:rsid w:val="00460137"/>
    <w:rsid w:val="004602BD"/>
    <w:rsid w:val="004604AA"/>
    <w:rsid w:val="004605B5"/>
    <w:rsid w:val="004605CE"/>
    <w:rsid w:val="004605D8"/>
    <w:rsid w:val="004606E6"/>
    <w:rsid w:val="00460800"/>
    <w:rsid w:val="00460818"/>
    <w:rsid w:val="0046094A"/>
    <w:rsid w:val="004609A3"/>
    <w:rsid w:val="00460A36"/>
    <w:rsid w:val="00460C74"/>
    <w:rsid w:val="00460DE1"/>
    <w:rsid w:val="00460ED6"/>
    <w:rsid w:val="00460FD5"/>
    <w:rsid w:val="00460FE5"/>
    <w:rsid w:val="00461007"/>
    <w:rsid w:val="0046104C"/>
    <w:rsid w:val="004610C9"/>
    <w:rsid w:val="00461209"/>
    <w:rsid w:val="0046129E"/>
    <w:rsid w:val="004613ED"/>
    <w:rsid w:val="0046144D"/>
    <w:rsid w:val="00461470"/>
    <w:rsid w:val="004614FB"/>
    <w:rsid w:val="00461540"/>
    <w:rsid w:val="0046180F"/>
    <w:rsid w:val="00461A4E"/>
    <w:rsid w:val="00461B4C"/>
    <w:rsid w:val="00461B59"/>
    <w:rsid w:val="00461C9D"/>
    <w:rsid w:val="00461D27"/>
    <w:rsid w:val="00461E56"/>
    <w:rsid w:val="004620C7"/>
    <w:rsid w:val="004620CD"/>
    <w:rsid w:val="004620F7"/>
    <w:rsid w:val="00462132"/>
    <w:rsid w:val="00462137"/>
    <w:rsid w:val="00462167"/>
    <w:rsid w:val="0046218A"/>
    <w:rsid w:val="004622DC"/>
    <w:rsid w:val="00462316"/>
    <w:rsid w:val="0046231A"/>
    <w:rsid w:val="00462407"/>
    <w:rsid w:val="0046246A"/>
    <w:rsid w:val="004624F6"/>
    <w:rsid w:val="00462647"/>
    <w:rsid w:val="004627CB"/>
    <w:rsid w:val="004628C0"/>
    <w:rsid w:val="00462A0B"/>
    <w:rsid w:val="00462A3C"/>
    <w:rsid w:val="00462D7F"/>
    <w:rsid w:val="0046302B"/>
    <w:rsid w:val="004630A5"/>
    <w:rsid w:val="004630D5"/>
    <w:rsid w:val="004633B3"/>
    <w:rsid w:val="004637B0"/>
    <w:rsid w:val="004637BB"/>
    <w:rsid w:val="004637E2"/>
    <w:rsid w:val="00463A4E"/>
    <w:rsid w:val="00463AE2"/>
    <w:rsid w:val="00463BAC"/>
    <w:rsid w:val="00463BCB"/>
    <w:rsid w:val="00463BFE"/>
    <w:rsid w:val="00463C21"/>
    <w:rsid w:val="00463D8D"/>
    <w:rsid w:val="00463DCA"/>
    <w:rsid w:val="00464799"/>
    <w:rsid w:val="00464827"/>
    <w:rsid w:val="004649CB"/>
    <w:rsid w:val="004649EB"/>
    <w:rsid w:val="00464AF7"/>
    <w:rsid w:val="00464AFA"/>
    <w:rsid w:val="00464C64"/>
    <w:rsid w:val="00464D79"/>
    <w:rsid w:val="00464DB7"/>
    <w:rsid w:val="00464F7F"/>
    <w:rsid w:val="00465108"/>
    <w:rsid w:val="0046539B"/>
    <w:rsid w:val="004653D7"/>
    <w:rsid w:val="004653F5"/>
    <w:rsid w:val="0046549B"/>
    <w:rsid w:val="004654D7"/>
    <w:rsid w:val="004655DB"/>
    <w:rsid w:val="004656EB"/>
    <w:rsid w:val="0046570C"/>
    <w:rsid w:val="0046584F"/>
    <w:rsid w:val="00465A7C"/>
    <w:rsid w:val="00465AAD"/>
    <w:rsid w:val="00465ACA"/>
    <w:rsid w:val="00465B34"/>
    <w:rsid w:val="00465B44"/>
    <w:rsid w:val="00465B59"/>
    <w:rsid w:val="00465C8B"/>
    <w:rsid w:val="00465DE4"/>
    <w:rsid w:val="00465FEB"/>
    <w:rsid w:val="00466050"/>
    <w:rsid w:val="004660E9"/>
    <w:rsid w:val="004662A0"/>
    <w:rsid w:val="004663CE"/>
    <w:rsid w:val="00466482"/>
    <w:rsid w:val="0046674D"/>
    <w:rsid w:val="0046678A"/>
    <w:rsid w:val="00466812"/>
    <w:rsid w:val="00466868"/>
    <w:rsid w:val="00466917"/>
    <w:rsid w:val="004669D9"/>
    <w:rsid w:val="004669FF"/>
    <w:rsid w:val="00466A20"/>
    <w:rsid w:val="00466B3A"/>
    <w:rsid w:val="00466BF7"/>
    <w:rsid w:val="00466C2A"/>
    <w:rsid w:val="00466CBA"/>
    <w:rsid w:val="00466D21"/>
    <w:rsid w:val="00466D23"/>
    <w:rsid w:val="00466DE0"/>
    <w:rsid w:val="00466E60"/>
    <w:rsid w:val="004671C9"/>
    <w:rsid w:val="004674F8"/>
    <w:rsid w:val="004676B1"/>
    <w:rsid w:val="004678B6"/>
    <w:rsid w:val="0046798D"/>
    <w:rsid w:val="00467B0F"/>
    <w:rsid w:val="00467C24"/>
    <w:rsid w:val="00467C53"/>
    <w:rsid w:val="00467C7C"/>
    <w:rsid w:val="00467F22"/>
    <w:rsid w:val="00467F7A"/>
    <w:rsid w:val="00470080"/>
    <w:rsid w:val="004701AE"/>
    <w:rsid w:val="00470316"/>
    <w:rsid w:val="004703EC"/>
    <w:rsid w:val="00470542"/>
    <w:rsid w:val="00470593"/>
    <w:rsid w:val="004706DD"/>
    <w:rsid w:val="004707F4"/>
    <w:rsid w:val="0047091A"/>
    <w:rsid w:val="0047098D"/>
    <w:rsid w:val="00470B1B"/>
    <w:rsid w:val="00470C3C"/>
    <w:rsid w:val="00470E4C"/>
    <w:rsid w:val="00470FF2"/>
    <w:rsid w:val="00471076"/>
    <w:rsid w:val="00471089"/>
    <w:rsid w:val="004710AB"/>
    <w:rsid w:val="00471105"/>
    <w:rsid w:val="004711DD"/>
    <w:rsid w:val="004711F4"/>
    <w:rsid w:val="0047137C"/>
    <w:rsid w:val="004713F3"/>
    <w:rsid w:val="004716E4"/>
    <w:rsid w:val="0047173F"/>
    <w:rsid w:val="0047184C"/>
    <w:rsid w:val="00471A8D"/>
    <w:rsid w:val="00471B54"/>
    <w:rsid w:val="00471EC0"/>
    <w:rsid w:val="00471F28"/>
    <w:rsid w:val="00471F92"/>
    <w:rsid w:val="0047202E"/>
    <w:rsid w:val="0047208E"/>
    <w:rsid w:val="004720CF"/>
    <w:rsid w:val="0047243F"/>
    <w:rsid w:val="004724C5"/>
    <w:rsid w:val="004726AB"/>
    <w:rsid w:val="00472B3C"/>
    <w:rsid w:val="00472B86"/>
    <w:rsid w:val="00472BD3"/>
    <w:rsid w:val="00472BE4"/>
    <w:rsid w:val="00472C5A"/>
    <w:rsid w:val="00472FC8"/>
    <w:rsid w:val="0047335A"/>
    <w:rsid w:val="0047341B"/>
    <w:rsid w:val="00473698"/>
    <w:rsid w:val="004736BE"/>
    <w:rsid w:val="00473936"/>
    <w:rsid w:val="00473B1A"/>
    <w:rsid w:val="00473BAA"/>
    <w:rsid w:val="00473DEA"/>
    <w:rsid w:val="00473EF1"/>
    <w:rsid w:val="00473FC3"/>
    <w:rsid w:val="0047401B"/>
    <w:rsid w:val="004740FA"/>
    <w:rsid w:val="0047416A"/>
    <w:rsid w:val="004742AC"/>
    <w:rsid w:val="004742F5"/>
    <w:rsid w:val="004743BE"/>
    <w:rsid w:val="004745CC"/>
    <w:rsid w:val="004746C0"/>
    <w:rsid w:val="004747CC"/>
    <w:rsid w:val="004747EF"/>
    <w:rsid w:val="004748C3"/>
    <w:rsid w:val="004748FA"/>
    <w:rsid w:val="00474A14"/>
    <w:rsid w:val="00474C14"/>
    <w:rsid w:val="00474D87"/>
    <w:rsid w:val="00474F29"/>
    <w:rsid w:val="0047507B"/>
    <w:rsid w:val="00475111"/>
    <w:rsid w:val="0047511D"/>
    <w:rsid w:val="0047519B"/>
    <w:rsid w:val="00475252"/>
    <w:rsid w:val="004753AF"/>
    <w:rsid w:val="0047540F"/>
    <w:rsid w:val="00475773"/>
    <w:rsid w:val="00475815"/>
    <w:rsid w:val="00475876"/>
    <w:rsid w:val="00475A1D"/>
    <w:rsid w:val="00475AE4"/>
    <w:rsid w:val="00475C11"/>
    <w:rsid w:val="00475CA2"/>
    <w:rsid w:val="00475D11"/>
    <w:rsid w:val="00475E57"/>
    <w:rsid w:val="00475F63"/>
    <w:rsid w:val="004760E1"/>
    <w:rsid w:val="004763A4"/>
    <w:rsid w:val="004763A7"/>
    <w:rsid w:val="004763BD"/>
    <w:rsid w:val="004763E9"/>
    <w:rsid w:val="00476595"/>
    <w:rsid w:val="00476A13"/>
    <w:rsid w:val="00476B72"/>
    <w:rsid w:val="00476C33"/>
    <w:rsid w:val="00476C3C"/>
    <w:rsid w:val="00476C3E"/>
    <w:rsid w:val="00476E8C"/>
    <w:rsid w:val="00476EE8"/>
    <w:rsid w:val="00476F67"/>
    <w:rsid w:val="00476F94"/>
    <w:rsid w:val="004770B6"/>
    <w:rsid w:val="0047718D"/>
    <w:rsid w:val="00477240"/>
    <w:rsid w:val="0047724C"/>
    <w:rsid w:val="00477361"/>
    <w:rsid w:val="00477440"/>
    <w:rsid w:val="004776DE"/>
    <w:rsid w:val="00477790"/>
    <w:rsid w:val="0047784A"/>
    <w:rsid w:val="004779BD"/>
    <w:rsid w:val="00477ADE"/>
    <w:rsid w:val="00477B2D"/>
    <w:rsid w:val="00477D28"/>
    <w:rsid w:val="00477DAB"/>
    <w:rsid w:val="00477DF0"/>
    <w:rsid w:val="00477E0F"/>
    <w:rsid w:val="00477E7B"/>
    <w:rsid w:val="00480010"/>
    <w:rsid w:val="0048003E"/>
    <w:rsid w:val="0048014C"/>
    <w:rsid w:val="0048014F"/>
    <w:rsid w:val="00480202"/>
    <w:rsid w:val="0048033B"/>
    <w:rsid w:val="0048043F"/>
    <w:rsid w:val="00480567"/>
    <w:rsid w:val="004805B5"/>
    <w:rsid w:val="0048079B"/>
    <w:rsid w:val="00480819"/>
    <w:rsid w:val="0048088F"/>
    <w:rsid w:val="004809E7"/>
    <w:rsid w:val="00480AB1"/>
    <w:rsid w:val="00480AFA"/>
    <w:rsid w:val="00480C03"/>
    <w:rsid w:val="00480CB5"/>
    <w:rsid w:val="00480D60"/>
    <w:rsid w:val="00480DB8"/>
    <w:rsid w:val="00480E9E"/>
    <w:rsid w:val="0048115F"/>
    <w:rsid w:val="0048120C"/>
    <w:rsid w:val="00481225"/>
    <w:rsid w:val="004814D5"/>
    <w:rsid w:val="004815D5"/>
    <w:rsid w:val="00481676"/>
    <w:rsid w:val="00481764"/>
    <w:rsid w:val="004818AE"/>
    <w:rsid w:val="004818C9"/>
    <w:rsid w:val="00481A18"/>
    <w:rsid w:val="00481BA7"/>
    <w:rsid w:val="00481D96"/>
    <w:rsid w:val="00481E95"/>
    <w:rsid w:val="00482032"/>
    <w:rsid w:val="0048206C"/>
    <w:rsid w:val="00482269"/>
    <w:rsid w:val="00482329"/>
    <w:rsid w:val="00482340"/>
    <w:rsid w:val="004823A7"/>
    <w:rsid w:val="00482420"/>
    <w:rsid w:val="00482587"/>
    <w:rsid w:val="00482639"/>
    <w:rsid w:val="00482678"/>
    <w:rsid w:val="00482684"/>
    <w:rsid w:val="004826C2"/>
    <w:rsid w:val="004826F0"/>
    <w:rsid w:val="00482867"/>
    <w:rsid w:val="00482C0F"/>
    <w:rsid w:val="00482C3D"/>
    <w:rsid w:val="00482C5B"/>
    <w:rsid w:val="00482C78"/>
    <w:rsid w:val="00482CCA"/>
    <w:rsid w:val="00482DD2"/>
    <w:rsid w:val="00482E2D"/>
    <w:rsid w:val="00482EDF"/>
    <w:rsid w:val="00483001"/>
    <w:rsid w:val="004830D5"/>
    <w:rsid w:val="00483449"/>
    <w:rsid w:val="004834F2"/>
    <w:rsid w:val="00483586"/>
    <w:rsid w:val="004835EE"/>
    <w:rsid w:val="0048379D"/>
    <w:rsid w:val="0048385A"/>
    <w:rsid w:val="00483A0A"/>
    <w:rsid w:val="00483B8C"/>
    <w:rsid w:val="00483C4D"/>
    <w:rsid w:val="00483DE1"/>
    <w:rsid w:val="00483E15"/>
    <w:rsid w:val="00483E27"/>
    <w:rsid w:val="00483E9D"/>
    <w:rsid w:val="00483FD0"/>
    <w:rsid w:val="004840D7"/>
    <w:rsid w:val="00484162"/>
    <w:rsid w:val="00484205"/>
    <w:rsid w:val="00484210"/>
    <w:rsid w:val="00484342"/>
    <w:rsid w:val="00484406"/>
    <w:rsid w:val="00484410"/>
    <w:rsid w:val="00484468"/>
    <w:rsid w:val="0048449D"/>
    <w:rsid w:val="00484667"/>
    <w:rsid w:val="00484770"/>
    <w:rsid w:val="00484886"/>
    <w:rsid w:val="00484951"/>
    <w:rsid w:val="00484A3F"/>
    <w:rsid w:val="00484BAC"/>
    <w:rsid w:val="00484D86"/>
    <w:rsid w:val="00484F38"/>
    <w:rsid w:val="00484F54"/>
    <w:rsid w:val="00484F97"/>
    <w:rsid w:val="004850D4"/>
    <w:rsid w:val="00485128"/>
    <w:rsid w:val="0048540C"/>
    <w:rsid w:val="0048562E"/>
    <w:rsid w:val="00485792"/>
    <w:rsid w:val="004857D2"/>
    <w:rsid w:val="004858BC"/>
    <w:rsid w:val="004858E3"/>
    <w:rsid w:val="00485C50"/>
    <w:rsid w:val="00485D99"/>
    <w:rsid w:val="00485DF1"/>
    <w:rsid w:val="00485ECE"/>
    <w:rsid w:val="00486022"/>
    <w:rsid w:val="00486166"/>
    <w:rsid w:val="004863BF"/>
    <w:rsid w:val="00486602"/>
    <w:rsid w:val="0048661D"/>
    <w:rsid w:val="0048663C"/>
    <w:rsid w:val="004868B3"/>
    <w:rsid w:val="004868EE"/>
    <w:rsid w:val="0048699D"/>
    <w:rsid w:val="004869DD"/>
    <w:rsid w:val="00486A28"/>
    <w:rsid w:val="00486A6E"/>
    <w:rsid w:val="00486B24"/>
    <w:rsid w:val="00486C82"/>
    <w:rsid w:val="00486D89"/>
    <w:rsid w:val="00486DB6"/>
    <w:rsid w:val="00486ECC"/>
    <w:rsid w:val="00486F11"/>
    <w:rsid w:val="00487067"/>
    <w:rsid w:val="004871E3"/>
    <w:rsid w:val="0048736A"/>
    <w:rsid w:val="0048744F"/>
    <w:rsid w:val="00487551"/>
    <w:rsid w:val="004876BB"/>
    <w:rsid w:val="004876F1"/>
    <w:rsid w:val="004877A3"/>
    <w:rsid w:val="004877BD"/>
    <w:rsid w:val="004878AB"/>
    <w:rsid w:val="00487B5C"/>
    <w:rsid w:val="00487C2B"/>
    <w:rsid w:val="00487D12"/>
    <w:rsid w:val="00487DDD"/>
    <w:rsid w:val="00487E14"/>
    <w:rsid w:val="00487E6C"/>
    <w:rsid w:val="00487EC2"/>
    <w:rsid w:val="00487F18"/>
    <w:rsid w:val="004900C2"/>
    <w:rsid w:val="004901A0"/>
    <w:rsid w:val="004901F7"/>
    <w:rsid w:val="004902E9"/>
    <w:rsid w:val="00490358"/>
    <w:rsid w:val="004904B6"/>
    <w:rsid w:val="0049050D"/>
    <w:rsid w:val="0049074E"/>
    <w:rsid w:val="00490874"/>
    <w:rsid w:val="00490897"/>
    <w:rsid w:val="004908A1"/>
    <w:rsid w:val="004908DC"/>
    <w:rsid w:val="004909E9"/>
    <w:rsid w:val="00490AEA"/>
    <w:rsid w:val="00490DBA"/>
    <w:rsid w:val="00490EA4"/>
    <w:rsid w:val="00490EF3"/>
    <w:rsid w:val="00490F06"/>
    <w:rsid w:val="00490F87"/>
    <w:rsid w:val="00491081"/>
    <w:rsid w:val="00491084"/>
    <w:rsid w:val="004910B1"/>
    <w:rsid w:val="00491322"/>
    <w:rsid w:val="0049133D"/>
    <w:rsid w:val="00491660"/>
    <w:rsid w:val="00491733"/>
    <w:rsid w:val="004917FC"/>
    <w:rsid w:val="0049181E"/>
    <w:rsid w:val="00491886"/>
    <w:rsid w:val="004918B5"/>
    <w:rsid w:val="004919BF"/>
    <w:rsid w:val="00491A43"/>
    <w:rsid w:val="00491DBA"/>
    <w:rsid w:val="00491DCC"/>
    <w:rsid w:val="00491FE8"/>
    <w:rsid w:val="00492072"/>
    <w:rsid w:val="004920E1"/>
    <w:rsid w:val="0049211A"/>
    <w:rsid w:val="00492146"/>
    <w:rsid w:val="004921A3"/>
    <w:rsid w:val="004921EA"/>
    <w:rsid w:val="004921F9"/>
    <w:rsid w:val="00492430"/>
    <w:rsid w:val="004924AB"/>
    <w:rsid w:val="00492734"/>
    <w:rsid w:val="004927C4"/>
    <w:rsid w:val="00492929"/>
    <w:rsid w:val="00492938"/>
    <w:rsid w:val="00492A5C"/>
    <w:rsid w:val="00492BD4"/>
    <w:rsid w:val="00492CC1"/>
    <w:rsid w:val="00492D5F"/>
    <w:rsid w:val="00492D6E"/>
    <w:rsid w:val="00492DCE"/>
    <w:rsid w:val="00492E34"/>
    <w:rsid w:val="00492F2B"/>
    <w:rsid w:val="00492FCE"/>
    <w:rsid w:val="00492FD9"/>
    <w:rsid w:val="00493069"/>
    <w:rsid w:val="00493087"/>
    <w:rsid w:val="004932F6"/>
    <w:rsid w:val="00493507"/>
    <w:rsid w:val="00493571"/>
    <w:rsid w:val="00493619"/>
    <w:rsid w:val="00493627"/>
    <w:rsid w:val="00493632"/>
    <w:rsid w:val="0049366D"/>
    <w:rsid w:val="00493B0A"/>
    <w:rsid w:val="00493BC1"/>
    <w:rsid w:val="00493DF0"/>
    <w:rsid w:val="00494128"/>
    <w:rsid w:val="00494176"/>
    <w:rsid w:val="0049419F"/>
    <w:rsid w:val="004941CD"/>
    <w:rsid w:val="00494311"/>
    <w:rsid w:val="004943F1"/>
    <w:rsid w:val="004945DF"/>
    <w:rsid w:val="00494634"/>
    <w:rsid w:val="00494643"/>
    <w:rsid w:val="00494848"/>
    <w:rsid w:val="00494891"/>
    <w:rsid w:val="00494997"/>
    <w:rsid w:val="004949AC"/>
    <w:rsid w:val="00494B7E"/>
    <w:rsid w:val="00494C8B"/>
    <w:rsid w:val="00494CF5"/>
    <w:rsid w:val="00494D23"/>
    <w:rsid w:val="00494E41"/>
    <w:rsid w:val="00494E6B"/>
    <w:rsid w:val="004950A1"/>
    <w:rsid w:val="0049514F"/>
    <w:rsid w:val="00495216"/>
    <w:rsid w:val="00495252"/>
    <w:rsid w:val="004952B0"/>
    <w:rsid w:val="004952ED"/>
    <w:rsid w:val="00495368"/>
    <w:rsid w:val="0049542C"/>
    <w:rsid w:val="00495494"/>
    <w:rsid w:val="00495809"/>
    <w:rsid w:val="004958B5"/>
    <w:rsid w:val="004959FA"/>
    <w:rsid w:val="00495A57"/>
    <w:rsid w:val="00495B80"/>
    <w:rsid w:val="00495B8B"/>
    <w:rsid w:val="004960C1"/>
    <w:rsid w:val="004960CA"/>
    <w:rsid w:val="004963C4"/>
    <w:rsid w:val="004964C2"/>
    <w:rsid w:val="00496597"/>
    <w:rsid w:val="00496609"/>
    <w:rsid w:val="0049660B"/>
    <w:rsid w:val="0049672C"/>
    <w:rsid w:val="004969AF"/>
    <w:rsid w:val="00496AF4"/>
    <w:rsid w:val="00496BB9"/>
    <w:rsid w:val="00496D10"/>
    <w:rsid w:val="00496FBA"/>
    <w:rsid w:val="004970F6"/>
    <w:rsid w:val="00497292"/>
    <w:rsid w:val="00497336"/>
    <w:rsid w:val="0049734D"/>
    <w:rsid w:val="00497397"/>
    <w:rsid w:val="004973F2"/>
    <w:rsid w:val="00497408"/>
    <w:rsid w:val="00497587"/>
    <w:rsid w:val="00497715"/>
    <w:rsid w:val="0049773A"/>
    <w:rsid w:val="004978CD"/>
    <w:rsid w:val="00497967"/>
    <w:rsid w:val="00497A9D"/>
    <w:rsid w:val="00497CD7"/>
    <w:rsid w:val="00497D73"/>
    <w:rsid w:val="00497E67"/>
    <w:rsid w:val="00497EBF"/>
    <w:rsid w:val="00497EDB"/>
    <w:rsid w:val="004A0025"/>
    <w:rsid w:val="004A01E6"/>
    <w:rsid w:val="004A01F0"/>
    <w:rsid w:val="004A0210"/>
    <w:rsid w:val="004A0319"/>
    <w:rsid w:val="004A03F8"/>
    <w:rsid w:val="004A0566"/>
    <w:rsid w:val="004A080C"/>
    <w:rsid w:val="004A085B"/>
    <w:rsid w:val="004A092C"/>
    <w:rsid w:val="004A0A83"/>
    <w:rsid w:val="004A0D49"/>
    <w:rsid w:val="004A0D69"/>
    <w:rsid w:val="004A0E09"/>
    <w:rsid w:val="004A0EB5"/>
    <w:rsid w:val="004A0F04"/>
    <w:rsid w:val="004A0F57"/>
    <w:rsid w:val="004A10D6"/>
    <w:rsid w:val="004A10E0"/>
    <w:rsid w:val="004A1258"/>
    <w:rsid w:val="004A12A8"/>
    <w:rsid w:val="004A12AA"/>
    <w:rsid w:val="004A1440"/>
    <w:rsid w:val="004A159F"/>
    <w:rsid w:val="004A15A1"/>
    <w:rsid w:val="004A1B33"/>
    <w:rsid w:val="004A1F5B"/>
    <w:rsid w:val="004A2050"/>
    <w:rsid w:val="004A208B"/>
    <w:rsid w:val="004A224E"/>
    <w:rsid w:val="004A22A5"/>
    <w:rsid w:val="004A232C"/>
    <w:rsid w:val="004A23BA"/>
    <w:rsid w:val="004A2503"/>
    <w:rsid w:val="004A27DD"/>
    <w:rsid w:val="004A2AB0"/>
    <w:rsid w:val="004A2B30"/>
    <w:rsid w:val="004A2BF9"/>
    <w:rsid w:val="004A2E35"/>
    <w:rsid w:val="004A32A9"/>
    <w:rsid w:val="004A32AB"/>
    <w:rsid w:val="004A32BC"/>
    <w:rsid w:val="004A32F0"/>
    <w:rsid w:val="004A34D1"/>
    <w:rsid w:val="004A34DF"/>
    <w:rsid w:val="004A3AEB"/>
    <w:rsid w:val="004A3B11"/>
    <w:rsid w:val="004A3B20"/>
    <w:rsid w:val="004A3C48"/>
    <w:rsid w:val="004A3CCE"/>
    <w:rsid w:val="004A3F8A"/>
    <w:rsid w:val="004A3FA1"/>
    <w:rsid w:val="004A40A7"/>
    <w:rsid w:val="004A40E6"/>
    <w:rsid w:val="004A415B"/>
    <w:rsid w:val="004A416D"/>
    <w:rsid w:val="004A4354"/>
    <w:rsid w:val="004A44BF"/>
    <w:rsid w:val="004A45CC"/>
    <w:rsid w:val="004A4601"/>
    <w:rsid w:val="004A4A3B"/>
    <w:rsid w:val="004A4C56"/>
    <w:rsid w:val="004A4D10"/>
    <w:rsid w:val="004A4E2A"/>
    <w:rsid w:val="004A53CD"/>
    <w:rsid w:val="004A547D"/>
    <w:rsid w:val="004A5525"/>
    <w:rsid w:val="004A5577"/>
    <w:rsid w:val="004A55EB"/>
    <w:rsid w:val="004A562B"/>
    <w:rsid w:val="004A564A"/>
    <w:rsid w:val="004A56B8"/>
    <w:rsid w:val="004A5719"/>
    <w:rsid w:val="004A5736"/>
    <w:rsid w:val="004A57BB"/>
    <w:rsid w:val="004A5862"/>
    <w:rsid w:val="004A58EA"/>
    <w:rsid w:val="004A5B63"/>
    <w:rsid w:val="004A5E03"/>
    <w:rsid w:val="004A5E0E"/>
    <w:rsid w:val="004A5FAE"/>
    <w:rsid w:val="004A62A0"/>
    <w:rsid w:val="004A63DD"/>
    <w:rsid w:val="004A6480"/>
    <w:rsid w:val="004A65FE"/>
    <w:rsid w:val="004A66AF"/>
    <w:rsid w:val="004A67FF"/>
    <w:rsid w:val="004A6B5C"/>
    <w:rsid w:val="004A6F59"/>
    <w:rsid w:val="004A6F9D"/>
    <w:rsid w:val="004A6FB1"/>
    <w:rsid w:val="004A71AC"/>
    <w:rsid w:val="004A7214"/>
    <w:rsid w:val="004A729B"/>
    <w:rsid w:val="004A7311"/>
    <w:rsid w:val="004A7367"/>
    <w:rsid w:val="004A76DA"/>
    <w:rsid w:val="004A7875"/>
    <w:rsid w:val="004A78CA"/>
    <w:rsid w:val="004A78FD"/>
    <w:rsid w:val="004A7A1C"/>
    <w:rsid w:val="004A7B62"/>
    <w:rsid w:val="004A7C6D"/>
    <w:rsid w:val="004A7F75"/>
    <w:rsid w:val="004B0074"/>
    <w:rsid w:val="004B0089"/>
    <w:rsid w:val="004B0091"/>
    <w:rsid w:val="004B00C9"/>
    <w:rsid w:val="004B0152"/>
    <w:rsid w:val="004B02A1"/>
    <w:rsid w:val="004B0482"/>
    <w:rsid w:val="004B04CD"/>
    <w:rsid w:val="004B0638"/>
    <w:rsid w:val="004B0823"/>
    <w:rsid w:val="004B08BD"/>
    <w:rsid w:val="004B08CE"/>
    <w:rsid w:val="004B0AA8"/>
    <w:rsid w:val="004B0BA8"/>
    <w:rsid w:val="004B0BB3"/>
    <w:rsid w:val="004B0C63"/>
    <w:rsid w:val="004B0D38"/>
    <w:rsid w:val="004B0E32"/>
    <w:rsid w:val="004B0F1C"/>
    <w:rsid w:val="004B1079"/>
    <w:rsid w:val="004B12A0"/>
    <w:rsid w:val="004B16B2"/>
    <w:rsid w:val="004B16F9"/>
    <w:rsid w:val="004B17AB"/>
    <w:rsid w:val="004B1816"/>
    <w:rsid w:val="004B1966"/>
    <w:rsid w:val="004B1B41"/>
    <w:rsid w:val="004B1B75"/>
    <w:rsid w:val="004B1C3E"/>
    <w:rsid w:val="004B1C76"/>
    <w:rsid w:val="004B1CEA"/>
    <w:rsid w:val="004B1CF5"/>
    <w:rsid w:val="004B1D01"/>
    <w:rsid w:val="004B1E87"/>
    <w:rsid w:val="004B1E89"/>
    <w:rsid w:val="004B1E8F"/>
    <w:rsid w:val="004B217B"/>
    <w:rsid w:val="004B21DF"/>
    <w:rsid w:val="004B240C"/>
    <w:rsid w:val="004B2486"/>
    <w:rsid w:val="004B2701"/>
    <w:rsid w:val="004B2888"/>
    <w:rsid w:val="004B2943"/>
    <w:rsid w:val="004B2A5B"/>
    <w:rsid w:val="004B2B5A"/>
    <w:rsid w:val="004B2BBB"/>
    <w:rsid w:val="004B2D7A"/>
    <w:rsid w:val="004B2E7F"/>
    <w:rsid w:val="004B2F07"/>
    <w:rsid w:val="004B2F84"/>
    <w:rsid w:val="004B2FE0"/>
    <w:rsid w:val="004B300A"/>
    <w:rsid w:val="004B3062"/>
    <w:rsid w:val="004B315F"/>
    <w:rsid w:val="004B3256"/>
    <w:rsid w:val="004B3445"/>
    <w:rsid w:val="004B3455"/>
    <w:rsid w:val="004B3728"/>
    <w:rsid w:val="004B37E3"/>
    <w:rsid w:val="004B385A"/>
    <w:rsid w:val="004B3872"/>
    <w:rsid w:val="004B3876"/>
    <w:rsid w:val="004B3938"/>
    <w:rsid w:val="004B3A59"/>
    <w:rsid w:val="004B3A80"/>
    <w:rsid w:val="004B3D16"/>
    <w:rsid w:val="004B3D31"/>
    <w:rsid w:val="004B3D5F"/>
    <w:rsid w:val="004B3FFF"/>
    <w:rsid w:val="004B40AC"/>
    <w:rsid w:val="004B40B5"/>
    <w:rsid w:val="004B426E"/>
    <w:rsid w:val="004B42C9"/>
    <w:rsid w:val="004B43B2"/>
    <w:rsid w:val="004B43E2"/>
    <w:rsid w:val="004B43FF"/>
    <w:rsid w:val="004B44A2"/>
    <w:rsid w:val="004B4603"/>
    <w:rsid w:val="004B4661"/>
    <w:rsid w:val="004B4830"/>
    <w:rsid w:val="004B4849"/>
    <w:rsid w:val="004B4922"/>
    <w:rsid w:val="004B49DF"/>
    <w:rsid w:val="004B4A42"/>
    <w:rsid w:val="004B4AC3"/>
    <w:rsid w:val="004B4F56"/>
    <w:rsid w:val="004B5106"/>
    <w:rsid w:val="004B51BA"/>
    <w:rsid w:val="004B5262"/>
    <w:rsid w:val="004B52A7"/>
    <w:rsid w:val="004B5362"/>
    <w:rsid w:val="004B53C6"/>
    <w:rsid w:val="004B54D1"/>
    <w:rsid w:val="004B5691"/>
    <w:rsid w:val="004B56AD"/>
    <w:rsid w:val="004B580D"/>
    <w:rsid w:val="004B59BA"/>
    <w:rsid w:val="004B59BF"/>
    <w:rsid w:val="004B59DF"/>
    <w:rsid w:val="004B5A09"/>
    <w:rsid w:val="004B5B6B"/>
    <w:rsid w:val="004B5CCB"/>
    <w:rsid w:val="004B5ED3"/>
    <w:rsid w:val="004B5F43"/>
    <w:rsid w:val="004B5FAF"/>
    <w:rsid w:val="004B6039"/>
    <w:rsid w:val="004B606F"/>
    <w:rsid w:val="004B61DF"/>
    <w:rsid w:val="004B638E"/>
    <w:rsid w:val="004B63D9"/>
    <w:rsid w:val="004B666C"/>
    <w:rsid w:val="004B671A"/>
    <w:rsid w:val="004B6829"/>
    <w:rsid w:val="004B6857"/>
    <w:rsid w:val="004B68D7"/>
    <w:rsid w:val="004B68F1"/>
    <w:rsid w:val="004B6A70"/>
    <w:rsid w:val="004B6B74"/>
    <w:rsid w:val="004B6B9E"/>
    <w:rsid w:val="004B6C67"/>
    <w:rsid w:val="004B6D1F"/>
    <w:rsid w:val="004B6D30"/>
    <w:rsid w:val="004B6D5F"/>
    <w:rsid w:val="004B6DC0"/>
    <w:rsid w:val="004B6DD2"/>
    <w:rsid w:val="004B6E9F"/>
    <w:rsid w:val="004B6F26"/>
    <w:rsid w:val="004B6FEA"/>
    <w:rsid w:val="004B6FEB"/>
    <w:rsid w:val="004B6FF6"/>
    <w:rsid w:val="004B70D0"/>
    <w:rsid w:val="004B714F"/>
    <w:rsid w:val="004B7527"/>
    <w:rsid w:val="004B75C3"/>
    <w:rsid w:val="004B7744"/>
    <w:rsid w:val="004B775F"/>
    <w:rsid w:val="004B77D9"/>
    <w:rsid w:val="004B77E5"/>
    <w:rsid w:val="004B78A6"/>
    <w:rsid w:val="004B79D9"/>
    <w:rsid w:val="004B7A0B"/>
    <w:rsid w:val="004B7A7C"/>
    <w:rsid w:val="004B7EC8"/>
    <w:rsid w:val="004C01AD"/>
    <w:rsid w:val="004C0346"/>
    <w:rsid w:val="004C0360"/>
    <w:rsid w:val="004C036D"/>
    <w:rsid w:val="004C03DE"/>
    <w:rsid w:val="004C0492"/>
    <w:rsid w:val="004C06F3"/>
    <w:rsid w:val="004C0A44"/>
    <w:rsid w:val="004C0AA2"/>
    <w:rsid w:val="004C0AC9"/>
    <w:rsid w:val="004C0B3A"/>
    <w:rsid w:val="004C0B42"/>
    <w:rsid w:val="004C10ED"/>
    <w:rsid w:val="004C11A4"/>
    <w:rsid w:val="004C11DC"/>
    <w:rsid w:val="004C1302"/>
    <w:rsid w:val="004C145C"/>
    <w:rsid w:val="004C15D2"/>
    <w:rsid w:val="004C1600"/>
    <w:rsid w:val="004C16AD"/>
    <w:rsid w:val="004C1771"/>
    <w:rsid w:val="004C17A3"/>
    <w:rsid w:val="004C1A6A"/>
    <w:rsid w:val="004C1A7A"/>
    <w:rsid w:val="004C1B2C"/>
    <w:rsid w:val="004C1B2F"/>
    <w:rsid w:val="004C1B69"/>
    <w:rsid w:val="004C1BC6"/>
    <w:rsid w:val="004C1C8F"/>
    <w:rsid w:val="004C1DE3"/>
    <w:rsid w:val="004C1F99"/>
    <w:rsid w:val="004C2047"/>
    <w:rsid w:val="004C2263"/>
    <w:rsid w:val="004C2275"/>
    <w:rsid w:val="004C2328"/>
    <w:rsid w:val="004C245F"/>
    <w:rsid w:val="004C254C"/>
    <w:rsid w:val="004C260E"/>
    <w:rsid w:val="004C264C"/>
    <w:rsid w:val="004C2741"/>
    <w:rsid w:val="004C2899"/>
    <w:rsid w:val="004C28CD"/>
    <w:rsid w:val="004C29BC"/>
    <w:rsid w:val="004C2AE6"/>
    <w:rsid w:val="004C2C18"/>
    <w:rsid w:val="004C2D39"/>
    <w:rsid w:val="004C2DCF"/>
    <w:rsid w:val="004C2E99"/>
    <w:rsid w:val="004C2F29"/>
    <w:rsid w:val="004C3211"/>
    <w:rsid w:val="004C3228"/>
    <w:rsid w:val="004C3239"/>
    <w:rsid w:val="004C335B"/>
    <w:rsid w:val="004C341F"/>
    <w:rsid w:val="004C34E6"/>
    <w:rsid w:val="004C35BE"/>
    <w:rsid w:val="004C3670"/>
    <w:rsid w:val="004C36A0"/>
    <w:rsid w:val="004C39B5"/>
    <w:rsid w:val="004C39CE"/>
    <w:rsid w:val="004C3A64"/>
    <w:rsid w:val="004C3A96"/>
    <w:rsid w:val="004C3BB9"/>
    <w:rsid w:val="004C3C65"/>
    <w:rsid w:val="004C3D04"/>
    <w:rsid w:val="004C3D83"/>
    <w:rsid w:val="004C3DFA"/>
    <w:rsid w:val="004C3E7F"/>
    <w:rsid w:val="004C3F31"/>
    <w:rsid w:val="004C3F4A"/>
    <w:rsid w:val="004C40B6"/>
    <w:rsid w:val="004C4347"/>
    <w:rsid w:val="004C44D1"/>
    <w:rsid w:val="004C45AC"/>
    <w:rsid w:val="004C45E2"/>
    <w:rsid w:val="004C4808"/>
    <w:rsid w:val="004C48C3"/>
    <w:rsid w:val="004C4A94"/>
    <w:rsid w:val="004C4BF7"/>
    <w:rsid w:val="004C4CFD"/>
    <w:rsid w:val="004C4FA8"/>
    <w:rsid w:val="004C503A"/>
    <w:rsid w:val="004C5105"/>
    <w:rsid w:val="004C516B"/>
    <w:rsid w:val="004C51A5"/>
    <w:rsid w:val="004C52D3"/>
    <w:rsid w:val="004C531C"/>
    <w:rsid w:val="004C5560"/>
    <w:rsid w:val="004C55A0"/>
    <w:rsid w:val="004C55E2"/>
    <w:rsid w:val="004C5869"/>
    <w:rsid w:val="004C596E"/>
    <w:rsid w:val="004C5A0A"/>
    <w:rsid w:val="004C5A21"/>
    <w:rsid w:val="004C5AB6"/>
    <w:rsid w:val="004C5B7A"/>
    <w:rsid w:val="004C5B80"/>
    <w:rsid w:val="004C5F55"/>
    <w:rsid w:val="004C612C"/>
    <w:rsid w:val="004C63B2"/>
    <w:rsid w:val="004C63F9"/>
    <w:rsid w:val="004C6622"/>
    <w:rsid w:val="004C66D4"/>
    <w:rsid w:val="004C6922"/>
    <w:rsid w:val="004C6C12"/>
    <w:rsid w:val="004C6C2B"/>
    <w:rsid w:val="004C6CF8"/>
    <w:rsid w:val="004C702C"/>
    <w:rsid w:val="004C70DD"/>
    <w:rsid w:val="004C73A6"/>
    <w:rsid w:val="004C7410"/>
    <w:rsid w:val="004C75EB"/>
    <w:rsid w:val="004C7623"/>
    <w:rsid w:val="004C76FF"/>
    <w:rsid w:val="004C78C7"/>
    <w:rsid w:val="004C7AB8"/>
    <w:rsid w:val="004C7BDD"/>
    <w:rsid w:val="004C7E73"/>
    <w:rsid w:val="004C7F57"/>
    <w:rsid w:val="004D0045"/>
    <w:rsid w:val="004D01BF"/>
    <w:rsid w:val="004D034A"/>
    <w:rsid w:val="004D0381"/>
    <w:rsid w:val="004D03CD"/>
    <w:rsid w:val="004D04A6"/>
    <w:rsid w:val="004D0596"/>
    <w:rsid w:val="004D09EA"/>
    <w:rsid w:val="004D0A2C"/>
    <w:rsid w:val="004D0AA7"/>
    <w:rsid w:val="004D0AE7"/>
    <w:rsid w:val="004D0B3D"/>
    <w:rsid w:val="004D0F50"/>
    <w:rsid w:val="004D11D3"/>
    <w:rsid w:val="004D16BB"/>
    <w:rsid w:val="004D16D0"/>
    <w:rsid w:val="004D17B9"/>
    <w:rsid w:val="004D17D5"/>
    <w:rsid w:val="004D1886"/>
    <w:rsid w:val="004D1978"/>
    <w:rsid w:val="004D1AD8"/>
    <w:rsid w:val="004D1D99"/>
    <w:rsid w:val="004D1DB2"/>
    <w:rsid w:val="004D1F34"/>
    <w:rsid w:val="004D212C"/>
    <w:rsid w:val="004D2218"/>
    <w:rsid w:val="004D22BA"/>
    <w:rsid w:val="004D2417"/>
    <w:rsid w:val="004D2636"/>
    <w:rsid w:val="004D2669"/>
    <w:rsid w:val="004D2738"/>
    <w:rsid w:val="004D2757"/>
    <w:rsid w:val="004D27B1"/>
    <w:rsid w:val="004D27F8"/>
    <w:rsid w:val="004D2A0F"/>
    <w:rsid w:val="004D2AB9"/>
    <w:rsid w:val="004D2B83"/>
    <w:rsid w:val="004D2C81"/>
    <w:rsid w:val="004D2CB9"/>
    <w:rsid w:val="004D2DA0"/>
    <w:rsid w:val="004D2FCE"/>
    <w:rsid w:val="004D2FEA"/>
    <w:rsid w:val="004D2FF2"/>
    <w:rsid w:val="004D30C2"/>
    <w:rsid w:val="004D3122"/>
    <w:rsid w:val="004D31E0"/>
    <w:rsid w:val="004D3288"/>
    <w:rsid w:val="004D330F"/>
    <w:rsid w:val="004D34D6"/>
    <w:rsid w:val="004D351D"/>
    <w:rsid w:val="004D35DB"/>
    <w:rsid w:val="004D385C"/>
    <w:rsid w:val="004D3A1E"/>
    <w:rsid w:val="004D3BAF"/>
    <w:rsid w:val="004D3C2F"/>
    <w:rsid w:val="004D3E62"/>
    <w:rsid w:val="004D3FA0"/>
    <w:rsid w:val="004D4057"/>
    <w:rsid w:val="004D40C3"/>
    <w:rsid w:val="004D4218"/>
    <w:rsid w:val="004D4290"/>
    <w:rsid w:val="004D43FE"/>
    <w:rsid w:val="004D44E4"/>
    <w:rsid w:val="004D4504"/>
    <w:rsid w:val="004D4555"/>
    <w:rsid w:val="004D4701"/>
    <w:rsid w:val="004D47EB"/>
    <w:rsid w:val="004D480D"/>
    <w:rsid w:val="004D4867"/>
    <w:rsid w:val="004D49BA"/>
    <w:rsid w:val="004D4C71"/>
    <w:rsid w:val="004D4F6F"/>
    <w:rsid w:val="004D5160"/>
    <w:rsid w:val="004D536E"/>
    <w:rsid w:val="004D566A"/>
    <w:rsid w:val="004D56B7"/>
    <w:rsid w:val="004D579B"/>
    <w:rsid w:val="004D590B"/>
    <w:rsid w:val="004D594A"/>
    <w:rsid w:val="004D594D"/>
    <w:rsid w:val="004D59AA"/>
    <w:rsid w:val="004D5A8B"/>
    <w:rsid w:val="004D5ADE"/>
    <w:rsid w:val="004D5BE9"/>
    <w:rsid w:val="004D5D40"/>
    <w:rsid w:val="004D5E60"/>
    <w:rsid w:val="004D5FCB"/>
    <w:rsid w:val="004D6021"/>
    <w:rsid w:val="004D6170"/>
    <w:rsid w:val="004D6355"/>
    <w:rsid w:val="004D643E"/>
    <w:rsid w:val="004D666A"/>
    <w:rsid w:val="004D6722"/>
    <w:rsid w:val="004D6804"/>
    <w:rsid w:val="004D6CAC"/>
    <w:rsid w:val="004D6E40"/>
    <w:rsid w:val="004D6E4F"/>
    <w:rsid w:val="004D6E69"/>
    <w:rsid w:val="004D6F64"/>
    <w:rsid w:val="004D6FDC"/>
    <w:rsid w:val="004D7011"/>
    <w:rsid w:val="004D7102"/>
    <w:rsid w:val="004D7113"/>
    <w:rsid w:val="004D7114"/>
    <w:rsid w:val="004D71B1"/>
    <w:rsid w:val="004D7428"/>
    <w:rsid w:val="004D7457"/>
    <w:rsid w:val="004D7652"/>
    <w:rsid w:val="004D7767"/>
    <w:rsid w:val="004D7770"/>
    <w:rsid w:val="004D7825"/>
    <w:rsid w:val="004D7881"/>
    <w:rsid w:val="004D7919"/>
    <w:rsid w:val="004D792E"/>
    <w:rsid w:val="004D79F7"/>
    <w:rsid w:val="004D7A04"/>
    <w:rsid w:val="004D7ADD"/>
    <w:rsid w:val="004D7BA8"/>
    <w:rsid w:val="004D7BD1"/>
    <w:rsid w:val="004D7BEA"/>
    <w:rsid w:val="004D7F71"/>
    <w:rsid w:val="004E0057"/>
    <w:rsid w:val="004E00F9"/>
    <w:rsid w:val="004E0213"/>
    <w:rsid w:val="004E04C9"/>
    <w:rsid w:val="004E04F2"/>
    <w:rsid w:val="004E06D1"/>
    <w:rsid w:val="004E06FD"/>
    <w:rsid w:val="004E0811"/>
    <w:rsid w:val="004E08CC"/>
    <w:rsid w:val="004E0C30"/>
    <w:rsid w:val="004E0DBC"/>
    <w:rsid w:val="004E10BC"/>
    <w:rsid w:val="004E120B"/>
    <w:rsid w:val="004E1252"/>
    <w:rsid w:val="004E1283"/>
    <w:rsid w:val="004E12FD"/>
    <w:rsid w:val="004E1355"/>
    <w:rsid w:val="004E135B"/>
    <w:rsid w:val="004E1527"/>
    <w:rsid w:val="004E160D"/>
    <w:rsid w:val="004E1666"/>
    <w:rsid w:val="004E1705"/>
    <w:rsid w:val="004E19CA"/>
    <w:rsid w:val="004E1ACA"/>
    <w:rsid w:val="004E1AF0"/>
    <w:rsid w:val="004E1B04"/>
    <w:rsid w:val="004E1B33"/>
    <w:rsid w:val="004E1D21"/>
    <w:rsid w:val="004E1D5C"/>
    <w:rsid w:val="004E1DE2"/>
    <w:rsid w:val="004E1FAC"/>
    <w:rsid w:val="004E20FC"/>
    <w:rsid w:val="004E21BB"/>
    <w:rsid w:val="004E2273"/>
    <w:rsid w:val="004E22DD"/>
    <w:rsid w:val="004E22DE"/>
    <w:rsid w:val="004E2386"/>
    <w:rsid w:val="004E2462"/>
    <w:rsid w:val="004E2487"/>
    <w:rsid w:val="004E25A4"/>
    <w:rsid w:val="004E2607"/>
    <w:rsid w:val="004E28A6"/>
    <w:rsid w:val="004E2943"/>
    <w:rsid w:val="004E2A40"/>
    <w:rsid w:val="004E2C48"/>
    <w:rsid w:val="004E2CDD"/>
    <w:rsid w:val="004E2D6F"/>
    <w:rsid w:val="004E2DA8"/>
    <w:rsid w:val="004E2E2F"/>
    <w:rsid w:val="004E2E35"/>
    <w:rsid w:val="004E3013"/>
    <w:rsid w:val="004E3064"/>
    <w:rsid w:val="004E30E7"/>
    <w:rsid w:val="004E3326"/>
    <w:rsid w:val="004E33FC"/>
    <w:rsid w:val="004E34B6"/>
    <w:rsid w:val="004E34F4"/>
    <w:rsid w:val="004E3522"/>
    <w:rsid w:val="004E35AE"/>
    <w:rsid w:val="004E366F"/>
    <w:rsid w:val="004E373C"/>
    <w:rsid w:val="004E385D"/>
    <w:rsid w:val="004E3885"/>
    <w:rsid w:val="004E3904"/>
    <w:rsid w:val="004E392E"/>
    <w:rsid w:val="004E39E3"/>
    <w:rsid w:val="004E39F0"/>
    <w:rsid w:val="004E3A9D"/>
    <w:rsid w:val="004E3B7C"/>
    <w:rsid w:val="004E3D9F"/>
    <w:rsid w:val="004E3EA1"/>
    <w:rsid w:val="004E412C"/>
    <w:rsid w:val="004E42CD"/>
    <w:rsid w:val="004E4307"/>
    <w:rsid w:val="004E4309"/>
    <w:rsid w:val="004E430D"/>
    <w:rsid w:val="004E435A"/>
    <w:rsid w:val="004E4400"/>
    <w:rsid w:val="004E45B4"/>
    <w:rsid w:val="004E45F5"/>
    <w:rsid w:val="004E4635"/>
    <w:rsid w:val="004E4944"/>
    <w:rsid w:val="004E4B38"/>
    <w:rsid w:val="004E4D86"/>
    <w:rsid w:val="004E4D87"/>
    <w:rsid w:val="004E4DA3"/>
    <w:rsid w:val="004E4E7C"/>
    <w:rsid w:val="004E4FF5"/>
    <w:rsid w:val="004E51B1"/>
    <w:rsid w:val="004E51C4"/>
    <w:rsid w:val="004E51EB"/>
    <w:rsid w:val="004E51EE"/>
    <w:rsid w:val="004E5367"/>
    <w:rsid w:val="004E5459"/>
    <w:rsid w:val="004E54C1"/>
    <w:rsid w:val="004E555A"/>
    <w:rsid w:val="004E566D"/>
    <w:rsid w:val="004E5751"/>
    <w:rsid w:val="004E5772"/>
    <w:rsid w:val="004E5934"/>
    <w:rsid w:val="004E5958"/>
    <w:rsid w:val="004E59EF"/>
    <w:rsid w:val="004E5A25"/>
    <w:rsid w:val="004E5A81"/>
    <w:rsid w:val="004E5AAC"/>
    <w:rsid w:val="004E5B85"/>
    <w:rsid w:val="004E5C01"/>
    <w:rsid w:val="004E5D5C"/>
    <w:rsid w:val="004E5DFB"/>
    <w:rsid w:val="004E5EA8"/>
    <w:rsid w:val="004E60BA"/>
    <w:rsid w:val="004E6296"/>
    <w:rsid w:val="004E62C4"/>
    <w:rsid w:val="004E63A9"/>
    <w:rsid w:val="004E641E"/>
    <w:rsid w:val="004E64D6"/>
    <w:rsid w:val="004E6705"/>
    <w:rsid w:val="004E673C"/>
    <w:rsid w:val="004E694D"/>
    <w:rsid w:val="004E6A32"/>
    <w:rsid w:val="004E6A90"/>
    <w:rsid w:val="004E6B6A"/>
    <w:rsid w:val="004E6CE4"/>
    <w:rsid w:val="004E6DF4"/>
    <w:rsid w:val="004E6F13"/>
    <w:rsid w:val="004E7030"/>
    <w:rsid w:val="004E71D0"/>
    <w:rsid w:val="004E71F6"/>
    <w:rsid w:val="004E71FE"/>
    <w:rsid w:val="004E72BF"/>
    <w:rsid w:val="004E75D7"/>
    <w:rsid w:val="004E763E"/>
    <w:rsid w:val="004E7730"/>
    <w:rsid w:val="004E7993"/>
    <w:rsid w:val="004E7D62"/>
    <w:rsid w:val="004E7D84"/>
    <w:rsid w:val="004E7F66"/>
    <w:rsid w:val="004E7FAA"/>
    <w:rsid w:val="004F012F"/>
    <w:rsid w:val="004F0203"/>
    <w:rsid w:val="004F0207"/>
    <w:rsid w:val="004F0338"/>
    <w:rsid w:val="004F048A"/>
    <w:rsid w:val="004F05C4"/>
    <w:rsid w:val="004F0800"/>
    <w:rsid w:val="004F08A2"/>
    <w:rsid w:val="004F092B"/>
    <w:rsid w:val="004F0C03"/>
    <w:rsid w:val="004F1198"/>
    <w:rsid w:val="004F12C2"/>
    <w:rsid w:val="004F1338"/>
    <w:rsid w:val="004F14FB"/>
    <w:rsid w:val="004F15E3"/>
    <w:rsid w:val="004F17BF"/>
    <w:rsid w:val="004F17C7"/>
    <w:rsid w:val="004F17DE"/>
    <w:rsid w:val="004F189B"/>
    <w:rsid w:val="004F18E0"/>
    <w:rsid w:val="004F18F0"/>
    <w:rsid w:val="004F18FA"/>
    <w:rsid w:val="004F190E"/>
    <w:rsid w:val="004F197C"/>
    <w:rsid w:val="004F1C35"/>
    <w:rsid w:val="004F1CD0"/>
    <w:rsid w:val="004F1ED9"/>
    <w:rsid w:val="004F2040"/>
    <w:rsid w:val="004F2123"/>
    <w:rsid w:val="004F22FC"/>
    <w:rsid w:val="004F231B"/>
    <w:rsid w:val="004F2426"/>
    <w:rsid w:val="004F246A"/>
    <w:rsid w:val="004F2484"/>
    <w:rsid w:val="004F24BD"/>
    <w:rsid w:val="004F259F"/>
    <w:rsid w:val="004F267A"/>
    <w:rsid w:val="004F293C"/>
    <w:rsid w:val="004F2B86"/>
    <w:rsid w:val="004F2BC4"/>
    <w:rsid w:val="004F2DA3"/>
    <w:rsid w:val="004F315A"/>
    <w:rsid w:val="004F3177"/>
    <w:rsid w:val="004F322E"/>
    <w:rsid w:val="004F337F"/>
    <w:rsid w:val="004F346B"/>
    <w:rsid w:val="004F35D7"/>
    <w:rsid w:val="004F36B9"/>
    <w:rsid w:val="004F36BB"/>
    <w:rsid w:val="004F385B"/>
    <w:rsid w:val="004F38BF"/>
    <w:rsid w:val="004F3AB6"/>
    <w:rsid w:val="004F3BC7"/>
    <w:rsid w:val="004F3CCA"/>
    <w:rsid w:val="004F3D12"/>
    <w:rsid w:val="004F3D9B"/>
    <w:rsid w:val="004F3F40"/>
    <w:rsid w:val="004F3FC4"/>
    <w:rsid w:val="004F3FE2"/>
    <w:rsid w:val="004F409C"/>
    <w:rsid w:val="004F40DD"/>
    <w:rsid w:val="004F425B"/>
    <w:rsid w:val="004F4302"/>
    <w:rsid w:val="004F4379"/>
    <w:rsid w:val="004F4631"/>
    <w:rsid w:val="004F478C"/>
    <w:rsid w:val="004F492D"/>
    <w:rsid w:val="004F4990"/>
    <w:rsid w:val="004F4AEE"/>
    <w:rsid w:val="004F4B2B"/>
    <w:rsid w:val="004F4B92"/>
    <w:rsid w:val="004F4C97"/>
    <w:rsid w:val="004F4CB1"/>
    <w:rsid w:val="004F4CF6"/>
    <w:rsid w:val="004F4D61"/>
    <w:rsid w:val="004F4E8B"/>
    <w:rsid w:val="004F4F29"/>
    <w:rsid w:val="004F4FE4"/>
    <w:rsid w:val="004F4FE6"/>
    <w:rsid w:val="004F504D"/>
    <w:rsid w:val="004F50FA"/>
    <w:rsid w:val="004F5152"/>
    <w:rsid w:val="004F52B5"/>
    <w:rsid w:val="004F5366"/>
    <w:rsid w:val="004F559B"/>
    <w:rsid w:val="004F574B"/>
    <w:rsid w:val="004F5796"/>
    <w:rsid w:val="004F57B0"/>
    <w:rsid w:val="004F585E"/>
    <w:rsid w:val="004F5A1E"/>
    <w:rsid w:val="004F5CFF"/>
    <w:rsid w:val="004F5D9A"/>
    <w:rsid w:val="004F5DE9"/>
    <w:rsid w:val="004F5F31"/>
    <w:rsid w:val="004F5F3E"/>
    <w:rsid w:val="004F61F6"/>
    <w:rsid w:val="004F6230"/>
    <w:rsid w:val="004F632B"/>
    <w:rsid w:val="004F63BE"/>
    <w:rsid w:val="004F6A5B"/>
    <w:rsid w:val="004F6AA8"/>
    <w:rsid w:val="004F6C82"/>
    <w:rsid w:val="004F6DB3"/>
    <w:rsid w:val="004F7077"/>
    <w:rsid w:val="004F72C7"/>
    <w:rsid w:val="004F72F6"/>
    <w:rsid w:val="004F7369"/>
    <w:rsid w:val="004F73BD"/>
    <w:rsid w:val="004F73F2"/>
    <w:rsid w:val="004F7414"/>
    <w:rsid w:val="004F76AC"/>
    <w:rsid w:val="004F782B"/>
    <w:rsid w:val="004F78B7"/>
    <w:rsid w:val="004F7942"/>
    <w:rsid w:val="004F7976"/>
    <w:rsid w:val="004F799C"/>
    <w:rsid w:val="004F7DD5"/>
    <w:rsid w:val="004F7FD2"/>
    <w:rsid w:val="00500034"/>
    <w:rsid w:val="00500225"/>
    <w:rsid w:val="005003F8"/>
    <w:rsid w:val="00500407"/>
    <w:rsid w:val="0050043C"/>
    <w:rsid w:val="00500454"/>
    <w:rsid w:val="005004F6"/>
    <w:rsid w:val="00500699"/>
    <w:rsid w:val="005006B1"/>
    <w:rsid w:val="00500796"/>
    <w:rsid w:val="00500880"/>
    <w:rsid w:val="0050099E"/>
    <w:rsid w:val="00500A14"/>
    <w:rsid w:val="00500A5A"/>
    <w:rsid w:val="00500B64"/>
    <w:rsid w:val="00500BDB"/>
    <w:rsid w:val="00500C41"/>
    <w:rsid w:val="00500CF3"/>
    <w:rsid w:val="00500D21"/>
    <w:rsid w:val="00500D5E"/>
    <w:rsid w:val="00500DEB"/>
    <w:rsid w:val="00500E50"/>
    <w:rsid w:val="00500EDA"/>
    <w:rsid w:val="00501085"/>
    <w:rsid w:val="00501163"/>
    <w:rsid w:val="005011F8"/>
    <w:rsid w:val="00501260"/>
    <w:rsid w:val="00501277"/>
    <w:rsid w:val="005015A3"/>
    <w:rsid w:val="00501794"/>
    <w:rsid w:val="00501851"/>
    <w:rsid w:val="0050189F"/>
    <w:rsid w:val="0050193D"/>
    <w:rsid w:val="005019AA"/>
    <w:rsid w:val="00501A37"/>
    <w:rsid w:val="00501AEC"/>
    <w:rsid w:val="00501C0B"/>
    <w:rsid w:val="00501C74"/>
    <w:rsid w:val="00501CA6"/>
    <w:rsid w:val="00501CDA"/>
    <w:rsid w:val="00501E14"/>
    <w:rsid w:val="00501EDD"/>
    <w:rsid w:val="00501F4A"/>
    <w:rsid w:val="00502011"/>
    <w:rsid w:val="00502091"/>
    <w:rsid w:val="00502188"/>
    <w:rsid w:val="005021B6"/>
    <w:rsid w:val="005021D5"/>
    <w:rsid w:val="005021F4"/>
    <w:rsid w:val="00502215"/>
    <w:rsid w:val="005022EA"/>
    <w:rsid w:val="00502402"/>
    <w:rsid w:val="00502414"/>
    <w:rsid w:val="005025D1"/>
    <w:rsid w:val="00502623"/>
    <w:rsid w:val="005026DF"/>
    <w:rsid w:val="00502B03"/>
    <w:rsid w:val="00502BBB"/>
    <w:rsid w:val="00502C6F"/>
    <w:rsid w:val="00502D2B"/>
    <w:rsid w:val="00502EB6"/>
    <w:rsid w:val="00502FBE"/>
    <w:rsid w:val="00503087"/>
    <w:rsid w:val="0050309D"/>
    <w:rsid w:val="005030FE"/>
    <w:rsid w:val="00503113"/>
    <w:rsid w:val="00503242"/>
    <w:rsid w:val="005032AE"/>
    <w:rsid w:val="00503469"/>
    <w:rsid w:val="005034CA"/>
    <w:rsid w:val="0050368A"/>
    <w:rsid w:val="00503693"/>
    <w:rsid w:val="005036C5"/>
    <w:rsid w:val="00503758"/>
    <w:rsid w:val="00503827"/>
    <w:rsid w:val="00503854"/>
    <w:rsid w:val="005038FD"/>
    <w:rsid w:val="0050396C"/>
    <w:rsid w:val="00503972"/>
    <w:rsid w:val="005039E5"/>
    <w:rsid w:val="00503D12"/>
    <w:rsid w:val="00503D56"/>
    <w:rsid w:val="00503E1D"/>
    <w:rsid w:val="0050401A"/>
    <w:rsid w:val="00504134"/>
    <w:rsid w:val="00504253"/>
    <w:rsid w:val="00504343"/>
    <w:rsid w:val="00504491"/>
    <w:rsid w:val="005044B7"/>
    <w:rsid w:val="005044CE"/>
    <w:rsid w:val="00504612"/>
    <w:rsid w:val="00504681"/>
    <w:rsid w:val="005046D6"/>
    <w:rsid w:val="00504852"/>
    <w:rsid w:val="0050492B"/>
    <w:rsid w:val="00504993"/>
    <w:rsid w:val="00504B16"/>
    <w:rsid w:val="00504B45"/>
    <w:rsid w:val="00504DC6"/>
    <w:rsid w:val="00504E8F"/>
    <w:rsid w:val="005052A3"/>
    <w:rsid w:val="00505359"/>
    <w:rsid w:val="005054BF"/>
    <w:rsid w:val="00505550"/>
    <w:rsid w:val="00505900"/>
    <w:rsid w:val="00505909"/>
    <w:rsid w:val="00505B49"/>
    <w:rsid w:val="00505B4F"/>
    <w:rsid w:val="00505C35"/>
    <w:rsid w:val="00505C39"/>
    <w:rsid w:val="00505DE2"/>
    <w:rsid w:val="00505F7F"/>
    <w:rsid w:val="00505FF1"/>
    <w:rsid w:val="00506168"/>
    <w:rsid w:val="00506178"/>
    <w:rsid w:val="00506614"/>
    <w:rsid w:val="0050662A"/>
    <w:rsid w:val="00506755"/>
    <w:rsid w:val="0050695A"/>
    <w:rsid w:val="00506AC6"/>
    <w:rsid w:val="00506B05"/>
    <w:rsid w:val="00506B24"/>
    <w:rsid w:val="00506C5A"/>
    <w:rsid w:val="00506D35"/>
    <w:rsid w:val="00506E0B"/>
    <w:rsid w:val="00506E31"/>
    <w:rsid w:val="00506F77"/>
    <w:rsid w:val="00506F7E"/>
    <w:rsid w:val="00507088"/>
    <w:rsid w:val="005070B6"/>
    <w:rsid w:val="005071FF"/>
    <w:rsid w:val="00507224"/>
    <w:rsid w:val="0050744E"/>
    <w:rsid w:val="00507585"/>
    <w:rsid w:val="00507587"/>
    <w:rsid w:val="005075CE"/>
    <w:rsid w:val="0050789A"/>
    <w:rsid w:val="00507960"/>
    <w:rsid w:val="00507A99"/>
    <w:rsid w:val="00507BAC"/>
    <w:rsid w:val="00507D37"/>
    <w:rsid w:val="00507E43"/>
    <w:rsid w:val="00507F6F"/>
    <w:rsid w:val="00507FCE"/>
    <w:rsid w:val="00507FE8"/>
    <w:rsid w:val="00507FF7"/>
    <w:rsid w:val="00510030"/>
    <w:rsid w:val="0051007F"/>
    <w:rsid w:val="0051017D"/>
    <w:rsid w:val="005102BD"/>
    <w:rsid w:val="005104F3"/>
    <w:rsid w:val="00510550"/>
    <w:rsid w:val="00510773"/>
    <w:rsid w:val="00510790"/>
    <w:rsid w:val="00510985"/>
    <w:rsid w:val="00510E56"/>
    <w:rsid w:val="00510F34"/>
    <w:rsid w:val="00511012"/>
    <w:rsid w:val="005110D6"/>
    <w:rsid w:val="0051127B"/>
    <w:rsid w:val="005112BD"/>
    <w:rsid w:val="0051143A"/>
    <w:rsid w:val="005114B9"/>
    <w:rsid w:val="00511563"/>
    <w:rsid w:val="0051157A"/>
    <w:rsid w:val="0051162B"/>
    <w:rsid w:val="00511718"/>
    <w:rsid w:val="0051176C"/>
    <w:rsid w:val="0051186E"/>
    <w:rsid w:val="005118C3"/>
    <w:rsid w:val="005119A1"/>
    <w:rsid w:val="00511A8E"/>
    <w:rsid w:val="00511ADA"/>
    <w:rsid w:val="00511BE9"/>
    <w:rsid w:val="00511C99"/>
    <w:rsid w:val="00511D01"/>
    <w:rsid w:val="00511D56"/>
    <w:rsid w:val="00511D6B"/>
    <w:rsid w:val="00511D81"/>
    <w:rsid w:val="00511FB7"/>
    <w:rsid w:val="005120DE"/>
    <w:rsid w:val="005120E4"/>
    <w:rsid w:val="00512137"/>
    <w:rsid w:val="0051224A"/>
    <w:rsid w:val="0051224C"/>
    <w:rsid w:val="00512289"/>
    <w:rsid w:val="0051228D"/>
    <w:rsid w:val="00512406"/>
    <w:rsid w:val="005126EC"/>
    <w:rsid w:val="00512713"/>
    <w:rsid w:val="005128C0"/>
    <w:rsid w:val="005129B9"/>
    <w:rsid w:val="00512B72"/>
    <w:rsid w:val="00512C00"/>
    <w:rsid w:val="00512C47"/>
    <w:rsid w:val="00512C81"/>
    <w:rsid w:val="00512C82"/>
    <w:rsid w:val="00512CC7"/>
    <w:rsid w:val="00512D77"/>
    <w:rsid w:val="00512FB1"/>
    <w:rsid w:val="005130FA"/>
    <w:rsid w:val="005131E0"/>
    <w:rsid w:val="0051349D"/>
    <w:rsid w:val="0051352B"/>
    <w:rsid w:val="00513571"/>
    <w:rsid w:val="00513573"/>
    <w:rsid w:val="005135EA"/>
    <w:rsid w:val="00513715"/>
    <w:rsid w:val="00513726"/>
    <w:rsid w:val="00513AC7"/>
    <w:rsid w:val="00513AE7"/>
    <w:rsid w:val="00513BA5"/>
    <w:rsid w:val="00513BBF"/>
    <w:rsid w:val="00513DB0"/>
    <w:rsid w:val="00513DB3"/>
    <w:rsid w:val="00513E84"/>
    <w:rsid w:val="00513E92"/>
    <w:rsid w:val="00513EE1"/>
    <w:rsid w:val="00513EF3"/>
    <w:rsid w:val="00513F08"/>
    <w:rsid w:val="00513F67"/>
    <w:rsid w:val="005140C5"/>
    <w:rsid w:val="00514115"/>
    <w:rsid w:val="00514585"/>
    <w:rsid w:val="005145BC"/>
    <w:rsid w:val="005145E8"/>
    <w:rsid w:val="005146C6"/>
    <w:rsid w:val="005149B0"/>
    <w:rsid w:val="00514B3D"/>
    <w:rsid w:val="00514E91"/>
    <w:rsid w:val="005150A4"/>
    <w:rsid w:val="005152B1"/>
    <w:rsid w:val="005152DB"/>
    <w:rsid w:val="00515306"/>
    <w:rsid w:val="00515380"/>
    <w:rsid w:val="005153C3"/>
    <w:rsid w:val="005153DC"/>
    <w:rsid w:val="005154A4"/>
    <w:rsid w:val="00515510"/>
    <w:rsid w:val="005156AA"/>
    <w:rsid w:val="005156EC"/>
    <w:rsid w:val="00515760"/>
    <w:rsid w:val="00515806"/>
    <w:rsid w:val="00515A6E"/>
    <w:rsid w:val="00515AC8"/>
    <w:rsid w:val="00515B2B"/>
    <w:rsid w:val="00515BB1"/>
    <w:rsid w:val="00515D39"/>
    <w:rsid w:val="00515D5B"/>
    <w:rsid w:val="00515FD0"/>
    <w:rsid w:val="00516368"/>
    <w:rsid w:val="005163F4"/>
    <w:rsid w:val="00516414"/>
    <w:rsid w:val="00516427"/>
    <w:rsid w:val="00516473"/>
    <w:rsid w:val="005164F9"/>
    <w:rsid w:val="0051669D"/>
    <w:rsid w:val="00516710"/>
    <w:rsid w:val="005169EA"/>
    <w:rsid w:val="00516D3B"/>
    <w:rsid w:val="00516D5C"/>
    <w:rsid w:val="00516E89"/>
    <w:rsid w:val="005171C6"/>
    <w:rsid w:val="0051735B"/>
    <w:rsid w:val="0051758B"/>
    <w:rsid w:val="005176F6"/>
    <w:rsid w:val="00517845"/>
    <w:rsid w:val="00517918"/>
    <w:rsid w:val="00517B25"/>
    <w:rsid w:val="00517BA3"/>
    <w:rsid w:val="00517BF4"/>
    <w:rsid w:val="00517C03"/>
    <w:rsid w:val="00520176"/>
    <w:rsid w:val="00520576"/>
    <w:rsid w:val="00520684"/>
    <w:rsid w:val="005206AD"/>
    <w:rsid w:val="005206E2"/>
    <w:rsid w:val="0052096C"/>
    <w:rsid w:val="00520A6F"/>
    <w:rsid w:val="00520CB1"/>
    <w:rsid w:val="00520D11"/>
    <w:rsid w:val="00520DE6"/>
    <w:rsid w:val="00520FC9"/>
    <w:rsid w:val="00521095"/>
    <w:rsid w:val="00521103"/>
    <w:rsid w:val="00521241"/>
    <w:rsid w:val="00521365"/>
    <w:rsid w:val="00521700"/>
    <w:rsid w:val="00521A45"/>
    <w:rsid w:val="00521B53"/>
    <w:rsid w:val="00521CBC"/>
    <w:rsid w:val="00521EAF"/>
    <w:rsid w:val="00521FC7"/>
    <w:rsid w:val="00522010"/>
    <w:rsid w:val="0052203F"/>
    <w:rsid w:val="00522091"/>
    <w:rsid w:val="005220CF"/>
    <w:rsid w:val="005220E3"/>
    <w:rsid w:val="005222BB"/>
    <w:rsid w:val="00522366"/>
    <w:rsid w:val="005223CD"/>
    <w:rsid w:val="005224FE"/>
    <w:rsid w:val="00522596"/>
    <w:rsid w:val="005225B5"/>
    <w:rsid w:val="0052276F"/>
    <w:rsid w:val="0052288E"/>
    <w:rsid w:val="005229C7"/>
    <w:rsid w:val="005229FE"/>
    <w:rsid w:val="00522A8C"/>
    <w:rsid w:val="00522B51"/>
    <w:rsid w:val="00522BEB"/>
    <w:rsid w:val="00522D06"/>
    <w:rsid w:val="00522D5C"/>
    <w:rsid w:val="00522DDD"/>
    <w:rsid w:val="00522FD8"/>
    <w:rsid w:val="00523270"/>
    <w:rsid w:val="0052330E"/>
    <w:rsid w:val="0052332B"/>
    <w:rsid w:val="005234B9"/>
    <w:rsid w:val="0052391B"/>
    <w:rsid w:val="005239AB"/>
    <w:rsid w:val="005239C7"/>
    <w:rsid w:val="00523CDA"/>
    <w:rsid w:val="00523DAD"/>
    <w:rsid w:val="00523DCA"/>
    <w:rsid w:val="00523F82"/>
    <w:rsid w:val="00523FD5"/>
    <w:rsid w:val="005243AF"/>
    <w:rsid w:val="00524425"/>
    <w:rsid w:val="00524486"/>
    <w:rsid w:val="005244A5"/>
    <w:rsid w:val="005245D3"/>
    <w:rsid w:val="005245F0"/>
    <w:rsid w:val="005245F5"/>
    <w:rsid w:val="00524777"/>
    <w:rsid w:val="00524790"/>
    <w:rsid w:val="005247C0"/>
    <w:rsid w:val="00524930"/>
    <w:rsid w:val="0052493D"/>
    <w:rsid w:val="005249B5"/>
    <w:rsid w:val="00524A5B"/>
    <w:rsid w:val="00524A5D"/>
    <w:rsid w:val="00524B83"/>
    <w:rsid w:val="00524BD9"/>
    <w:rsid w:val="00524D58"/>
    <w:rsid w:val="00524D7E"/>
    <w:rsid w:val="00524DEA"/>
    <w:rsid w:val="00524E32"/>
    <w:rsid w:val="00524F67"/>
    <w:rsid w:val="00524FAC"/>
    <w:rsid w:val="00525043"/>
    <w:rsid w:val="00525197"/>
    <w:rsid w:val="00525271"/>
    <w:rsid w:val="0052531A"/>
    <w:rsid w:val="0052538F"/>
    <w:rsid w:val="00525396"/>
    <w:rsid w:val="005253B0"/>
    <w:rsid w:val="005253D4"/>
    <w:rsid w:val="00525930"/>
    <w:rsid w:val="00525AF9"/>
    <w:rsid w:val="00525E4C"/>
    <w:rsid w:val="00525FB8"/>
    <w:rsid w:val="00525FE6"/>
    <w:rsid w:val="005260E6"/>
    <w:rsid w:val="005260E7"/>
    <w:rsid w:val="00526146"/>
    <w:rsid w:val="00526162"/>
    <w:rsid w:val="00526177"/>
    <w:rsid w:val="00526272"/>
    <w:rsid w:val="0052635C"/>
    <w:rsid w:val="0052636B"/>
    <w:rsid w:val="00526409"/>
    <w:rsid w:val="005264D5"/>
    <w:rsid w:val="00526505"/>
    <w:rsid w:val="00526595"/>
    <w:rsid w:val="00526617"/>
    <w:rsid w:val="00526AB1"/>
    <w:rsid w:val="00526B6E"/>
    <w:rsid w:val="00526D08"/>
    <w:rsid w:val="00526D50"/>
    <w:rsid w:val="00526DF8"/>
    <w:rsid w:val="00526EA2"/>
    <w:rsid w:val="00526F13"/>
    <w:rsid w:val="00526F6B"/>
    <w:rsid w:val="0052710D"/>
    <w:rsid w:val="0052715E"/>
    <w:rsid w:val="00527189"/>
    <w:rsid w:val="0052731D"/>
    <w:rsid w:val="005274D1"/>
    <w:rsid w:val="0052769D"/>
    <w:rsid w:val="005276B5"/>
    <w:rsid w:val="00527709"/>
    <w:rsid w:val="005277F5"/>
    <w:rsid w:val="00527840"/>
    <w:rsid w:val="00527A84"/>
    <w:rsid w:val="00527BDB"/>
    <w:rsid w:val="00527C3C"/>
    <w:rsid w:val="00527CF0"/>
    <w:rsid w:val="00527E3A"/>
    <w:rsid w:val="00527ED0"/>
    <w:rsid w:val="00527FE3"/>
    <w:rsid w:val="005300F8"/>
    <w:rsid w:val="005301D1"/>
    <w:rsid w:val="0053020F"/>
    <w:rsid w:val="005302F5"/>
    <w:rsid w:val="00530399"/>
    <w:rsid w:val="005303DF"/>
    <w:rsid w:val="00530410"/>
    <w:rsid w:val="0053042F"/>
    <w:rsid w:val="005304E2"/>
    <w:rsid w:val="005306B0"/>
    <w:rsid w:val="005307B5"/>
    <w:rsid w:val="00530836"/>
    <w:rsid w:val="00530B1B"/>
    <w:rsid w:val="00530C15"/>
    <w:rsid w:val="00530C4D"/>
    <w:rsid w:val="00530DA3"/>
    <w:rsid w:val="00530E69"/>
    <w:rsid w:val="00531254"/>
    <w:rsid w:val="005312ED"/>
    <w:rsid w:val="0053137D"/>
    <w:rsid w:val="00531784"/>
    <w:rsid w:val="00531885"/>
    <w:rsid w:val="00531953"/>
    <w:rsid w:val="0053198E"/>
    <w:rsid w:val="005319E6"/>
    <w:rsid w:val="00531A38"/>
    <w:rsid w:val="00531AD1"/>
    <w:rsid w:val="00531ADE"/>
    <w:rsid w:val="00531BE0"/>
    <w:rsid w:val="00531C45"/>
    <w:rsid w:val="00531C5D"/>
    <w:rsid w:val="00531D12"/>
    <w:rsid w:val="00531DA9"/>
    <w:rsid w:val="00531E38"/>
    <w:rsid w:val="00531E60"/>
    <w:rsid w:val="00531E70"/>
    <w:rsid w:val="00531FC2"/>
    <w:rsid w:val="0053205F"/>
    <w:rsid w:val="0053211C"/>
    <w:rsid w:val="0053255E"/>
    <w:rsid w:val="005325AA"/>
    <w:rsid w:val="00532614"/>
    <w:rsid w:val="0053262E"/>
    <w:rsid w:val="00532771"/>
    <w:rsid w:val="0053290F"/>
    <w:rsid w:val="00532A3D"/>
    <w:rsid w:val="00532A99"/>
    <w:rsid w:val="00532BB2"/>
    <w:rsid w:val="00532C35"/>
    <w:rsid w:val="00532C61"/>
    <w:rsid w:val="00532D6C"/>
    <w:rsid w:val="00532DC3"/>
    <w:rsid w:val="00532ECF"/>
    <w:rsid w:val="00532F63"/>
    <w:rsid w:val="00532F92"/>
    <w:rsid w:val="00533094"/>
    <w:rsid w:val="00533152"/>
    <w:rsid w:val="005331F2"/>
    <w:rsid w:val="00533280"/>
    <w:rsid w:val="005333AA"/>
    <w:rsid w:val="005333B0"/>
    <w:rsid w:val="00533505"/>
    <w:rsid w:val="005335B1"/>
    <w:rsid w:val="00533632"/>
    <w:rsid w:val="005338B7"/>
    <w:rsid w:val="00533CDA"/>
    <w:rsid w:val="00533CF9"/>
    <w:rsid w:val="00533DB4"/>
    <w:rsid w:val="00533F2A"/>
    <w:rsid w:val="00533FFB"/>
    <w:rsid w:val="00534066"/>
    <w:rsid w:val="005341CB"/>
    <w:rsid w:val="00534353"/>
    <w:rsid w:val="005343C0"/>
    <w:rsid w:val="005346DB"/>
    <w:rsid w:val="00534709"/>
    <w:rsid w:val="0053473A"/>
    <w:rsid w:val="00534769"/>
    <w:rsid w:val="00534A18"/>
    <w:rsid w:val="00534AE4"/>
    <w:rsid w:val="00534B37"/>
    <w:rsid w:val="00534B65"/>
    <w:rsid w:val="00534C95"/>
    <w:rsid w:val="00534D11"/>
    <w:rsid w:val="00534DE5"/>
    <w:rsid w:val="00534E50"/>
    <w:rsid w:val="00534EF6"/>
    <w:rsid w:val="00534F27"/>
    <w:rsid w:val="00534F28"/>
    <w:rsid w:val="0053503F"/>
    <w:rsid w:val="0053504E"/>
    <w:rsid w:val="005350FA"/>
    <w:rsid w:val="00535119"/>
    <w:rsid w:val="005353A8"/>
    <w:rsid w:val="00535771"/>
    <w:rsid w:val="005357A2"/>
    <w:rsid w:val="00535ACA"/>
    <w:rsid w:val="00535AD8"/>
    <w:rsid w:val="00535C2B"/>
    <w:rsid w:val="00535DCA"/>
    <w:rsid w:val="00535DD8"/>
    <w:rsid w:val="00535E57"/>
    <w:rsid w:val="0053622D"/>
    <w:rsid w:val="00536243"/>
    <w:rsid w:val="00536277"/>
    <w:rsid w:val="005363BA"/>
    <w:rsid w:val="0053648F"/>
    <w:rsid w:val="005365C0"/>
    <w:rsid w:val="005365CD"/>
    <w:rsid w:val="00536695"/>
    <w:rsid w:val="005367AE"/>
    <w:rsid w:val="00536860"/>
    <w:rsid w:val="00536A38"/>
    <w:rsid w:val="00536E11"/>
    <w:rsid w:val="00536EDC"/>
    <w:rsid w:val="00536EE0"/>
    <w:rsid w:val="00536EFA"/>
    <w:rsid w:val="00536FE4"/>
    <w:rsid w:val="00536FFF"/>
    <w:rsid w:val="005372D7"/>
    <w:rsid w:val="0053738F"/>
    <w:rsid w:val="005376E1"/>
    <w:rsid w:val="00537772"/>
    <w:rsid w:val="0053777D"/>
    <w:rsid w:val="005377BE"/>
    <w:rsid w:val="005377E8"/>
    <w:rsid w:val="00537842"/>
    <w:rsid w:val="00537B36"/>
    <w:rsid w:val="00537C24"/>
    <w:rsid w:val="00537C27"/>
    <w:rsid w:val="00537EA1"/>
    <w:rsid w:val="00537FD0"/>
    <w:rsid w:val="005401F3"/>
    <w:rsid w:val="005401FC"/>
    <w:rsid w:val="00540380"/>
    <w:rsid w:val="005406AF"/>
    <w:rsid w:val="00540788"/>
    <w:rsid w:val="005407D8"/>
    <w:rsid w:val="005407DC"/>
    <w:rsid w:val="00540A9E"/>
    <w:rsid w:val="00540AB2"/>
    <w:rsid w:val="00540E59"/>
    <w:rsid w:val="00540F10"/>
    <w:rsid w:val="00541001"/>
    <w:rsid w:val="0054105E"/>
    <w:rsid w:val="0054108C"/>
    <w:rsid w:val="005411DF"/>
    <w:rsid w:val="00541578"/>
    <w:rsid w:val="0054163E"/>
    <w:rsid w:val="00541698"/>
    <w:rsid w:val="00541A02"/>
    <w:rsid w:val="00541AB6"/>
    <w:rsid w:val="00541B60"/>
    <w:rsid w:val="00541CFC"/>
    <w:rsid w:val="00541EFD"/>
    <w:rsid w:val="00541F50"/>
    <w:rsid w:val="00541FF8"/>
    <w:rsid w:val="00542054"/>
    <w:rsid w:val="0054207C"/>
    <w:rsid w:val="00542164"/>
    <w:rsid w:val="0054217B"/>
    <w:rsid w:val="00542277"/>
    <w:rsid w:val="005422C1"/>
    <w:rsid w:val="0054240A"/>
    <w:rsid w:val="0054256F"/>
    <w:rsid w:val="005425F1"/>
    <w:rsid w:val="00542795"/>
    <w:rsid w:val="0054284E"/>
    <w:rsid w:val="00542850"/>
    <w:rsid w:val="005428B8"/>
    <w:rsid w:val="0054294D"/>
    <w:rsid w:val="00542A09"/>
    <w:rsid w:val="00542A71"/>
    <w:rsid w:val="00542B17"/>
    <w:rsid w:val="00542B5B"/>
    <w:rsid w:val="00542D42"/>
    <w:rsid w:val="00542D9D"/>
    <w:rsid w:val="00542DC2"/>
    <w:rsid w:val="00542F0F"/>
    <w:rsid w:val="00543043"/>
    <w:rsid w:val="0054316D"/>
    <w:rsid w:val="005431F5"/>
    <w:rsid w:val="00543279"/>
    <w:rsid w:val="00543473"/>
    <w:rsid w:val="0054354C"/>
    <w:rsid w:val="00543573"/>
    <w:rsid w:val="0054359F"/>
    <w:rsid w:val="005438AF"/>
    <w:rsid w:val="00543A1D"/>
    <w:rsid w:val="00543AA6"/>
    <w:rsid w:val="00543B58"/>
    <w:rsid w:val="00543B60"/>
    <w:rsid w:val="00543C29"/>
    <w:rsid w:val="00543C47"/>
    <w:rsid w:val="00543E61"/>
    <w:rsid w:val="00543EFA"/>
    <w:rsid w:val="00543F16"/>
    <w:rsid w:val="00543F91"/>
    <w:rsid w:val="00544023"/>
    <w:rsid w:val="00544232"/>
    <w:rsid w:val="0054433B"/>
    <w:rsid w:val="005443B2"/>
    <w:rsid w:val="0054442D"/>
    <w:rsid w:val="00544594"/>
    <w:rsid w:val="005449A5"/>
    <w:rsid w:val="00544A11"/>
    <w:rsid w:val="00544DFD"/>
    <w:rsid w:val="00544EF8"/>
    <w:rsid w:val="00545284"/>
    <w:rsid w:val="005452E7"/>
    <w:rsid w:val="0054547D"/>
    <w:rsid w:val="0054551C"/>
    <w:rsid w:val="005457E9"/>
    <w:rsid w:val="00545984"/>
    <w:rsid w:val="005459A0"/>
    <w:rsid w:val="00545C03"/>
    <w:rsid w:val="00545DC9"/>
    <w:rsid w:val="00545EC4"/>
    <w:rsid w:val="005461E2"/>
    <w:rsid w:val="0054634C"/>
    <w:rsid w:val="00546454"/>
    <w:rsid w:val="00546574"/>
    <w:rsid w:val="0054679A"/>
    <w:rsid w:val="0054682B"/>
    <w:rsid w:val="005468D9"/>
    <w:rsid w:val="00546A86"/>
    <w:rsid w:val="00546BE0"/>
    <w:rsid w:val="00546D16"/>
    <w:rsid w:val="00547255"/>
    <w:rsid w:val="00547263"/>
    <w:rsid w:val="0054737F"/>
    <w:rsid w:val="00547773"/>
    <w:rsid w:val="005477F7"/>
    <w:rsid w:val="00547A11"/>
    <w:rsid w:val="00547C97"/>
    <w:rsid w:val="005501D1"/>
    <w:rsid w:val="00550243"/>
    <w:rsid w:val="005503FA"/>
    <w:rsid w:val="00550642"/>
    <w:rsid w:val="0055065D"/>
    <w:rsid w:val="00550724"/>
    <w:rsid w:val="0055074E"/>
    <w:rsid w:val="005509F4"/>
    <w:rsid w:val="00550A6A"/>
    <w:rsid w:val="00550B5A"/>
    <w:rsid w:val="00550EC9"/>
    <w:rsid w:val="00550F7F"/>
    <w:rsid w:val="005511FB"/>
    <w:rsid w:val="00551222"/>
    <w:rsid w:val="00551271"/>
    <w:rsid w:val="00551312"/>
    <w:rsid w:val="005514DE"/>
    <w:rsid w:val="0055154F"/>
    <w:rsid w:val="005515C6"/>
    <w:rsid w:val="0055169D"/>
    <w:rsid w:val="005516DD"/>
    <w:rsid w:val="0055179B"/>
    <w:rsid w:val="0055182D"/>
    <w:rsid w:val="00551906"/>
    <w:rsid w:val="0055198A"/>
    <w:rsid w:val="00551C07"/>
    <w:rsid w:val="00551C88"/>
    <w:rsid w:val="00551D2A"/>
    <w:rsid w:val="00551F1F"/>
    <w:rsid w:val="005521EA"/>
    <w:rsid w:val="0055224B"/>
    <w:rsid w:val="00552643"/>
    <w:rsid w:val="0055265A"/>
    <w:rsid w:val="00552752"/>
    <w:rsid w:val="00552938"/>
    <w:rsid w:val="005529C2"/>
    <w:rsid w:val="00552B42"/>
    <w:rsid w:val="00552BBE"/>
    <w:rsid w:val="00552BD5"/>
    <w:rsid w:val="00552E9E"/>
    <w:rsid w:val="00552EB4"/>
    <w:rsid w:val="00552FE0"/>
    <w:rsid w:val="005530A5"/>
    <w:rsid w:val="00553292"/>
    <w:rsid w:val="005532CB"/>
    <w:rsid w:val="00553300"/>
    <w:rsid w:val="00553457"/>
    <w:rsid w:val="00553566"/>
    <w:rsid w:val="00553609"/>
    <w:rsid w:val="00553728"/>
    <w:rsid w:val="005539D1"/>
    <w:rsid w:val="00553AE6"/>
    <w:rsid w:val="00553B79"/>
    <w:rsid w:val="00553F36"/>
    <w:rsid w:val="00553F53"/>
    <w:rsid w:val="00554192"/>
    <w:rsid w:val="00554285"/>
    <w:rsid w:val="005542B7"/>
    <w:rsid w:val="0055453C"/>
    <w:rsid w:val="005545C2"/>
    <w:rsid w:val="00554758"/>
    <w:rsid w:val="005548B0"/>
    <w:rsid w:val="005548E7"/>
    <w:rsid w:val="005549D2"/>
    <w:rsid w:val="00554F88"/>
    <w:rsid w:val="00554F97"/>
    <w:rsid w:val="00555206"/>
    <w:rsid w:val="0055526E"/>
    <w:rsid w:val="005553BC"/>
    <w:rsid w:val="0055563F"/>
    <w:rsid w:val="00555687"/>
    <w:rsid w:val="005556DA"/>
    <w:rsid w:val="00555922"/>
    <w:rsid w:val="00555C16"/>
    <w:rsid w:val="00555DA9"/>
    <w:rsid w:val="00555E88"/>
    <w:rsid w:val="00555F43"/>
    <w:rsid w:val="00555F4A"/>
    <w:rsid w:val="00556328"/>
    <w:rsid w:val="00556496"/>
    <w:rsid w:val="00556579"/>
    <w:rsid w:val="0055669D"/>
    <w:rsid w:val="00556766"/>
    <w:rsid w:val="00556776"/>
    <w:rsid w:val="00556888"/>
    <w:rsid w:val="005568B5"/>
    <w:rsid w:val="00556AC5"/>
    <w:rsid w:val="00556BB6"/>
    <w:rsid w:val="00556BC3"/>
    <w:rsid w:val="00556BD0"/>
    <w:rsid w:val="00556C04"/>
    <w:rsid w:val="00556D38"/>
    <w:rsid w:val="00556DEC"/>
    <w:rsid w:val="00556F39"/>
    <w:rsid w:val="00557023"/>
    <w:rsid w:val="005570AC"/>
    <w:rsid w:val="0055714E"/>
    <w:rsid w:val="005574A9"/>
    <w:rsid w:val="0055781B"/>
    <w:rsid w:val="00557882"/>
    <w:rsid w:val="00557ADC"/>
    <w:rsid w:val="00557B90"/>
    <w:rsid w:val="00557BC4"/>
    <w:rsid w:val="00557C3E"/>
    <w:rsid w:val="00557C6F"/>
    <w:rsid w:val="00557E4C"/>
    <w:rsid w:val="00557EA0"/>
    <w:rsid w:val="0056005E"/>
    <w:rsid w:val="005600E3"/>
    <w:rsid w:val="005600E7"/>
    <w:rsid w:val="005600FD"/>
    <w:rsid w:val="005601DB"/>
    <w:rsid w:val="005602C9"/>
    <w:rsid w:val="00560744"/>
    <w:rsid w:val="0056083B"/>
    <w:rsid w:val="0056086C"/>
    <w:rsid w:val="005609CB"/>
    <w:rsid w:val="005609D7"/>
    <w:rsid w:val="00560AA2"/>
    <w:rsid w:val="00560B5A"/>
    <w:rsid w:val="00560B7D"/>
    <w:rsid w:val="00560EDC"/>
    <w:rsid w:val="00560F44"/>
    <w:rsid w:val="00561133"/>
    <w:rsid w:val="005611A3"/>
    <w:rsid w:val="005613E6"/>
    <w:rsid w:val="005614E5"/>
    <w:rsid w:val="00561504"/>
    <w:rsid w:val="00561533"/>
    <w:rsid w:val="00561597"/>
    <w:rsid w:val="00561605"/>
    <w:rsid w:val="0056169B"/>
    <w:rsid w:val="005616E1"/>
    <w:rsid w:val="005616E8"/>
    <w:rsid w:val="00561775"/>
    <w:rsid w:val="005619E5"/>
    <w:rsid w:val="00561BC3"/>
    <w:rsid w:val="00561D99"/>
    <w:rsid w:val="00561E86"/>
    <w:rsid w:val="005620BA"/>
    <w:rsid w:val="0056211F"/>
    <w:rsid w:val="00562289"/>
    <w:rsid w:val="005623F4"/>
    <w:rsid w:val="005625F6"/>
    <w:rsid w:val="00562697"/>
    <w:rsid w:val="005626F7"/>
    <w:rsid w:val="005626F8"/>
    <w:rsid w:val="0056276C"/>
    <w:rsid w:val="005627F7"/>
    <w:rsid w:val="005628F9"/>
    <w:rsid w:val="00562ABD"/>
    <w:rsid w:val="00562BAE"/>
    <w:rsid w:val="00562C64"/>
    <w:rsid w:val="00562EB7"/>
    <w:rsid w:val="00562FE4"/>
    <w:rsid w:val="00563001"/>
    <w:rsid w:val="005630A1"/>
    <w:rsid w:val="00563131"/>
    <w:rsid w:val="005633A2"/>
    <w:rsid w:val="0056342D"/>
    <w:rsid w:val="0056351E"/>
    <w:rsid w:val="005635EE"/>
    <w:rsid w:val="00563717"/>
    <w:rsid w:val="00563792"/>
    <w:rsid w:val="00563946"/>
    <w:rsid w:val="00563970"/>
    <w:rsid w:val="00563C99"/>
    <w:rsid w:val="00563D6A"/>
    <w:rsid w:val="00563DC0"/>
    <w:rsid w:val="00563EA9"/>
    <w:rsid w:val="005640F4"/>
    <w:rsid w:val="005641BA"/>
    <w:rsid w:val="00564212"/>
    <w:rsid w:val="005645AC"/>
    <w:rsid w:val="005645CC"/>
    <w:rsid w:val="005645EB"/>
    <w:rsid w:val="00564616"/>
    <w:rsid w:val="00564EBA"/>
    <w:rsid w:val="00564EC6"/>
    <w:rsid w:val="00564EE0"/>
    <w:rsid w:val="00564F6B"/>
    <w:rsid w:val="0056523F"/>
    <w:rsid w:val="00565449"/>
    <w:rsid w:val="00565765"/>
    <w:rsid w:val="00565C74"/>
    <w:rsid w:val="00565D93"/>
    <w:rsid w:val="00565DB6"/>
    <w:rsid w:val="00565E3C"/>
    <w:rsid w:val="00566035"/>
    <w:rsid w:val="005660AA"/>
    <w:rsid w:val="00566156"/>
    <w:rsid w:val="005661DF"/>
    <w:rsid w:val="005663C2"/>
    <w:rsid w:val="0056640C"/>
    <w:rsid w:val="0056666C"/>
    <w:rsid w:val="005666D8"/>
    <w:rsid w:val="0056676B"/>
    <w:rsid w:val="005667EE"/>
    <w:rsid w:val="005669CB"/>
    <w:rsid w:val="00566A08"/>
    <w:rsid w:val="00566A19"/>
    <w:rsid w:val="00566A7B"/>
    <w:rsid w:val="00566B87"/>
    <w:rsid w:val="00566B88"/>
    <w:rsid w:val="00566BEE"/>
    <w:rsid w:val="00566F20"/>
    <w:rsid w:val="0056706F"/>
    <w:rsid w:val="005672C1"/>
    <w:rsid w:val="005673B9"/>
    <w:rsid w:val="005674BB"/>
    <w:rsid w:val="005674F8"/>
    <w:rsid w:val="005674FE"/>
    <w:rsid w:val="0056760E"/>
    <w:rsid w:val="005676DA"/>
    <w:rsid w:val="00567751"/>
    <w:rsid w:val="00567765"/>
    <w:rsid w:val="00567835"/>
    <w:rsid w:val="00567912"/>
    <w:rsid w:val="00567AEC"/>
    <w:rsid w:val="00567B53"/>
    <w:rsid w:val="00567C84"/>
    <w:rsid w:val="00567D5A"/>
    <w:rsid w:val="00567EB7"/>
    <w:rsid w:val="00567F52"/>
    <w:rsid w:val="00570016"/>
    <w:rsid w:val="005700AC"/>
    <w:rsid w:val="005700EF"/>
    <w:rsid w:val="0057011C"/>
    <w:rsid w:val="005701E8"/>
    <w:rsid w:val="00570276"/>
    <w:rsid w:val="005702CC"/>
    <w:rsid w:val="00570322"/>
    <w:rsid w:val="00570392"/>
    <w:rsid w:val="00570420"/>
    <w:rsid w:val="005705E3"/>
    <w:rsid w:val="0057070E"/>
    <w:rsid w:val="005707FE"/>
    <w:rsid w:val="00570815"/>
    <w:rsid w:val="005709C8"/>
    <w:rsid w:val="00570C0B"/>
    <w:rsid w:val="00570C1E"/>
    <w:rsid w:val="00570C3B"/>
    <w:rsid w:val="00570C6C"/>
    <w:rsid w:val="00570D23"/>
    <w:rsid w:val="00570DBE"/>
    <w:rsid w:val="00571014"/>
    <w:rsid w:val="005711BF"/>
    <w:rsid w:val="005711DA"/>
    <w:rsid w:val="0057134A"/>
    <w:rsid w:val="005713F4"/>
    <w:rsid w:val="0057149E"/>
    <w:rsid w:val="00571567"/>
    <w:rsid w:val="00571627"/>
    <w:rsid w:val="005716BF"/>
    <w:rsid w:val="00571804"/>
    <w:rsid w:val="00571840"/>
    <w:rsid w:val="00571919"/>
    <w:rsid w:val="005719F0"/>
    <w:rsid w:val="00571A5F"/>
    <w:rsid w:val="00571BF3"/>
    <w:rsid w:val="00571C96"/>
    <w:rsid w:val="00571E89"/>
    <w:rsid w:val="00571E9C"/>
    <w:rsid w:val="00572009"/>
    <w:rsid w:val="0057216E"/>
    <w:rsid w:val="0057230E"/>
    <w:rsid w:val="00572370"/>
    <w:rsid w:val="00572773"/>
    <w:rsid w:val="005727D8"/>
    <w:rsid w:val="00572871"/>
    <w:rsid w:val="0057298D"/>
    <w:rsid w:val="00572D02"/>
    <w:rsid w:val="00572E16"/>
    <w:rsid w:val="00572E25"/>
    <w:rsid w:val="00572F39"/>
    <w:rsid w:val="005730B8"/>
    <w:rsid w:val="00573130"/>
    <w:rsid w:val="005731F1"/>
    <w:rsid w:val="0057338C"/>
    <w:rsid w:val="005733DD"/>
    <w:rsid w:val="005734C6"/>
    <w:rsid w:val="0057357F"/>
    <w:rsid w:val="005735CF"/>
    <w:rsid w:val="00573608"/>
    <w:rsid w:val="0057360D"/>
    <w:rsid w:val="00573623"/>
    <w:rsid w:val="00573895"/>
    <w:rsid w:val="00573A85"/>
    <w:rsid w:val="00573B72"/>
    <w:rsid w:val="00573BAC"/>
    <w:rsid w:val="00573C7B"/>
    <w:rsid w:val="00573DA6"/>
    <w:rsid w:val="00573E36"/>
    <w:rsid w:val="00573F55"/>
    <w:rsid w:val="00574025"/>
    <w:rsid w:val="0057421A"/>
    <w:rsid w:val="0057426C"/>
    <w:rsid w:val="00574302"/>
    <w:rsid w:val="0057437E"/>
    <w:rsid w:val="0057442C"/>
    <w:rsid w:val="005745F1"/>
    <w:rsid w:val="00574738"/>
    <w:rsid w:val="00574861"/>
    <w:rsid w:val="0057493D"/>
    <w:rsid w:val="00574AD2"/>
    <w:rsid w:val="00574BB8"/>
    <w:rsid w:val="00574BF1"/>
    <w:rsid w:val="00574C1F"/>
    <w:rsid w:val="00574F57"/>
    <w:rsid w:val="00574FD9"/>
    <w:rsid w:val="00575053"/>
    <w:rsid w:val="00575074"/>
    <w:rsid w:val="00575208"/>
    <w:rsid w:val="00575292"/>
    <w:rsid w:val="00575336"/>
    <w:rsid w:val="00575415"/>
    <w:rsid w:val="00575438"/>
    <w:rsid w:val="0057547B"/>
    <w:rsid w:val="00575486"/>
    <w:rsid w:val="00575553"/>
    <w:rsid w:val="0057556F"/>
    <w:rsid w:val="005755F5"/>
    <w:rsid w:val="00575605"/>
    <w:rsid w:val="00575645"/>
    <w:rsid w:val="005756B2"/>
    <w:rsid w:val="005757A4"/>
    <w:rsid w:val="005757DA"/>
    <w:rsid w:val="005758AD"/>
    <w:rsid w:val="0057591E"/>
    <w:rsid w:val="0057593F"/>
    <w:rsid w:val="00575A27"/>
    <w:rsid w:val="00575A3F"/>
    <w:rsid w:val="00575B6C"/>
    <w:rsid w:val="00575D09"/>
    <w:rsid w:val="00575E55"/>
    <w:rsid w:val="00575F03"/>
    <w:rsid w:val="0057608C"/>
    <w:rsid w:val="005760BA"/>
    <w:rsid w:val="00576339"/>
    <w:rsid w:val="005763E5"/>
    <w:rsid w:val="00576418"/>
    <w:rsid w:val="00576759"/>
    <w:rsid w:val="00576770"/>
    <w:rsid w:val="005769BE"/>
    <w:rsid w:val="00576BAB"/>
    <w:rsid w:val="00576BD1"/>
    <w:rsid w:val="00576CE2"/>
    <w:rsid w:val="00576EA1"/>
    <w:rsid w:val="00576F4B"/>
    <w:rsid w:val="00576F7C"/>
    <w:rsid w:val="00576FCA"/>
    <w:rsid w:val="0057700B"/>
    <w:rsid w:val="00577489"/>
    <w:rsid w:val="00577523"/>
    <w:rsid w:val="0057761F"/>
    <w:rsid w:val="00577960"/>
    <w:rsid w:val="00577A5D"/>
    <w:rsid w:val="00577B95"/>
    <w:rsid w:val="00577C34"/>
    <w:rsid w:val="00577D4F"/>
    <w:rsid w:val="00577DE0"/>
    <w:rsid w:val="00577E8D"/>
    <w:rsid w:val="00577F8E"/>
    <w:rsid w:val="00577FDA"/>
    <w:rsid w:val="00577FF3"/>
    <w:rsid w:val="005801BC"/>
    <w:rsid w:val="00580280"/>
    <w:rsid w:val="005806D6"/>
    <w:rsid w:val="00580AE5"/>
    <w:rsid w:val="00580E18"/>
    <w:rsid w:val="00580E26"/>
    <w:rsid w:val="00580E57"/>
    <w:rsid w:val="00580E9B"/>
    <w:rsid w:val="00580EA9"/>
    <w:rsid w:val="00580F98"/>
    <w:rsid w:val="00581068"/>
    <w:rsid w:val="00581178"/>
    <w:rsid w:val="005811BE"/>
    <w:rsid w:val="00581350"/>
    <w:rsid w:val="00581384"/>
    <w:rsid w:val="005815EB"/>
    <w:rsid w:val="005818AF"/>
    <w:rsid w:val="00581903"/>
    <w:rsid w:val="00581923"/>
    <w:rsid w:val="00581986"/>
    <w:rsid w:val="00581A9E"/>
    <w:rsid w:val="00581AA8"/>
    <w:rsid w:val="00581BE1"/>
    <w:rsid w:val="00581C12"/>
    <w:rsid w:val="00581C95"/>
    <w:rsid w:val="00581CB1"/>
    <w:rsid w:val="00581D66"/>
    <w:rsid w:val="00581E26"/>
    <w:rsid w:val="00581E75"/>
    <w:rsid w:val="00581EF7"/>
    <w:rsid w:val="00581F2B"/>
    <w:rsid w:val="0058210D"/>
    <w:rsid w:val="005821BF"/>
    <w:rsid w:val="005825AD"/>
    <w:rsid w:val="00582676"/>
    <w:rsid w:val="00582A95"/>
    <w:rsid w:val="00582C24"/>
    <w:rsid w:val="00582D60"/>
    <w:rsid w:val="00582DD5"/>
    <w:rsid w:val="00582E2B"/>
    <w:rsid w:val="00582EBB"/>
    <w:rsid w:val="00582F4E"/>
    <w:rsid w:val="00583077"/>
    <w:rsid w:val="005830E2"/>
    <w:rsid w:val="00583258"/>
    <w:rsid w:val="00583353"/>
    <w:rsid w:val="005833CD"/>
    <w:rsid w:val="00583433"/>
    <w:rsid w:val="00583564"/>
    <w:rsid w:val="005837B2"/>
    <w:rsid w:val="0058386D"/>
    <w:rsid w:val="00583927"/>
    <w:rsid w:val="005839A4"/>
    <w:rsid w:val="00583A87"/>
    <w:rsid w:val="00583AD0"/>
    <w:rsid w:val="00583D9B"/>
    <w:rsid w:val="00583EAA"/>
    <w:rsid w:val="00583EAD"/>
    <w:rsid w:val="00583F9C"/>
    <w:rsid w:val="00584143"/>
    <w:rsid w:val="00584239"/>
    <w:rsid w:val="00584296"/>
    <w:rsid w:val="00584366"/>
    <w:rsid w:val="0058437A"/>
    <w:rsid w:val="005843EE"/>
    <w:rsid w:val="0058447E"/>
    <w:rsid w:val="005844CC"/>
    <w:rsid w:val="005844E2"/>
    <w:rsid w:val="00584754"/>
    <w:rsid w:val="005847F9"/>
    <w:rsid w:val="0058484E"/>
    <w:rsid w:val="0058486D"/>
    <w:rsid w:val="00584A2B"/>
    <w:rsid w:val="00584A38"/>
    <w:rsid w:val="00584AC3"/>
    <w:rsid w:val="00584ACF"/>
    <w:rsid w:val="00584B61"/>
    <w:rsid w:val="00584BC1"/>
    <w:rsid w:val="00584C18"/>
    <w:rsid w:val="00584CF3"/>
    <w:rsid w:val="00584DA6"/>
    <w:rsid w:val="00584F00"/>
    <w:rsid w:val="00584FEC"/>
    <w:rsid w:val="0058501C"/>
    <w:rsid w:val="00585302"/>
    <w:rsid w:val="005853F0"/>
    <w:rsid w:val="005855F2"/>
    <w:rsid w:val="0058565B"/>
    <w:rsid w:val="0058574C"/>
    <w:rsid w:val="00585782"/>
    <w:rsid w:val="0058589E"/>
    <w:rsid w:val="00585B8A"/>
    <w:rsid w:val="00585C0D"/>
    <w:rsid w:val="00585CDA"/>
    <w:rsid w:val="00585D90"/>
    <w:rsid w:val="00585E9D"/>
    <w:rsid w:val="00585F40"/>
    <w:rsid w:val="00585F4B"/>
    <w:rsid w:val="00585F6A"/>
    <w:rsid w:val="0058601D"/>
    <w:rsid w:val="005860F6"/>
    <w:rsid w:val="00586304"/>
    <w:rsid w:val="00586313"/>
    <w:rsid w:val="005865FB"/>
    <w:rsid w:val="005869AB"/>
    <w:rsid w:val="005869E5"/>
    <w:rsid w:val="00586A87"/>
    <w:rsid w:val="00586B34"/>
    <w:rsid w:val="00586B58"/>
    <w:rsid w:val="00586E47"/>
    <w:rsid w:val="00587099"/>
    <w:rsid w:val="00587208"/>
    <w:rsid w:val="0058731E"/>
    <w:rsid w:val="00587450"/>
    <w:rsid w:val="0058760A"/>
    <w:rsid w:val="0058762C"/>
    <w:rsid w:val="005877F1"/>
    <w:rsid w:val="005878AA"/>
    <w:rsid w:val="005879D3"/>
    <w:rsid w:val="00587ADA"/>
    <w:rsid w:val="00587B63"/>
    <w:rsid w:val="005900E2"/>
    <w:rsid w:val="00590253"/>
    <w:rsid w:val="005904A9"/>
    <w:rsid w:val="005904FA"/>
    <w:rsid w:val="0059051A"/>
    <w:rsid w:val="005906EB"/>
    <w:rsid w:val="00590762"/>
    <w:rsid w:val="005907F7"/>
    <w:rsid w:val="00590960"/>
    <w:rsid w:val="00590A20"/>
    <w:rsid w:val="00590EAF"/>
    <w:rsid w:val="00590ED7"/>
    <w:rsid w:val="00590F57"/>
    <w:rsid w:val="0059105B"/>
    <w:rsid w:val="005910E5"/>
    <w:rsid w:val="00591193"/>
    <w:rsid w:val="0059148D"/>
    <w:rsid w:val="00591661"/>
    <w:rsid w:val="005917F9"/>
    <w:rsid w:val="00591914"/>
    <w:rsid w:val="0059192E"/>
    <w:rsid w:val="00591973"/>
    <w:rsid w:val="00591BB7"/>
    <w:rsid w:val="00591BC3"/>
    <w:rsid w:val="00591BC8"/>
    <w:rsid w:val="00591C08"/>
    <w:rsid w:val="00591EF6"/>
    <w:rsid w:val="005920A2"/>
    <w:rsid w:val="005920E0"/>
    <w:rsid w:val="0059213D"/>
    <w:rsid w:val="005922CA"/>
    <w:rsid w:val="00592308"/>
    <w:rsid w:val="00592390"/>
    <w:rsid w:val="0059239A"/>
    <w:rsid w:val="005923B6"/>
    <w:rsid w:val="005923BE"/>
    <w:rsid w:val="00592539"/>
    <w:rsid w:val="00592546"/>
    <w:rsid w:val="00592651"/>
    <w:rsid w:val="005926E7"/>
    <w:rsid w:val="0059278D"/>
    <w:rsid w:val="00592899"/>
    <w:rsid w:val="005928C1"/>
    <w:rsid w:val="005928CA"/>
    <w:rsid w:val="00592981"/>
    <w:rsid w:val="00592A4E"/>
    <w:rsid w:val="00592B7C"/>
    <w:rsid w:val="00592BBB"/>
    <w:rsid w:val="00592C2E"/>
    <w:rsid w:val="00592D02"/>
    <w:rsid w:val="00592DD7"/>
    <w:rsid w:val="00592F02"/>
    <w:rsid w:val="00592F16"/>
    <w:rsid w:val="00592FBB"/>
    <w:rsid w:val="00593068"/>
    <w:rsid w:val="005933E3"/>
    <w:rsid w:val="005934A0"/>
    <w:rsid w:val="00593587"/>
    <w:rsid w:val="00593941"/>
    <w:rsid w:val="00593A2B"/>
    <w:rsid w:val="00593ACF"/>
    <w:rsid w:val="00593BE3"/>
    <w:rsid w:val="00593CEA"/>
    <w:rsid w:val="00593CF2"/>
    <w:rsid w:val="00593D46"/>
    <w:rsid w:val="00593D73"/>
    <w:rsid w:val="00593F35"/>
    <w:rsid w:val="0059403C"/>
    <w:rsid w:val="005940ED"/>
    <w:rsid w:val="005941E9"/>
    <w:rsid w:val="00594404"/>
    <w:rsid w:val="0059452E"/>
    <w:rsid w:val="005945C2"/>
    <w:rsid w:val="00594630"/>
    <w:rsid w:val="00594755"/>
    <w:rsid w:val="005947E2"/>
    <w:rsid w:val="00594856"/>
    <w:rsid w:val="00594C4C"/>
    <w:rsid w:val="00594CB2"/>
    <w:rsid w:val="00594D97"/>
    <w:rsid w:val="00594FEC"/>
    <w:rsid w:val="00595097"/>
    <w:rsid w:val="0059513E"/>
    <w:rsid w:val="00595246"/>
    <w:rsid w:val="005953B7"/>
    <w:rsid w:val="0059552C"/>
    <w:rsid w:val="005955E6"/>
    <w:rsid w:val="00595618"/>
    <w:rsid w:val="005956A7"/>
    <w:rsid w:val="0059577B"/>
    <w:rsid w:val="00595891"/>
    <w:rsid w:val="00595893"/>
    <w:rsid w:val="00595897"/>
    <w:rsid w:val="00595C39"/>
    <w:rsid w:val="00595C3E"/>
    <w:rsid w:val="00595C41"/>
    <w:rsid w:val="00595C4F"/>
    <w:rsid w:val="00595CC1"/>
    <w:rsid w:val="00595D42"/>
    <w:rsid w:val="00595DE6"/>
    <w:rsid w:val="00595E9A"/>
    <w:rsid w:val="00595F78"/>
    <w:rsid w:val="00595FB2"/>
    <w:rsid w:val="0059602A"/>
    <w:rsid w:val="00596110"/>
    <w:rsid w:val="005961AD"/>
    <w:rsid w:val="00596244"/>
    <w:rsid w:val="00596481"/>
    <w:rsid w:val="00596762"/>
    <w:rsid w:val="00596A88"/>
    <w:rsid w:val="00596C7F"/>
    <w:rsid w:val="00596C8A"/>
    <w:rsid w:val="00596D56"/>
    <w:rsid w:val="00596E93"/>
    <w:rsid w:val="00597031"/>
    <w:rsid w:val="005970F3"/>
    <w:rsid w:val="00597129"/>
    <w:rsid w:val="00597454"/>
    <w:rsid w:val="005975E3"/>
    <w:rsid w:val="005975F1"/>
    <w:rsid w:val="005976C0"/>
    <w:rsid w:val="0059784B"/>
    <w:rsid w:val="005979C7"/>
    <w:rsid w:val="00597AE5"/>
    <w:rsid w:val="00597F58"/>
    <w:rsid w:val="005A01A2"/>
    <w:rsid w:val="005A033E"/>
    <w:rsid w:val="005A03A0"/>
    <w:rsid w:val="005A03EB"/>
    <w:rsid w:val="005A0601"/>
    <w:rsid w:val="005A0704"/>
    <w:rsid w:val="005A07FA"/>
    <w:rsid w:val="005A0869"/>
    <w:rsid w:val="005A0A07"/>
    <w:rsid w:val="005A0A88"/>
    <w:rsid w:val="005A0B85"/>
    <w:rsid w:val="005A0CEA"/>
    <w:rsid w:val="005A0D5C"/>
    <w:rsid w:val="005A0FD8"/>
    <w:rsid w:val="005A1003"/>
    <w:rsid w:val="005A1246"/>
    <w:rsid w:val="005A1390"/>
    <w:rsid w:val="005A1547"/>
    <w:rsid w:val="005A1603"/>
    <w:rsid w:val="005A1737"/>
    <w:rsid w:val="005A17C1"/>
    <w:rsid w:val="005A1800"/>
    <w:rsid w:val="005A1A87"/>
    <w:rsid w:val="005A1B87"/>
    <w:rsid w:val="005A1BAF"/>
    <w:rsid w:val="005A1D3B"/>
    <w:rsid w:val="005A1DDB"/>
    <w:rsid w:val="005A1E12"/>
    <w:rsid w:val="005A1FB1"/>
    <w:rsid w:val="005A2003"/>
    <w:rsid w:val="005A2261"/>
    <w:rsid w:val="005A2368"/>
    <w:rsid w:val="005A2504"/>
    <w:rsid w:val="005A28AE"/>
    <w:rsid w:val="005A293B"/>
    <w:rsid w:val="005A2A3C"/>
    <w:rsid w:val="005A2A52"/>
    <w:rsid w:val="005A2BB0"/>
    <w:rsid w:val="005A2BDB"/>
    <w:rsid w:val="005A2C7C"/>
    <w:rsid w:val="005A2DD2"/>
    <w:rsid w:val="005A2E35"/>
    <w:rsid w:val="005A2E65"/>
    <w:rsid w:val="005A2FB4"/>
    <w:rsid w:val="005A312F"/>
    <w:rsid w:val="005A33C0"/>
    <w:rsid w:val="005A34DC"/>
    <w:rsid w:val="005A3544"/>
    <w:rsid w:val="005A3578"/>
    <w:rsid w:val="005A359F"/>
    <w:rsid w:val="005A36B0"/>
    <w:rsid w:val="005A36DA"/>
    <w:rsid w:val="005A387B"/>
    <w:rsid w:val="005A396C"/>
    <w:rsid w:val="005A3A45"/>
    <w:rsid w:val="005A3AC0"/>
    <w:rsid w:val="005A3E35"/>
    <w:rsid w:val="005A41A3"/>
    <w:rsid w:val="005A4251"/>
    <w:rsid w:val="005A42AC"/>
    <w:rsid w:val="005A43C8"/>
    <w:rsid w:val="005A4750"/>
    <w:rsid w:val="005A4863"/>
    <w:rsid w:val="005A49AF"/>
    <w:rsid w:val="005A4B1A"/>
    <w:rsid w:val="005A4B3F"/>
    <w:rsid w:val="005A4C11"/>
    <w:rsid w:val="005A4EE0"/>
    <w:rsid w:val="005A5025"/>
    <w:rsid w:val="005A5090"/>
    <w:rsid w:val="005A5194"/>
    <w:rsid w:val="005A5261"/>
    <w:rsid w:val="005A530E"/>
    <w:rsid w:val="005A53D7"/>
    <w:rsid w:val="005A54A3"/>
    <w:rsid w:val="005A54D9"/>
    <w:rsid w:val="005A55D3"/>
    <w:rsid w:val="005A5676"/>
    <w:rsid w:val="005A570B"/>
    <w:rsid w:val="005A57DA"/>
    <w:rsid w:val="005A5B57"/>
    <w:rsid w:val="005A5C2E"/>
    <w:rsid w:val="005A5D69"/>
    <w:rsid w:val="005A5E98"/>
    <w:rsid w:val="005A5F69"/>
    <w:rsid w:val="005A60A7"/>
    <w:rsid w:val="005A60E3"/>
    <w:rsid w:val="005A60FD"/>
    <w:rsid w:val="005A611F"/>
    <w:rsid w:val="005A6215"/>
    <w:rsid w:val="005A6386"/>
    <w:rsid w:val="005A6416"/>
    <w:rsid w:val="005A64D1"/>
    <w:rsid w:val="005A65A8"/>
    <w:rsid w:val="005A6954"/>
    <w:rsid w:val="005A6A23"/>
    <w:rsid w:val="005A6B0E"/>
    <w:rsid w:val="005A6D0B"/>
    <w:rsid w:val="005A6D53"/>
    <w:rsid w:val="005A6D87"/>
    <w:rsid w:val="005A6DFF"/>
    <w:rsid w:val="005A707C"/>
    <w:rsid w:val="005A7202"/>
    <w:rsid w:val="005A73B8"/>
    <w:rsid w:val="005A7637"/>
    <w:rsid w:val="005A76E4"/>
    <w:rsid w:val="005A7703"/>
    <w:rsid w:val="005A7823"/>
    <w:rsid w:val="005A78D6"/>
    <w:rsid w:val="005A7955"/>
    <w:rsid w:val="005A79E2"/>
    <w:rsid w:val="005A7A02"/>
    <w:rsid w:val="005A7A07"/>
    <w:rsid w:val="005A7D61"/>
    <w:rsid w:val="005A7EA3"/>
    <w:rsid w:val="005B00AB"/>
    <w:rsid w:val="005B00C5"/>
    <w:rsid w:val="005B014F"/>
    <w:rsid w:val="005B0152"/>
    <w:rsid w:val="005B0177"/>
    <w:rsid w:val="005B07F9"/>
    <w:rsid w:val="005B088A"/>
    <w:rsid w:val="005B0A7C"/>
    <w:rsid w:val="005B0B0B"/>
    <w:rsid w:val="005B0B53"/>
    <w:rsid w:val="005B0BFD"/>
    <w:rsid w:val="005B0F5A"/>
    <w:rsid w:val="005B0FA1"/>
    <w:rsid w:val="005B0FD9"/>
    <w:rsid w:val="005B1197"/>
    <w:rsid w:val="005B11C2"/>
    <w:rsid w:val="005B11FC"/>
    <w:rsid w:val="005B125C"/>
    <w:rsid w:val="005B1278"/>
    <w:rsid w:val="005B1323"/>
    <w:rsid w:val="005B144A"/>
    <w:rsid w:val="005B1620"/>
    <w:rsid w:val="005B166C"/>
    <w:rsid w:val="005B1965"/>
    <w:rsid w:val="005B1B52"/>
    <w:rsid w:val="005B1BFF"/>
    <w:rsid w:val="005B1CB2"/>
    <w:rsid w:val="005B1D47"/>
    <w:rsid w:val="005B1D54"/>
    <w:rsid w:val="005B1EA0"/>
    <w:rsid w:val="005B202A"/>
    <w:rsid w:val="005B2161"/>
    <w:rsid w:val="005B234C"/>
    <w:rsid w:val="005B2538"/>
    <w:rsid w:val="005B2561"/>
    <w:rsid w:val="005B2578"/>
    <w:rsid w:val="005B261A"/>
    <w:rsid w:val="005B286C"/>
    <w:rsid w:val="005B29AC"/>
    <w:rsid w:val="005B2A01"/>
    <w:rsid w:val="005B2C81"/>
    <w:rsid w:val="005B2D8F"/>
    <w:rsid w:val="005B2E41"/>
    <w:rsid w:val="005B2F95"/>
    <w:rsid w:val="005B3193"/>
    <w:rsid w:val="005B31FF"/>
    <w:rsid w:val="005B329C"/>
    <w:rsid w:val="005B3332"/>
    <w:rsid w:val="005B3485"/>
    <w:rsid w:val="005B3572"/>
    <w:rsid w:val="005B3634"/>
    <w:rsid w:val="005B3675"/>
    <w:rsid w:val="005B373F"/>
    <w:rsid w:val="005B37BF"/>
    <w:rsid w:val="005B37F4"/>
    <w:rsid w:val="005B395A"/>
    <w:rsid w:val="005B39B5"/>
    <w:rsid w:val="005B3A17"/>
    <w:rsid w:val="005B3AAA"/>
    <w:rsid w:val="005B3B88"/>
    <w:rsid w:val="005B3E6E"/>
    <w:rsid w:val="005B3E99"/>
    <w:rsid w:val="005B3FB7"/>
    <w:rsid w:val="005B402B"/>
    <w:rsid w:val="005B4049"/>
    <w:rsid w:val="005B407F"/>
    <w:rsid w:val="005B40D6"/>
    <w:rsid w:val="005B4372"/>
    <w:rsid w:val="005B451D"/>
    <w:rsid w:val="005B4817"/>
    <w:rsid w:val="005B4834"/>
    <w:rsid w:val="005B486A"/>
    <w:rsid w:val="005B48F1"/>
    <w:rsid w:val="005B4963"/>
    <w:rsid w:val="005B49AD"/>
    <w:rsid w:val="005B49B3"/>
    <w:rsid w:val="005B4A68"/>
    <w:rsid w:val="005B4A9E"/>
    <w:rsid w:val="005B4ACE"/>
    <w:rsid w:val="005B4B4C"/>
    <w:rsid w:val="005B4E49"/>
    <w:rsid w:val="005B51DC"/>
    <w:rsid w:val="005B51DE"/>
    <w:rsid w:val="005B537D"/>
    <w:rsid w:val="005B54BB"/>
    <w:rsid w:val="005B5689"/>
    <w:rsid w:val="005B577D"/>
    <w:rsid w:val="005B57DB"/>
    <w:rsid w:val="005B5917"/>
    <w:rsid w:val="005B5A46"/>
    <w:rsid w:val="005B5BF7"/>
    <w:rsid w:val="005B5C73"/>
    <w:rsid w:val="005B5CDD"/>
    <w:rsid w:val="005B5E1E"/>
    <w:rsid w:val="005B603F"/>
    <w:rsid w:val="005B6246"/>
    <w:rsid w:val="005B633A"/>
    <w:rsid w:val="005B6367"/>
    <w:rsid w:val="005B63DD"/>
    <w:rsid w:val="005B6492"/>
    <w:rsid w:val="005B67AC"/>
    <w:rsid w:val="005B682B"/>
    <w:rsid w:val="005B6885"/>
    <w:rsid w:val="005B6B34"/>
    <w:rsid w:val="005B6CD2"/>
    <w:rsid w:val="005B6FB6"/>
    <w:rsid w:val="005B6FF2"/>
    <w:rsid w:val="005B7118"/>
    <w:rsid w:val="005B7231"/>
    <w:rsid w:val="005B72AD"/>
    <w:rsid w:val="005B73D4"/>
    <w:rsid w:val="005B74A4"/>
    <w:rsid w:val="005B74AA"/>
    <w:rsid w:val="005B77F8"/>
    <w:rsid w:val="005B7802"/>
    <w:rsid w:val="005B78B5"/>
    <w:rsid w:val="005B78FF"/>
    <w:rsid w:val="005B7967"/>
    <w:rsid w:val="005B79A0"/>
    <w:rsid w:val="005B7A1B"/>
    <w:rsid w:val="005B7B45"/>
    <w:rsid w:val="005B7B8E"/>
    <w:rsid w:val="005B7B91"/>
    <w:rsid w:val="005B7C84"/>
    <w:rsid w:val="005C00CC"/>
    <w:rsid w:val="005C01C0"/>
    <w:rsid w:val="005C021E"/>
    <w:rsid w:val="005C0490"/>
    <w:rsid w:val="005C052B"/>
    <w:rsid w:val="005C0713"/>
    <w:rsid w:val="005C0948"/>
    <w:rsid w:val="005C0972"/>
    <w:rsid w:val="005C099B"/>
    <w:rsid w:val="005C0A5C"/>
    <w:rsid w:val="005C0AA0"/>
    <w:rsid w:val="005C0B82"/>
    <w:rsid w:val="005C0BE1"/>
    <w:rsid w:val="005C0BF5"/>
    <w:rsid w:val="005C0C27"/>
    <w:rsid w:val="005C0E99"/>
    <w:rsid w:val="005C0F34"/>
    <w:rsid w:val="005C0FAA"/>
    <w:rsid w:val="005C1121"/>
    <w:rsid w:val="005C1210"/>
    <w:rsid w:val="005C132D"/>
    <w:rsid w:val="005C1370"/>
    <w:rsid w:val="005C165D"/>
    <w:rsid w:val="005C1697"/>
    <w:rsid w:val="005C16F4"/>
    <w:rsid w:val="005C1826"/>
    <w:rsid w:val="005C186C"/>
    <w:rsid w:val="005C187F"/>
    <w:rsid w:val="005C19DD"/>
    <w:rsid w:val="005C1A6D"/>
    <w:rsid w:val="005C1C5F"/>
    <w:rsid w:val="005C1F02"/>
    <w:rsid w:val="005C2020"/>
    <w:rsid w:val="005C21A1"/>
    <w:rsid w:val="005C21BB"/>
    <w:rsid w:val="005C2238"/>
    <w:rsid w:val="005C2269"/>
    <w:rsid w:val="005C22D8"/>
    <w:rsid w:val="005C2394"/>
    <w:rsid w:val="005C2395"/>
    <w:rsid w:val="005C23AB"/>
    <w:rsid w:val="005C23C8"/>
    <w:rsid w:val="005C279F"/>
    <w:rsid w:val="005C294F"/>
    <w:rsid w:val="005C296E"/>
    <w:rsid w:val="005C29C2"/>
    <w:rsid w:val="005C2A20"/>
    <w:rsid w:val="005C2B6B"/>
    <w:rsid w:val="005C2DCA"/>
    <w:rsid w:val="005C2E50"/>
    <w:rsid w:val="005C2E6F"/>
    <w:rsid w:val="005C2F26"/>
    <w:rsid w:val="005C31BB"/>
    <w:rsid w:val="005C31E7"/>
    <w:rsid w:val="005C3279"/>
    <w:rsid w:val="005C3478"/>
    <w:rsid w:val="005C3509"/>
    <w:rsid w:val="005C3512"/>
    <w:rsid w:val="005C3851"/>
    <w:rsid w:val="005C3857"/>
    <w:rsid w:val="005C39DF"/>
    <w:rsid w:val="005C3A8B"/>
    <w:rsid w:val="005C3ABC"/>
    <w:rsid w:val="005C3AC9"/>
    <w:rsid w:val="005C3C51"/>
    <w:rsid w:val="005C3D1D"/>
    <w:rsid w:val="005C3EB4"/>
    <w:rsid w:val="005C3FB2"/>
    <w:rsid w:val="005C403F"/>
    <w:rsid w:val="005C4205"/>
    <w:rsid w:val="005C428F"/>
    <w:rsid w:val="005C434C"/>
    <w:rsid w:val="005C4421"/>
    <w:rsid w:val="005C44CC"/>
    <w:rsid w:val="005C452A"/>
    <w:rsid w:val="005C46DF"/>
    <w:rsid w:val="005C47DB"/>
    <w:rsid w:val="005C481F"/>
    <w:rsid w:val="005C4A67"/>
    <w:rsid w:val="005C4BC3"/>
    <w:rsid w:val="005C4CF4"/>
    <w:rsid w:val="005C4E0A"/>
    <w:rsid w:val="005C4F22"/>
    <w:rsid w:val="005C5027"/>
    <w:rsid w:val="005C50FA"/>
    <w:rsid w:val="005C527C"/>
    <w:rsid w:val="005C531D"/>
    <w:rsid w:val="005C53A7"/>
    <w:rsid w:val="005C53C7"/>
    <w:rsid w:val="005C543F"/>
    <w:rsid w:val="005C5462"/>
    <w:rsid w:val="005C571C"/>
    <w:rsid w:val="005C59A1"/>
    <w:rsid w:val="005C5A0B"/>
    <w:rsid w:val="005C5A2D"/>
    <w:rsid w:val="005C5AD3"/>
    <w:rsid w:val="005C5B65"/>
    <w:rsid w:val="005C656E"/>
    <w:rsid w:val="005C68A9"/>
    <w:rsid w:val="005C6B27"/>
    <w:rsid w:val="005C6BDF"/>
    <w:rsid w:val="005C6C2C"/>
    <w:rsid w:val="005C6D85"/>
    <w:rsid w:val="005C6E35"/>
    <w:rsid w:val="005C6E3F"/>
    <w:rsid w:val="005C6E71"/>
    <w:rsid w:val="005C6E7A"/>
    <w:rsid w:val="005C7118"/>
    <w:rsid w:val="005C71C3"/>
    <w:rsid w:val="005C7253"/>
    <w:rsid w:val="005C72DA"/>
    <w:rsid w:val="005C73B5"/>
    <w:rsid w:val="005C740F"/>
    <w:rsid w:val="005C7498"/>
    <w:rsid w:val="005C761E"/>
    <w:rsid w:val="005C764C"/>
    <w:rsid w:val="005C7667"/>
    <w:rsid w:val="005C7684"/>
    <w:rsid w:val="005C77A9"/>
    <w:rsid w:val="005C77BD"/>
    <w:rsid w:val="005C78FA"/>
    <w:rsid w:val="005C7930"/>
    <w:rsid w:val="005C7982"/>
    <w:rsid w:val="005C79B0"/>
    <w:rsid w:val="005C7A6D"/>
    <w:rsid w:val="005C7DCA"/>
    <w:rsid w:val="005D0125"/>
    <w:rsid w:val="005D0135"/>
    <w:rsid w:val="005D038C"/>
    <w:rsid w:val="005D063E"/>
    <w:rsid w:val="005D0678"/>
    <w:rsid w:val="005D0689"/>
    <w:rsid w:val="005D073B"/>
    <w:rsid w:val="005D0765"/>
    <w:rsid w:val="005D081C"/>
    <w:rsid w:val="005D092B"/>
    <w:rsid w:val="005D092F"/>
    <w:rsid w:val="005D0BFA"/>
    <w:rsid w:val="005D0E62"/>
    <w:rsid w:val="005D0F4C"/>
    <w:rsid w:val="005D117B"/>
    <w:rsid w:val="005D12EB"/>
    <w:rsid w:val="005D13B6"/>
    <w:rsid w:val="005D159D"/>
    <w:rsid w:val="005D175F"/>
    <w:rsid w:val="005D176C"/>
    <w:rsid w:val="005D18C5"/>
    <w:rsid w:val="005D19EE"/>
    <w:rsid w:val="005D1A37"/>
    <w:rsid w:val="005D1D9C"/>
    <w:rsid w:val="005D1DC7"/>
    <w:rsid w:val="005D1E8D"/>
    <w:rsid w:val="005D1EA9"/>
    <w:rsid w:val="005D1EBA"/>
    <w:rsid w:val="005D1FBF"/>
    <w:rsid w:val="005D21BF"/>
    <w:rsid w:val="005D21DB"/>
    <w:rsid w:val="005D2293"/>
    <w:rsid w:val="005D22D3"/>
    <w:rsid w:val="005D255E"/>
    <w:rsid w:val="005D258F"/>
    <w:rsid w:val="005D25D9"/>
    <w:rsid w:val="005D25E3"/>
    <w:rsid w:val="005D2600"/>
    <w:rsid w:val="005D268D"/>
    <w:rsid w:val="005D27F0"/>
    <w:rsid w:val="005D280A"/>
    <w:rsid w:val="005D280B"/>
    <w:rsid w:val="005D299F"/>
    <w:rsid w:val="005D2A32"/>
    <w:rsid w:val="005D2E8E"/>
    <w:rsid w:val="005D2F16"/>
    <w:rsid w:val="005D2F5B"/>
    <w:rsid w:val="005D3171"/>
    <w:rsid w:val="005D32B8"/>
    <w:rsid w:val="005D36C4"/>
    <w:rsid w:val="005D3855"/>
    <w:rsid w:val="005D3895"/>
    <w:rsid w:val="005D398B"/>
    <w:rsid w:val="005D3AA7"/>
    <w:rsid w:val="005D3B67"/>
    <w:rsid w:val="005D3C14"/>
    <w:rsid w:val="005D3D63"/>
    <w:rsid w:val="005D41A4"/>
    <w:rsid w:val="005D4210"/>
    <w:rsid w:val="005D4319"/>
    <w:rsid w:val="005D434A"/>
    <w:rsid w:val="005D43E3"/>
    <w:rsid w:val="005D44BF"/>
    <w:rsid w:val="005D4643"/>
    <w:rsid w:val="005D46B1"/>
    <w:rsid w:val="005D4775"/>
    <w:rsid w:val="005D4852"/>
    <w:rsid w:val="005D4B7F"/>
    <w:rsid w:val="005D4D78"/>
    <w:rsid w:val="005D4EC6"/>
    <w:rsid w:val="005D4F07"/>
    <w:rsid w:val="005D4F8F"/>
    <w:rsid w:val="005D4FF9"/>
    <w:rsid w:val="005D50F3"/>
    <w:rsid w:val="005D52F3"/>
    <w:rsid w:val="005D5423"/>
    <w:rsid w:val="005D569C"/>
    <w:rsid w:val="005D5A20"/>
    <w:rsid w:val="005D5B28"/>
    <w:rsid w:val="005D6152"/>
    <w:rsid w:val="005D62CF"/>
    <w:rsid w:val="005D6348"/>
    <w:rsid w:val="005D643E"/>
    <w:rsid w:val="005D64B6"/>
    <w:rsid w:val="005D65DB"/>
    <w:rsid w:val="005D664B"/>
    <w:rsid w:val="005D6653"/>
    <w:rsid w:val="005D6678"/>
    <w:rsid w:val="005D6708"/>
    <w:rsid w:val="005D6784"/>
    <w:rsid w:val="005D6841"/>
    <w:rsid w:val="005D68E5"/>
    <w:rsid w:val="005D6B28"/>
    <w:rsid w:val="005D6C3D"/>
    <w:rsid w:val="005D6C96"/>
    <w:rsid w:val="005D6CD2"/>
    <w:rsid w:val="005D6FD2"/>
    <w:rsid w:val="005D717C"/>
    <w:rsid w:val="005D7584"/>
    <w:rsid w:val="005D75FB"/>
    <w:rsid w:val="005D7751"/>
    <w:rsid w:val="005D7955"/>
    <w:rsid w:val="005D7ADD"/>
    <w:rsid w:val="005D7B3D"/>
    <w:rsid w:val="005D7C27"/>
    <w:rsid w:val="005D7C31"/>
    <w:rsid w:val="005D7D16"/>
    <w:rsid w:val="005D7D35"/>
    <w:rsid w:val="005D7D4D"/>
    <w:rsid w:val="005D7EBE"/>
    <w:rsid w:val="005D7EED"/>
    <w:rsid w:val="005D7F33"/>
    <w:rsid w:val="005E0138"/>
    <w:rsid w:val="005E023F"/>
    <w:rsid w:val="005E049A"/>
    <w:rsid w:val="005E0675"/>
    <w:rsid w:val="005E069A"/>
    <w:rsid w:val="005E06A2"/>
    <w:rsid w:val="005E0858"/>
    <w:rsid w:val="005E0885"/>
    <w:rsid w:val="005E0CC0"/>
    <w:rsid w:val="005E0D9E"/>
    <w:rsid w:val="005E0DDE"/>
    <w:rsid w:val="005E1000"/>
    <w:rsid w:val="005E101E"/>
    <w:rsid w:val="005E1181"/>
    <w:rsid w:val="005E14CF"/>
    <w:rsid w:val="005E166F"/>
    <w:rsid w:val="005E16B4"/>
    <w:rsid w:val="005E16CC"/>
    <w:rsid w:val="005E178B"/>
    <w:rsid w:val="005E1877"/>
    <w:rsid w:val="005E187C"/>
    <w:rsid w:val="005E1913"/>
    <w:rsid w:val="005E1A99"/>
    <w:rsid w:val="005E1B1A"/>
    <w:rsid w:val="005E1B91"/>
    <w:rsid w:val="005E1CE2"/>
    <w:rsid w:val="005E204C"/>
    <w:rsid w:val="005E20C3"/>
    <w:rsid w:val="005E21CC"/>
    <w:rsid w:val="005E21E4"/>
    <w:rsid w:val="005E2234"/>
    <w:rsid w:val="005E2298"/>
    <w:rsid w:val="005E2378"/>
    <w:rsid w:val="005E23D7"/>
    <w:rsid w:val="005E246C"/>
    <w:rsid w:val="005E2763"/>
    <w:rsid w:val="005E27C1"/>
    <w:rsid w:val="005E29CE"/>
    <w:rsid w:val="005E29DA"/>
    <w:rsid w:val="005E2B90"/>
    <w:rsid w:val="005E2C07"/>
    <w:rsid w:val="005E2E21"/>
    <w:rsid w:val="005E2EB0"/>
    <w:rsid w:val="005E315F"/>
    <w:rsid w:val="005E3319"/>
    <w:rsid w:val="005E334F"/>
    <w:rsid w:val="005E33F5"/>
    <w:rsid w:val="005E3406"/>
    <w:rsid w:val="005E3535"/>
    <w:rsid w:val="005E36BD"/>
    <w:rsid w:val="005E3733"/>
    <w:rsid w:val="005E37A4"/>
    <w:rsid w:val="005E3967"/>
    <w:rsid w:val="005E3A99"/>
    <w:rsid w:val="005E3B8C"/>
    <w:rsid w:val="005E3D41"/>
    <w:rsid w:val="005E3ECC"/>
    <w:rsid w:val="005E3EFC"/>
    <w:rsid w:val="005E3FDF"/>
    <w:rsid w:val="005E3FEB"/>
    <w:rsid w:val="005E4080"/>
    <w:rsid w:val="005E439F"/>
    <w:rsid w:val="005E43E5"/>
    <w:rsid w:val="005E4424"/>
    <w:rsid w:val="005E45D1"/>
    <w:rsid w:val="005E47E1"/>
    <w:rsid w:val="005E4CCB"/>
    <w:rsid w:val="005E50C6"/>
    <w:rsid w:val="005E5166"/>
    <w:rsid w:val="005E523B"/>
    <w:rsid w:val="005E52DE"/>
    <w:rsid w:val="005E5427"/>
    <w:rsid w:val="005E54ED"/>
    <w:rsid w:val="005E5534"/>
    <w:rsid w:val="005E5600"/>
    <w:rsid w:val="005E5642"/>
    <w:rsid w:val="005E5695"/>
    <w:rsid w:val="005E57C3"/>
    <w:rsid w:val="005E5840"/>
    <w:rsid w:val="005E58EA"/>
    <w:rsid w:val="005E5B3A"/>
    <w:rsid w:val="005E5B4B"/>
    <w:rsid w:val="005E5E35"/>
    <w:rsid w:val="005E5EC6"/>
    <w:rsid w:val="005E5ED1"/>
    <w:rsid w:val="005E5EF3"/>
    <w:rsid w:val="005E6158"/>
    <w:rsid w:val="005E6171"/>
    <w:rsid w:val="005E61A8"/>
    <w:rsid w:val="005E64F6"/>
    <w:rsid w:val="005E6577"/>
    <w:rsid w:val="005E6782"/>
    <w:rsid w:val="005E67A9"/>
    <w:rsid w:val="005E6879"/>
    <w:rsid w:val="005E696B"/>
    <w:rsid w:val="005E6B7B"/>
    <w:rsid w:val="005E6B83"/>
    <w:rsid w:val="005E6C55"/>
    <w:rsid w:val="005E6DBA"/>
    <w:rsid w:val="005E6E22"/>
    <w:rsid w:val="005E6FDD"/>
    <w:rsid w:val="005E7014"/>
    <w:rsid w:val="005E7130"/>
    <w:rsid w:val="005E7254"/>
    <w:rsid w:val="005E725C"/>
    <w:rsid w:val="005E7491"/>
    <w:rsid w:val="005E74E8"/>
    <w:rsid w:val="005E7581"/>
    <w:rsid w:val="005E75BC"/>
    <w:rsid w:val="005E75DB"/>
    <w:rsid w:val="005E7779"/>
    <w:rsid w:val="005E7BB0"/>
    <w:rsid w:val="005E7C93"/>
    <w:rsid w:val="005E7F71"/>
    <w:rsid w:val="005F0021"/>
    <w:rsid w:val="005F0025"/>
    <w:rsid w:val="005F0090"/>
    <w:rsid w:val="005F00A2"/>
    <w:rsid w:val="005F04BF"/>
    <w:rsid w:val="005F062B"/>
    <w:rsid w:val="005F0638"/>
    <w:rsid w:val="005F07A6"/>
    <w:rsid w:val="005F07BA"/>
    <w:rsid w:val="005F07D6"/>
    <w:rsid w:val="005F09E4"/>
    <w:rsid w:val="005F0AA7"/>
    <w:rsid w:val="005F0AAE"/>
    <w:rsid w:val="005F0DA1"/>
    <w:rsid w:val="005F0DA3"/>
    <w:rsid w:val="005F10E0"/>
    <w:rsid w:val="005F11DF"/>
    <w:rsid w:val="005F1244"/>
    <w:rsid w:val="005F12AA"/>
    <w:rsid w:val="005F14D7"/>
    <w:rsid w:val="005F1547"/>
    <w:rsid w:val="005F1582"/>
    <w:rsid w:val="005F1707"/>
    <w:rsid w:val="005F171D"/>
    <w:rsid w:val="005F18C4"/>
    <w:rsid w:val="005F1901"/>
    <w:rsid w:val="005F191F"/>
    <w:rsid w:val="005F1980"/>
    <w:rsid w:val="005F19FF"/>
    <w:rsid w:val="005F1ADE"/>
    <w:rsid w:val="005F1D7E"/>
    <w:rsid w:val="005F1DA0"/>
    <w:rsid w:val="005F1DB1"/>
    <w:rsid w:val="005F214B"/>
    <w:rsid w:val="005F21A3"/>
    <w:rsid w:val="005F2325"/>
    <w:rsid w:val="005F2453"/>
    <w:rsid w:val="005F2597"/>
    <w:rsid w:val="005F26BD"/>
    <w:rsid w:val="005F27FA"/>
    <w:rsid w:val="005F288B"/>
    <w:rsid w:val="005F2922"/>
    <w:rsid w:val="005F293D"/>
    <w:rsid w:val="005F2B3A"/>
    <w:rsid w:val="005F2BEA"/>
    <w:rsid w:val="005F2C5C"/>
    <w:rsid w:val="005F2D76"/>
    <w:rsid w:val="005F2E05"/>
    <w:rsid w:val="005F2EED"/>
    <w:rsid w:val="005F2F28"/>
    <w:rsid w:val="005F2FE8"/>
    <w:rsid w:val="005F30DC"/>
    <w:rsid w:val="005F347A"/>
    <w:rsid w:val="005F366D"/>
    <w:rsid w:val="005F368F"/>
    <w:rsid w:val="005F3837"/>
    <w:rsid w:val="005F384D"/>
    <w:rsid w:val="005F38DB"/>
    <w:rsid w:val="005F3980"/>
    <w:rsid w:val="005F3ACF"/>
    <w:rsid w:val="005F3B87"/>
    <w:rsid w:val="005F3B92"/>
    <w:rsid w:val="005F3BF8"/>
    <w:rsid w:val="005F3CFB"/>
    <w:rsid w:val="005F3E51"/>
    <w:rsid w:val="005F3E8C"/>
    <w:rsid w:val="005F409A"/>
    <w:rsid w:val="005F40B0"/>
    <w:rsid w:val="005F4165"/>
    <w:rsid w:val="005F42A4"/>
    <w:rsid w:val="005F4773"/>
    <w:rsid w:val="005F4845"/>
    <w:rsid w:val="005F48DA"/>
    <w:rsid w:val="005F4ADF"/>
    <w:rsid w:val="005F4D4B"/>
    <w:rsid w:val="005F4DB5"/>
    <w:rsid w:val="005F4E70"/>
    <w:rsid w:val="005F4EF2"/>
    <w:rsid w:val="005F4F78"/>
    <w:rsid w:val="005F4F86"/>
    <w:rsid w:val="005F4FBB"/>
    <w:rsid w:val="005F5048"/>
    <w:rsid w:val="005F5053"/>
    <w:rsid w:val="005F54F7"/>
    <w:rsid w:val="005F5519"/>
    <w:rsid w:val="005F552C"/>
    <w:rsid w:val="005F5597"/>
    <w:rsid w:val="005F5670"/>
    <w:rsid w:val="005F5691"/>
    <w:rsid w:val="005F56CE"/>
    <w:rsid w:val="005F56D5"/>
    <w:rsid w:val="005F56FC"/>
    <w:rsid w:val="005F576A"/>
    <w:rsid w:val="005F580D"/>
    <w:rsid w:val="005F5972"/>
    <w:rsid w:val="005F5A70"/>
    <w:rsid w:val="005F5B5B"/>
    <w:rsid w:val="005F5DCC"/>
    <w:rsid w:val="005F5EBC"/>
    <w:rsid w:val="005F5EBF"/>
    <w:rsid w:val="005F61F2"/>
    <w:rsid w:val="005F63C7"/>
    <w:rsid w:val="005F658F"/>
    <w:rsid w:val="005F6659"/>
    <w:rsid w:val="005F6677"/>
    <w:rsid w:val="005F673B"/>
    <w:rsid w:val="005F6841"/>
    <w:rsid w:val="005F6859"/>
    <w:rsid w:val="005F6868"/>
    <w:rsid w:val="005F6905"/>
    <w:rsid w:val="005F6A03"/>
    <w:rsid w:val="005F6C04"/>
    <w:rsid w:val="005F6C9B"/>
    <w:rsid w:val="005F7078"/>
    <w:rsid w:val="005F72A3"/>
    <w:rsid w:val="005F740F"/>
    <w:rsid w:val="005F742E"/>
    <w:rsid w:val="005F7759"/>
    <w:rsid w:val="005F776D"/>
    <w:rsid w:val="005F7816"/>
    <w:rsid w:val="005F7875"/>
    <w:rsid w:val="005F798D"/>
    <w:rsid w:val="005F7AC9"/>
    <w:rsid w:val="005F7B29"/>
    <w:rsid w:val="005F7B49"/>
    <w:rsid w:val="005F7C25"/>
    <w:rsid w:val="005F7C78"/>
    <w:rsid w:val="005F7CB6"/>
    <w:rsid w:val="005F7D88"/>
    <w:rsid w:val="005F7E58"/>
    <w:rsid w:val="005F7F6C"/>
    <w:rsid w:val="005F7FCE"/>
    <w:rsid w:val="00600047"/>
    <w:rsid w:val="00600239"/>
    <w:rsid w:val="00600240"/>
    <w:rsid w:val="00600424"/>
    <w:rsid w:val="006004A8"/>
    <w:rsid w:val="006006D9"/>
    <w:rsid w:val="006006E8"/>
    <w:rsid w:val="00600815"/>
    <w:rsid w:val="00600946"/>
    <w:rsid w:val="00600AD2"/>
    <w:rsid w:val="00600C39"/>
    <w:rsid w:val="00600C3B"/>
    <w:rsid w:val="00600CDC"/>
    <w:rsid w:val="00600F17"/>
    <w:rsid w:val="00600F6A"/>
    <w:rsid w:val="0060102A"/>
    <w:rsid w:val="006010A4"/>
    <w:rsid w:val="006010EB"/>
    <w:rsid w:val="006010F4"/>
    <w:rsid w:val="006012D8"/>
    <w:rsid w:val="00601725"/>
    <w:rsid w:val="0060179E"/>
    <w:rsid w:val="0060180E"/>
    <w:rsid w:val="0060181F"/>
    <w:rsid w:val="00601820"/>
    <w:rsid w:val="0060182D"/>
    <w:rsid w:val="0060187B"/>
    <w:rsid w:val="006018C0"/>
    <w:rsid w:val="00601924"/>
    <w:rsid w:val="0060196F"/>
    <w:rsid w:val="006019B2"/>
    <w:rsid w:val="00601BFF"/>
    <w:rsid w:val="00601C31"/>
    <w:rsid w:val="00601D54"/>
    <w:rsid w:val="00601EDC"/>
    <w:rsid w:val="0060226E"/>
    <w:rsid w:val="006022E1"/>
    <w:rsid w:val="0060250E"/>
    <w:rsid w:val="0060260C"/>
    <w:rsid w:val="00602638"/>
    <w:rsid w:val="00602681"/>
    <w:rsid w:val="00602747"/>
    <w:rsid w:val="00602993"/>
    <w:rsid w:val="00602A7C"/>
    <w:rsid w:val="00602C48"/>
    <w:rsid w:val="00602CB7"/>
    <w:rsid w:val="00602D0A"/>
    <w:rsid w:val="00603024"/>
    <w:rsid w:val="0060307C"/>
    <w:rsid w:val="006031A0"/>
    <w:rsid w:val="006031F4"/>
    <w:rsid w:val="006032C9"/>
    <w:rsid w:val="006032F9"/>
    <w:rsid w:val="00603311"/>
    <w:rsid w:val="006034C9"/>
    <w:rsid w:val="006035B0"/>
    <w:rsid w:val="006035DA"/>
    <w:rsid w:val="00603824"/>
    <w:rsid w:val="0060384C"/>
    <w:rsid w:val="0060392E"/>
    <w:rsid w:val="00603A12"/>
    <w:rsid w:val="00603A3C"/>
    <w:rsid w:val="00603B66"/>
    <w:rsid w:val="00603C1B"/>
    <w:rsid w:val="00603C6C"/>
    <w:rsid w:val="00603C85"/>
    <w:rsid w:val="00603D1F"/>
    <w:rsid w:val="00603D50"/>
    <w:rsid w:val="00603F3F"/>
    <w:rsid w:val="0060414A"/>
    <w:rsid w:val="006041DC"/>
    <w:rsid w:val="006041F1"/>
    <w:rsid w:val="00604263"/>
    <w:rsid w:val="00604468"/>
    <w:rsid w:val="0060455D"/>
    <w:rsid w:val="006046C6"/>
    <w:rsid w:val="00604872"/>
    <w:rsid w:val="00604973"/>
    <w:rsid w:val="006049AD"/>
    <w:rsid w:val="00604A40"/>
    <w:rsid w:val="00604A74"/>
    <w:rsid w:val="00604AAC"/>
    <w:rsid w:val="00604B43"/>
    <w:rsid w:val="00604BF4"/>
    <w:rsid w:val="00604DED"/>
    <w:rsid w:val="00604F7C"/>
    <w:rsid w:val="00604F9A"/>
    <w:rsid w:val="00605033"/>
    <w:rsid w:val="00605270"/>
    <w:rsid w:val="00605509"/>
    <w:rsid w:val="006055B9"/>
    <w:rsid w:val="00605799"/>
    <w:rsid w:val="0060597D"/>
    <w:rsid w:val="00605AA7"/>
    <w:rsid w:val="00605B88"/>
    <w:rsid w:val="00605BDE"/>
    <w:rsid w:val="00605E41"/>
    <w:rsid w:val="00605F12"/>
    <w:rsid w:val="006060BD"/>
    <w:rsid w:val="00606215"/>
    <w:rsid w:val="00606282"/>
    <w:rsid w:val="006062C2"/>
    <w:rsid w:val="00606375"/>
    <w:rsid w:val="006065D2"/>
    <w:rsid w:val="00606697"/>
    <w:rsid w:val="006067A8"/>
    <w:rsid w:val="006067F1"/>
    <w:rsid w:val="00606854"/>
    <w:rsid w:val="006068E5"/>
    <w:rsid w:val="00606A38"/>
    <w:rsid w:val="00606DC9"/>
    <w:rsid w:val="00606E96"/>
    <w:rsid w:val="0060719C"/>
    <w:rsid w:val="006072ED"/>
    <w:rsid w:val="006074CD"/>
    <w:rsid w:val="006074EC"/>
    <w:rsid w:val="00607603"/>
    <w:rsid w:val="0060766B"/>
    <w:rsid w:val="006077E4"/>
    <w:rsid w:val="006079ED"/>
    <w:rsid w:val="00607BB9"/>
    <w:rsid w:val="00607D6C"/>
    <w:rsid w:val="0061018E"/>
    <w:rsid w:val="006101A0"/>
    <w:rsid w:val="00610402"/>
    <w:rsid w:val="0061042D"/>
    <w:rsid w:val="00610501"/>
    <w:rsid w:val="00610503"/>
    <w:rsid w:val="0061053F"/>
    <w:rsid w:val="00610800"/>
    <w:rsid w:val="00610833"/>
    <w:rsid w:val="00610AC2"/>
    <w:rsid w:val="00610C15"/>
    <w:rsid w:val="00610CAF"/>
    <w:rsid w:val="00610D84"/>
    <w:rsid w:val="00610DBD"/>
    <w:rsid w:val="00610E8C"/>
    <w:rsid w:val="00610F0F"/>
    <w:rsid w:val="00610F3A"/>
    <w:rsid w:val="00610F72"/>
    <w:rsid w:val="00611128"/>
    <w:rsid w:val="00611150"/>
    <w:rsid w:val="006111B2"/>
    <w:rsid w:val="0061122C"/>
    <w:rsid w:val="0061149E"/>
    <w:rsid w:val="00611578"/>
    <w:rsid w:val="006115FC"/>
    <w:rsid w:val="0061164D"/>
    <w:rsid w:val="0061169C"/>
    <w:rsid w:val="006116D9"/>
    <w:rsid w:val="00611823"/>
    <w:rsid w:val="0061183C"/>
    <w:rsid w:val="006118BF"/>
    <w:rsid w:val="006119F2"/>
    <w:rsid w:val="00611BC2"/>
    <w:rsid w:val="00611D99"/>
    <w:rsid w:val="00611DB3"/>
    <w:rsid w:val="00611E09"/>
    <w:rsid w:val="00611EF6"/>
    <w:rsid w:val="006121E2"/>
    <w:rsid w:val="00612219"/>
    <w:rsid w:val="0061228C"/>
    <w:rsid w:val="006123AB"/>
    <w:rsid w:val="006126A6"/>
    <w:rsid w:val="006128F6"/>
    <w:rsid w:val="00612993"/>
    <w:rsid w:val="00612A2A"/>
    <w:rsid w:val="00612B03"/>
    <w:rsid w:val="00612C3F"/>
    <w:rsid w:val="00612D84"/>
    <w:rsid w:val="00612DFD"/>
    <w:rsid w:val="00612F3C"/>
    <w:rsid w:val="00613638"/>
    <w:rsid w:val="00613653"/>
    <w:rsid w:val="006136AF"/>
    <w:rsid w:val="006136B4"/>
    <w:rsid w:val="00613872"/>
    <w:rsid w:val="00613962"/>
    <w:rsid w:val="006139BF"/>
    <w:rsid w:val="00613B13"/>
    <w:rsid w:val="00613BFE"/>
    <w:rsid w:val="00613CA4"/>
    <w:rsid w:val="00613CB4"/>
    <w:rsid w:val="00613DD3"/>
    <w:rsid w:val="00613F86"/>
    <w:rsid w:val="00614174"/>
    <w:rsid w:val="0061432C"/>
    <w:rsid w:val="0061437B"/>
    <w:rsid w:val="006144AD"/>
    <w:rsid w:val="006144B9"/>
    <w:rsid w:val="006146E0"/>
    <w:rsid w:val="0061476B"/>
    <w:rsid w:val="0061483C"/>
    <w:rsid w:val="006148F3"/>
    <w:rsid w:val="00614C9D"/>
    <w:rsid w:val="00614CC4"/>
    <w:rsid w:val="00614DAE"/>
    <w:rsid w:val="00614DD5"/>
    <w:rsid w:val="00614E92"/>
    <w:rsid w:val="00614F50"/>
    <w:rsid w:val="00615058"/>
    <w:rsid w:val="006150ED"/>
    <w:rsid w:val="006154F5"/>
    <w:rsid w:val="0061553E"/>
    <w:rsid w:val="00615542"/>
    <w:rsid w:val="0061558E"/>
    <w:rsid w:val="00615680"/>
    <w:rsid w:val="006156C9"/>
    <w:rsid w:val="006156F8"/>
    <w:rsid w:val="006157C7"/>
    <w:rsid w:val="006159FF"/>
    <w:rsid w:val="00615AE7"/>
    <w:rsid w:val="00615AFD"/>
    <w:rsid w:val="00615BB6"/>
    <w:rsid w:val="00615E6A"/>
    <w:rsid w:val="0061613D"/>
    <w:rsid w:val="00616497"/>
    <w:rsid w:val="00616547"/>
    <w:rsid w:val="006166DE"/>
    <w:rsid w:val="00616846"/>
    <w:rsid w:val="00616A8B"/>
    <w:rsid w:val="00616C33"/>
    <w:rsid w:val="00616EE0"/>
    <w:rsid w:val="00616F8D"/>
    <w:rsid w:val="006171AD"/>
    <w:rsid w:val="0061721E"/>
    <w:rsid w:val="00617221"/>
    <w:rsid w:val="00617290"/>
    <w:rsid w:val="0061729B"/>
    <w:rsid w:val="006172EA"/>
    <w:rsid w:val="006177AB"/>
    <w:rsid w:val="00617873"/>
    <w:rsid w:val="006178DE"/>
    <w:rsid w:val="00617A68"/>
    <w:rsid w:val="00617AA7"/>
    <w:rsid w:val="00617AF0"/>
    <w:rsid w:val="00617C2E"/>
    <w:rsid w:val="00617D5B"/>
    <w:rsid w:val="00617E89"/>
    <w:rsid w:val="00617EE2"/>
    <w:rsid w:val="00617F0D"/>
    <w:rsid w:val="00617F1C"/>
    <w:rsid w:val="00620030"/>
    <w:rsid w:val="00620114"/>
    <w:rsid w:val="00620384"/>
    <w:rsid w:val="00620635"/>
    <w:rsid w:val="00620637"/>
    <w:rsid w:val="006208B9"/>
    <w:rsid w:val="006208DC"/>
    <w:rsid w:val="006208E9"/>
    <w:rsid w:val="00620C89"/>
    <w:rsid w:val="00620DD0"/>
    <w:rsid w:val="0062101C"/>
    <w:rsid w:val="006216FC"/>
    <w:rsid w:val="006218A8"/>
    <w:rsid w:val="00621908"/>
    <w:rsid w:val="0062196C"/>
    <w:rsid w:val="006219B6"/>
    <w:rsid w:val="00621A65"/>
    <w:rsid w:val="00621A87"/>
    <w:rsid w:val="00621CF6"/>
    <w:rsid w:val="00621EA2"/>
    <w:rsid w:val="00622099"/>
    <w:rsid w:val="006220BF"/>
    <w:rsid w:val="0062210C"/>
    <w:rsid w:val="0062234E"/>
    <w:rsid w:val="0062246E"/>
    <w:rsid w:val="0062257E"/>
    <w:rsid w:val="006225A2"/>
    <w:rsid w:val="00622694"/>
    <w:rsid w:val="00622698"/>
    <w:rsid w:val="00622810"/>
    <w:rsid w:val="006228A1"/>
    <w:rsid w:val="00622ADE"/>
    <w:rsid w:val="00622B0C"/>
    <w:rsid w:val="00622C6F"/>
    <w:rsid w:val="00622C74"/>
    <w:rsid w:val="00622D77"/>
    <w:rsid w:val="00622E52"/>
    <w:rsid w:val="00622EAB"/>
    <w:rsid w:val="00623164"/>
    <w:rsid w:val="00623211"/>
    <w:rsid w:val="006232F9"/>
    <w:rsid w:val="006233B6"/>
    <w:rsid w:val="00623446"/>
    <w:rsid w:val="0062359C"/>
    <w:rsid w:val="006235EB"/>
    <w:rsid w:val="0062367B"/>
    <w:rsid w:val="006238A7"/>
    <w:rsid w:val="00623B69"/>
    <w:rsid w:val="00623BA0"/>
    <w:rsid w:val="00623C79"/>
    <w:rsid w:val="00623CB7"/>
    <w:rsid w:val="00623E52"/>
    <w:rsid w:val="00623FA1"/>
    <w:rsid w:val="00623FBB"/>
    <w:rsid w:val="00623FCB"/>
    <w:rsid w:val="00623FDA"/>
    <w:rsid w:val="0062401D"/>
    <w:rsid w:val="0062443C"/>
    <w:rsid w:val="00624785"/>
    <w:rsid w:val="006247F1"/>
    <w:rsid w:val="006248CD"/>
    <w:rsid w:val="00624AD1"/>
    <w:rsid w:val="00624AD9"/>
    <w:rsid w:val="00624AFB"/>
    <w:rsid w:val="00624B5D"/>
    <w:rsid w:val="00624BA6"/>
    <w:rsid w:val="00624CE2"/>
    <w:rsid w:val="00624D00"/>
    <w:rsid w:val="00624D3C"/>
    <w:rsid w:val="00624E34"/>
    <w:rsid w:val="00624E55"/>
    <w:rsid w:val="00624E90"/>
    <w:rsid w:val="00624FAD"/>
    <w:rsid w:val="00625207"/>
    <w:rsid w:val="00625275"/>
    <w:rsid w:val="0062535F"/>
    <w:rsid w:val="00625368"/>
    <w:rsid w:val="00625399"/>
    <w:rsid w:val="0062542A"/>
    <w:rsid w:val="00625477"/>
    <w:rsid w:val="0062567B"/>
    <w:rsid w:val="006257DF"/>
    <w:rsid w:val="00625AD1"/>
    <w:rsid w:val="00625C3B"/>
    <w:rsid w:val="00625D00"/>
    <w:rsid w:val="00625E39"/>
    <w:rsid w:val="00625FE5"/>
    <w:rsid w:val="0062600C"/>
    <w:rsid w:val="006263DC"/>
    <w:rsid w:val="00626413"/>
    <w:rsid w:val="00626452"/>
    <w:rsid w:val="0062655B"/>
    <w:rsid w:val="00626614"/>
    <w:rsid w:val="0062668C"/>
    <w:rsid w:val="006266BD"/>
    <w:rsid w:val="006267A8"/>
    <w:rsid w:val="00626A42"/>
    <w:rsid w:val="00626A65"/>
    <w:rsid w:val="00626E55"/>
    <w:rsid w:val="0062700E"/>
    <w:rsid w:val="0062709C"/>
    <w:rsid w:val="006270B2"/>
    <w:rsid w:val="0062724F"/>
    <w:rsid w:val="00627367"/>
    <w:rsid w:val="0062752C"/>
    <w:rsid w:val="0062759F"/>
    <w:rsid w:val="0062775A"/>
    <w:rsid w:val="006277A5"/>
    <w:rsid w:val="00627854"/>
    <w:rsid w:val="006278FA"/>
    <w:rsid w:val="00627A48"/>
    <w:rsid w:val="00627A92"/>
    <w:rsid w:val="00627AE3"/>
    <w:rsid w:val="00627F7E"/>
    <w:rsid w:val="0063019B"/>
    <w:rsid w:val="00630272"/>
    <w:rsid w:val="0063050F"/>
    <w:rsid w:val="00630554"/>
    <w:rsid w:val="00630781"/>
    <w:rsid w:val="0063085D"/>
    <w:rsid w:val="006308FE"/>
    <w:rsid w:val="006309A5"/>
    <w:rsid w:val="00630A92"/>
    <w:rsid w:val="00630A9E"/>
    <w:rsid w:val="00630AAA"/>
    <w:rsid w:val="00630AEC"/>
    <w:rsid w:val="00630AF2"/>
    <w:rsid w:val="00630BAF"/>
    <w:rsid w:val="00630C50"/>
    <w:rsid w:val="00630CEF"/>
    <w:rsid w:val="00630D31"/>
    <w:rsid w:val="00630D83"/>
    <w:rsid w:val="00630DB1"/>
    <w:rsid w:val="00630DC4"/>
    <w:rsid w:val="006310B3"/>
    <w:rsid w:val="00631134"/>
    <w:rsid w:val="0063138C"/>
    <w:rsid w:val="006313A6"/>
    <w:rsid w:val="006314D7"/>
    <w:rsid w:val="006314E7"/>
    <w:rsid w:val="00631544"/>
    <w:rsid w:val="00631743"/>
    <w:rsid w:val="0063175D"/>
    <w:rsid w:val="0063176D"/>
    <w:rsid w:val="00631841"/>
    <w:rsid w:val="0063194D"/>
    <w:rsid w:val="00631A9B"/>
    <w:rsid w:val="00631D5E"/>
    <w:rsid w:val="00631D63"/>
    <w:rsid w:val="00631D7F"/>
    <w:rsid w:val="00631DE7"/>
    <w:rsid w:val="00631FE2"/>
    <w:rsid w:val="00631FE5"/>
    <w:rsid w:val="00632022"/>
    <w:rsid w:val="0063209E"/>
    <w:rsid w:val="00632136"/>
    <w:rsid w:val="006321CA"/>
    <w:rsid w:val="006322C6"/>
    <w:rsid w:val="0063259C"/>
    <w:rsid w:val="0063260F"/>
    <w:rsid w:val="0063263A"/>
    <w:rsid w:val="00632749"/>
    <w:rsid w:val="006327AB"/>
    <w:rsid w:val="006328A0"/>
    <w:rsid w:val="00632AEC"/>
    <w:rsid w:val="00632DFF"/>
    <w:rsid w:val="00632E2D"/>
    <w:rsid w:val="0063332A"/>
    <w:rsid w:val="00633394"/>
    <w:rsid w:val="006333D2"/>
    <w:rsid w:val="006333DA"/>
    <w:rsid w:val="006334F2"/>
    <w:rsid w:val="006335E8"/>
    <w:rsid w:val="006338C8"/>
    <w:rsid w:val="00633944"/>
    <w:rsid w:val="00633DAE"/>
    <w:rsid w:val="00633F5A"/>
    <w:rsid w:val="006340F2"/>
    <w:rsid w:val="006341A3"/>
    <w:rsid w:val="006341B5"/>
    <w:rsid w:val="00634234"/>
    <w:rsid w:val="0063428C"/>
    <w:rsid w:val="00634351"/>
    <w:rsid w:val="0063443A"/>
    <w:rsid w:val="00634443"/>
    <w:rsid w:val="00634607"/>
    <w:rsid w:val="0063488F"/>
    <w:rsid w:val="00634927"/>
    <w:rsid w:val="00634A1E"/>
    <w:rsid w:val="00634B22"/>
    <w:rsid w:val="00634BBE"/>
    <w:rsid w:val="00634BEB"/>
    <w:rsid w:val="00634C83"/>
    <w:rsid w:val="00634CED"/>
    <w:rsid w:val="00634D60"/>
    <w:rsid w:val="00634E81"/>
    <w:rsid w:val="00635116"/>
    <w:rsid w:val="00635233"/>
    <w:rsid w:val="006353A3"/>
    <w:rsid w:val="006353FD"/>
    <w:rsid w:val="0063543C"/>
    <w:rsid w:val="006355AC"/>
    <w:rsid w:val="00635688"/>
    <w:rsid w:val="006356B2"/>
    <w:rsid w:val="006357C8"/>
    <w:rsid w:val="0063598C"/>
    <w:rsid w:val="006359D1"/>
    <w:rsid w:val="00635A24"/>
    <w:rsid w:val="00635CBF"/>
    <w:rsid w:val="00635D59"/>
    <w:rsid w:val="00635D74"/>
    <w:rsid w:val="00635D7D"/>
    <w:rsid w:val="00635F33"/>
    <w:rsid w:val="00635F4E"/>
    <w:rsid w:val="00636097"/>
    <w:rsid w:val="0063610F"/>
    <w:rsid w:val="006361B5"/>
    <w:rsid w:val="006362B2"/>
    <w:rsid w:val="00636301"/>
    <w:rsid w:val="0063659F"/>
    <w:rsid w:val="006366EB"/>
    <w:rsid w:val="00636740"/>
    <w:rsid w:val="0063677C"/>
    <w:rsid w:val="00636956"/>
    <w:rsid w:val="00636A73"/>
    <w:rsid w:val="00636A8B"/>
    <w:rsid w:val="00636C1B"/>
    <w:rsid w:val="00636D31"/>
    <w:rsid w:val="00636DA0"/>
    <w:rsid w:val="00636E16"/>
    <w:rsid w:val="00636E5E"/>
    <w:rsid w:val="00636F98"/>
    <w:rsid w:val="00637195"/>
    <w:rsid w:val="006374B3"/>
    <w:rsid w:val="00637614"/>
    <w:rsid w:val="00637671"/>
    <w:rsid w:val="006376CA"/>
    <w:rsid w:val="0063779D"/>
    <w:rsid w:val="00637868"/>
    <w:rsid w:val="00637969"/>
    <w:rsid w:val="006379C0"/>
    <w:rsid w:val="00637AE7"/>
    <w:rsid w:val="00637CE1"/>
    <w:rsid w:val="00637E8E"/>
    <w:rsid w:val="0064004B"/>
    <w:rsid w:val="006401B6"/>
    <w:rsid w:val="00640212"/>
    <w:rsid w:val="006403D3"/>
    <w:rsid w:val="00640511"/>
    <w:rsid w:val="006405C2"/>
    <w:rsid w:val="00640645"/>
    <w:rsid w:val="00640744"/>
    <w:rsid w:val="00640833"/>
    <w:rsid w:val="00640878"/>
    <w:rsid w:val="00640895"/>
    <w:rsid w:val="006408C3"/>
    <w:rsid w:val="006409B1"/>
    <w:rsid w:val="00640A55"/>
    <w:rsid w:val="00640C04"/>
    <w:rsid w:val="00640C2A"/>
    <w:rsid w:val="00640CCF"/>
    <w:rsid w:val="00640D69"/>
    <w:rsid w:val="00640D70"/>
    <w:rsid w:val="00640DEF"/>
    <w:rsid w:val="00640DFE"/>
    <w:rsid w:val="00640F1F"/>
    <w:rsid w:val="00640F68"/>
    <w:rsid w:val="00640FC8"/>
    <w:rsid w:val="00640FE5"/>
    <w:rsid w:val="00641071"/>
    <w:rsid w:val="006410DF"/>
    <w:rsid w:val="0064116C"/>
    <w:rsid w:val="00641472"/>
    <w:rsid w:val="00641478"/>
    <w:rsid w:val="006414E3"/>
    <w:rsid w:val="006415E5"/>
    <w:rsid w:val="00641650"/>
    <w:rsid w:val="006416C0"/>
    <w:rsid w:val="006416EF"/>
    <w:rsid w:val="00641775"/>
    <w:rsid w:val="00641812"/>
    <w:rsid w:val="0064192F"/>
    <w:rsid w:val="00641AAB"/>
    <w:rsid w:val="00641C1A"/>
    <w:rsid w:val="00641C40"/>
    <w:rsid w:val="00641CE8"/>
    <w:rsid w:val="00641D43"/>
    <w:rsid w:val="00641DD9"/>
    <w:rsid w:val="00641F53"/>
    <w:rsid w:val="006421D3"/>
    <w:rsid w:val="006422D7"/>
    <w:rsid w:val="00642307"/>
    <w:rsid w:val="00642485"/>
    <w:rsid w:val="006426F1"/>
    <w:rsid w:val="006427AE"/>
    <w:rsid w:val="006428AD"/>
    <w:rsid w:val="00642960"/>
    <w:rsid w:val="0064297A"/>
    <w:rsid w:val="00642AE8"/>
    <w:rsid w:val="00642B83"/>
    <w:rsid w:val="00642BDD"/>
    <w:rsid w:val="00642C86"/>
    <w:rsid w:val="00642E5C"/>
    <w:rsid w:val="00642EE0"/>
    <w:rsid w:val="00643260"/>
    <w:rsid w:val="006432C5"/>
    <w:rsid w:val="006433A0"/>
    <w:rsid w:val="00643456"/>
    <w:rsid w:val="00643518"/>
    <w:rsid w:val="006435A9"/>
    <w:rsid w:val="006436A4"/>
    <w:rsid w:val="006436AB"/>
    <w:rsid w:val="006436F1"/>
    <w:rsid w:val="00643706"/>
    <w:rsid w:val="0064389D"/>
    <w:rsid w:val="006438E0"/>
    <w:rsid w:val="00643987"/>
    <w:rsid w:val="00643AF0"/>
    <w:rsid w:val="00643B67"/>
    <w:rsid w:val="00643B78"/>
    <w:rsid w:val="00643C13"/>
    <w:rsid w:val="00643CCA"/>
    <w:rsid w:val="00643E55"/>
    <w:rsid w:val="00643F4F"/>
    <w:rsid w:val="00644048"/>
    <w:rsid w:val="00644107"/>
    <w:rsid w:val="00644127"/>
    <w:rsid w:val="00644678"/>
    <w:rsid w:val="0064467B"/>
    <w:rsid w:val="00644682"/>
    <w:rsid w:val="006446B0"/>
    <w:rsid w:val="00644750"/>
    <w:rsid w:val="006447C2"/>
    <w:rsid w:val="006447C6"/>
    <w:rsid w:val="00644885"/>
    <w:rsid w:val="00644890"/>
    <w:rsid w:val="006448E6"/>
    <w:rsid w:val="00644AE1"/>
    <w:rsid w:val="00644C21"/>
    <w:rsid w:val="00644C4E"/>
    <w:rsid w:val="00644CAC"/>
    <w:rsid w:val="00644DFF"/>
    <w:rsid w:val="00644E4A"/>
    <w:rsid w:val="00644EB5"/>
    <w:rsid w:val="00644FC6"/>
    <w:rsid w:val="00644FF6"/>
    <w:rsid w:val="006450C0"/>
    <w:rsid w:val="0064515C"/>
    <w:rsid w:val="00645188"/>
    <w:rsid w:val="006452B5"/>
    <w:rsid w:val="00645303"/>
    <w:rsid w:val="00645378"/>
    <w:rsid w:val="00645426"/>
    <w:rsid w:val="0064543F"/>
    <w:rsid w:val="006454EB"/>
    <w:rsid w:val="006454F4"/>
    <w:rsid w:val="00645616"/>
    <w:rsid w:val="0064577B"/>
    <w:rsid w:val="006457E3"/>
    <w:rsid w:val="0064584B"/>
    <w:rsid w:val="00645863"/>
    <w:rsid w:val="00645886"/>
    <w:rsid w:val="0064595E"/>
    <w:rsid w:val="00645CBA"/>
    <w:rsid w:val="00645D80"/>
    <w:rsid w:val="00645E2F"/>
    <w:rsid w:val="00645E9E"/>
    <w:rsid w:val="006460F3"/>
    <w:rsid w:val="0064611B"/>
    <w:rsid w:val="00646122"/>
    <w:rsid w:val="0064635C"/>
    <w:rsid w:val="00646585"/>
    <w:rsid w:val="006465C4"/>
    <w:rsid w:val="006465D9"/>
    <w:rsid w:val="00646844"/>
    <w:rsid w:val="00646A81"/>
    <w:rsid w:val="00646C41"/>
    <w:rsid w:val="00646D29"/>
    <w:rsid w:val="00646DF3"/>
    <w:rsid w:val="00646E0A"/>
    <w:rsid w:val="00646E4B"/>
    <w:rsid w:val="0064705D"/>
    <w:rsid w:val="006470A9"/>
    <w:rsid w:val="006471F6"/>
    <w:rsid w:val="006472B7"/>
    <w:rsid w:val="00647559"/>
    <w:rsid w:val="0064761D"/>
    <w:rsid w:val="00647686"/>
    <w:rsid w:val="00647697"/>
    <w:rsid w:val="006479A1"/>
    <w:rsid w:val="00647F4E"/>
    <w:rsid w:val="00647FEA"/>
    <w:rsid w:val="0065003F"/>
    <w:rsid w:val="00650163"/>
    <w:rsid w:val="006503E6"/>
    <w:rsid w:val="00650458"/>
    <w:rsid w:val="0065048E"/>
    <w:rsid w:val="0065070D"/>
    <w:rsid w:val="0065086B"/>
    <w:rsid w:val="0065093C"/>
    <w:rsid w:val="006509C8"/>
    <w:rsid w:val="00650A31"/>
    <w:rsid w:val="00650B57"/>
    <w:rsid w:val="00650CCC"/>
    <w:rsid w:val="00650CD0"/>
    <w:rsid w:val="00650D7F"/>
    <w:rsid w:val="00650F8E"/>
    <w:rsid w:val="006510C5"/>
    <w:rsid w:val="006510E5"/>
    <w:rsid w:val="00651106"/>
    <w:rsid w:val="00651264"/>
    <w:rsid w:val="00651370"/>
    <w:rsid w:val="006513DB"/>
    <w:rsid w:val="006514CC"/>
    <w:rsid w:val="006514FE"/>
    <w:rsid w:val="006515A3"/>
    <w:rsid w:val="00651654"/>
    <w:rsid w:val="006516F7"/>
    <w:rsid w:val="0065183D"/>
    <w:rsid w:val="0065185F"/>
    <w:rsid w:val="00651949"/>
    <w:rsid w:val="00651A1C"/>
    <w:rsid w:val="00651AE4"/>
    <w:rsid w:val="00651CAB"/>
    <w:rsid w:val="00651CE8"/>
    <w:rsid w:val="00651DEF"/>
    <w:rsid w:val="0065204C"/>
    <w:rsid w:val="00652168"/>
    <w:rsid w:val="006521B1"/>
    <w:rsid w:val="006522C2"/>
    <w:rsid w:val="0065237F"/>
    <w:rsid w:val="0065262F"/>
    <w:rsid w:val="006526A0"/>
    <w:rsid w:val="00652867"/>
    <w:rsid w:val="00652954"/>
    <w:rsid w:val="00652972"/>
    <w:rsid w:val="006529B1"/>
    <w:rsid w:val="00652CBA"/>
    <w:rsid w:val="00652CC3"/>
    <w:rsid w:val="00652D75"/>
    <w:rsid w:val="00652E0F"/>
    <w:rsid w:val="00652E69"/>
    <w:rsid w:val="00653083"/>
    <w:rsid w:val="00653136"/>
    <w:rsid w:val="0065330B"/>
    <w:rsid w:val="0065357D"/>
    <w:rsid w:val="006535D3"/>
    <w:rsid w:val="006536BF"/>
    <w:rsid w:val="006537A5"/>
    <w:rsid w:val="00653847"/>
    <w:rsid w:val="00653865"/>
    <w:rsid w:val="006538B8"/>
    <w:rsid w:val="0065396D"/>
    <w:rsid w:val="006539E7"/>
    <w:rsid w:val="00653ADF"/>
    <w:rsid w:val="00653CE4"/>
    <w:rsid w:val="00653EFB"/>
    <w:rsid w:val="00654025"/>
    <w:rsid w:val="00654288"/>
    <w:rsid w:val="00654598"/>
    <w:rsid w:val="0065461F"/>
    <w:rsid w:val="00654733"/>
    <w:rsid w:val="0065485F"/>
    <w:rsid w:val="006549A0"/>
    <w:rsid w:val="006549EE"/>
    <w:rsid w:val="00654BE0"/>
    <w:rsid w:val="00654C41"/>
    <w:rsid w:val="00654DE0"/>
    <w:rsid w:val="00654F94"/>
    <w:rsid w:val="00655051"/>
    <w:rsid w:val="006551FF"/>
    <w:rsid w:val="006553A3"/>
    <w:rsid w:val="006553EF"/>
    <w:rsid w:val="00655678"/>
    <w:rsid w:val="00655735"/>
    <w:rsid w:val="006557ED"/>
    <w:rsid w:val="0065584F"/>
    <w:rsid w:val="00655911"/>
    <w:rsid w:val="0065591D"/>
    <w:rsid w:val="00655992"/>
    <w:rsid w:val="006559E6"/>
    <w:rsid w:val="006559F9"/>
    <w:rsid w:val="00655A16"/>
    <w:rsid w:val="00655A51"/>
    <w:rsid w:val="00655A93"/>
    <w:rsid w:val="00655D8F"/>
    <w:rsid w:val="00655DDD"/>
    <w:rsid w:val="00655E38"/>
    <w:rsid w:val="00655EFD"/>
    <w:rsid w:val="00655F40"/>
    <w:rsid w:val="0065601D"/>
    <w:rsid w:val="0065623B"/>
    <w:rsid w:val="00656258"/>
    <w:rsid w:val="006563B1"/>
    <w:rsid w:val="006564BC"/>
    <w:rsid w:val="006564BE"/>
    <w:rsid w:val="006565F8"/>
    <w:rsid w:val="00656790"/>
    <w:rsid w:val="00656816"/>
    <w:rsid w:val="006568BD"/>
    <w:rsid w:val="006568CB"/>
    <w:rsid w:val="00656B34"/>
    <w:rsid w:val="00656DDA"/>
    <w:rsid w:val="00656ED4"/>
    <w:rsid w:val="006572C4"/>
    <w:rsid w:val="00657313"/>
    <w:rsid w:val="00657426"/>
    <w:rsid w:val="0065748A"/>
    <w:rsid w:val="006574B0"/>
    <w:rsid w:val="00657684"/>
    <w:rsid w:val="006576DE"/>
    <w:rsid w:val="0065778B"/>
    <w:rsid w:val="006578A2"/>
    <w:rsid w:val="006578E5"/>
    <w:rsid w:val="00657931"/>
    <w:rsid w:val="00657A22"/>
    <w:rsid w:val="00657A3B"/>
    <w:rsid w:val="00657D4B"/>
    <w:rsid w:val="00657D6F"/>
    <w:rsid w:val="00657DB9"/>
    <w:rsid w:val="00657FC1"/>
    <w:rsid w:val="0066009C"/>
    <w:rsid w:val="00660272"/>
    <w:rsid w:val="0066029A"/>
    <w:rsid w:val="006603B2"/>
    <w:rsid w:val="0066049A"/>
    <w:rsid w:val="00660767"/>
    <w:rsid w:val="00660896"/>
    <w:rsid w:val="006609DC"/>
    <w:rsid w:val="00660A5A"/>
    <w:rsid w:val="00660B3C"/>
    <w:rsid w:val="00660C68"/>
    <w:rsid w:val="00660CD4"/>
    <w:rsid w:val="00660D21"/>
    <w:rsid w:val="00660E76"/>
    <w:rsid w:val="00661091"/>
    <w:rsid w:val="00661095"/>
    <w:rsid w:val="0066116B"/>
    <w:rsid w:val="0066130C"/>
    <w:rsid w:val="0066151C"/>
    <w:rsid w:val="0066159C"/>
    <w:rsid w:val="00661769"/>
    <w:rsid w:val="00661799"/>
    <w:rsid w:val="006618BB"/>
    <w:rsid w:val="00661927"/>
    <w:rsid w:val="00661A37"/>
    <w:rsid w:val="00661A78"/>
    <w:rsid w:val="00661AF5"/>
    <w:rsid w:val="00661BDF"/>
    <w:rsid w:val="00661D1A"/>
    <w:rsid w:val="00661DB2"/>
    <w:rsid w:val="00661F01"/>
    <w:rsid w:val="00661FCA"/>
    <w:rsid w:val="0066206B"/>
    <w:rsid w:val="0066243E"/>
    <w:rsid w:val="006624AB"/>
    <w:rsid w:val="006624D7"/>
    <w:rsid w:val="0066251F"/>
    <w:rsid w:val="00662568"/>
    <w:rsid w:val="00662660"/>
    <w:rsid w:val="00662806"/>
    <w:rsid w:val="00662825"/>
    <w:rsid w:val="00662864"/>
    <w:rsid w:val="00662951"/>
    <w:rsid w:val="00662AA7"/>
    <w:rsid w:val="00662AC6"/>
    <w:rsid w:val="00662B1E"/>
    <w:rsid w:val="00662B4C"/>
    <w:rsid w:val="00662D3C"/>
    <w:rsid w:val="00662F3D"/>
    <w:rsid w:val="006631E8"/>
    <w:rsid w:val="006631F3"/>
    <w:rsid w:val="006632BD"/>
    <w:rsid w:val="0066343B"/>
    <w:rsid w:val="00663634"/>
    <w:rsid w:val="006637C3"/>
    <w:rsid w:val="0066394B"/>
    <w:rsid w:val="006639F8"/>
    <w:rsid w:val="00663A06"/>
    <w:rsid w:val="00663A71"/>
    <w:rsid w:val="00663E88"/>
    <w:rsid w:val="00663ED4"/>
    <w:rsid w:val="00663EF7"/>
    <w:rsid w:val="00664009"/>
    <w:rsid w:val="0066419A"/>
    <w:rsid w:val="00664264"/>
    <w:rsid w:val="00664330"/>
    <w:rsid w:val="006643FD"/>
    <w:rsid w:val="006645F7"/>
    <w:rsid w:val="0066472D"/>
    <w:rsid w:val="00664968"/>
    <w:rsid w:val="00664970"/>
    <w:rsid w:val="00664B00"/>
    <w:rsid w:val="00664EF5"/>
    <w:rsid w:val="0066505C"/>
    <w:rsid w:val="006650BB"/>
    <w:rsid w:val="006651D1"/>
    <w:rsid w:val="006652F2"/>
    <w:rsid w:val="00665365"/>
    <w:rsid w:val="00665462"/>
    <w:rsid w:val="0066546F"/>
    <w:rsid w:val="006655EF"/>
    <w:rsid w:val="00665702"/>
    <w:rsid w:val="006657B1"/>
    <w:rsid w:val="00665A90"/>
    <w:rsid w:val="00665BA2"/>
    <w:rsid w:val="00666064"/>
    <w:rsid w:val="00666098"/>
    <w:rsid w:val="0066610E"/>
    <w:rsid w:val="0066615C"/>
    <w:rsid w:val="00666355"/>
    <w:rsid w:val="0066644B"/>
    <w:rsid w:val="00666450"/>
    <w:rsid w:val="00666453"/>
    <w:rsid w:val="0066658E"/>
    <w:rsid w:val="00666713"/>
    <w:rsid w:val="0066673A"/>
    <w:rsid w:val="006667EE"/>
    <w:rsid w:val="006667F0"/>
    <w:rsid w:val="0066687D"/>
    <w:rsid w:val="00666959"/>
    <w:rsid w:val="00666A0E"/>
    <w:rsid w:val="00666A4C"/>
    <w:rsid w:val="00666AB7"/>
    <w:rsid w:val="00666C17"/>
    <w:rsid w:val="00666C27"/>
    <w:rsid w:val="00666CA6"/>
    <w:rsid w:val="00666D62"/>
    <w:rsid w:val="00666FD0"/>
    <w:rsid w:val="00667037"/>
    <w:rsid w:val="00667042"/>
    <w:rsid w:val="006671B3"/>
    <w:rsid w:val="00667209"/>
    <w:rsid w:val="006672A3"/>
    <w:rsid w:val="006672E7"/>
    <w:rsid w:val="006674A8"/>
    <w:rsid w:val="006674C0"/>
    <w:rsid w:val="00667573"/>
    <w:rsid w:val="006675A5"/>
    <w:rsid w:val="006679B9"/>
    <w:rsid w:val="00667A2D"/>
    <w:rsid w:val="00667AEC"/>
    <w:rsid w:val="00667C1B"/>
    <w:rsid w:val="00667C2B"/>
    <w:rsid w:val="00667D36"/>
    <w:rsid w:val="00667E98"/>
    <w:rsid w:val="00667EA4"/>
    <w:rsid w:val="006701B4"/>
    <w:rsid w:val="0067020D"/>
    <w:rsid w:val="00670222"/>
    <w:rsid w:val="006702AF"/>
    <w:rsid w:val="006702CA"/>
    <w:rsid w:val="00670324"/>
    <w:rsid w:val="00670343"/>
    <w:rsid w:val="00670347"/>
    <w:rsid w:val="006704A8"/>
    <w:rsid w:val="0067069A"/>
    <w:rsid w:val="006706DB"/>
    <w:rsid w:val="006707D4"/>
    <w:rsid w:val="006708FE"/>
    <w:rsid w:val="006709EA"/>
    <w:rsid w:val="00670FF6"/>
    <w:rsid w:val="006710A3"/>
    <w:rsid w:val="0067110D"/>
    <w:rsid w:val="0067136E"/>
    <w:rsid w:val="00671596"/>
    <w:rsid w:val="006715D4"/>
    <w:rsid w:val="006717B6"/>
    <w:rsid w:val="006717CE"/>
    <w:rsid w:val="006718CD"/>
    <w:rsid w:val="0067192A"/>
    <w:rsid w:val="0067196F"/>
    <w:rsid w:val="00671A61"/>
    <w:rsid w:val="00671BD5"/>
    <w:rsid w:val="00671CA1"/>
    <w:rsid w:val="00671CED"/>
    <w:rsid w:val="00671CF6"/>
    <w:rsid w:val="00671D09"/>
    <w:rsid w:val="00671D29"/>
    <w:rsid w:val="00671DB2"/>
    <w:rsid w:val="00671DE0"/>
    <w:rsid w:val="00671FCE"/>
    <w:rsid w:val="0067204E"/>
    <w:rsid w:val="006720BA"/>
    <w:rsid w:val="00672133"/>
    <w:rsid w:val="0067213A"/>
    <w:rsid w:val="006721B3"/>
    <w:rsid w:val="0067239B"/>
    <w:rsid w:val="0067288C"/>
    <w:rsid w:val="00672A13"/>
    <w:rsid w:val="00672A9F"/>
    <w:rsid w:val="00672AE3"/>
    <w:rsid w:val="00672B3E"/>
    <w:rsid w:val="00672C4A"/>
    <w:rsid w:val="00672CB2"/>
    <w:rsid w:val="00672D02"/>
    <w:rsid w:val="00672DB8"/>
    <w:rsid w:val="00672DD0"/>
    <w:rsid w:val="00672F89"/>
    <w:rsid w:val="00672FC6"/>
    <w:rsid w:val="00673051"/>
    <w:rsid w:val="006730C7"/>
    <w:rsid w:val="006730CA"/>
    <w:rsid w:val="0067324F"/>
    <w:rsid w:val="0067337F"/>
    <w:rsid w:val="006733B1"/>
    <w:rsid w:val="00673485"/>
    <w:rsid w:val="006736F3"/>
    <w:rsid w:val="006736F9"/>
    <w:rsid w:val="00673AA6"/>
    <w:rsid w:val="00673B1D"/>
    <w:rsid w:val="00673BDF"/>
    <w:rsid w:val="00673D74"/>
    <w:rsid w:val="00673D9B"/>
    <w:rsid w:val="00673E04"/>
    <w:rsid w:val="00674007"/>
    <w:rsid w:val="00674271"/>
    <w:rsid w:val="006742D2"/>
    <w:rsid w:val="006743A0"/>
    <w:rsid w:val="006743F9"/>
    <w:rsid w:val="006745B4"/>
    <w:rsid w:val="006745D5"/>
    <w:rsid w:val="006746CE"/>
    <w:rsid w:val="006747D8"/>
    <w:rsid w:val="0067483E"/>
    <w:rsid w:val="00674930"/>
    <w:rsid w:val="00674C31"/>
    <w:rsid w:val="00674D45"/>
    <w:rsid w:val="00674DD8"/>
    <w:rsid w:val="00674E2D"/>
    <w:rsid w:val="00674F44"/>
    <w:rsid w:val="00675038"/>
    <w:rsid w:val="0067513F"/>
    <w:rsid w:val="006751A1"/>
    <w:rsid w:val="0067537B"/>
    <w:rsid w:val="00675502"/>
    <w:rsid w:val="006755EE"/>
    <w:rsid w:val="00675604"/>
    <w:rsid w:val="00675777"/>
    <w:rsid w:val="006757BC"/>
    <w:rsid w:val="00675829"/>
    <w:rsid w:val="00675884"/>
    <w:rsid w:val="00675982"/>
    <w:rsid w:val="00675A47"/>
    <w:rsid w:val="00675A98"/>
    <w:rsid w:val="00675CFF"/>
    <w:rsid w:val="00675D27"/>
    <w:rsid w:val="00675D3F"/>
    <w:rsid w:val="00675D6B"/>
    <w:rsid w:val="00675EEC"/>
    <w:rsid w:val="00675F01"/>
    <w:rsid w:val="00675F41"/>
    <w:rsid w:val="00675F67"/>
    <w:rsid w:val="00676021"/>
    <w:rsid w:val="0067606C"/>
    <w:rsid w:val="00676111"/>
    <w:rsid w:val="006761E9"/>
    <w:rsid w:val="006765B7"/>
    <w:rsid w:val="006768DF"/>
    <w:rsid w:val="006768FE"/>
    <w:rsid w:val="0067699C"/>
    <w:rsid w:val="006769FE"/>
    <w:rsid w:val="00676B61"/>
    <w:rsid w:val="00676CD5"/>
    <w:rsid w:val="00676EEB"/>
    <w:rsid w:val="00676F71"/>
    <w:rsid w:val="00676FB0"/>
    <w:rsid w:val="0067707C"/>
    <w:rsid w:val="0067717B"/>
    <w:rsid w:val="00677728"/>
    <w:rsid w:val="006778A0"/>
    <w:rsid w:val="0067793D"/>
    <w:rsid w:val="00677A30"/>
    <w:rsid w:val="00677ACB"/>
    <w:rsid w:val="00677C0B"/>
    <w:rsid w:val="00677C50"/>
    <w:rsid w:val="00677C81"/>
    <w:rsid w:val="0068001D"/>
    <w:rsid w:val="00680165"/>
    <w:rsid w:val="006801C9"/>
    <w:rsid w:val="0068025A"/>
    <w:rsid w:val="0068035A"/>
    <w:rsid w:val="00680553"/>
    <w:rsid w:val="006806F5"/>
    <w:rsid w:val="00680706"/>
    <w:rsid w:val="006807BB"/>
    <w:rsid w:val="006807FE"/>
    <w:rsid w:val="0068085A"/>
    <w:rsid w:val="00680AC0"/>
    <w:rsid w:val="00680DE2"/>
    <w:rsid w:val="00680E00"/>
    <w:rsid w:val="00681040"/>
    <w:rsid w:val="0068125F"/>
    <w:rsid w:val="00681460"/>
    <w:rsid w:val="006814B0"/>
    <w:rsid w:val="006815C7"/>
    <w:rsid w:val="00681637"/>
    <w:rsid w:val="0068168C"/>
    <w:rsid w:val="006818AB"/>
    <w:rsid w:val="00681ABF"/>
    <w:rsid w:val="00681D9E"/>
    <w:rsid w:val="00681F8E"/>
    <w:rsid w:val="00682155"/>
    <w:rsid w:val="00682256"/>
    <w:rsid w:val="006824FB"/>
    <w:rsid w:val="0068254C"/>
    <w:rsid w:val="00682559"/>
    <w:rsid w:val="00682627"/>
    <w:rsid w:val="00682649"/>
    <w:rsid w:val="00682729"/>
    <w:rsid w:val="006827D9"/>
    <w:rsid w:val="006828C2"/>
    <w:rsid w:val="0068292D"/>
    <w:rsid w:val="006829BC"/>
    <w:rsid w:val="00682A0A"/>
    <w:rsid w:val="00682AAD"/>
    <w:rsid w:val="00682AAE"/>
    <w:rsid w:val="00682BC4"/>
    <w:rsid w:val="00682D63"/>
    <w:rsid w:val="00682E04"/>
    <w:rsid w:val="00682FD1"/>
    <w:rsid w:val="00683047"/>
    <w:rsid w:val="0068307A"/>
    <w:rsid w:val="006830C8"/>
    <w:rsid w:val="006830D6"/>
    <w:rsid w:val="0068322D"/>
    <w:rsid w:val="006832D2"/>
    <w:rsid w:val="00683346"/>
    <w:rsid w:val="00683462"/>
    <w:rsid w:val="006834E8"/>
    <w:rsid w:val="006835E7"/>
    <w:rsid w:val="0068369B"/>
    <w:rsid w:val="00683810"/>
    <w:rsid w:val="00683B22"/>
    <w:rsid w:val="00683BC6"/>
    <w:rsid w:val="00683C71"/>
    <w:rsid w:val="00683C8C"/>
    <w:rsid w:val="00683C9F"/>
    <w:rsid w:val="00683CFC"/>
    <w:rsid w:val="00683E37"/>
    <w:rsid w:val="00683F24"/>
    <w:rsid w:val="00683FA6"/>
    <w:rsid w:val="00683FB5"/>
    <w:rsid w:val="006840A2"/>
    <w:rsid w:val="006840F6"/>
    <w:rsid w:val="0068418B"/>
    <w:rsid w:val="006841B2"/>
    <w:rsid w:val="0068427B"/>
    <w:rsid w:val="00684374"/>
    <w:rsid w:val="00684516"/>
    <w:rsid w:val="00684702"/>
    <w:rsid w:val="0068472D"/>
    <w:rsid w:val="006847FB"/>
    <w:rsid w:val="00684874"/>
    <w:rsid w:val="00684A25"/>
    <w:rsid w:val="00684C02"/>
    <w:rsid w:val="00684D35"/>
    <w:rsid w:val="00684EA2"/>
    <w:rsid w:val="00684F11"/>
    <w:rsid w:val="006852FA"/>
    <w:rsid w:val="006853E9"/>
    <w:rsid w:val="00685528"/>
    <w:rsid w:val="0068556C"/>
    <w:rsid w:val="00685791"/>
    <w:rsid w:val="00685C69"/>
    <w:rsid w:val="00685C6E"/>
    <w:rsid w:val="00685CC9"/>
    <w:rsid w:val="00685D82"/>
    <w:rsid w:val="00685DBA"/>
    <w:rsid w:val="00685E16"/>
    <w:rsid w:val="00685E1E"/>
    <w:rsid w:val="00685EFC"/>
    <w:rsid w:val="00685F43"/>
    <w:rsid w:val="00686082"/>
    <w:rsid w:val="006861DF"/>
    <w:rsid w:val="006861FD"/>
    <w:rsid w:val="006863F5"/>
    <w:rsid w:val="00686415"/>
    <w:rsid w:val="00686433"/>
    <w:rsid w:val="0068656C"/>
    <w:rsid w:val="00686698"/>
    <w:rsid w:val="00686873"/>
    <w:rsid w:val="00686883"/>
    <w:rsid w:val="006868C9"/>
    <w:rsid w:val="00686904"/>
    <w:rsid w:val="00686B17"/>
    <w:rsid w:val="00686F04"/>
    <w:rsid w:val="00686FDD"/>
    <w:rsid w:val="00686FE5"/>
    <w:rsid w:val="00687115"/>
    <w:rsid w:val="00687177"/>
    <w:rsid w:val="0068718C"/>
    <w:rsid w:val="0068729D"/>
    <w:rsid w:val="00687423"/>
    <w:rsid w:val="00687A01"/>
    <w:rsid w:val="00687A4A"/>
    <w:rsid w:val="00687B95"/>
    <w:rsid w:val="00687BAA"/>
    <w:rsid w:val="00687C0D"/>
    <w:rsid w:val="006900BE"/>
    <w:rsid w:val="006904CE"/>
    <w:rsid w:val="006904E0"/>
    <w:rsid w:val="006904F8"/>
    <w:rsid w:val="00690574"/>
    <w:rsid w:val="00690672"/>
    <w:rsid w:val="00690681"/>
    <w:rsid w:val="00690770"/>
    <w:rsid w:val="00690830"/>
    <w:rsid w:val="006908BE"/>
    <w:rsid w:val="00690A26"/>
    <w:rsid w:val="00690C79"/>
    <w:rsid w:val="00690EC9"/>
    <w:rsid w:val="0069101C"/>
    <w:rsid w:val="006910E0"/>
    <w:rsid w:val="00691190"/>
    <w:rsid w:val="00691212"/>
    <w:rsid w:val="00691292"/>
    <w:rsid w:val="006913E8"/>
    <w:rsid w:val="00691449"/>
    <w:rsid w:val="0069163F"/>
    <w:rsid w:val="00691647"/>
    <w:rsid w:val="00691796"/>
    <w:rsid w:val="006917AD"/>
    <w:rsid w:val="00691DEC"/>
    <w:rsid w:val="00691E6E"/>
    <w:rsid w:val="00691ECB"/>
    <w:rsid w:val="006921C7"/>
    <w:rsid w:val="0069245D"/>
    <w:rsid w:val="00692704"/>
    <w:rsid w:val="00692A25"/>
    <w:rsid w:val="00692BB3"/>
    <w:rsid w:val="00692C37"/>
    <w:rsid w:val="00692CF6"/>
    <w:rsid w:val="00692D48"/>
    <w:rsid w:val="00692DBE"/>
    <w:rsid w:val="00692EE6"/>
    <w:rsid w:val="00692F73"/>
    <w:rsid w:val="00693092"/>
    <w:rsid w:val="006930AE"/>
    <w:rsid w:val="006931EF"/>
    <w:rsid w:val="00693289"/>
    <w:rsid w:val="00693360"/>
    <w:rsid w:val="006933E0"/>
    <w:rsid w:val="006939AC"/>
    <w:rsid w:val="00693CDC"/>
    <w:rsid w:val="00693E7D"/>
    <w:rsid w:val="00693F53"/>
    <w:rsid w:val="00694024"/>
    <w:rsid w:val="00694061"/>
    <w:rsid w:val="006940AD"/>
    <w:rsid w:val="00694709"/>
    <w:rsid w:val="0069486C"/>
    <w:rsid w:val="00694B1A"/>
    <w:rsid w:val="00694FCF"/>
    <w:rsid w:val="006950C2"/>
    <w:rsid w:val="00695201"/>
    <w:rsid w:val="00695529"/>
    <w:rsid w:val="006955C6"/>
    <w:rsid w:val="006956AB"/>
    <w:rsid w:val="00695780"/>
    <w:rsid w:val="0069587D"/>
    <w:rsid w:val="0069589C"/>
    <w:rsid w:val="006958F6"/>
    <w:rsid w:val="006959AB"/>
    <w:rsid w:val="006959B9"/>
    <w:rsid w:val="00695AA8"/>
    <w:rsid w:val="00695B3F"/>
    <w:rsid w:val="00695C1A"/>
    <w:rsid w:val="00695CAD"/>
    <w:rsid w:val="00695CD0"/>
    <w:rsid w:val="00695ED8"/>
    <w:rsid w:val="00695F97"/>
    <w:rsid w:val="00696071"/>
    <w:rsid w:val="006960FC"/>
    <w:rsid w:val="0069611F"/>
    <w:rsid w:val="00696185"/>
    <w:rsid w:val="0069626F"/>
    <w:rsid w:val="006963DA"/>
    <w:rsid w:val="006966DD"/>
    <w:rsid w:val="006968C3"/>
    <w:rsid w:val="00696A07"/>
    <w:rsid w:val="00696AD8"/>
    <w:rsid w:val="00696B89"/>
    <w:rsid w:val="00696C3C"/>
    <w:rsid w:val="00696C81"/>
    <w:rsid w:val="00696D46"/>
    <w:rsid w:val="00696DDC"/>
    <w:rsid w:val="00696E74"/>
    <w:rsid w:val="00696E9B"/>
    <w:rsid w:val="00696F70"/>
    <w:rsid w:val="006970AE"/>
    <w:rsid w:val="006970F8"/>
    <w:rsid w:val="006973D3"/>
    <w:rsid w:val="006974FC"/>
    <w:rsid w:val="00697577"/>
    <w:rsid w:val="00697580"/>
    <w:rsid w:val="0069761F"/>
    <w:rsid w:val="00697744"/>
    <w:rsid w:val="00697871"/>
    <w:rsid w:val="006978A0"/>
    <w:rsid w:val="00697A36"/>
    <w:rsid w:val="00697B22"/>
    <w:rsid w:val="00697EAD"/>
    <w:rsid w:val="006A018C"/>
    <w:rsid w:val="006A01A2"/>
    <w:rsid w:val="006A034A"/>
    <w:rsid w:val="006A0364"/>
    <w:rsid w:val="006A044B"/>
    <w:rsid w:val="006A05D1"/>
    <w:rsid w:val="006A05F7"/>
    <w:rsid w:val="006A070E"/>
    <w:rsid w:val="006A09EA"/>
    <w:rsid w:val="006A0A68"/>
    <w:rsid w:val="006A0BCC"/>
    <w:rsid w:val="006A0C31"/>
    <w:rsid w:val="006A0C8A"/>
    <w:rsid w:val="006A0CED"/>
    <w:rsid w:val="006A0DC1"/>
    <w:rsid w:val="006A0DE8"/>
    <w:rsid w:val="006A0E98"/>
    <w:rsid w:val="006A1109"/>
    <w:rsid w:val="006A1410"/>
    <w:rsid w:val="006A1634"/>
    <w:rsid w:val="006A1673"/>
    <w:rsid w:val="006A18A4"/>
    <w:rsid w:val="006A1B2E"/>
    <w:rsid w:val="006A2051"/>
    <w:rsid w:val="006A215E"/>
    <w:rsid w:val="006A2361"/>
    <w:rsid w:val="006A23EB"/>
    <w:rsid w:val="006A2763"/>
    <w:rsid w:val="006A2810"/>
    <w:rsid w:val="006A2826"/>
    <w:rsid w:val="006A28B0"/>
    <w:rsid w:val="006A2989"/>
    <w:rsid w:val="006A31C5"/>
    <w:rsid w:val="006A31CC"/>
    <w:rsid w:val="006A32DD"/>
    <w:rsid w:val="006A3367"/>
    <w:rsid w:val="006A33BC"/>
    <w:rsid w:val="006A3456"/>
    <w:rsid w:val="006A34DB"/>
    <w:rsid w:val="006A3520"/>
    <w:rsid w:val="006A3696"/>
    <w:rsid w:val="006A37C8"/>
    <w:rsid w:val="006A39F5"/>
    <w:rsid w:val="006A3A9A"/>
    <w:rsid w:val="006A3C84"/>
    <w:rsid w:val="006A3CCD"/>
    <w:rsid w:val="006A3E16"/>
    <w:rsid w:val="006A3E39"/>
    <w:rsid w:val="006A3F03"/>
    <w:rsid w:val="006A3FA8"/>
    <w:rsid w:val="006A40F2"/>
    <w:rsid w:val="006A46A7"/>
    <w:rsid w:val="006A48D1"/>
    <w:rsid w:val="006A48F8"/>
    <w:rsid w:val="006A4A15"/>
    <w:rsid w:val="006A4BB7"/>
    <w:rsid w:val="006A4C21"/>
    <w:rsid w:val="006A4E72"/>
    <w:rsid w:val="006A4E9F"/>
    <w:rsid w:val="006A51E2"/>
    <w:rsid w:val="006A51EF"/>
    <w:rsid w:val="006A520B"/>
    <w:rsid w:val="006A52E7"/>
    <w:rsid w:val="006A53B7"/>
    <w:rsid w:val="006A5563"/>
    <w:rsid w:val="006A55E1"/>
    <w:rsid w:val="006A58E9"/>
    <w:rsid w:val="006A592C"/>
    <w:rsid w:val="006A5B8C"/>
    <w:rsid w:val="006A5B9F"/>
    <w:rsid w:val="006A5DB9"/>
    <w:rsid w:val="006A5E85"/>
    <w:rsid w:val="006A621B"/>
    <w:rsid w:val="006A633E"/>
    <w:rsid w:val="006A6467"/>
    <w:rsid w:val="006A6510"/>
    <w:rsid w:val="006A681F"/>
    <w:rsid w:val="006A685E"/>
    <w:rsid w:val="006A6965"/>
    <w:rsid w:val="006A6AB1"/>
    <w:rsid w:val="006A6AEA"/>
    <w:rsid w:val="006A6B28"/>
    <w:rsid w:val="006A6B60"/>
    <w:rsid w:val="006A6BA2"/>
    <w:rsid w:val="006A6CD5"/>
    <w:rsid w:val="006A6CEA"/>
    <w:rsid w:val="006A6DE7"/>
    <w:rsid w:val="006A6E82"/>
    <w:rsid w:val="006A6EEE"/>
    <w:rsid w:val="006A6F9C"/>
    <w:rsid w:val="006A6FB0"/>
    <w:rsid w:val="006A71AB"/>
    <w:rsid w:val="006A732E"/>
    <w:rsid w:val="006A7421"/>
    <w:rsid w:val="006A7616"/>
    <w:rsid w:val="006A79F6"/>
    <w:rsid w:val="006A7A33"/>
    <w:rsid w:val="006A7AB7"/>
    <w:rsid w:val="006A7B34"/>
    <w:rsid w:val="006A7B56"/>
    <w:rsid w:val="006A7BF3"/>
    <w:rsid w:val="006A7D58"/>
    <w:rsid w:val="006A7DD7"/>
    <w:rsid w:val="006A7E55"/>
    <w:rsid w:val="006A7EA6"/>
    <w:rsid w:val="006B002B"/>
    <w:rsid w:val="006B0254"/>
    <w:rsid w:val="006B0720"/>
    <w:rsid w:val="006B086F"/>
    <w:rsid w:val="006B0972"/>
    <w:rsid w:val="006B0A69"/>
    <w:rsid w:val="006B0ACF"/>
    <w:rsid w:val="006B0CB9"/>
    <w:rsid w:val="006B0F64"/>
    <w:rsid w:val="006B0F66"/>
    <w:rsid w:val="006B0FFA"/>
    <w:rsid w:val="006B108D"/>
    <w:rsid w:val="006B1112"/>
    <w:rsid w:val="006B126D"/>
    <w:rsid w:val="006B12FB"/>
    <w:rsid w:val="006B1437"/>
    <w:rsid w:val="006B146F"/>
    <w:rsid w:val="006B16FE"/>
    <w:rsid w:val="006B175F"/>
    <w:rsid w:val="006B1A65"/>
    <w:rsid w:val="006B1BB8"/>
    <w:rsid w:val="006B1BEE"/>
    <w:rsid w:val="006B1D21"/>
    <w:rsid w:val="006B1E3B"/>
    <w:rsid w:val="006B204E"/>
    <w:rsid w:val="006B20DF"/>
    <w:rsid w:val="006B2396"/>
    <w:rsid w:val="006B241B"/>
    <w:rsid w:val="006B265B"/>
    <w:rsid w:val="006B272D"/>
    <w:rsid w:val="006B27E6"/>
    <w:rsid w:val="006B2877"/>
    <w:rsid w:val="006B29D9"/>
    <w:rsid w:val="006B2A89"/>
    <w:rsid w:val="006B2AB8"/>
    <w:rsid w:val="006B2C01"/>
    <w:rsid w:val="006B2CC5"/>
    <w:rsid w:val="006B2D73"/>
    <w:rsid w:val="006B3079"/>
    <w:rsid w:val="006B325A"/>
    <w:rsid w:val="006B3287"/>
    <w:rsid w:val="006B328D"/>
    <w:rsid w:val="006B381C"/>
    <w:rsid w:val="006B382A"/>
    <w:rsid w:val="006B3834"/>
    <w:rsid w:val="006B38C7"/>
    <w:rsid w:val="006B3AF5"/>
    <w:rsid w:val="006B3B3C"/>
    <w:rsid w:val="006B3B4A"/>
    <w:rsid w:val="006B3B66"/>
    <w:rsid w:val="006B3B84"/>
    <w:rsid w:val="006B3BEE"/>
    <w:rsid w:val="006B3BEF"/>
    <w:rsid w:val="006B3C26"/>
    <w:rsid w:val="006B3C81"/>
    <w:rsid w:val="006B3CCE"/>
    <w:rsid w:val="006B3DA6"/>
    <w:rsid w:val="006B3E1E"/>
    <w:rsid w:val="006B3E20"/>
    <w:rsid w:val="006B3ECF"/>
    <w:rsid w:val="006B3F2D"/>
    <w:rsid w:val="006B441E"/>
    <w:rsid w:val="006B4458"/>
    <w:rsid w:val="006B4513"/>
    <w:rsid w:val="006B4707"/>
    <w:rsid w:val="006B4773"/>
    <w:rsid w:val="006B4795"/>
    <w:rsid w:val="006B48B7"/>
    <w:rsid w:val="006B49CD"/>
    <w:rsid w:val="006B4A10"/>
    <w:rsid w:val="006B4BA3"/>
    <w:rsid w:val="006B4C64"/>
    <w:rsid w:val="006B4E64"/>
    <w:rsid w:val="006B4EB5"/>
    <w:rsid w:val="006B4F81"/>
    <w:rsid w:val="006B50B0"/>
    <w:rsid w:val="006B5194"/>
    <w:rsid w:val="006B53C6"/>
    <w:rsid w:val="006B53EB"/>
    <w:rsid w:val="006B5479"/>
    <w:rsid w:val="006B5558"/>
    <w:rsid w:val="006B5671"/>
    <w:rsid w:val="006B58C8"/>
    <w:rsid w:val="006B5956"/>
    <w:rsid w:val="006B5993"/>
    <w:rsid w:val="006B5A77"/>
    <w:rsid w:val="006B5B2D"/>
    <w:rsid w:val="006B5BED"/>
    <w:rsid w:val="006B5D1D"/>
    <w:rsid w:val="006B5DA6"/>
    <w:rsid w:val="006B5FA2"/>
    <w:rsid w:val="006B6112"/>
    <w:rsid w:val="006B627D"/>
    <w:rsid w:val="006B631E"/>
    <w:rsid w:val="006B63F3"/>
    <w:rsid w:val="006B6533"/>
    <w:rsid w:val="006B654D"/>
    <w:rsid w:val="006B6550"/>
    <w:rsid w:val="006B6609"/>
    <w:rsid w:val="006B6755"/>
    <w:rsid w:val="006B682B"/>
    <w:rsid w:val="006B6878"/>
    <w:rsid w:val="006B6A1C"/>
    <w:rsid w:val="006B6AB2"/>
    <w:rsid w:val="006B6B2B"/>
    <w:rsid w:val="006B6B41"/>
    <w:rsid w:val="006B6B82"/>
    <w:rsid w:val="006B6BDA"/>
    <w:rsid w:val="006B6D38"/>
    <w:rsid w:val="006B71FE"/>
    <w:rsid w:val="006B7367"/>
    <w:rsid w:val="006B73E5"/>
    <w:rsid w:val="006B740F"/>
    <w:rsid w:val="006B7518"/>
    <w:rsid w:val="006B790F"/>
    <w:rsid w:val="006B7B62"/>
    <w:rsid w:val="006B7CAC"/>
    <w:rsid w:val="006B7CDF"/>
    <w:rsid w:val="006B7DB1"/>
    <w:rsid w:val="006B7DFE"/>
    <w:rsid w:val="006B7E32"/>
    <w:rsid w:val="006B7E77"/>
    <w:rsid w:val="006B7E8D"/>
    <w:rsid w:val="006B7EB2"/>
    <w:rsid w:val="006B7EC5"/>
    <w:rsid w:val="006B7F97"/>
    <w:rsid w:val="006C001A"/>
    <w:rsid w:val="006C0054"/>
    <w:rsid w:val="006C011E"/>
    <w:rsid w:val="006C0185"/>
    <w:rsid w:val="006C0345"/>
    <w:rsid w:val="006C0382"/>
    <w:rsid w:val="006C058C"/>
    <w:rsid w:val="006C06C8"/>
    <w:rsid w:val="006C08F5"/>
    <w:rsid w:val="006C09C2"/>
    <w:rsid w:val="006C0A90"/>
    <w:rsid w:val="006C0D74"/>
    <w:rsid w:val="006C0E6D"/>
    <w:rsid w:val="006C0EEB"/>
    <w:rsid w:val="006C10CB"/>
    <w:rsid w:val="006C11D9"/>
    <w:rsid w:val="006C12E7"/>
    <w:rsid w:val="006C1511"/>
    <w:rsid w:val="006C167F"/>
    <w:rsid w:val="006C16EC"/>
    <w:rsid w:val="006C178F"/>
    <w:rsid w:val="006C17DB"/>
    <w:rsid w:val="006C1858"/>
    <w:rsid w:val="006C18C9"/>
    <w:rsid w:val="006C1B56"/>
    <w:rsid w:val="006C1B8A"/>
    <w:rsid w:val="006C1BA4"/>
    <w:rsid w:val="006C1C5B"/>
    <w:rsid w:val="006C1D16"/>
    <w:rsid w:val="006C1DDD"/>
    <w:rsid w:val="006C1E7A"/>
    <w:rsid w:val="006C1FAE"/>
    <w:rsid w:val="006C214F"/>
    <w:rsid w:val="006C21C4"/>
    <w:rsid w:val="006C227E"/>
    <w:rsid w:val="006C23DA"/>
    <w:rsid w:val="006C24E6"/>
    <w:rsid w:val="006C24FA"/>
    <w:rsid w:val="006C26CC"/>
    <w:rsid w:val="006C26D6"/>
    <w:rsid w:val="006C2861"/>
    <w:rsid w:val="006C2917"/>
    <w:rsid w:val="006C2A51"/>
    <w:rsid w:val="006C2B6C"/>
    <w:rsid w:val="006C2E6E"/>
    <w:rsid w:val="006C2EC4"/>
    <w:rsid w:val="006C2F12"/>
    <w:rsid w:val="006C30EB"/>
    <w:rsid w:val="006C3179"/>
    <w:rsid w:val="006C32E5"/>
    <w:rsid w:val="006C3498"/>
    <w:rsid w:val="006C371B"/>
    <w:rsid w:val="006C3759"/>
    <w:rsid w:val="006C3775"/>
    <w:rsid w:val="006C3867"/>
    <w:rsid w:val="006C38F1"/>
    <w:rsid w:val="006C3BB8"/>
    <w:rsid w:val="006C3E42"/>
    <w:rsid w:val="006C3FC6"/>
    <w:rsid w:val="006C431F"/>
    <w:rsid w:val="006C4336"/>
    <w:rsid w:val="006C43B0"/>
    <w:rsid w:val="006C43D0"/>
    <w:rsid w:val="006C43FB"/>
    <w:rsid w:val="006C4435"/>
    <w:rsid w:val="006C459C"/>
    <w:rsid w:val="006C4622"/>
    <w:rsid w:val="006C4652"/>
    <w:rsid w:val="006C4690"/>
    <w:rsid w:val="006C47D4"/>
    <w:rsid w:val="006C497C"/>
    <w:rsid w:val="006C49A2"/>
    <w:rsid w:val="006C49FD"/>
    <w:rsid w:val="006C4A68"/>
    <w:rsid w:val="006C4A98"/>
    <w:rsid w:val="006C4B50"/>
    <w:rsid w:val="006C4EFB"/>
    <w:rsid w:val="006C4F39"/>
    <w:rsid w:val="006C4F83"/>
    <w:rsid w:val="006C501B"/>
    <w:rsid w:val="006C502F"/>
    <w:rsid w:val="006C50D3"/>
    <w:rsid w:val="006C5230"/>
    <w:rsid w:val="006C5283"/>
    <w:rsid w:val="006C53E0"/>
    <w:rsid w:val="006C542F"/>
    <w:rsid w:val="006C55E8"/>
    <w:rsid w:val="006C565F"/>
    <w:rsid w:val="006C56E6"/>
    <w:rsid w:val="006C5909"/>
    <w:rsid w:val="006C598D"/>
    <w:rsid w:val="006C59BC"/>
    <w:rsid w:val="006C5A4E"/>
    <w:rsid w:val="006C5A92"/>
    <w:rsid w:val="006C5AB0"/>
    <w:rsid w:val="006C5AD2"/>
    <w:rsid w:val="006C5ADB"/>
    <w:rsid w:val="006C5BE8"/>
    <w:rsid w:val="006C5BF0"/>
    <w:rsid w:val="006C5D40"/>
    <w:rsid w:val="006C5DC4"/>
    <w:rsid w:val="006C5E4F"/>
    <w:rsid w:val="006C6009"/>
    <w:rsid w:val="006C6076"/>
    <w:rsid w:val="006C60B4"/>
    <w:rsid w:val="006C64B6"/>
    <w:rsid w:val="006C652F"/>
    <w:rsid w:val="006C65BE"/>
    <w:rsid w:val="006C65CF"/>
    <w:rsid w:val="006C6797"/>
    <w:rsid w:val="006C67F3"/>
    <w:rsid w:val="006C6820"/>
    <w:rsid w:val="006C6912"/>
    <w:rsid w:val="006C6940"/>
    <w:rsid w:val="006C6A70"/>
    <w:rsid w:val="006C706E"/>
    <w:rsid w:val="006C7070"/>
    <w:rsid w:val="006C70CA"/>
    <w:rsid w:val="006C72DC"/>
    <w:rsid w:val="006C72F4"/>
    <w:rsid w:val="006C75EA"/>
    <w:rsid w:val="006C7843"/>
    <w:rsid w:val="006C785C"/>
    <w:rsid w:val="006C78EF"/>
    <w:rsid w:val="006C7968"/>
    <w:rsid w:val="006C7A42"/>
    <w:rsid w:val="006C7A8C"/>
    <w:rsid w:val="006C7B76"/>
    <w:rsid w:val="006C7B9D"/>
    <w:rsid w:val="006C7E53"/>
    <w:rsid w:val="006C7F65"/>
    <w:rsid w:val="006D0240"/>
    <w:rsid w:val="006D0297"/>
    <w:rsid w:val="006D0372"/>
    <w:rsid w:val="006D0415"/>
    <w:rsid w:val="006D0486"/>
    <w:rsid w:val="006D052F"/>
    <w:rsid w:val="006D05E1"/>
    <w:rsid w:val="006D065A"/>
    <w:rsid w:val="006D0701"/>
    <w:rsid w:val="006D0857"/>
    <w:rsid w:val="006D08F2"/>
    <w:rsid w:val="006D09FB"/>
    <w:rsid w:val="006D0A18"/>
    <w:rsid w:val="006D0A7C"/>
    <w:rsid w:val="006D0D3F"/>
    <w:rsid w:val="006D11C8"/>
    <w:rsid w:val="006D1352"/>
    <w:rsid w:val="006D14E7"/>
    <w:rsid w:val="006D1638"/>
    <w:rsid w:val="006D174C"/>
    <w:rsid w:val="006D17E5"/>
    <w:rsid w:val="006D186D"/>
    <w:rsid w:val="006D1BFA"/>
    <w:rsid w:val="006D1C38"/>
    <w:rsid w:val="006D1E09"/>
    <w:rsid w:val="006D1E48"/>
    <w:rsid w:val="006D1E8C"/>
    <w:rsid w:val="006D1FC9"/>
    <w:rsid w:val="006D2029"/>
    <w:rsid w:val="006D206A"/>
    <w:rsid w:val="006D207B"/>
    <w:rsid w:val="006D2170"/>
    <w:rsid w:val="006D237F"/>
    <w:rsid w:val="006D23A2"/>
    <w:rsid w:val="006D244D"/>
    <w:rsid w:val="006D25EA"/>
    <w:rsid w:val="006D2692"/>
    <w:rsid w:val="006D269D"/>
    <w:rsid w:val="006D272B"/>
    <w:rsid w:val="006D2881"/>
    <w:rsid w:val="006D2888"/>
    <w:rsid w:val="006D28BC"/>
    <w:rsid w:val="006D2D3E"/>
    <w:rsid w:val="006D2E01"/>
    <w:rsid w:val="006D2F3D"/>
    <w:rsid w:val="006D3343"/>
    <w:rsid w:val="006D343F"/>
    <w:rsid w:val="006D352B"/>
    <w:rsid w:val="006D3578"/>
    <w:rsid w:val="006D368F"/>
    <w:rsid w:val="006D36ED"/>
    <w:rsid w:val="006D3816"/>
    <w:rsid w:val="006D3983"/>
    <w:rsid w:val="006D3A1A"/>
    <w:rsid w:val="006D3BEF"/>
    <w:rsid w:val="006D3D7F"/>
    <w:rsid w:val="006D3E1F"/>
    <w:rsid w:val="006D442E"/>
    <w:rsid w:val="006D46E4"/>
    <w:rsid w:val="006D4717"/>
    <w:rsid w:val="006D4799"/>
    <w:rsid w:val="006D479C"/>
    <w:rsid w:val="006D47CF"/>
    <w:rsid w:val="006D48A3"/>
    <w:rsid w:val="006D493E"/>
    <w:rsid w:val="006D4943"/>
    <w:rsid w:val="006D4976"/>
    <w:rsid w:val="006D499C"/>
    <w:rsid w:val="006D49BE"/>
    <w:rsid w:val="006D49DF"/>
    <w:rsid w:val="006D4A88"/>
    <w:rsid w:val="006D4AD4"/>
    <w:rsid w:val="006D4BE5"/>
    <w:rsid w:val="006D4DC8"/>
    <w:rsid w:val="006D4DCB"/>
    <w:rsid w:val="006D51A1"/>
    <w:rsid w:val="006D53D6"/>
    <w:rsid w:val="006D54F6"/>
    <w:rsid w:val="006D57F0"/>
    <w:rsid w:val="006D5808"/>
    <w:rsid w:val="006D5A1F"/>
    <w:rsid w:val="006D5C95"/>
    <w:rsid w:val="006D5CB5"/>
    <w:rsid w:val="006D5D76"/>
    <w:rsid w:val="006D5E9F"/>
    <w:rsid w:val="006D5EF7"/>
    <w:rsid w:val="006D6165"/>
    <w:rsid w:val="006D623D"/>
    <w:rsid w:val="006D642B"/>
    <w:rsid w:val="006D6454"/>
    <w:rsid w:val="006D652D"/>
    <w:rsid w:val="006D6762"/>
    <w:rsid w:val="006D678B"/>
    <w:rsid w:val="006D68B6"/>
    <w:rsid w:val="006D6A67"/>
    <w:rsid w:val="006D6AE8"/>
    <w:rsid w:val="006D6BD4"/>
    <w:rsid w:val="006D6C8F"/>
    <w:rsid w:val="006D6D06"/>
    <w:rsid w:val="006D6D18"/>
    <w:rsid w:val="006D6E34"/>
    <w:rsid w:val="006D6F30"/>
    <w:rsid w:val="006D6F7B"/>
    <w:rsid w:val="006D715D"/>
    <w:rsid w:val="006D726A"/>
    <w:rsid w:val="006D72E7"/>
    <w:rsid w:val="006D73F2"/>
    <w:rsid w:val="006D7482"/>
    <w:rsid w:val="006D75DF"/>
    <w:rsid w:val="006D7607"/>
    <w:rsid w:val="006D792B"/>
    <w:rsid w:val="006D7937"/>
    <w:rsid w:val="006D7A6D"/>
    <w:rsid w:val="006D7ACE"/>
    <w:rsid w:val="006D7B35"/>
    <w:rsid w:val="006D7CA4"/>
    <w:rsid w:val="006D7D95"/>
    <w:rsid w:val="006D7F73"/>
    <w:rsid w:val="006D7FEE"/>
    <w:rsid w:val="006E0071"/>
    <w:rsid w:val="006E0106"/>
    <w:rsid w:val="006E01A6"/>
    <w:rsid w:val="006E01FA"/>
    <w:rsid w:val="006E037C"/>
    <w:rsid w:val="006E0598"/>
    <w:rsid w:val="006E05C2"/>
    <w:rsid w:val="006E062B"/>
    <w:rsid w:val="006E07D4"/>
    <w:rsid w:val="006E09B6"/>
    <w:rsid w:val="006E09EC"/>
    <w:rsid w:val="006E0A94"/>
    <w:rsid w:val="006E0AE1"/>
    <w:rsid w:val="006E0AF3"/>
    <w:rsid w:val="006E0C64"/>
    <w:rsid w:val="006E0DC2"/>
    <w:rsid w:val="006E0DEA"/>
    <w:rsid w:val="006E0FB1"/>
    <w:rsid w:val="006E1056"/>
    <w:rsid w:val="006E10F5"/>
    <w:rsid w:val="006E1186"/>
    <w:rsid w:val="006E120E"/>
    <w:rsid w:val="006E130D"/>
    <w:rsid w:val="006E1338"/>
    <w:rsid w:val="006E1380"/>
    <w:rsid w:val="006E138B"/>
    <w:rsid w:val="006E1506"/>
    <w:rsid w:val="006E15BC"/>
    <w:rsid w:val="006E16BE"/>
    <w:rsid w:val="006E1729"/>
    <w:rsid w:val="006E1A81"/>
    <w:rsid w:val="006E1AFE"/>
    <w:rsid w:val="006E1B88"/>
    <w:rsid w:val="006E1BEA"/>
    <w:rsid w:val="006E1EB6"/>
    <w:rsid w:val="006E22FA"/>
    <w:rsid w:val="006E2428"/>
    <w:rsid w:val="006E2556"/>
    <w:rsid w:val="006E2589"/>
    <w:rsid w:val="006E267F"/>
    <w:rsid w:val="006E2695"/>
    <w:rsid w:val="006E26D4"/>
    <w:rsid w:val="006E293A"/>
    <w:rsid w:val="006E2947"/>
    <w:rsid w:val="006E2A0D"/>
    <w:rsid w:val="006E2A52"/>
    <w:rsid w:val="006E2C76"/>
    <w:rsid w:val="006E2D35"/>
    <w:rsid w:val="006E2E9A"/>
    <w:rsid w:val="006E321F"/>
    <w:rsid w:val="006E338E"/>
    <w:rsid w:val="006E3448"/>
    <w:rsid w:val="006E3534"/>
    <w:rsid w:val="006E3577"/>
    <w:rsid w:val="006E36D6"/>
    <w:rsid w:val="006E37F3"/>
    <w:rsid w:val="006E3820"/>
    <w:rsid w:val="006E38A2"/>
    <w:rsid w:val="006E38E6"/>
    <w:rsid w:val="006E3B71"/>
    <w:rsid w:val="006E3DF1"/>
    <w:rsid w:val="006E3EB9"/>
    <w:rsid w:val="006E3F4C"/>
    <w:rsid w:val="006E4204"/>
    <w:rsid w:val="006E424D"/>
    <w:rsid w:val="006E4298"/>
    <w:rsid w:val="006E4340"/>
    <w:rsid w:val="006E4640"/>
    <w:rsid w:val="006E4769"/>
    <w:rsid w:val="006E47C3"/>
    <w:rsid w:val="006E47FD"/>
    <w:rsid w:val="006E4867"/>
    <w:rsid w:val="006E488D"/>
    <w:rsid w:val="006E493A"/>
    <w:rsid w:val="006E4A0C"/>
    <w:rsid w:val="006E4B38"/>
    <w:rsid w:val="006E4DCF"/>
    <w:rsid w:val="006E4E05"/>
    <w:rsid w:val="006E4E0B"/>
    <w:rsid w:val="006E4F09"/>
    <w:rsid w:val="006E4F41"/>
    <w:rsid w:val="006E4FC0"/>
    <w:rsid w:val="006E5132"/>
    <w:rsid w:val="006E5468"/>
    <w:rsid w:val="006E54CF"/>
    <w:rsid w:val="006E54D4"/>
    <w:rsid w:val="006E561C"/>
    <w:rsid w:val="006E5674"/>
    <w:rsid w:val="006E5AEA"/>
    <w:rsid w:val="006E5C9F"/>
    <w:rsid w:val="006E5D2D"/>
    <w:rsid w:val="006E5F6E"/>
    <w:rsid w:val="006E5FA3"/>
    <w:rsid w:val="006E6069"/>
    <w:rsid w:val="006E6309"/>
    <w:rsid w:val="006E6384"/>
    <w:rsid w:val="006E63DC"/>
    <w:rsid w:val="006E63EA"/>
    <w:rsid w:val="006E642C"/>
    <w:rsid w:val="006E65C5"/>
    <w:rsid w:val="006E6822"/>
    <w:rsid w:val="006E68FA"/>
    <w:rsid w:val="006E690D"/>
    <w:rsid w:val="006E6A26"/>
    <w:rsid w:val="006E6AF5"/>
    <w:rsid w:val="006E6B03"/>
    <w:rsid w:val="006E6F4C"/>
    <w:rsid w:val="006E7128"/>
    <w:rsid w:val="006E7143"/>
    <w:rsid w:val="006E724F"/>
    <w:rsid w:val="006E7273"/>
    <w:rsid w:val="006E7278"/>
    <w:rsid w:val="006E72A3"/>
    <w:rsid w:val="006E72FA"/>
    <w:rsid w:val="006E74B5"/>
    <w:rsid w:val="006E7558"/>
    <w:rsid w:val="006E758C"/>
    <w:rsid w:val="006E7917"/>
    <w:rsid w:val="006E7A8E"/>
    <w:rsid w:val="006E7B0A"/>
    <w:rsid w:val="006E7B6B"/>
    <w:rsid w:val="006E7C4D"/>
    <w:rsid w:val="006E7CF6"/>
    <w:rsid w:val="006E7D28"/>
    <w:rsid w:val="006E7D83"/>
    <w:rsid w:val="006E7DE9"/>
    <w:rsid w:val="006E7EE4"/>
    <w:rsid w:val="006F0013"/>
    <w:rsid w:val="006F02CC"/>
    <w:rsid w:val="006F0483"/>
    <w:rsid w:val="006F04C6"/>
    <w:rsid w:val="006F070B"/>
    <w:rsid w:val="006F075F"/>
    <w:rsid w:val="006F07E4"/>
    <w:rsid w:val="006F080A"/>
    <w:rsid w:val="006F098D"/>
    <w:rsid w:val="006F0BE3"/>
    <w:rsid w:val="006F0C2F"/>
    <w:rsid w:val="006F0E41"/>
    <w:rsid w:val="006F0EBC"/>
    <w:rsid w:val="006F0F1A"/>
    <w:rsid w:val="006F1282"/>
    <w:rsid w:val="006F12C3"/>
    <w:rsid w:val="006F14D2"/>
    <w:rsid w:val="006F15B6"/>
    <w:rsid w:val="006F179E"/>
    <w:rsid w:val="006F17B6"/>
    <w:rsid w:val="006F1848"/>
    <w:rsid w:val="006F1886"/>
    <w:rsid w:val="006F19EA"/>
    <w:rsid w:val="006F1B21"/>
    <w:rsid w:val="006F1BFF"/>
    <w:rsid w:val="006F1C77"/>
    <w:rsid w:val="006F1E2F"/>
    <w:rsid w:val="006F1F31"/>
    <w:rsid w:val="006F20EB"/>
    <w:rsid w:val="006F22EF"/>
    <w:rsid w:val="006F2395"/>
    <w:rsid w:val="006F23C1"/>
    <w:rsid w:val="006F2500"/>
    <w:rsid w:val="006F2534"/>
    <w:rsid w:val="006F2578"/>
    <w:rsid w:val="006F25F5"/>
    <w:rsid w:val="006F2605"/>
    <w:rsid w:val="006F2656"/>
    <w:rsid w:val="006F2A46"/>
    <w:rsid w:val="006F2A80"/>
    <w:rsid w:val="006F2B5A"/>
    <w:rsid w:val="006F2B73"/>
    <w:rsid w:val="006F2E16"/>
    <w:rsid w:val="006F2F5A"/>
    <w:rsid w:val="006F3000"/>
    <w:rsid w:val="006F321C"/>
    <w:rsid w:val="006F323E"/>
    <w:rsid w:val="006F32DF"/>
    <w:rsid w:val="006F34E0"/>
    <w:rsid w:val="006F361D"/>
    <w:rsid w:val="006F3642"/>
    <w:rsid w:val="006F38AF"/>
    <w:rsid w:val="006F38CD"/>
    <w:rsid w:val="006F39FD"/>
    <w:rsid w:val="006F3BFF"/>
    <w:rsid w:val="006F3D14"/>
    <w:rsid w:val="006F3D1D"/>
    <w:rsid w:val="006F3DB5"/>
    <w:rsid w:val="006F3E37"/>
    <w:rsid w:val="006F3E7C"/>
    <w:rsid w:val="006F3E97"/>
    <w:rsid w:val="006F3EC8"/>
    <w:rsid w:val="006F3FFD"/>
    <w:rsid w:val="006F416D"/>
    <w:rsid w:val="006F43F1"/>
    <w:rsid w:val="006F44B1"/>
    <w:rsid w:val="006F4570"/>
    <w:rsid w:val="006F45BF"/>
    <w:rsid w:val="006F465E"/>
    <w:rsid w:val="006F4737"/>
    <w:rsid w:val="006F48E0"/>
    <w:rsid w:val="006F4A7B"/>
    <w:rsid w:val="006F4B27"/>
    <w:rsid w:val="006F4B87"/>
    <w:rsid w:val="006F4BE5"/>
    <w:rsid w:val="006F4C3E"/>
    <w:rsid w:val="006F4C9E"/>
    <w:rsid w:val="006F4CBB"/>
    <w:rsid w:val="006F4DD5"/>
    <w:rsid w:val="006F4F24"/>
    <w:rsid w:val="006F4F70"/>
    <w:rsid w:val="006F5458"/>
    <w:rsid w:val="006F54AE"/>
    <w:rsid w:val="006F553F"/>
    <w:rsid w:val="006F555C"/>
    <w:rsid w:val="006F56ED"/>
    <w:rsid w:val="006F5717"/>
    <w:rsid w:val="006F572E"/>
    <w:rsid w:val="006F57C6"/>
    <w:rsid w:val="006F5800"/>
    <w:rsid w:val="006F581A"/>
    <w:rsid w:val="006F58B4"/>
    <w:rsid w:val="006F59D4"/>
    <w:rsid w:val="006F5BC8"/>
    <w:rsid w:val="006F5CBD"/>
    <w:rsid w:val="006F5D73"/>
    <w:rsid w:val="006F5DC1"/>
    <w:rsid w:val="006F5DFE"/>
    <w:rsid w:val="006F5FF7"/>
    <w:rsid w:val="006F6029"/>
    <w:rsid w:val="006F608F"/>
    <w:rsid w:val="006F636B"/>
    <w:rsid w:val="006F64EE"/>
    <w:rsid w:val="006F6652"/>
    <w:rsid w:val="006F6711"/>
    <w:rsid w:val="006F6A0D"/>
    <w:rsid w:val="006F6B83"/>
    <w:rsid w:val="006F6D0B"/>
    <w:rsid w:val="006F748E"/>
    <w:rsid w:val="006F764F"/>
    <w:rsid w:val="006F794B"/>
    <w:rsid w:val="006F7B49"/>
    <w:rsid w:val="006F7B67"/>
    <w:rsid w:val="006F7B70"/>
    <w:rsid w:val="006F7BC4"/>
    <w:rsid w:val="006F7C35"/>
    <w:rsid w:val="006F7E6C"/>
    <w:rsid w:val="006F7E73"/>
    <w:rsid w:val="006F7E7B"/>
    <w:rsid w:val="006F7FA6"/>
    <w:rsid w:val="00700000"/>
    <w:rsid w:val="00700012"/>
    <w:rsid w:val="007001CF"/>
    <w:rsid w:val="00700239"/>
    <w:rsid w:val="00700258"/>
    <w:rsid w:val="0070025C"/>
    <w:rsid w:val="007002EC"/>
    <w:rsid w:val="00700368"/>
    <w:rsid w:val="00700416"/>
    <w:rsid w:val="00700616"/>
    <w:rsid w:val="00700656"/>
    <w:rsid w:val="007007AC"/>
    <w:rsid w:val="00700803"/>
    <w:rsid w:val="007009E4"/>
    <w:rsid w:val="00700A96"/>
    <w:rsid w:val="00700D03"/>
    <w:rsid w:val="00700DED"/>
    <w:rsid w:val="00700E09"/>
    <w:rsid w:val="00700EC8"/>
    <w:rsid w:val="00701079"/>
    <w:rsid w:val="007012A2"/>
    <w:rsid w:val="0070132E"/>
    <w:rsid w:val="0070133A"/>
    <w:rsid w:val="00701411"/>
    <w:rsid w:val="0070162A"/>
    <w:rsid w:val="00701830"/>
    <w:rsid w:val="00701A14"/>
    <w:rsid w:val="00701A21"/>
    <w:rsid w:val="00701C59"/>
    <w:rsid w:val="00701F49"/>
    <w:rsid w:val="0070209A"/>
    <w:rsid w:val="00702133"/>
    <w:rsid w:val="00702158"/>
    <w:rsid w:val="00702168"/>
    <w:rsid w:val="007021F6"/>
    <w:rsid w:val="007022FF"/>
    <w:rsid w:val="0070238E"/>
    <w:rsid w:val="007023DF"/>
    <w:rsid w:val="00702407"/>
    <w:rsid w:val="00702516"/>
    <w:rsid w:val="00702560"/>
    <w:rsid w:val="00702660"/>
    <w:rsid w:val="00702674"/>
    <w:rsid w:val="007026B8"/>
    <w:rsid w:val="00702723"/>
    <w:rsid w:val="007027AB"/>
    <w:rsid w:val="00702AD9"/>
    <w:rsid w:val="00702CEB"/>
    <w:rsid w:val="00702EB9"/>
    <w:rsid w:val="00702EF0"/>
    <w:rsid w:val="00702FB6"/>
    <w:rsid w:val="007030CC"/>
    <w:rsid w:val="00703103"/>
    <w:rsid w:val="00703160"/>
    <w:rsid w:val="00703232"/>
    <w:rsid w:val="007032BB"/>
    <w:rsid w:val="007033FF"/>
    <w:rsid w:val="00703435"/>
    <w:rsid w:val="0070358C"/>
    <w:rsid w:val="00703A1B"/>
    <w:rsid w:val="00703DC4"/>
    <w:rsid w:val="00703E81"/>
    <w:rsid w:val="00703F33"/>
    <w:rsid w:val="00703FED"/>
    <w:rsid w:val="007040B5"/>
    <w:rsid w:val="0070418D"/>
    <w:rsid w:val="0070437D"/>
    <w:rsid w:val="0070440A"/>
    <w:rsid w:val="00704415"/>
    <w:rsid w:val="007045C7"/>
    <w:rsid w:val="0070483C"/>
    <w:rsid w:val="007049F3"/>
    <w:rsid w:val="00704AF6"/>
    <w:rsid w:val="00704B8E"/>
    <w:rsid w:val="00704C1E"/>
    <w:rsid w:val="00704C4F"/>
    <w:rsid w:val="00704D98"/>
    <w:rsid w:val="00704EE5"/>
    <w:rsid w:val="00704F30"/>
    <w:rsid w:val="00704F42"/>
    <w:rsid w:val="00704F9F"/>
    <w:rsid w:val="00705147"/>
    <w:rsid w:val="0070519C"/>
    <w:rsid w:val="00705244"/>
    <w:rsid w:val="00705483"/>
    <w:rsid w:val="00705516"/>
    <w:rsid w:val="00705620"/>
    <w:rsid w:val="00705630"/>
    <w:rsid w:val="007056C5"/>
    <w:rsid w:val="007057C4"/>
    <w:rsid w:val="00705823"/>
    <w:rsid w:val="007058D7"/>
    <w:rsid w:val="0070596B"/>
    <w:rsid w:val="00705A03"/>
    <w:rsid w:val="00705AC5"/>
    <w:rsid w:val="00705CDB"/>
    <w:rsid w:val="00705D39"/>
    <w:rsid w:val="00705D76"/>
    <w:rsid w:val="00706223"/>
    <w:rsid w:val="0070633C"/>
    <w:rsid w:val="007063C1"/>
    <w:rsid w:val="007065D3"/>
    <w:rsid w:val="0070668A"/>
    <w:rsid w:val="007066B4"/>
    <w:rsid w:val="007066EB"/>
    <w:rsid w:val="007067DF"/>
    <w:rsid w:val="007067E9"/>
    <w:rsid w:val="00706849"/>
    <w:rsid w:val="007069A4"/>
    <w:rsid w:val="00706A54"/>
    <w:rsid w:val="00706AF8"/>
    <w:rsid w:val="00706C6E"/>
    <w:rsid w:val="00706E22"/>
    <w:rsid w:val="00706EDC"/>
    <w:rsid w:val="00706F31"/>
    <w:rsid w:val="007070EB"/>
    <w:rsid w:val="00707243"/>
    <w:rsid w:val="007072DE"/>
    <w:rsid w:val="0070732B"/>
    <w:rsid w:val="0070736B"/>
    <w:rsid w:val="007075C1"/>
    <w:rsid w:val="00707756"/>
    <w:rsid w:val="00707833"/>
    <w:rsid w:val="00707B26"/>
    <w:rsid w:val="00707CE4"/>
    <w:rsid w:val="00707E95"/>
    <w:rsid w:val="00707EB6"/>
    <w:rsid w:val="00707F0F"/>
    <w:rsid w:val="00710143"/>
    <w:rsid w:val="0071015E"/>
    <w:rsid w:val="007101C2"/>
    <w:rsid w:val="007101D1"/>
    <w:rsid w:val="00710353"/>
    <w:rsid w:val="00710419"/>
    <w:rsid w:val="00710531"/>
    <w:rsid w:val="0071056B"/>
    <w:rsid w:val="0071072C"/>
    <w:rsid w:val="0071083F"/>
    <w:rsid w:val="007109FC"/>
    <w:rsid w:val="00710A8F"/>
    <w:rsid w:val="00710B1D"/>
    <w:rsid w:val="00710CE7"/>
    <w:rsid w:val="00710D30"/>
    <w:rsid w:val="00710D4B"/>
    <w:rsid w:val="00710D83"/>
    <w:rsid w:val="00710DAD"/>
    <w:rsid w:val="00711075"/>
    <w:rsid w:val="007111FB"/>
    <w:rsid w:val="00711225"/>
    <w:rsid w:val="0071137F"/>
    <w:rsid w:val="007113A5"/>
    <w:rsid w:val="0071147A"/>
    <w:rsid w:val="00711490"/>
    <w:rsid w:val="00711561"/>
    <w:rsid w:val="00711587"/>
    <w:rsid w:val="007115B1"/>
    <w:rsid w:val="007115CD"/>
    <w:rsid w:val="00711601"/>
    <w:rsid w:val="00711882"/>
    <w:rsid w:val="007118EC"/>
    <w:rsid w:val="00711906"/>
    <w:rsid w:val="00711908"/>
    <w:rsid w:val="00711B1A"/>
    <w:rsid w:val="00711B2F"/>
    <w:rsid w:val="00711BD5"/>
    <w:rsid w:val="00711CBB"/>
    <w:rsid w:val="00711F0B"/>
    <w:rsid w:val="0071205A"/>
    <w:rsid w:val="00712328"/>
    <w:rsid w:val="0071255F"/>
    <w:rsid w:val="00712591"/>
    <w:rsid w:val="0071269D"/>
    <w:rsid w:val="0071271F"/>
    <w:rsid w:val="00712750"/>
    <w:rsid w:val="007127A9"/>
    <w:rsid w:val="007127FD"/>
    <w:rsid w:val="00712858"/>
    <w:rsid w:val="0071297B"/>
    <w:rsid w:val="00712992"/>
    <w:rsid w:val="00712A32"/>
    <w:rsid w:val="00712CCA"/>
    <w:rsid w:val="00712D2F"/>
    <w:rsid w:val="00712DFF"/>
    <w:rsid w:val="007131E2"/>
    <w:rsid w:val="00713278"/>
    <w:rsid w:val="007132E7"/>
    <w:rsid w:val="007132E9"/>
    <w:rsid w:val="0071339E"/>
    <w:rsid w:val="007134CC"/>
    <w:rsid w:val="0071351C"/>
    <w:rsid w:val="00713572"/>
    <w:rsid w:val="00713999"/>
    <w:rsid w:val="00713AD9"/>
    <w:rsid w:val="00713D17"/>
    <w:rsid w:val="00713D72"/>
    <w:rsid w:val="00713D75"/>
    <w:rsid w:val="00713F47"/>
    <w:rsid w:val="00713F9D"/>
    <w:rsid w:val="007141E5"/>
    <w:rsid w:val="007141E8"/>
    <w:rsid w:val="0071426B"/>
    <w:rsid w:val="00714282"/>
    <w:rsid w:val="0071430D"/>
    <w:rsid w:val="00714424"/>
    <w:rsid w:val="0071450A"/>
    <w:rsid w:val="007145B2"/>
    <w:rsid w:val="007146AA"/>
    <w:rsid w:val="0071471C"/>
    <w:rsid w:val="0071489E"/>
    <w:rsid w:val="00714982"/>
    <w:rsid w:val="00714C69"/>
    <w:rsid w:val="00714DB6"/>
    <w:rsid w:val="00714EDC"/>
    <w:rsid w:val="00715095"/>
    <w:rsid w:val="0071516C"/>
    <w:rsid w:val="007151C0"/>
    <w:rsid w:val="00715222"/>
    <w:rsid w:val="007152BB"/>
    <w:rsid w:val="00715380"/>
    <w:rsid w:val="007153DD"/>
    <w:rsid w:val="0071548C"/>
    <w:rsid w:val="007155D7"/>
    <w:rsid w:val="00715627"/>
    <w:rsid w:val="007156A2"/>
    <w:rsid w:val="007156F8"/>
    <w:rsid w:val="00715752"/>
    <w:rsid w:val="007158D6"/>
    <w:rsid w:val="00715A6F"/>
    <w:rsid w:val="00715B93"/>
    <w:rsid w:val="00715BB7"/>
    <w:rsid w:val="00715DA6"/>
    <w:rsid w:val="00715E27"/>
    <w:rsid w:val="00715E2D"/>
    <w:rsid w:val="00715FC3"/>
    <w:rsid w:val="007162DA"/>
    <w:rsid w:val="0071642C"/>
    <w:rsid w:val="007168F8"/>
    <w:rsid w:val="00716A88"/>
    <w:rsid w:val="00716B45"/>
    <w:rsid w:val="00716B9E"/>
    <w:rsid w:val="00716E16"/>
    <w:rsid w:val="00717289"/>
    <w:rsid w:val="007172CC"/>
    <w:rsid w:val="007172FC"/>
    <w:rsid w:val="00717367"/>
    <w:rsid w:val="007174CB"/>
    <w:rsid w:val="007175D4"/>
    <w:rsid w:val="0071778D"/>
    <w:rsid w:val="007178D3"/>
    <w:rsid w:val="0071792C"/>
    <w:rsid w:val="0071794A"/>
    <w:rsid w:val="00717990"/>
    <w:rsid w:val="00717AFE"/>
    <w:rsid w:val="00717B00"/>
    <w:rsid w:val="00717DB2"/>
    <w:rsid w:val="00717EC4"/>
    <w:rsid w:val="007200AF"/>
    <w:rsid w:val="007200EC"/>
    <w:rsid w:val="007202CF"/>
    <w:rsid w:val="0072039E"/>
    <w:rsid w:val="0072040B"/>
    <w:rsid w:val="0072044B"/>
    <w:rsid w:val="007204DD"/>
    <w:rsid w:val="0072056F"/>
    <w:rsid w:val="007205E1"/>
    <w:rsid w:val="007206C3"/>
    <w:rsid w:val="0072084A"/>
    <w:rsid w:val="0072087D"/>
    <w:rsid w:val="007208C1"/>
    <w:rsid w:val="00720922"/>
    <w:rsid w:val="007209BE"/>
    <w:rsid w:val="007209D1"/>
    <w:rsid w:val="00720A6B"/>
    <w:rsid w:val="00720B3C"/>
    <w:rsid w:val="00720D6F"/>
    <w:rsid w:val="00720DB8"/>
    <w:rsid w:val="00720EA9"/>
    <w:rsid w:val="00720F2D"/>
    <w:rsid w:val="00720FFD"/>
    <w:rsid w:val="00721084"/>
    <w:rsid w:val="00721226"/>
    <w:rsid w:val="00721390"/>
    <w:rsid w:val="007213A4"/>
    <w:rsid w:val="007213E7"/>
    <w:rsid w:val="00721450"/>
    <w:rsid w:val="00721491"/>
    <w:rsid w:val="00721561"/>
    <w:rsid w:val="00721649"/>
    <w:rsid w:val="007216B2"/>
    <w:rsid w:val="007216BC"/>
    <w:rsid w:val="0072179A"/>
    <w:rsid w:val="007217C5"/>
    <w:rsid w:val="007219BD"/>
    <w:rsid w:val="00721C5A"/>
    <w:rsid w:val="00721D0F"/>
    <w:rsid w:val="00721EBB"/>
    <w:rsid w:val="00721F36"/>
    <w:rsid w:val="007222C3"/>
    <w:rsid w:val="007223F6"/>
    <w:rsid w:val="007224E6"/>
    <w:rsid w:val="007225D1"/>
    <w:rsid w:val="0072282D"/>
    <w:rsid w:val="00722CAD"/>
    <w:rsid w:val="00722D23"/>
    <w:rsid w:val="00722D93"/>
    <w:rsid w:val="00722E54"/>
    <w:rsid w:val="00722EFD"/>
    <w:rsid w:val="00723001"/>
    <w:rsid w:val="007231B5"/>
    <w:rsid w:val="0072325D"/>
    <w:rsid w:val="007232CC"/>
    <w:rsid w:val="00723314"/>
    <w:rsid w:val="007233F8"/>
    <w:rsid w:val="00723407"/>
    <w:rsid w:val="00723427"/>
    <w:rsid w:val="0072351F"/>
    <w:rsid w:val="0072355E"/>
    <w:rsid w:val="0072363E"/>
    <w:rsid w:val="007236CC"/>
    <w:rsid w:val="007236CE"/>
    <w:rsid w:val="007239A3"/>
    <w:rsid w:val="00723C3A"/>
    <w:rsid w:val="00723C5E"/>
    <w:rsid w:val="00723CA9"/>
    <w:rsid w:val="00723E58"/>
    <w:rsid w:val="00723ED1"/>
    <w:rsid w:val="00723F5E"/>
    <w:rsid w:val="0072403A"/>
    <w:rsid w:val="0072414C"/>
    <w:rsid w:val="007241B6"/>
    <w:rsid w:val="00724548"/>
    <w:rsid w:val="007245B1"/>
    <w:rsid w:val="007245E9"/>
    <w:rsid w:val="00724759"/>
    <w:rsid w:val="007247AE"/>
    <w:rsid w:val="00724820"/>
    <w:rsid w:val="00724847"/>
    <w:rsid w:val="00724863"/>
    <w:rsid w:val="00724EBA"/>
    <w:rsid w:val="00725012"/>
    <w:rsid w:val="007250ED"/>
    <w:rsid w:val="00725280"/>
    <w:rsid w:val="007252C8"/>
    <w:rsid w:val="00725418"/>
    <w:rsid w:val="00725502"/>
    <w:rsid w:val="0072550A"/>
    <w:rsid w:val="00725649"/>
    <w:rsid w:val="007258F2"/>
    <w:rsid w:val="007259F0"/>
    <w:rsid w:val="00725A85"/>
    <w:rsid w:val="00725A86"/>
    <w:rsid w:val="00725B24"/>
    <w:rsid w:val="00725B83"/>
    <w:rsid w:val="00725E6C"/>
    <w:rsid w:val="00725F25"/>
    <w:rsid w:val="00725FA9"/>
    <w:rsid w:val="00726115"/>
    <w:rsid w:val="007261C9"/>
    <w:rsid w:val="007263A7"/>
    <w:rsid w:val="00726407"/>
    <w:rsid w:val="00726427"/>
    <w:rsid w:val="007266EB"/>
    <w:rsid w:val="0072671B"/>
    <w:rsid w:val="00726872"/>
    <w:rsid w:val="0072690B"/>
    <w:rsid w:val="00726938"/>
    <w:rsid w:val="0072697B"/>
    <w:rsid w:val="00726CFD"/>
    <w:rsid w:val="00726DB7"/>
    <w:rsid w:val="00726DF1"/>
    <w:rsid w:val="00726EF3"/>
    <w:rsid w:val="007271AC"/>
    <w:rsid w:val="00727308"/>
    <w:rsid w:val="0072733B"/>
    <w:rsid w:val="007274FA"/>
    <w:rsid w:val="00727584"/>
    <w:rsid w:val="007276C3"/>
    <w:rsid w:val="007277A4"/>
    <w:rsid w:val="00727CE1"/>
    <w:rsid w:val="00727E6A"/>
    <w:rsid w:val="00727E73"/>
    <w:rsid w:val="0073012F"/>
    <w:rsid w:val="00730269"/>
    <w:rsid w:val="007302E5"/>
    <w:rsid w:val="0073032A"/>
    <w:rsid w:val="00730481"/>
    <w:rsid w:val="00730696"/>
    <w:rsid w:val="00730881"/>
    <w:rsid w:val="00730A72"/>
    <w:rsid w:val="00730AA5"/>
    <w:rsid w:val="00730B63"/>
    <w:rsid w:val="00730C2D"/>
    <w:rsid w:val="00730C71"/>
    <w:rsid w:val="00730D09"/>
    <w:rsid w:val="00730D0E"/>
    <w:rsid w:val="00730D10"/>
    <w:rsid w:val="00730D1A"/>
    <w:rsid w:val="00730D62"/>
    <w:rsid w:val="00730DAA"/>
    <w:rsid w:val="00730E9E"/>
    <w:rsid w:val="00730F9F"/>
    <w:rsid w:val="00731009"/>
    <w:rsid w:val="0073104D"/>
    <w:rsid w:val="007310C7"/>
    <w:rsid w:val="0073111E"/>
    <w:rsid w:val="007311E0"/>
    <w:rsid w:val="00731235"/>
    <w:rsid w:val="0073125A"/>
    <w:rsid w:val="0073129C"/>
    <w:rsid w:val="0073129E"/>
    <w:rsid w:val="007312DE"/>
    <w:rsid w:val="00731316"/>
    <w:rsid w:val="00731472"/>
    <w:rsid w:val="007316B7"/>
    <w:rsid w:val="007319B8"/>
    <w:rsid w:val="00731A37"/>
    <w:rsid w:val="00731C03"/>
    <w:rsid w:val="00731C1B"/>
    <w:rsid w:val="00731DFE"/>
    <w:rsid w:val="00731F7A"/>
    <w:rsid w:val="00732182"/>
    <w:rsid w:val="00732354"/>
    <w:rsid w:val="00732461"/>
    <w:rsid w:val="007325D5"/>
    <w:rsid w:val="0073271A"/>
    <w:rsid w:val="007327ED"/>
    <w:rsid w:val="00732962"/>
    <w:rsid w:val="00732A75"/>
    <w:rsid w:val="00732A8C"/>
    <w:rsid w:val="00732D16"/>
    <w:rsid w:val="00732F43"/>
    <w:rsid w:val="00733002"/>
    <w:rsid w:val="0073332C"/>
    <w:rsid w:val="007333A2"/>
    <w:rsid w:val="007334C0"/>
    <w:rsid w:val="0073352E"/>
    <w:rsid w:val="00733578"/>
    <w:rsid w:val="00733983"/>
    <w:rsid w:val="00733BE6"/>
    <w:rsid w:val="00733D22"/>
    <w:rsid w:val="00733E97"/>
    <w:rsid w:val="00733E9D"/>
    <w:rsid w:val="0073416C"/>
    <w:rsid w:val="00734226"/>
    <w:rsid w:val="007343FD"/>
    <w:rsid w:val="0073440F"/>
    <w:rsid w:val="0073445D"/>
    <w:rsid w:val="0073447D"/>
    <w:rsid w:val="007344C9"/>
    <w:rsid w:val="0073457D"/>
    <w:rsid w:val="0073458C"/>
    <w:rsid w:val="007345F5"/>
    <w:rsid w:val="0073465A"/>
    <w:rsid w:val="007346E3"/>
    <w:rsid w:val="007346F1"/>
    <w:rsid w:val="00734866"/>
    <w:rsid w:val="00734A3A"/>
    <w:rsid w:val="00734BAF"/>
    <w:rsid w:val="00734D67"/>
    <w:rsid w:val="00734E22"/>
    <w:rsid w:val="00734EC7"/>
    <w:rsid w:val="00734F09"/>
    <w:rsid w:val="007351F9"/>
    <w:rsid w:val="0073530D"/>
    <w:rsid w:val="0073546E"/>
    <w:rsid w:val="007355FD"/>
    <w:rsid w:val="0073580B"/>
    <w:rsid w:val="00735936"/>
    <w:rsid w:val="00735938"/>
    <w:rsid w:val="007359B1"/>
    <w:rsid w:val="007359EA"/>
    <w:rsid w:val="00735B80"/>
    <w:rsid w:val="00735DB5"/>
    <w:rsid w:val="00735E3A"/>
    <w:rsid w:val="00735E7E"/>
    <w:rsid w:val="00735EB1"/>
    <w:rsid w:val="00735EE1"/>
    <w:rsid w:val="00735F81"/>
    <w:rsid w:val="007361C4"/>
    <w:rsid w:val="007363D8"/>
    <w:rsid w:val="00736635"/>
    <w:rsid w:val="0073672A"/>
    <w:rsid w:val="00736739"/>
    <w:rsid w:val="007368A2"/>
    <w:rsid w:val="0073697E"/>
    <w:rsid w:val="00736C3B"/>
    <w:rsid w:val="00736CF1"/>
    <w:rsid w:val="00736DC0"/>
    <w:rsid w:val="00736DC5"/>
    <w:rsid w:val="00736E0A"/>
    <w:rsid w:val="00736E2C"/>
    <w:rsid w:val="00736F1C"/>
    <w:rsid w:val="00736FDB"/>
    <w:rsid w:val="00737066"/>
    <w:rsid w:val="00737074"/>
    <w:rsid w:val="0073718D"/>
    <w:rsid w:val="007371DC"/>
    <w:rsid w:val="00737234"/>
    <w:rsid w:val="00737268"/>
    <w:rsid w:val="007372EB"/>
    <w:rsid w:val="00737345"/>
    <w:rsid w:val="00737533"/>
    <w:rsid w:val="0073754C"/>
    <w:rsid w:val="0073755D"/>
    <w:rsid w:val="00737611"/>
    <w:rsid w:val="00737791"/>
    <w:rsid w:val="007379A2"/>
    <w:rsid w:val="007379A5"/>
    <w:rsid w:val="00737BD1"/>
    <w:rsid w:val="00737F80"/>
    <w:rsid w:val="0074001B"/>
    <w:rsid w:val="00740064"/>
    <w:rsid w:val="007400E8"/>
    <w:rsid w:val="0074015D"/>
    <w:rsid w:val="007401F0"/>
    <w:rsid w:val="0074028A"/>
    <w:rsid w:val="00740657"/>
    <w:rsid w:val="007406A1"/>
    <w:rsid w:val="00740754"/>
    <w:rsid w:val="0074078B"/>
    <w:rsid w:val="00740884"/>
    <w:rsid w:val="007408E3"/>
    <w:rsid w:val="00740946"/>
    <w:rsid w:val="00740951"/>
    <w:rsid w:val="00740952"/>
    <w:rsid w:val="00740AB6"/>
    <w:rsid w:val="00740B4C"/>
    <w:rsid w:val="00740C76"/>
    <w:rsid w:val="00740C8A"/>
    <w:rsid w:val="00740DF2"/>
    <w:rsid w:val="00740FB1"/>
    <w:rsid w:val="007410E5"/>
    <w:rsid w:val="00741229"/>
    <w:rsid w:val="00741261"/>
    <w:rsid w:val="007412CA"/>
    <w:rsid w:val="0074136D"/>
    <w:rsid w:val="0074139F"/>
    <w:rsid w:val="0074151E"/>
    <w:rsid w:val="00741548"/>
    <w:rsid w:val="00741567"/>
    <w:rsid w:val="007415C5"/>
    <w:rsid w:val="007415FC"/>
    <w:rsid w:val="00741685"/>
    <w:rsid w:val="0074169E"/>
    <w:rsid w:val="0074179A"/>
    <w:rsid w:val="00741862"/>
    <w:rsid w:val="007418A0"/>
    <w:rsid w:val="00741925"/>
    <w:rsid w:val="00741C2C"/>
    <w:rsid w:val="00741CA5"/>
    <w:rsid w:val="00741D7E"/>
    <w:rsid w:val="00741F8E"/>
    <w:rsid w:val="00741FE9"/>
    <w:rsid w:val="00741FEA"/>
    <w:rsid w:val="007420D6"/>
    <w:rsid w:val="00742277"/>
    <w:rsid w:val="00742394"/>
    <w:rsid w:val="0074253F"/>
    <w:rsid w:val="007429E4"/>
    <w:rsid w:val="00742AC5"/>
    <w:rsid w:val="00742B25"/>
    <w:rsid w:val="00742B75"/>
    <w:rsid w:val="00742BAA"/>
    <w:rsid w:val="00742D52"/>
    <w:rsid w:val="00742F52"/>
    <w:rsid w:val="00742F82"/>
    <w:rsid w:val="00742F88"/>
    <w:rsid w:val="00742FB0"/>
    <w:rsid w:val="00743009"/>
    <w:rsid w:val="0074305F"/>
    <w:rsid w:val="007430B3"/>
    <w:rsid w:val="0074316C"/>
    <w:rsid w:val="007431E9"/>
    <w:rsid w:val="00743393"/>
    <w:rsid w:val="00743414"/>
    <w:rsid w:val="0074356D"/>
    <w:rsid w:val="00743662"/>
    <w:rsid w:val="00743667"/>
    <w:rsid w:val="00743847"/>
    <w:rsid w:val="007439C5"/>
    <w:rsid w:val="007439F7"/>
    <w:rsid w:val="00743A98"/>
    <w:rsid w:val="00743AC6"/>
    <w:rsid w:val="00743B01"/>
    <w:rsid w:val="00743B71"/>
    <w:rsid w:val="00743C28"/>
    <w:rsid w:val="00743C45"/>
    <w:rsid w:val="00743DAD"/>
    <w:rsid w:val="00743E48"/>
    <w:rsid w:val="00743FA0"/>
    <w:rsid w:val="00743FED"/>
    <w:rsid w:val="00744011"/>
    <w:rsid w:val="0074413C"/>
    <w:rsid w:val="00744224"/>
    <w:rsid w:val="007444CA"/>
    <w:rsid w:val="00744506"/>
    <w:rsid w:val="0074456D"/>
    <w:rsid w:val="00744830"/>
    <w:rsid w:val="0074488D"/>
    <w:rsid w:val="00744E57"/>
    <w:rsid w:val="00744E9F"/>
    <w:rsid w:val="00745040"/>
    <w:rsid w:val="007452AE"/>
    <w:rsid w:val="007454FD"/>
    <w:rsid w:val="007458DD"/>
    <w:rsid w:val="007459C5"/>
    <w:rsid w:val="00745BBB"/>
    <w:rsid w:val="00745C05"/>
    <w:rsid w:val="0074611B"/>
    <w:rsid w:val="007462DC"/>
    <w:rsid w:val="0074641A"/>
    <w:rsid w:val="00746530"/>
    <w:rsid w:val="00746642"/>
    <w:rsid w:val="00746747"/>
    <w:rsid w:val="00746791"/>
    <w:rsid w:val="00746AD4"/>
    <w:rsid w:val="00746B9E"/>
    <w:rsid w:val="00746E18"/>
    <w:rsid w:val="00746EC2"/>
    <w:rsid w:val="00746F07"/>
    <w:rsid w:val="00746F26"/>
    <w:rsid w:val="00746F2C"/>
    <w:rsid w:val="0074712B"/>
    <w:rsid w:val="007471B3"/>
    <w:rsid w:val="007472A0"/>
    <w:rsid w:val="007473AB"/>
    <w:rsid w:val="00747426"/>
    <w:rsid w:val="00747454"/>
    <w:rsid w:val="007474AF"/>
    <w:rsid w:val="00747584"/>
    <w:rsid w:val="007477AC"/>
    <w:rsid w:val="0074785F"/>
    <w:rsid w:val="007478B6"/>
    <w:rsid w:val="00747946"/>
    <w:rsid w:val="00747AAE"/>
    <w:rsid w:val="00747CAE"/>
    <w:rsid w:val="00747CE2"/>
    <w:rsid w:val="00747D95"/>
    <w:rsid w:val="00747F7F"/>
    <w:rsid w:val="00747FB2"/>
    <w:rsid w:val="00750001"/>
    <w:rsid w:val="00750033"/>
    <w:rsid w:val="007501FB"/>
    <w:rsid w:val="007502FF"/>
    <w:rsid w:val="0075035F"/>
    <w:rsid w:val="007504B7"/>
    <w:rsid w:val="007504E3"/>
    <w:rsid w:val="007505E9"/>
    <w:rsid w:val="00750764"/>
    <w:rsid w:val="00750865"/>
    <w:rsid w:val="007509FC"/>
    <w:rsid w:val="00750A3B"/>
    <w:rsid w:val="00750B05"/>
    <w:rsid w:val="00750CCF"/>
    <w:rsid w:val="00751076"/>
    <w:rsid w:val="0075118B"/>
    <w:rsid w:val="00751364"/>
    <w:rsid w:val="0075140D"/>
    <w:rsid w:val="00751515"/>
    <w:rsid w:val="00751580"/>
    <w:rsid w:val="00751689"/>
    <w:rsid w:val="007516BF"/>
    <w:rsid w:val="007517A7"/>
    <w:rsid w:val="007517DA"/>
    <w:rsid w:val="00751872"/>
    <w:rsid w:val="00751C5B"/>
    <w:rsid w:val="00751F4D"/>
    <w:rsid w:val="0075205C"/>
    <w:rsid w:val="00752063"/>
    <w:rsid w:val="007520D8"/>
    <w:rsid w:val="00752181"/>
    <w:rsid w:val="00752202"/>
    <w:rsid w:val="00752206"/>
    <w:rsid w:val="007522EC"/>
    <w:rsid w:val="007523B8"/>
    <w:rsid w:val="007524F4"/>
    <w:rsid w:val="00752505"/>
    <w:rsid w:val="00752576"/>
    <w:rsid w:val="007525D7"/>
    <w:rsid w:val="007525F4"/>
    <w:rsid w:val="00752673"/>
    <w:rsid w:val="00752785"/>
    <w:rsid w:val="007527AE"/>
    <w:rsid w:val="0075284A"/>
    <w:rsid w:val="007528D6"/>
    <w:rsid w:val="00752AD7"/>
    <w:rsid w:val="00752B8A"/>
    <w:rsid w:val="00752B8E"/>
    <w:rsid w:val="00752C53"/>
    <w:rsid w:val="00752DE0"/>
    <w:rsid w:val="00753166"/>
    <w:rsid w:val="00753287"/>
    <w:rsid w:val="007532C4"/>
    <w:rsid w:val="00753343"/>
    <w:rsid w:val="00753395"/>
    <w:rsid w:val="007534F1"/>
    <w:rsid w:val="00753586"/>
    <w:rsid w:val="0075359E"/>
    <w:rsid w:val="007535A4"/>
    <w:rsid w:val="007536AB"/>
    <w:rsid w:val="00753714"/>
    <w:rsid w:val="0075390C"/>
    <w:rsid w:val="007539F6"/>
    <w:rsid w:val="00753E85"/>
    <w:rsid w:val="00754104"/>
    <w:rsid w:val="00754120"/>
    <w:rsid w:val="00754213"/>
    <w:rsid w:val="0075434E"/>
    <w:rsid w:val="007543C7"/>
    <w:rsid w:val="0075447F"/>
    <w:rsid w:val="007544AB"/>
    <w:rsid w:val="00754503"/>
    <w:rsid w:val="0075463B"/>
    <w:rsid w:val="007548CE"/>
    <w:rsid w:val="007549B3"/>
    <w:rsid w:val="00754ABA"/>
    <w:rsid w:val="00754ABB"/>
    <w:rsid w:val="00754AD2"/>
    <w:rsid w:val="00754C06"/>
    <w:rsid w:val="00754CC1"/>
    <w:rsid w:val="00754D0E"/>
    <w:rsid w:val="00754D37"/>
    <w:rsid w:val="00754D47"/>
    <w:rsid w:val="00754D86"/>
    <w:rsid w:val="00754EB5"/>
    <w:rsid w:val="00754F38"/>
    <w:rsid w:val="00754FBD"/>
    <w:rsid w:val="00755137"/>
    <w:rsid w:val="00755195"/>
    <w:rsid w:val="0075547B"/>
    <w:rsid w:val="007555CE"/>
    <w:rsid w:val="0075580E"/>
    <w:rsid w:val="007559EE"/>
    <w:rsid w:val="00755A30"/>
    <w:rsid w:val="00755B5E"/>
    <w:rsid w:val="00755B69"/>
    <w:rsid w:val="00755B88"/>
    <w:rsid w:val="00755C91"/>
    <w:rsid w:val="00755D52"/>
    <w:rsid w:val="00755D8C"/>
    <w:rsid w:val="00755F17"/>
    <w:rsid w:val="00755F37"/>
    <w:rsid w:val="00755FEA"/>
    <w:rsid w:val="0075607C"/>
    <w:rsid w:val="007561DA"/>
    <w:rsid w:val="00756400"/>
    <w:rsid w:val="00756445"/>
    <w:rsid w:val="00756549"/>
    <w:rsid w:val="00756738"/>
    <w:rsid w:val="00756841"/>
    <w:rsid w:val="00756848"/>
    <w:rsid w:val="00756875"/>
    <w:rsid w:val="00756895"/>
    <w:rsid w:val="00756957"/>
    <w:rsid w:val="007569BE"/>
    <w:rsid w:val="007571A4"/>
    <w:rsid w:val="007571EE"/>
    <w:rsid w:val="00757298"/>
    <w:rsid w:val="00757333"/>
    <w:rsid w:val="0075739A"/>
    <w:rsid w:val="007573DD"/>
    <w:rsid w:val="0075740A"/>
    <w:rsid w:val="00757446"/>
    <w:rsid w:val="00757503"/>
    <w:rsid w:val="0075750D"/>
    <w:rsid w:val="007575CD"/>
    <w:rsid w:val="0075761A"/>
    <w:rsid w:val="00757678"/>
    <w:rsid w:val="007577C7"/>
    <w:rsid w:val="00757897"/>
    <w:rsid w:val="007578AC"/>
    <w:rsid w:val="0075791D"/>
    <w:rsid w:val="00757960"/>
    <w:rsid w:val="00757A73"/>
    <w:rsid w:val="00757A7E"/>
    <w:rsid w:val="00757B16"/>
    <w:rsid w:val="00757CE0"/>
    <w:rsid w:val="00757D9E"/>
    <w:rsid w:val="00757DDF"/>
    <w:rsid w:val="00757E89"/>
    <w:rsid w:val="00757EEC"/>
    <w:rsid w:val="007600AC"/>
    <w:rsid w:val="007600F6"/>
    <w:rsid w:val="00760170"/>
    <w:rsid w:val="007601FD"/>
    <w:rsid w:val="007602C3"/>
    <w:rsid w:val="007603CE"/>
    <w:rsid w:val="007609C2"/>
    <w:rsid w:val="00760AE2"/>
    <w:rsid w:val="00760BF8"/>
    <w:rsid w:val="00760CB4"/>
    <w:rsid w:val="00760F8A"/>
    <w:rsid w:val="007610DE"/>
    <w:rsid w:val="00761226"/>
    <w:rsid w:val="007613FE"/>
    <w:rsid w:val="0076143F"/>
    <w:rsid w:val="00761540"/>
    <w:rsid w:val="0076169A"/>
    <w:rsid w:val="007617B2"/>
    <w:rsid w:val="007617BD"/>
    <w:rsid w:val="007617D7"/>
    <w:rsid w:val="007617E1"/>
    <w:rsid w:val="00761802"/>
    <w:rsid w:val="00761851"/>
    <w:rsid w:val="007618A9"/>
    <w:rsid w:val="00761958"/>
    <w:rsid w:val="007619DE"/>
    <w:rsid w:val="00761A0A"/>
    <w:rsid w:val="00761A25"/>
    <w:rsid w:val="00761B46"/>
    <w:rsid w:val="00761BD3"/>
    <w:rsid w:val="00761C33"/>
    <w:rsid w:val="00761E0F"/>
    <w:rsid w:val="00761E55"/>
    <w:rsid w:val="00761F08"/>
    <w:rsid w:val="00762310"/>
    <w:rsid w:val="007623FB"/>
    <w:rsid w:val="0076242A"/>
    <w:rsid w:val="00762436"/>
    <w:rsid w:val="007624CC"/>
    <w:rsid w:val="0076253E"/>
    <w:rsid w:val="00762600"/>
    <w:rsid w:val="00762694"/>
    <w:rsid w:val="0076271B"/>
    <w:rsid w:val="00762724"/>
    <w:rsid w:val="007627D1"/>
    <w:rsid w:val="007628BB"/>
    <w:rsid w:val="0076292D"/>
    <w:rsid w:val="00762993"/>
    <w:rsid w:val="007629B1"/>
    <w:rsid w:val="00762AAC"/>
    <w:rsid w:val="00762DA4"/>
    <w:rsid w:val="00762E6F"/>
    <w:rsid w:val="00762F22"/>
    <w:rsid w:val="00762F86"/>
    <w:rsid w:val="0076300C"/>
    <w:rsid w:val="007630EC"/>
    <w:rsid w:val="007630F7"/>
    <w:rsid w:val="00763180"/>
    <w:rsid w:val="00763354"/>
    <w:rsid w:val="0076339E"/>
    <w:rsid w:val="00763566"/>
    <w:rsid w:val="0076364F"/>
    <w:rsid w:val="007636B7"/>
    <w:rsid w:val="0076374E"/>
    <w:rsid w:val="007638AF"/>
    <w:rsid w:val="0076397A"/>
    <w:rsid w:val="00763BB5"/>
    <w:rsid w:val="00763D42"/>
    <w:rsid w:val="00763E85"/>
    <w:rsid w:val="00763FAC"/>
    <w:rsid w:val="00764238"/>
    <w:rsid w:val="007642D1"/>
    <w:rsid w:val="007643C5"/>
    <w:rsid w:val="0076449A"/>
    <w:rsid w:val="007645DB"/>
    <w:rsid w:val="00764653"/>
    <w:rsid w:val="0076474A"/>
    <w:rsid w:val="00764A6D"/>
    <w:rsid w:val="00764C83"/>
    <w:rsid w:val="00764CF1"/>
    <w:rsid w:val="00764E09"/>
    <w:rsid w:val="00764EA6"/>
    <w:rsid w:val="00765005"/>
    <w:rsid w:val="0076516E"/>
    <w:rsid w:val="007651B8"/>
    <w:rsid w:val="00765243"/>
    <w:rsid w:val="00765360"/>
    <w:rsid w:val="0076536A"/>
    <w:rsid w:val="0076542E"/>
    <w:rsid w:val="007656A6"/>
    <w:rsid w:val="007656CD"/>
    <w:rsid w:val="00765ABB"/>
    <w:rsid w:val="00765B0A"/>
    <w:rsid w:val="00765B11"/>
    <w:rsid w:val="00765BD4"/>
    <w:rsid w:val="00765CDF"/>
    <w:rsid w:val="00765D01"/>
    <w:rsid w:val="00765D77"/>
    <w:rsid w:val="00765F0E"/>
    <w:rsid w:val="007660A7"/>
    <w:rsid w:val="00766145"/>
    <w:rsid w:val="007662D3"/>
    <w:rsid w:val="00766320"/>
    <w:rsid w:val="00766541"/>
    <w:rsid w:val="007665ED"/>
    <w:rsid w:val="007665FC"/>
    <w:rsid w:val="00766629"/>
    <w:rsid w:val="00766658"/>
    <w:rsid w:val="007666F7"/>
    <w:rsid w:val="007667EE"/>
    <w:rsid w:val="0076682A"/>
    <w:rsid w:val="0076689A"/>
    <w:rsid w:val="0076692B"/>
    <w:rsid w:val="00766A8E"/>
    <w:rsid w:val="00766ADD"/>
    <w:rsid w:val="00766C01"/>
    <w:rsid w:val="00766C77"/>
    <w:rsid w:val="00766DFA"/>
    <w:rsid w:val="00766FA0"/>
    <w:rsid w:val="0076708E"/>
    <w:rsid w:val="00767126"/>
    <w:rsid w:val="007671AB"/>
    <w:rsid w:val="007671C8"/>
    <w:rsid w:val="007672A3"/>
    <w:rsid w:val="007673DB"/>
    <w:rsid w:val="007674D8"/>
    <w:rsid w:val="007675FA"/>
    <w:rsid w:val="00767661"/>
    <w:rsid w:val="007676C6"/>
    <w:rsid w:val="00767A2C"/>
    <w:rsid w:val="00767C52"/>
    <w:rsid w:val="00767CE7"/>
    <w:rsid w:val="00767D4E"/>
    <w:rsid w:val="00767D66"/>
    <w:rsid w:val="007700DE"/>
    <w:rsid w:val="007702CA"/>
    <w:rsid w:val="007703DB"/>
    <w:rsid w:val="007703EB"/>
    <w:rsid w:val="007704C7"/>
    <w:rsid w:val="00770629"/>
    <w:rsid w:val="007706C4"/>
    <w:rsid w:val="007706EC"/>
    <w:rsid w:val="00770775"/>
    <w:rsid w:val="007707E4"/>
    <w:rsid w:val="00770834"/>
    <w:rsid w:val="0077085C"/>
    <w:rsid w:val="00770891"/>
    <w:rsid w:val="007709B7"/>
    <w:rsid w:val="00770AB7"/>
    <w:rsid w:val="00770B06"/>
    <w:rsid w:val="00770DAC"/>
    <w:rsid w:val="00770E0D"/>
    <w:rsid w:val="00770E16"/>
    <w:rsid w:val="00770EED"/>
    <w:rsid w:val="00770EFE"/>
    <w:rsid w:val="00770F2E"/>
    <w:rsid w:val="0077108D"/>
    <w:rsid w:val="007711DC"/>
    <w:rsid w:val="007713E4"/>
    <w:rsid w:val="00771424"/>
    <w:rsid w:val="007716AD"/>
    <w:rsid w:val="00771833"/>
    <w:rsid w:val="00771888"/>
    <w:rsid w:val="00771890"/>
    <w:rsid w:val="007718AD"/>
    <w:rsid w:val="00771A1E"/>
    <w:rsid w:val="00771A57"/>
    <w:rsid w:val="00771ABE"/>
    <w:rsid w:val="00771AD3"/>
    <w:rsid w:val="00771D16"/>
    <w:rsid w:val="00771E8D"/>
    <w:rsid w:val="00772014"/>
    <w:rsid w:val="00772411"/>
    <w:rsid w:val="00772650"/>
    <w:rsid w:val="0077294B"/>
    <w:rsid w:val="00772A91"/>
    <w:rsid w:val="00772CB1"/>
    <w:rsid w:val="00772D67"/>
    <w:rsid w:val="00772DE5"/>
    <w:rsid w:val="00773089"/>
    <w:rsid w:val="00773259"/>
    <w:rsid w:val="00773466"/>
    <w:rsid w:val="007734A8"/>
    <w:rsid w:val="00773563"/>
    <w:rsid w:val="007737C7"/>
    <w:rsid w:val="00773813"/>
    <w:rsid w:val="00773AC0"/>
    <w:rsid w:val="00773C14"/>
    <w:rsid w:val="00773DF6"/>
    <w:rsid w:val="00773EA2"/>
    <w:rsid w:val="00773EF6"/>
    <w:rsid w:val="00773FE7"/>
    <w:rsid w:val="007740BE"/>
    <w:rsid w:val="00774679"/>
    <w:rsid w:val="007747FF"/>
    <w:rsid w:val="0077488A"/>
    <w:rsid w:val="007748C0"/>
    <w:rsid w:val="007748FE"/>
    <w:rsid w:val="00774B7D"/>
    <w:rsid w:val="00774DA4"/>
    <w:rsid w:val="00774DC6"/>
    <w:rsid w:val="00775066"/>
    <w:rsid w:val="007750C4"/>
    <w:rsid w:val="00775216"/>
    <w:rsid w:val="0077521E"/>
    <w:rsid w:val="00775343"/>
    <w:rsid w:val="00775381"/>
    <w:rsid w:val="007753B7"/>
    <w:rsid w:val="00775410"/>
    <w:rsid w:val="00775518"/>
    <w:rsid w:val="00775544"/>
    <w:rsid w:val="007757B9"/>
    <w:rsid w:val="007757EC"/>
    <w:rsid w:val="00775828"/>
    <w:rsid w:val="00775890"/>
    <w:rsid w:val="00775907"/>
    <w:rsid w:val="00775BB3"/>
    <w:rsid w:val="00775E00"/>
    <w:rsid w:val="00775EA3"/>
    <w:rsid w:val="00775FC5"/>
    <w:rsid w:val="007760DD"/>
    <w:rsid w:val="007760DE"/>
    <w:rsid w:val="007760FC"/>
    <w:rsid w:val="007761FA"/>
    <w:rsid w:val="0077623D"/>
    <w:rsid w:val="007762D6"/>
    <w:rsid w:val="0077642C"/>
    <w:rsid w:val="0077646A"/>
    <w:rsid w:val="0077661F"/>
    <w:rsid w:val="00776831"/>
    <w:rsid w:val="00776BA2"/>
    <w:rsid w:val="00776C21"/>
    <w:rsid w:val="00776C2C"/>
    <w:rsid w:val="00776CAB"/>
    <w:rsid w:val="00776DFC"/>
    <w:rsid w:val="00776F8A"/>
    <w:rsid w:val="00777177"/>
    <w:rsid w:val="00777239"/>
    <w:rsid w:val="007772B1"/>
    <w:rsid w:val="0077730D"/>
    <w:rsid w:val="00777439"/>
    <w:rsid w:val="007778FD"/>
    <w:rsid w:val="00777900"/>
    <w:rsid w:val="007779A2"/>
    <w:rsid w:val="007779A5"/>
    <w:rsid w:val="00777A57"/>
    <w:rsid w:val="00777AC9"/>
    <w:rsid w:val="00777B85"/>
    <w:rsid w:val="00777C57"/>
    <w:rsid w:val="00777C5A"/>
    <w:rsid w:val="00777F55"/>
    <w:rsid w:val="0078018E"/>
    <w:rsid w:val="00780195"/>
    <w:rsid w:val="0078026C"/>
    <w:rsid w:val="0078043E"/>
    <w:rsid w:val="007804A2"/>
    <w:rsid w:val="00780521"/>
    <w:rsid w:val="00780548"/>
    <w:rsid w:val="0078069B"/>
    <w:rsid w:val="00780869"/>
    <w:rsid w:val="0078094C"/>
    <w:rsid w:val="00780A4B"/>
    <w:rsid w:val="00780AD4"/>
    <w:rsid w:val="00780AEA"/>
    <w:rsid w:val="00780BD3"/>
    <w:rsid w:val="00780C45"/>
    <w:rsid w:val="00780C9C"/>
    <w:rsid w:val="00780D49"/>
    <w:rsid w:val="00780D8D"/>
    <w:rsid w:val="00780E69"/>
    <w:rsid w:val="00780E72"/>
    <w:rsid w:val="00780ECD"/>
    <w:rsid w:val="00780FB0"/>
    <w:rsid w:val="00781046"/>
    <w:rsid w:val="007810AC"/>
    <w:rsid w:val="007810ED"/>
    <w:rsid w:val="00781134"/>
    <w:rsid w:val="007811CE"/>
    <w:rsid w:val="007812B3"/>
    <w:rsid w:val="00781362"/>
    <w:rsid w:val="0078139A"/>
    <w:rsid w:val="007813C6"/>
    <w:rsid w:val="0078141A"/>
    <w:rsid w:val="00781460"/>
    <w:rsid w:val="007814E9"/>
    <w:rsid w:val="00781596"/>
    <w:rsid w:val="00781731"/>
    <w:rsid w:val="0078194F"/>
    <w:rsid w:val="00781AA7"/>
    <w:rsid w:val="00781AC2"/>
    <w:rsid w:val="00781B17"/>
    <w:rsid w:val="00781CB4"/>
    <w:rsid w:val="00781D86"/>
    <w:rsid w:val="00781FB3"/>
    <w:rsid w:val="00782026"/>
    <w:rsid w:val="00782051"/>
    <w:rsid w:val="007821C3"/>
    <w:rsid w:val="0078225C"/>
    <w:rsid w:val="007822C9"/>
    <w:rsid w:val="00782430"/>
    <w:rsid w:val="0078243A"/>
    <w:rsid w:val="0078249D"/>
    <w:rsid w:val="007825A1"/>
    <w:rsid w:val="00782772"/>
    <w:rsid w:val="0078288A"/>
    <w:rsid w:val="00782945"/>
    <w:rsid w:val="00782AA5"/>
    <w:rsid w:val="00782B03"/>
    <w:rsid w:val="00782B81"/>
    <w:rsid w:val="00782C23"/>
    <w:rsid w:val="00782C4D"/>
    <w:rsid w:val="00782D87"/>
    <w:rsid w:val="00782E3A"/>
    <w:rsid w:val="00782E7F"/>
    <w:rsid w:val="00782F65"/>
    <w:rsid w:val="0078311D"/>
    <w:rsid w:val="007832A5"/>
    <w:rsid w:val="0078349C"/>
    <w:rsid w:val="007835CF"/>
    <w:rsid w:val="00783645"/>
    <w:rsid w:val="00783899"/>
    <w:rsid w:val="007838B7"/>
    <w:rsid w:val="0078395D"/>
    <w:rsid w:val="0078398C"/>
    <w:rsid w:val="00783AB0"/>
    <w:rsid w:val="00783B37"/>
    <w:rsid w:val="00783BDC"/>
    <w:rsid w:val="00783C77"/>
    <w:rsid w:val="00783D2D"/>
    <w:rsid w:val="00783DE0"/>
    <w:rsid w:val="00783F0C"/>
    <w:rsid w:val="00784037"/>
    <w:rsid w:val="0078409E"/>
    <w:rsid w:val="00784183"/>
    <w:rsid w:val="007842A9"/>
    <w:rsid w:val="007842F0"/>
    <w:rsid w:val="0078432F"/>
    <w:rsid w:val="00784431"/>
    <w:rsid w:val="0078462D"/>
    <w:rsid w:val="00784658"/>
    <w:rsid w:val="00784920"/>
    <w:rsid w:val="0078499A"/>
    <w:rsid w:val="00784BA2"/>
    <w:rsid w:val="00784DAF"/>
    <w:rsid w:val="00784E28"/>
    <w:rsid w:val="00784EC1"/>
    <w:rsid w:val="00784ECA"/>
    <w:rsid w:val="00784EFB"/>
    <w:rsid w:val="00784FAC"/>
    <w:rsid w:val="0078520D"/>
    <w:rsid w:val="00785278"/>
    <w:rsid w:val="007852AE"/>
    <w:rsid w:val="0078536F"/>
    <w:rsid w:val="0078550C"/>
    <w:rsid w:val="00785532"/>
    <w:rsid w:val="00785547"/>
    <w:rsid w:val="0078579F"/>
    <w:rsid w:val="007857CC"/>
    <w:rsid w:val="0078591C"/>
    <w:rsid w:val="00785A17"/>
    <w:rsid w:val="00785A4C"/>
    <w:rsid w:val="00785B05"/>
    <w:rsid w:val="00785C92"/>
    <w:rsid w:val="00785F37"/>
    <w:rsid w:val="00785F70"/>
    <w:rsid w:val="0078605C"/>
    <w:rsid w:val="007860A1"/>
    <w:rsid w:val="0078619D"/>
    <w:rsid w:val="007863F0"/>
    <w:rsid w:val="007864FA"/>
    <w:rsid w:val="007865C2"/>
    <w:rsid w:val="007866C6"/>
    <w:rsid w:val="0078683B"/>
    <w:rsid w:val="0078698D"/>
    <w:rsid w:val="0078699B"/>
    <w:rsid w:val="00786C34"/>
    <w:rsid w:val="00787079"/>
    <w:rsid w:val="0078709D"/>
    <w:rsid w:val="007870BA"/>
    <w:rsid w:val="007876BB"/>
    <w:rsid w:val="007876C4"/>
    <w:rsid w:val="007876D6"/>
    <w:rsid w:val="00787810"/>
    <w:rsid w:val="0078788A"/>
    <w:rsid w:val="007878B2"/>
    <w:rsid w:val="007878D1"/>
    <w:rsid w:val="007878FB"/>
    <w:rsid w:val="00787948"/>
    <w:rsid w:val="00787A16"/>
    <w:rsid w:val="00787D59"/>
    <w:rsid w:val="00787D88"/>
    <w:rsid w:val="00787FA6"/>
    <w:rsid w:val="007900C3"/>
    <w:rsid w:val="00790141"/>
    <w:rsid w:val="00790203"/>
    <w:rsid w:val="007902C8"/>
    <w:rsid w:val="007903EA"/>
    <w:rsid w:val="00790681"/>
    <w:rsid w:val="007906C4"/>
    <w:rsid w:val="00790835"/>
    <w:rsid w:val="00790840"/>
    <w:rsid w:val="007908E3"/>
    <w:rsid w:val="00790A06"/>
    <w:rsid w:val="00790A1E"/>
    <w:rsid w:val="00790AAA"/>
    <w:rsid w:val="00790B04"/>
    <w:rsid w:val="00790B4D"/>
    <w:rsid w:val="00790D81"/>
    <w:rsid w:val="00790E06"/>
    <w:rsid w:val="00790F66"/>
    <w:rsid w:val="0079106E"/>
    <w:rsid w:val="007910A0"/>
    <w:rsid w:val="00791142"/>
    <w:rsid w:val="0079124B"/>
    <w:rsid w:val="00791381"/>
    <w:rsid w:val="00791496"/>
    <w:rsid w:val="007914C0"/>
    <w:rsid w:val="00791525"/>
    <w:rsid w:val="00791539"/>
    <w:rsid w:val="007915AB"/>
    <w:rsid w:val="0079199C"/>
    <w:rsid w:val="00791A43"/>
    <w:rsid w:val="00791DE5"/>
    <w:rsid w:val="00791EA0"/>
    <w:rsid w:val="00792047"/>
    <w:rsid w:val="0079219E"/>
    <w:rsid w:val="007921E7"/>
    <w:rsid w:val="0079224A"/>
    <w:rsid w:val="007923FD"/>
    <w:rsid w:val="0079242D"/>
    <w:rsid w:val="007925C6"/>
    <w:rsid w:val="00792659"/>
    <w:rsid w:val="007927C9"/>
    <w:rsid w:val="0079282D"/>
    <w:rsid w:val="00792B43"/>
    <w:rsid w:val="00792C43"/>
    <w:rsid w:val="00792C9D"/>
    <w:rsid w:val="00792E22"/>
    <w:rsid w:val="00792E87"/>
    <w:rsid w:val="00792F50"/>
    <w:rsid w:val="00793060"/>
    <w:rsid w:val="007930BF"/>
    <w:rsid w:val="00793155"/>
    <w:rsid w:val="007931F8"/>
    <w:rsid w:val="00793273"/>
    <w:rsid w:val="0079349E"/>
    <w:rsid w:val="007935FB"/>
    <w:rsid w:val="0079368E"/>
    <w:rsid w:val="007936EA"/>
    <w:rsid w:val="00793780"/>
    <w:rsid w:val="00793803"/>
    <w:rsid w:val="00793859"/>
    <w:rsid w:val="0079399A"/>
    <w:rsid w:val="007939C5"/>
    <w:rsid w:val="00793B54"/>
    <w:rsid w:val="00793EC5"/>
    <w:rsid w:val="00794032"/>
    <w:rsid w:val="0079407C"/>
    <w:rsid w:val="0079413D"/>
    <w:rsid w:val="0079421D"/>
    <w:rsid w:val="00794366"/>
    <w:rsid w:val="00794499"/>
    <w:rsid w:val="00794730"/>
    <w:rsid w:val="00794816"/>
    <w:rsid w:val="00794817"/>
    <w:rsid w:val="007948B9"/>
    <w:rsid w:val="007948D1"/>
    <w:rsid w:val="00794962"/>
    <w:rsid w:val="0079497C"/>
    <w:rsid w:val="00794AFD"/>
    <w:rsid w:val="00794BC8"/>
    <w:rsid w:val="00794C6E"/>
    <w:rsid w:val="00794C91"/>
    <w:rsid w:val="00794D4C"/>
    <w:rsid w:val="00794DA9"/>
    <w:rsid w:val="00794DE6"/>
    <w:rsid w:val="00794E02"/>
    <w:rsid w:val="00794E1F"/>
    <w:rsid w:val="00794EA0"/>
    <w:rsid w:val="0079507E"/>
    <w:rsid w:val="0079513F"/>
    <w:rsid w:val="00795409"/>
    <w:rsid w:val="007954F2"/>
    <w:rsid w:val="00795589"/>
    <w:rsid w:val="007955C0"/>
    <w:rsid w:val="00795662"/>
    <w:rsid w:val="00795759"/>
    <w:rsid w:val="00795788"/>
    <w:rsid w:val="007957D5"/>
    <w:rsid w:val="007957EA"/>
    <w:rsid w:val="00795B4E"/>
    <w:rsid w:val="00795B86"/>
    <w:rsid w:val="00795CB6"/>
    <w:rsid w:val="00795CBB"/>
    <w:rsid w:val="00795D2D"/>
    <w:rsid w:val="00795DBF"/>
    <w:rsid w:val="00795EEF"/>
    <w:rsid w:val="00795F2B"/>
    <w:rsid w:val="00795FCE"/>
    <w:rsid w:val="00795FF6"/>
    <w:rsid w:val="007962A4"/>
    <w:rsid w:val="007962E1"/>
    <w:rsid w:val="007963B8"/>
    <w:rsid w:val="007963D0"/>
    <w:rsid w:val="00796510"/>
    <w:rsid w:val="0079653F"/>
    <w:rsid w:val="00796592"/>
    <w:rsid w:val="007965F1"/>
    <w:rsid w:val="0079677D"/>
    <w:rsid w:val="007967A2"/>
    <w:rsid w:val="0079681E"/>
    <w:rsid w:val="00796879"/>
    <w:rsid w:val="00796A14"/>
    <w:rsid w:val="00796A5C"/>
    <w:rsid w:val="00796ABC"/>
    <w:rsid w:val="00796BC1"/>
    <w:rsid w:val="00796C77"/>
    <w:rsid w:val="00796D79"/>
    <w:rsid w:val="00796DFA"/>
    <w:rsid w:val="00797102"/>
    <w:rsid w:val="00797179"/>
    <w:rsid w:val="00797281"/>
    <w:rsid w:val="0079733F"/>
    <w:rsid w:val="00797465"/>
    <w:rsid w:val="00797493"/>
    <w:rsid w:val="007974CF"/>
    <w:rsid w:val="007977A9"/>
    <w:rsid w:val="00797935"/>
    <w:rsid w:val="00797A65"/>
    <w:rsid w:val="00797C42"/>
    <w:rsid w:val="00797C4C"/>
    <w:rsid w:val="00797CD9"/>
    <w:rsid w:val="00797F78"/>
    <w:rsid w:val="007A009C"/>
    <w:rsid w:val="007A0110"/>
    <w:rsid w:val="007A020B"/>
    <w:rsid w:val="007A027A"/>
    <w:rsid w:val="007A0333"/>
    <w:rsid w:val="007A0446"/>
    <w:rsid w:val="007A05BC"/>
    <w:rsid w:val="007A0882"/>
    <w:rsid w:val="007A0887"/>
    <w:rsid w:val="007A0898"/>
    <w:rsid w:val="007A08D0"/>
    <w:rsid w:val="007A0BF7"/>
    <w:rsid w:val="007A0C1C"/>
    <w:rsid w:val="007A0DD9"/>
    <w:rsid w:val="007A0E38"/>
    <w:rsid w:val="007A0E6E"/>
    <w:rsid w:val="007A0E82"/>
    <w:rsid w:val="007A0F52"/>
    <w:rsid w:val="007A10C5"/>
    <w:rsid w:val="007A118F"/>
    <w:rsid w:val="007A123F"/>
    <w:rsid w:val="007A133D"/>
    <w:rsid w:val="007A13BB"/>
    <w:rsid w:val="007A14A8"/>
    <w:rsid w:val="007A15B1"/>
    <w:rsid w:val="007A15E7"/>
    <w:rsid w:val="007A165F"/>
    <w:rsid w:val="007A1673"/>
    <w:rsid w:val="007A16BF"/>
    <w:rsid w:val="007A17BD"/>
    <w:rsid w:val="007A18B6"/>
    <w:rsid w:val="007A18B8"/>
    <w:rsid w:val="007A197B"/>
    <w:rsid w:val="007A1AD9"/>
    <w:rsid w:val="007A1B0C"/>
    <w:rsid w:val="007A1B11"/>
    <w:rsid w:val="007A1B49"/>
    <w:rsid w:val="007A1D0C"/>
    <w:rsid w:val="007A1DC0"/>
    <w:rsid w:val="007A1DD6"/>
    <w:rsid w:val="007A1E32"/>
    <w:rsid w:val="007A1E3B"/>
    <w:rsid w:val="007A1EB4"/>
    <w:rsid w:val="007A1EE6"/>
    <w:rsid w:val="007A1F3A"/>
    <w:rsid w:val="007A21EE"/>
    <w:rsid w:val="007A221E"/>
    <w:rsid w:val="007A22A6"/>
    <w:rsid w:val="007A2365"/>
    <w:rsid w:val="007A2433"/>
    <w:rsid w:val="007A24D3"/>
    <w:rsid w:val="007A2832"/>
    <w:rsid w:val="007A2A07"/>
    <w:rsid w:val="007A2AF8"/>
    <w:rsid w:val="007A2BE3"/>
    <w:rsid w:val="007A2D4A"/>
    <w:rsid w:val="007A2DAE"/>
    <w:rsid w:val="007A2F9A"/>
    <w:rsid w:val="007A32EC"/>
    <w:rsid w:val="007A3327"/>
    <w:rsid w:val="007A3481"/>
    <w:rsid w:val="007A356A"/>
    <w:rsid w:val="007A35A0"/>
    <w:rsid w:val="007A35C1"/>
    <w:rsid w:val="007A35CB"/>
    <w:rsid w:val="007A35FB"/>
    <w:rsid w:val="007A362D"/>
    <w:rsid w:val="007A37F8"/>
    <w:rsid w:val="007A385E"/>
    <w:rsid w:val="007A3944"/>
    <w:rsid w:val="007A39DE"/>
    <w:rsid w:val="007A39E5"/>
    <w:rsid w:val="007A3B99"/>
    <w:rsid w:val="007A3D16"/>
    <w:rsid w:val="007A3DBC"/>
    <w:rsid w:val="007A3E2A"/>
    <w:rsid w:val="007A3E9B"/>
    <w:rsid w:val="007A3F12"/>
    <w:rsid w:val="007A3FF3"/>
    <w:rsid w:val="007A4017"/>
    <w:rsid w:val="007A40E5"/>
    <w:rsid w:val="007A4253"/>
    <w:rsid w:val="007A42A6"/>
    <w:rsid w:val="007A42E7"/>
    <w:rsid w:val="007A439E"/>
    <w:rsid w:val="007A4451"/>
    <w:rsid w:val="007A445D"/>
    <w:rsid w:val="007A450B"/>
    <w:rsid w:val="007A45FB"/>
    <w:rsid w:val="007A473D"/>
    <w:rsid w:val="007A4840"/>
    <w:rsid w:val="007A4C02"/>
    <w:rsid w:val="007A4C5C"/>
    <w:rsid w:val="007A4C94"/>
    <w:rsid w:val="007A4CBC"/>
    <w:rsid w:val="007A4D13"/>
    <w:rsid w:val="007A5090"/>
    <w:rsid w:val="007A512F"/>
    <w:rsid w:val="007A5131"/>
    <w:rsid w:val="007A52A5"/>
    <w:rsid w:val="007A54BF"/>
    <w:rsid w:val="007A55E5"/>
    <w:rsid w:val="007A564C"/>
    <w:rsid w:val="007A566A"/>
    <w:rsid w:val="007A5A01"/>
    <w:rsid w:val="007A5A09"/>
    <w:rsid w:val="007A5AAE"/>
    <w:rsid w:val="007A5C85"/>
    <w:rsid w:val="007A5D91"/>
    <w:rsid w:val="007A5F03"/>
    <w:rsid w:val="007A5F83"/>
    <w:rsid w:val="007A5FCE"/>
    <w:rsid w:val="007A6018"/>
    <w:rsid w:val="007A6336"/>
    <w:rsid w:val="007A664C"/>
    <w:rsid w:val="007A6780"/>
    <w:rsid w:val="007A680C"/>
    <w:rsid w:val="007A68CC"/>
    <w:rsid w:val="007A6ABA"/>
    <w:rsid w:val="007A6AE8"/>
    <w:rsid w:val="007A6B35"/>
    <w:rsid w:val="007A6D06"/>
    <w:rsid w:val="007A6D89"/>
    <w:rsid w:val="007A6DD0"/>
    <w:rsid w:val="007A6E4D"/>
    <w:rsid w:val="007A6F29"/>
    <w:rsid w:val="007A70AB"/>
    <w:rsid w:val="007A70CD"/>
    <w:rsid w:val="007A7162"/>
    <w:rsid w:val="007A71B6"/>
    <w:rsid w:val="007A7275"/>
    <w:rsid w:val="007A72AE"/>
    <w:rsid w:val="007A7346"/>
    <w:rsid w:val="007A7509"/>
    <w:rsid w:val="007A7808"/>
    <w:rsid w:val="007A7B07"/>
    <w:rsid w:val="007A7B4A"/>
    <w:rsid w:val="007A7BC7"/>
    <w:rsid w:val="007A7CB5"/>
    <w:rsid w:val="007A7D00"/>
    <w:rsid w:val="007A7D24"/>
    <w:rsid w:val="007A7DCB"/>
    <w:rsid w:val="007A7DFA"/>
    <w:rsid w:val="007A7F04"/>
    <w:rsid w:val="007B00A2"/>
    <w:rsid w:val="007B00A6"/>
    <w:rsid w:val="007B010D"/>
    <w:rsid w:val="007B01CB"/>
    <w:rsid w:val="007B025C"/>
    <w:rsid w:val="007B031E"/>
    <w:rsid w:val="007B04B2"/>
    <w:rsid w:val="007B0510"/>
    <w:rsid w:val="007B0568"/>
    <w:rsid w:val="007B05A2"/>
    <w:rsid w:val="007B06D3"/>
    <w:rsid w:val="007B0717"/>
    <w:rsid w:val="007B091F"/>
    <w:rsid w:val="007B094B"/>
    <w:rsid w:val="007B09F4"/>
    <w:rsid w:val="007B0AB6"/>
    <w:rsid w:val="007B0BA0"/>
    <w:rsid w:val="007B0C16"/>
    <w:rsid w:val="007B0E1C"/>
    <w:rsid w:val="007B0FFC"/>
    <w:rsid w:val="007B10B0"/>
    <w:rsid w:val="007B1174"/>
    <w:rsid w:val="007B1214"/>
    <w:rsid w:val="007B1434"/>
    <w:rsid w:val="007B17DB"/>
    <w:rsid w:val="007B18C8"/>
    <w:rsid w:val="007B18DC"/>
    <w:rsid w:val="007B18FD"/>
    <w:rsid w:val="007B1C42"/>
    <w:rsid w:val="007B1D01"/>
    <w:rsid w:val="007B1E30"/>
    <w:rsid w:val="007B1F2D"/>
    <w:rsid w:val="007B2088"/>
    <w:rsid w:val="007B238B"/>
    <w:rsid w:val="007B23B4"/>
    <w:rsid w:val="007B2415"/>
    <w:rsid w:val="007B2473"/>
    <w:rsid w:val="007B251F"/>
    <w:rsid w:val="007B2532"/>
    <w:rsid w:val="007B25BC"/>
    <w:rsid w:val="007B28AC"/>
    <w:rsid w:val="007B2964"/>
    <w:rsid w:val="007B2A60"/>
    <w:rsid w:val="007B2B41"/>
    <w:rsid w:val="007B2B55"/>
    <w:rsid w:val="007B2D33"/>
    <w:rsid w:val="007B2D67"/>
    <w:rsid w:val="007B2E10"/>
    <w:rsid w:val="007B2FB8"/>
    <w:rsid w:val="007B2FED"/>
    <w:rsid w:val="007B315E"/>
    <w:rsid w:val="007B31BE"/>
    <w:rsid w:val="007B3318"/>
    <w:rsid w:val="007B34D1"/>
    <w:rsid w:val="007B3552"/>
    <w:rsid w:val="007B3624"/>
    <w:rsid w:val="007B3700"/>
    <w:rsid w:val="007B399D"/>
    <w:rsid w:val="007B3A02"/>
    <w:rsid w:val="007B3B4F"/>
    <w:rsid w:val="007B3BEE"/>
    <w:rsid w:val="007B3DBA"/>
    <w:rsid w:val="007B3DC2"/>
    <w:rsid w:val="007B4048"/>
    <w:rsid w:val="007B4056"/>
    <w:rsid w:val="007B40F2"/>
    <w:rsid w:val="007B4148"/>
    <w:rsid w:val="007B416A"/>
    <w:rsid w:val="007B416C"/>
    <w:rsid w:val="007B41C7"/>
    <w:rsid w:val="007B41E2"/>
    <w:rsid w:val="007B42D7"/>
    <w:rsid w:val="007B43BC"/>
    <w:rsid w:val="007B45C1"/>
    <w:rsid w:val="007B48A3"/>
    <w:rsid w:val="007B490A"/>
    <w:rsid w:val="007B4A49"/>
    <w:rsid w:val="007B4CC2"/>
    <w:rsid w:val="007B4D49"/>
    <w:rsid w:val="007B4F6B"/>
    <w:rsid w:val="007B506E"/>
    <w:rsid w:val="007B515D"/>
    <w:rsid w:val="007B54F5"/>
    <w:rsid w:val="007B5511"/>
    <w:rsid w:val="007B5667"/>
    <w:rsid w:val="007B5675"/>
    <w:rsid w:val="007B5914"/>
    <w:rsid w:val="007B594E"/>
    <w:rsid w:val="007B5951"/>
    <w:rsid w:val="007B5956"/>
    <w:rsid w:val="007B596E"/>
    <w:rsid w:val="007B5A18"/>
    <w:rsid w:val="007B5A27"/>
    <w:rsid w:val="007B5A76"/>
    <w:rsid w:val="007B5C33"/>
    <w:rsid w:val="007B5C55"/>
    <w:rsid w:val="007B5CEF"/>
    <w:rsid w:val="007B5F16"/>
    <w:rsid w:val="007B61B8"/>
    <w:rsid w:val="007B6228"/>
    <w:rsid w:val="007B635B"/>
    <w:rsid w:val="007B63D2"/>
    <w:rsid w:val="007B6525"/>
    <w:rsid w:val="007B65A6"/>
    <w:rsid w:val="007B6906"/>
    <w:rsid w:val="007B692F"/>
    <w:rsid w:val="007B693A"/>
    <w:rsid w:val="007B6988"/>
    <w:rsid w:val="007B6BF9"/>
    <w:rsid w:val="007B6CAC"/>
    <w:rsid w:val="007B6D36"/>
    <w:rsid w:val="007B7051"/>
    <w:rsid w:val="007B7111"/>
    <w:rsid w:val="007B7173"/>
    <w:rsid w:val="007B7190"/>
    <w:rsid w:val="007B7302"/>
    <w:rsid w:val="007B7318"/>
    <w:rsid w:val="007B7347"/>
    <w:rsid w:val="007B7389"/>
    <w:rsid w:val="007B73C9"/>
    <w:rsid w:val="007B7461"/>
    <w:rsid w:val="007B767B"/>
    <w:rsid w:val="007B76AF"/>
    <w:rsid w:val="007B779E"/>
    <w:rsid w:val="007B79C7"/>
    <w:rsid w:val="007B7B61"/>
    <w:rsid w:val="007B7B7B"/>
    <w:rsid w:val="007B7BB7"/>
    <w:rsid w:val="007B7BF5"/>
    <w:rsid w:val="007B7C43"/>
    <w:rsid w:val="007B7E56"/>
    <w:rsid w:val="007C0140"/>
    <w:rsid w:val="007C01C0"/>
    <w:rsid w:val="007C0310"/>
    <w:rsid w:val="007C04A5"/>
    <w:rsid w:val="007C05F8"/>
    <w:rsid w:val="007C0638"/>
    <w:rsid w:val="007C06E6"/>
    <w:rsid w:val="007C0858"/>
    <w:rsid w:val="007C0869"/>
    <w:rsid w:val="007C08AF"/>
    <w:rsid w:val="007C0CA2"/>
    <w:rsid w:val="007C0CFF"/>
    <w:rsid w:val="007C0D41"/>
    <w:rsid w:val="007C0E87"/>
    <w:rsid w:val="007C110F"/>
    <w:rsid w:val="007C11F5"/>
    <w:rsid w:val="007C1224"/>
    <w:rsid w:val="007C1247"/>
    <w:rsid w:val="007C13DE"/>
    <w:rsid w:val="007C14F5"/>
    <w:rsid w:val="007C1511"/>
    <w:rsid w:val="007C1537"/>
    <w:rsid w:val="007C187F"/>
    <w:rsid w:val="007C19E3"/>
    <w:rsid w:val="007C1AD8"/>
    <w:rsid w:val="007C1C41"/>
    <w:rsid w:val="007C1D02"/>
    <w:rsid w:val="007C1D35"/>
    <w:rsid w:val="007C1DB2"/>
    <w:rsid w:val="007C1E4C"/>
    <w:rsid w:val="007C1FA2"/>
    <w:rsid w:val="007C2008"/>
    <w:rsid w:val="007C20C2"/>
    <w:rsid w:val="007C231B"/>
    <w:rsid w:val="007C233F"/>
    <w:rsid w:val="007C2464"/>
    <w:rsid w:val="007C2540"/>
    <w:rsid w:val="007C2709"/>
    <w:rsid w:val="007C2E06"/>
    <w:rsid w:val="007C2F92"/>
    <w:rsid w:val="007C2FB3"/>
    <w:rsid w:val="007C2FF0"/>
    <w:rsid w:val="007C30F4"/>
    <w:rsid w:val="007C31C5"/>
    <w:rsid w:val="007C3375"/>
    <w:rsid w:val="007C33A0"/>
    <w:rsid w:val="007C36EC"/>
    <w:rsid w:val="007C370B"/>
    <w:rsid w:val="007C3958"/>
    <w:rsid w:val="007C398A"/>
    <w:rsid w:val="007C39D3"/>
    <w:rsid w:val="007C3A42"/>
    <w:rsid w:val="007C3BE5"/>
    <w:rsid w:val="007C3E12"/>
    <w:rsid w:val="007C3E27"/>
    <w:rsid w:val="007C3FC6"/>
    <w:rsid w:val="007C4011"/>
    <w:rsid w:val="007C4225"/>
    <w:rsid w:val="007C4379"/>
    <w:rsid w:val="007C43D1"/>
    <w:rsid w:val="007C4540"/>
    <w:rsid w:val="007C4643"/>
    <w:rsid w:val="007C466F"/>
    <w:rsid w:val="007C46F2"/>
    <w:rsid w:val="007C4732"/>
    <w:rsid w:val="007C4760"/>
    <w:rsid w:val="007C47C3"/>
    <w:rsid w:val="007C482D"/>
    <w:rsid w:val="007C48C0"/>
    <w:rsid w:val="007C4954"/>
    <w:rsid w:val="007C49CB"/>
    <w:rsid w:val="007C4A72"/>
    <w:rsid w:val="007C4A8F"/>
    <w:rsid w:val="007C4B36"/>
    <w:rsid w:val="007C4C46"/>
    <w:rsid w:val="007C4C73"/>
    <w:rsid w:val="007C4D92"/>
    <w:rsid w:val="007C4E1F"/>
    <w:rsid w:val="007C4F5C"/>
    <w:rsid w:val="007C4F64"/>
    <w:rsid w:val="007C51F1"/>
    <w:rsid w:val="007C531C"/>
    <w:rsid w:val="007C54E8"/>
    <w:rsid w:val="007C55EA"/>
    <w:rsid w:val="007C5642"/>
    <w:rsid w:val="007C5668"/>
    <w:rsid w:val="007C57C7"/>
    <w:rsid w:val="007C57F9"/>
    <w:rsid w:val="007C5A75"/>
    <w:rsid w:val="007C5A77"/>
    <w:rsid w:val="007C5CD0"/>
    <w:rsid w:val="007C5CE2"/>
    <w:rsid w:val="007C5D0E"/>
    <w:rsid w:val="007C5EC8"/>
    <w:rsid w:val="007C5EE5"/>
    <w:rsid w:val="007C6022"/>
    <w:rsid w:val="007C6052"/>
    <w:rsid w:val="007C612A"/>
    <w:rsid w:val="007C6258"/>
    <w:rsid w:val="007C64AC"/>
    <w:rsid w:val="007C65AB"/>
    <w:rsid w:val="007C6680"/>
    <w:rsid w:val="007C6BDD"/>
    <w:rsid w:val="007C6CF5"/>
    <w:rsid w:val="007C6D1C"/>
    <w:rsid w:val="007C6E51"/>
    <w:rsid w:val="007C6EEA"/>
    <w:rsid w:val="007C6F3F"/>
    <w:rsid w:val="007C6F5B"/>
    <w:rsid w:val="007C6F84"/>
    <w:rsid w:val="007C6FF7"/>
    <w:rsid w:val="007C703F"/>
    <w:rsid w:val="007C724C"/>
    <w:rsid w:val="007C7291"/>
    <w:rsid w:val="007C7446"/>
    <w:rsid w:val="007C75E2"/>
    <w:rsid w:val="007C76F8"/>
    <w:rsid w:val="007C772D"/>
    <w:rsid w:val="007C7743"/>
    <w:rsid w:val="007C7766"/>
    <w:rsid w:val="007C7808"/>
    <w:rsid w:val="007C7864"/>
    <w:rsid w:val="007C789C"/>
    <w:rsid w:val="007C7917"/>
    <w:rsid w:val="007C7B23"/>
    <w:rsid w:val="007C7B39"/>
    <w:rsid w:val="007C7F23"/>
    <w:rsid w:val="007D0005"/>
    <w:rsid w:val="007D00C2"/>
    <w:rsid w:val="007D024C"/>
    <w:rsid w:val="007D02F8"/>
    <w:rsid w:val="007D038A"/>
    <w:rsid w:val="007D0459"/>
    <w:rsid w:val="007D047E"/>
    <w:rsid w:val="007D054A"/>
    <w:rsid w:val="007D07C2"/>
    <w:rsid w:val="007D07FF"/>
    <w:rsid w:val="007D080C"/>
    <w:rsid w:val="007D08F4"/>
    <w:rsid w:val="007D097E"/>
    <w:rsid w:val="007D09E4"/>
    <w:rsid w:val="007D0A24"/>
    <w:rsid w:val="007D0C54"/>
    <w:rsid w:val="007D0DEC"/>
    <w:rsid w:val="007D102E"/>
    <w:rsid w:val="007D1071"/>
    <w:rsid w:val="007D1159"/>
    <w:rsid w:val="007D1224"/>
    <w:rsid w:val="007D1417"/>
    <w:rsid w:val="007D14A4"/>
    <w:rsid w:val="007D1678"/>
    <w:rsid w:val="007D17BE"/>
    <w:rsid w:val="007D1AF7"/>
    <w:rsid w:val="007D1B90"/>
    <w:rsid w:val="007D1D7D"/>
    <w:rsid w:val="007D1E74"/>
    <w:rsid w:val="007D1F25"/>
    <w:rsid w:val="007D1F3B"/>
    <w:rsid w:val="007D1F8B"/>
    <w:rsid w:val="007D208F"/>
    <w:rsid w:val="007D20B2"/>
    <w:rsid w:val="007D20DA"/>
    <w:rsid w:val="007D215E"/>
    <w:rsid w:val="007D219E"/>
    <w:rsid w:val="007D21B8"/>
    <w:rsid w:val="007D225B"/>
    <w:rsid w:val="007D24E4"/>
    <w:rsid w:val="007D2585"/>
    <w:rsid w:val="007D273C"/>
    <w:rsid w:val="007D2823"/>
    <w:rsid w:val="007D285B"/>
    <w:rsid w:val="007D288F"/>
    <w:rsid w:val="007D28B9"/>
    <w:rsid w:val="007D29D5"/>
    <w:rsid w:val="007D2D0A"/>
    <w:rsid w:val="007D2D5F"/>
    <w:rsid w:val="007D2DB6"/>
    <w:rsid w:val="007D30DA"/>
    <w:rsid w:val="007D316D"/>
    <w:rsid w:val="007D331B"/>
    <w:rsid w:val="007D33BB"/>
    <w:rsid w:val="007D3400"/>
    <w:rsid w:val="007D373C"/>
    <w:rsid w:val="007D3990"/>
    <w:rsid w:val="007D3B17"/>
    <w:rsid w:val="007D3D50"/>
    <w:rsid w:val="007D3DB2"/>
    <w:rsid w:val="007D40EA"/>
    <w:rsid w:val="007D421A"/>
    <w:rsid w:val="007D440B"/>
    <w:rsid w:val="007D46EE"/>
    <w:rsid w:val="007D46F2"/>
    <w:rsid w:val="007D4783"/>
    <w:rsid w:val="007D490B"/>
    <w:rsid w:val="007D4A73"/>
    <w:rsid w:val="007D4AAF"/>
    <w:rsid w:val="007D4BB7"/>
    <w:rsid w:val="007D4CE4"/>
    <w:rsid w:val="007D4D07"/>
    <w:rsid w:val="007D4D24"/>
    <w:rsid w:val="007D506B"/>
    <w:rsid w:val="007D506E"/>
    <w:rsid w:val="007D51CD"/>
    <w:rsid w:val="007D51E6"/>
    <w:rsid w:val="007D538A"/>
    <w:rsid w:val="007D541F"/>
    <w:rsid w:val="007D54D3"/>
    <w:rsid w:val="007D5535"/>
    <w:rsid w:val="007D55FB"/>
    <w:rsid w:val="007D56E7"/>
    <w:rsid w:val="007D5876"/>
    <w:rsid w:val="007D5A58"/>
    <w:rsid w:val="007D5AA4"/>
    <w:rsid w:val="007D5AC3"/>
    <w:rsid w:val="007D5AE1"/>
    <w:rsid w:val="007D5BBA"/>
    <w:rsid w:val="007D5E67"/>
    <w:rsid w:val="007D6015"/>
    <w:rsid w:val="007D631D"/>
    <w:rsid w:val="007D6337"/>
    <w:rsid w:val="007D63C8"/>
    <w:rsid w:val="007D6695"/>
    <w:rsid w:val="007D6739"/>
    <w:rsid w:val="007D6804"/>
    <w:rsid w:val="007D6822"/>
    <w:rsid w:val="007D6A1B"/>
    <w:rsid w:val="007D6EBF"/>
    <w:rsid w:val="007D6F2B"/>
    <w:rsid w:val="007D6F4C"/>
    <w:rsid w:val="007D6FC6"/>
    <w:rsid w:val="007D70C1"/>
    <w:rsid w:val="007D712A"/>
    <w:rsid w:val="007D7154"/>
    <w:rsid w:val="007D73D7"/>
    <w:rsid w:val="007D7548"/>
    <w:rsid w:val="007D765F"/>
    <w:rsid w:val="007D7684"/>
    <w:rsid w:val="007D7699"/>
    <w:rsid w:val="007D77D3"/>
    <w:rsid w:val="007D77DB"/>
    <w:rsid w:val="007D7804"/>
    <w:rsid w:val="007D78CA"/>
    <w:rsid w:val="007D7911"/>
    <w:rsid w:val="007D7A71"/>
    <w:rsid w:val="007D7B83"/>
    <w:rsid w:val="007D7BB5"/>
    <w:rsid w:val="007D7BE1"/>
    <w:rsid w:val="007D7CBF"/>
    <w:rsid w:val="007D7CF8"/>
    <w:rsid w:val="007D7D49"/>
    <w:rsid w:val="007D7E10"/>
    <w:rsid w:val="007D7E91"/>
    <w:rsid w:val="007D7FD6"/>
    <w:rsid w:val="007E03FC"/>
    <w:rsid w:val="007E0461"/>
    <w:rsid w:val="007E0554"/>
    <w:rsid w:val="007E063F"/>
    <w:rsid w:val="007E06D0"/>
    <w:rsid w:val="007E06DE"/>
    <w:rsid w:val="007E09ED"/>
    <w:rsid w:val="007E0A41"/>
    <w:rsid w:val="007E0A45"/>
    <w:rsid w:val="007E0D91"/>
    <w:rsid w:val="007E102E"/>
    <w:rsid w:val="007E10D1"/>
    <w:rsid w:val="007E13A9"/>
    <w:rsid w:val="007E13E6"/>
    <w:rsid w:val="007E14D0"/>
    <w:rsid w:val="007E14DC"/>
    <w:rsid w:val="007E1512"/>
    <w:rsid w:val="007E1558"/>
    <w:rsid w:val="007E15D5"/>
    <w:rsid w:val="007E16A3"/>
    <w:rsid w:val="007E16C3"/>
    <w:rsid w:val="007E192D"/>
    <w:rsid w:val="007E1962"/>
    <w:rsid w:val="007E1BA0"/>
    <w:rsid w:val="007E1D76"/>
    <w:rsid w:val="007E1E8E"/>
    <w:rsid w:val="007E1E9F"/>
    <w:rsid w:val="007E1F01"/>
    <w:rsid w:val="007E2037"/>
    <w:rsid w:val="007E218E"/>
    <w:rsid w:val="007E2309"/>
    <w:rsid w:val="007E2418"/>
    <w:rsid w:val="007E24C4"/>
    <w:rsid w:val="007E28A1"/>
    <w:rsid w:val="007E2968"/>
    <w:rsid w:val="007E29AF"/>
    <w:rsid w:val="007E2A3A"/>
    <w:rsid w:val="007E2A90"/>
    <w:rsid w:val="007E2D27"/>
    <w:rsid w:val="007E2E48"/>
    <w:rsid w:val="007E308A"/>
    <w:rsid w:val="007E315A"/>
    <w:rsid w:val="007E3163"/>
    <w:rsid w:val="007E332A"/>
    <w:rsid w:val="007E359E"/>
    <w:rsid w:val="007E372B"/>
    <w:rsid w:val="007E37E1"/>
    <w:rsid w:val="007E383E"/>
    <w:rsid w:val="007E38C5"/>
    <w:rsid w:val="007E39B5"/>
    <w:rsid w:val="007E3A09"/>
    <w:rsid w:val="007E3A0F"/>
    <w:rsid w:val="007E3A25"/>
    <w:rsid w:val="007E3B47"/>
    <w:rsid w:val="007E3BEB"/>
    <w:rsid w:val="007E3C65"/>
    <w:rsid w:val="007E3CB8"/>
    <w:rsid w:val="007E3E5A"/>
    <w:rsid w:val="007E3FCF"/>
    <w:rsid w:val="007E3FDE"/>
    <w:rsid w:val="007E407E"/>
    <w:rsid w:val="007E40EF"/>
    <w:rsid w:val="007E417A"/>
    <w:rsid w:val="007E4385"/>
    <w:rsid w:val="007E45D1"/>
    <w:rsid w:val="007E4746"/>
    <w:rsid w:val="007E4839"/>
    <w:rsid w:val="007E489D"/>
    <w:rsid w:val="007E4A74"/>
    <w:rsid w:val="007E4B5E"/>
    <w:rsid w:val="007E4B92"/>
    <w:rsid w:val="007E4BD4"/>
    <w:rsid w:val="007E4CBF"/>
    <w:rsid w:val="007E4E28"/>
    <w:rsid w:val="007E4F67"/>
    <w:rsid w:val="007E5052"/>
    <w:rsid w:val="007E50B2"/>
    <w:rsid w:val="007E513C"/>
    <w:rsid w:val="007E5153"/>
    <w:rsid w:val="007E515F"/>
    <w:rsid w:val="007E518F"/>
    <w:rsid w:val="007E51C8"/>
    <w:rsid w:val="007E5372"/>
    <w:rsid w:val="007E55AB"/>
    <w:rsid w:val="007E55D5"/>
    <w:rsid w:val="007E560E"/>
    <w:rsid w:val="007E5634"/>
    <w:rsid w:val="007E56A7"/>
    <w:rsid w:val="007E570A"/>
    <w:rsid w:val="007E5C15"/>
    <w:rsid w:val="007E5DD7"/>
    <w:rsid w:val="007E5F57"/>
    <w:rsid w:val="007E5F7E"/>
    <w:rsid w:val="007E5FE1"/>
    <w:rsid w:val="007E60CE"/>
    <w:rsid w:val="007E60D3"/>
    <w:rsid w:val="007E624F"/>
    <w:rsid w:val="007E6322"/>
    <w:rsid w:val="007E6393"/>
    <w:rsid w:val="007E63A6"/>
    <w:rsid w:val="007E657D"/>
    <w:rsid w:val="007E6623"/>
    <w:rsid w:val="007E6627"/>
    <w:rsid w:val="007E69C0"/>
    <w:rsid w:val="007E6BC3"/>
    <w:rsid w:val="007E6C29"/>
    <w:rsid w:val="007E6C74"/>
    <w:rsid w:val="007E6C85"/>
    <w:rsid w:val="007E6CBA"/>
    <w:rsid w:val="007E6D66"/>
    <w:rsid w:val="007E6D9A"/>
    <w:rsid w:val="007E6E19"/>
    <w:rsid w:val="007E6F8C"/>
    <w:rsid w:val="007E729A"/>
    <w:rsid w:val="007E73D1"/>
    <w:rsid w:val="007E74BE"/>
    <w:rsid w:val="007E7521"/>
    <w:rsid w:val="007E7534"/>
    <w:rsid w:val="007E758F"/>
    <w:rsid w:val="007E7693"/>
    <w:rsid w:val="007E76CC"/>
    <w:rsid w:val="007E7923"/>
    <w:rsid w:val="007E7B5C"/>
    <w:rsid w:val="007E7DCE"/>
    <w:rsid w:val="007E7FBF"/>
    <w:rsid w:val="007F03D4"/>
    <w:rsid w:val="007F0716"/>
    <w:rsid w:val="007F0795"/>
    <w:rsid w:val="007F07F9"/>
    <w:rsid w:val="007F0A49"/>
    <w:rsid w:val="007F0AEF"/>
    <w:rsid w:val="007F0BC0"/>
    <w:rsid w:val="007F0BD4"/>
    <w:rsid w:val="007F0C04"/>
    <w:rsid w:val="007F0C10"/>
    <w:rsid w:val="007F0CAA"/>
    <w:rsid w:val="007F0CD6"/>
    <w:rsid w:val="007F0DB7"/>
    <w:rsid w:val="007F10DF"/>
    <w:rsid w:val="007F1289"/>
    <w:rsid w:val="007F1324"/>
    <w:rsid w:val="007F138E"/>
    <w:rsid w:val="007F139C"/>
    <w:rsid w:val="007F13BB"/>
    <w:rsid w:val="007F1412"/>
    <w:rsid w:val="007F1476"/>
    <w:rsid w:val="007F147C"/>
    <w:rsid w:val="007F1585"/>
    <w:rsid w:val="007F15EA"/>
    <w:rsid w:val="007F177C"/>
    <w:rsid w:val="007F1899"/>
    <w:rsid w:val="007F1A3D"/>
    <w:rsid w:val="007F1B45"/>
    <w:rsid w:val="007F1D86"/>
    <w:rsid w:val="007F1DCB"/>
    <w:rsid w:val="007F1E1D"/>
    <w:rsid w:val="007F1F02"/>
    <w:rsid w:val="007F2166"/>
    <w:rsid w:val="007F219D"/>
    <w:rsid w:val="007F223B"/>
    <w:rsid w:val="007F2337"/>
    <w:rsid w:val="007F24D7"/>
    <w:rsid w:val="007F274D"/>
    <w:rsid w:val="007F2AE4"/>
    <w:rsid w:val="007F2B9D"/>
    <w:rsid w:val="007F2CB1"/>
    <w:rsid w:val="007F3095"/>
    <w:rsid w:val="007F31F2"/>
    <w:rsid w:val="007F328F"/>
    <w:rsid w:val="007F32DD"/>
    <w:rsid w:val="007F32E4"/>
    <w:rsid w:val="007F32EE"/>
    <w:rsid w:val="007F336C"/>
    <w:rsid w:val="007F348C"/>
    <w:rsid w:val="007F359A"/>
    <w:rsid w:val="007F3714"/>
    <w:rsid w:val="007F3766"/>
    <w:rsid w:val="007F394B"/>
    <w:rsid w:val="007F3953"/>
    <w:rsid w:val="007F3A73"/>
    <w:rsid w:val="007F3ADB"/>
    <w:rsid w:val="007F3B45"/>
    <w:rsid w:val="007F3BFC"/>
    <w:rsid w:val="007F3C07"/>
    <w:rsid w:val="007F3C4B"/>
    <w:rsid w:val="007F3D5D"/>
    <w:rsid w:val="007F3F5D"/>
    <w:rsid w:val="007F3FFA"/>
    <w:rsid w:val="007F44CE"/>
    <w:rsid w:val="007F456D"/>
    <w:rsid w:val="007F4776"/>
    <w:rsid w:val="007F477A"/>
    <w:rsid w:val="007F47D0"/>
    <w:rsid w:val="007F480C"/>
    <w:rsid w:val="007F49F5"/>
    <w:rsid w:val="007F4A48"/>
    <w:rsid w:val="007F4A6C"/>
    <w:rsid w:val="007F4B1C"/>
    <w:rsid w:val="007F4C5B"/>
    <w:rsid w:val="007F4CBB"/>
    <w:rsid w:val="007F4DCF"/>
    <w:rsid w:val="007F4E56"/>
    <w:rsid w:val="007F4F26"/>
    <w:rsid w:val="007F4FF0"/>
    <w:rsid w:val="007F50C0"/>
    <w:rsid w:val="007F511D"/>
    <w:rsid w:val="007F539F"/>
    <w:rsid w:val="007F54E6"/>
    <w:rsid w:val="007F5520"/>
    <w:rsid w:val="007F552C"/>
    <w:rsid w:val="007F5586"/>
    <w:rsid w:val="007F56CB"/>
    <w:rsid w:val="007F5827"/>
    <w:rsid w:val="007F5A33"/>
    <w:rsid w:val="007F5C2B"/>
    <w:rsid w:val="007F60B8"/>
    <w:rsid w:val="007F60E8"/>
    <w:rsid w:val="007F61E6"/>
    <w:rsid w:val="007F623C"/>
    <w:rsid w:val="007F624E"/>
    <w:rsid w:val="007F62A0"/>
    <w:rsid w:val="007F62C4"/>
    <w:rsid w:val="007F6339"/>
    <w:rsid w:val="007F6496"/>
    <w:rsid w:val="007F64AF"/>
    <w:rsid w:val="007F6522"/>
    <w:rsid w:val="007F6928"/>
    <w:rsid w:val="007F698C"/>
    <w:rsid w:val="007F6D65"/>
    <w:rsid w:val="007F6E18"/>
    <w:rsid w:val="007F6E1C"/>
    <w:rsid w:val="007F6E87"/>
    <w:rsid w:val="007F6F3E"/>
    <w:rsid w:val="007F6FC0"/>
    <w:rsid w:val="007F710E"/>
    <w:rsid w:val="007F71C0"/>
    <w:rsid w:val="007F72D5"/>
    <w:rsid w:val="007F7363"/>
    <w:rsid w:val="007F73A3"/>
    <w:rsid w:val="007F7468"/>
    <w:rsid w:val="007F752B"/>
    <w:rsid w:val="007F7548"/>
    <w:rsid w:val="007F7559"/>
    <w:rsid w:val="007F77A6"/>
    <w:rsid w:val="007F7969"/>
    <w:rsid w:val="007F7B1B"/>
    <w:rsid w:val="007F7B3D"/>
    <w:rsid w:val="007F7B41"/>
    <w:rsid w:val="007F7D4A"/>
    <w:rsid w:val="007F7E53"/>
    <w:rsid w:val="007F7E96"/>
    <w:rsid w:val="007F7F74"/>
    <w:rsid w:val="007F7FED"/>
    <w:rsid w:val="007F7FFD"/>
    <w:rsid w:val="008000E2"/>
    <w:rsid w:val="008001B5"/>
    <w:rsid w:val="008001E1"/>
    <w:rsid w:val="008003E8"/>
    <w:rsid w:val="008004D3"/>
    <w:rsid w:val="008005B0"/>
    <w:rsid w:val="00800719"/>
    <w:rsid w:val="00800756"/>
    <w:rsid w:val="00800A1B"/>
    <w:rsid w:val="00800D53"/>
    <w:rsid w:val="00800EAA"/>
    <w:rsid w:val="00800EC0"/>
    <w:rsid w:val="00800F48"/>
    <w:rsid w:val="00801012"/>
    <w:rsid w:val="008011DC"/>
    <w:rsid w:val="0080121B"/>
    <w:rsid w:val="0080128F"/>
    <w:rsid w:val="00801290"/>
    <w:rsid w:val="0080129C"/>
    <w:rsid w:val="008014E1"/>
    <w:rsid w:val="0080160A"/>
    <w:rsid w:val="008016D4"/>
    <w:rsid w:val="008017F2"/>
    <w:rsid w:val="008018F0"/>
    <w:rsid w:val="00801B6A"/>
    <w:rsid w:val="00801C7A"/>
    <w:rsid w:val="00801CF2"/>
    <w:rsid w:val="00801D95"/>
    <w:rsid w:val="00801D9C"/>
    <w:rsid w:val="00801E6E"/>
    <w:rsid w:val="00801FA9"/>
    <w:rsid w:val="00801FAC"/>
    <w:rsid w:val="00801FF9"/>
    <w:rsid w:val="00802095"/>
    <w:rsid w:val="00802112"/>
    <w:rsid w:val="00802214"/>
    <w:rsid w:val="0080225C"/>
    <w:rsid w:val="008022DF"/>
    <w:rsid w:val="008023D2"/>
    <w:rsid w:val="008024C5"/>
    <w:rsid w:val="0080251D"/>
    <w:rsid w:val="00802541"/>
    <w:rsid w:val="0080254C"/>
    <w:rsid w:val="008025CD"/>
    <w:rsid w:val="0080260D"/>
    <w:rsid w:val="00802616"/>
    <w:rsid w:val="00802630"/>
    <w:rsid w:val="00802686"/>
    <w:rsid w:val="0080276A"/>
    <w:rsid w:val="00802826"/>
    <w:rsid w:val="008028BE"/>
    <w:rsid w:val="008028D2"/>
    <w:rsid w:val="0080295D"/>
    <w:rsid w:val="00802B0E"/>
    <w:rsid w:val="00802F98"/>
    <w:rsid w:val="008030B1"/>
    <w:rsid w:val="00803283"/>
    <w:rsid w:val="0080329F"/>
    <w:rsid w:val="00803527"/>
    <w:rsid w:val="008035E8"/>
    <w:rsid w:val="00803700"/>
    <w:rsid w:val="008037CA"/>
    <w:rsid w:val="008038A7"/>
    <w:rsid w:val="008038DB"/>
    <w:rsid w:val="008039A0"/>
    <w:rsid w:val="008039E8"/>
    <w:rsid w:val="00803A82"/>
    <w:rsid w:val="00803ACB"/>
    <w:rsid w:val="00803B90"/>
    <w:rsid w:val="00803BFF"/>
    <w:rsid w:val="00803CEB"/>
    <w:rsid w:val="00803D10"/>
    <w:rsid w:val="00803EAA"/>
    <w:rsid w:val="00803EC9"/>
    <w:rsid w:val="00804182"/>
    <w:rsid w:val="00804219"/>
    <w:rsid w:val="0080428D"/>
    <w:rsid w:val="008043F9"/>
    <w:rsid w:val="00804473"/>
    <w:rsid w:val="00804585"/>
    <w:rsid w:val="0080479C"/>
    <w:rsid w:val="008048D5"/>
    <w:rsid w:val="00804933"/>
    <w:rsid w:val="00804977"/>
    <w:rsid w:val="00804B85"/>
    <w:rsid w:val="00804BF8"/>
    <w:rsid w:val="00804CED"/>
    <w:rsid w:val="00804D59"/>
    <w:rsid w:val="00804DCA"/>
    <w:rsid w:val="00804DDF"/>
    <w:rsid w:val="00804EC9"/>
    <w:rsid w:val="00804F5A"/>
    <w:rsid w:val="00804F9B"/>
    <w:rsid w:val="00805057"/>
    <w:rsid w:val="0080513B"/>
    <w:rsid w:val="0080513D"/>
    <w:rsid w:val="00805286"/>
    <w:rsid w:val="0080529E"/>
    <w:rsid w:val="00805458"/>
    <w:rsid w:val="00805466"/>
    <w:rsid w:val="0080552A"/>
    <w:rsid w:val="00805593"/>
    <w:rsid w:val="008056D8"/>
    <w:rsid w:val="00805751"/>
    <w:rsid w:val="0080588C"/>
    <w:rsid w:val="0080588D"/>
    <w:rsid w:val="008058A4"/>
    <w:rsid w:val="0080590B"/>
    <w:rsid w:val="008059A1"/>
    <w:rsid w:val="00805B1C"/>
    <w:rsid w:val="00805B5C"/>
    <w:rsid w:val="00805BDD"/>
    <w:rsid w:val="00805D5E"/>
    <w:rsid w:val="00805D9E"/>
    <w:rsid w:val="00805E9F"/>
    <w:rsid w:val="00805F33"/>
    <w:rsid w:val="00805F53"/>
    <w:rsid w:val="00806097"/>
    <w:rsid w:val="008060A5"/>
    <w:rsid w:val="008061AF"/>
    <w:rsid w:val="008063CD"/>
    <w:rsid w:val="00806425"/>
    <w:rsid w:val="00806579"/>
    <w:rsid w:val="008066CA"/>
    <w:rsid w:val="008067D8"/>
    <w:rsid w:val="008067F8"/>
    <w:rsid w:val="0080689C"/>
    <w:rsid w:val="00806D26"/>
    <w:rsid w:val="00806DBD"/>
    <w:rsid w:val="00806FFF"/>
    <w:rsid w:val="00807000"/>
    <w:rsid w:val="00807172"/>
    <w:rsid w:val="00807238"/>
    <w:rsid w:val="0080731B"/>
    <w:rsid w:val="00807356"/>
    <w:rsid w:val="00807415"/>
    <w:rsid w:val="008076E8"/>
    <w:rsid w:val="008077DE"/>
    <w:rsid w:val="00807936"/>
    <w:rsid w:val="00807980"/>
    <w:rsid w:val="008079D0"/>
    <w:rsid w:val="00807A4F"/>
    <w:rsid w:val="00807ABA"/>
    <w:rsid w:val="00807B23"/>
    <w:rsid w:val="00807BBF"/>
    <w:rsid w:val="00807D05"/>
    <w:rsid w:val="00807E37"/>
    <w:rsid w:val="00807EA9"/>
    <w:rsid w:val="00807EEC"/>
    <w:rsid w:val="00810009"/>
    <w:rsid w:val="0081001F"/>
    <w:rsid w:val="0081030A"/>
    <w:rsid w:val="0081030D"/>
    <w:rsid w:val="008104F2"/>
    <w:rsid w:val="00810509"/>
    <w:rsid w:val="008106E8"/>
    <w:rsid w:val="008106F6"/>
    <w:rsid w:val="008108A6"/>
    <w:rsid w:val="008108F4"/>
    <w:rsid w:val="00810A48"/>
    <w:rsid w:val="00810AA1"/>
    <w:rsid w:val="00810AFA"/>
    <w:rsid w:val="00810B1B"/>
    <w:rsid w:val="00810BD2"/>
    <w:rsid w:val="00810C08"/>
    <w:rsid w:val="00810DFC"/>
    <w:rsid w:val="00811034"/>
    <w:rsid w:val="00811041"/>
    <w:rsid w:val="008110E7"/>
    <w:rsid w:val="008111E7"/>
    <w:rsid w:val="0081124A"/>
    <w:rsid w:val="008112C9"/>
    <w:rsid w:val="00811791"/>
    <w:rsid w:val="00811829"/>
    <w:rsid w:val="008119BB"/>
    <w:rsid w:val="00811A66"/>
    <w:rsid w:val="00811A9B"/>
    <w:rsid w:val="00811C69"/>
    <w:rsid w:val="00811DF7"/>
    <w:rsid w:val="00811E3B"/>
    <w:rsid w:val="00811EAB"/>
    <w:rsid w:val="008120D8"/>
    <w:rsid w:val="008120DF"/>
    <w:rsid w:val="0081226F"/>
    <w:rsid w:val="00812345"/>
    <w:rsid w:val="00812349"/>
    <w:rsid w:val="008124FF"/>
    <w:rsid w:val="008125A8"/>
    <w:rsid w:val="00812694"/>
    <w:rsid w:val="008126BF"/>
    <w:rsid w:val="0081273A"/>
    <w:rsid w:val="00812930"/>
    <w:rsid w:val="00812AC9"/>
    <w:rsid w:val="00812D58"/>
    <w:rsid w:val="00812E36"/>
    <w:rsid w:val="00812EDB"/>
    <w:rsid w:val="00812EF5"/>
    <w:rsid w:val="00812F3D"/>
    <w:rsid w:val="00813029"/>
    <w:rsid w:val="0081311F"/>
    <w:rsid w:val="00813141"/>
    <w:rsid w:val="008131EE"/>
    <w:rsid w:val="00813325"/>
    <w:rsid w:val="00813352"/>
    <w:rsid w:val="00813367"/>
    <w:rsid w:val="008134CB"/>
    <w:rsid w:val="0081363A"/>
    <w:rsid w:val="00813802"/>
    <w:rsid w:val="0081388F"/>
    <w:rsid w:val="008138A0"/>
    <w:rsid w:val="00813A04"/>
    <w:rsid w:val="00813BE9"/>
    <w:rsid w:val="00813C84"/>
    <w:rsid w:val="00813CE4"/>
    <w:rsid w:val="00813FED"/>
    <w:rsid w:val="00814251"/>
    <w:rsid w:val="00814269"/>
    <w:rsid w:val="008142EC"/>
    <w:rsid w:val="008142FE"/>
    <w:rsid w:val="00814324"/>
    <w:rsid w:val="0081439F"/>
    <w:rsid w:val="00814441"/>
    <w:rsid w:val="008144EA"/>
    <w:rsid w:val="00814699"/>
    <w:rsid w:val="008146E8"/>
    <w:rsid w:val="0081473C"/>
    <w:rsid w:val="0081475B"/>
    <w:rsid w:val="00814839"/>
    <w:rsid w:val="008148AB"/>
    <w:rsid w:val="00814AB5"/>
    <w:rsid w:val="00814C40"/>
    <w:rsid w:val="00814C63"/>
    <w:rsid w:val="00814ECD"/>
    <w:rsid w:val="00814F79"/>
    <w:rsid w:val="00814F8A"/>
    <w:rsid w:val="00814FD7"/>
    <w:rsid w:val="00814FEB"/>
    <w:rsid w:val="00815231"/>
    <w:rsid w:val="00815236"/>
    <w:rsid w:val="00815289"/>
    <w:rsid w:val="008154C3"/>
    <w:rsid w:val="00815517"/>
    <w:rsid w:val="0081553A"/>
    <w:rsid w:val="00815706"/>
    <w:rsid w:val="0081590B"/>
    <w:rsid w:val="00815A4D"/>
    <w:rsid w:val="00815A60"/>
    <w:rsid w:val="00815BAD"/>
    <w:rsid w:val="00815C2F"/>
    <w:rsid w:val="00815CF8"/>
    <w:rsid w:val="00815D6E"/>
    <w:rsid w:val="00815E84"/>
    <w:rsid w:val="00815EDB"/>
    <w:rsid w:val="00815F37"/>
    <w:rsid w:val="00815F3A"/>
    <w:rsid w:val="0081626E"/>
    <w:rsid w:val="008162D8"/>
    <w:rsid w:val="00816441"/>
    <w:rsid w:val="008164FD"/>
    <w:rsid w:val="0081650A"/>
    <w:rsid w:val="00816671"/>
    <w:rsid w:val="0081687D"/>
    <w:rsid w:val="008168AD"/>
    <w:rsid w:val="00816918"/>
    <w:rsid w:val="00816A93"/>
    <w:rsid w:val="00816B62"/>
    <w:rsid w:val="00816B7E"/>
    <w:rsid w:val="00816BBD"/>
    <w:rsid w:val="00816BD1"/>
    <w:rsid w:val="00816DF9"/>
    <w:rsid w:val="00816E27"/>
    <w:rsid w:val="00816E36"/>
    <w:rsid w:val="00816EBD"/>
    <w:rsid w:val="00816EF8"/>
    <w:rsid w:val="00816F21"/>
    <w:rsid w:val="00816F8B"/>
    <w:rsid w:val="0081722F"/>
    <w:rsid w:val="008172CA"/>
    <w:rsid w:val="00817390"/>
    <w:rsid w:val="008173C3"/>
    <w:rsid w:val="00817414"/>
    <w:rsid w:val="00817737"/>
    <w:rsid w:val="00817783"/>
    <w:rsid w:val="008178FE"/>
    <w:rsid w:val="00817A65"/>
    <w:rsid w:val="00817BC1"/>
    <w:rsid w:val="00817C2B"/>
    <w:rsid w:val="00817C36"/>
    <w:rsid w:val="00817C7F"/>
    <w:rsid w:val="00817DF0"/>
    <w:rsid w:val="00817E0B"/>
    <w:rsid w:val="00817E31"/>
    <w:rsid w:val="00817E7A"/>
    <w:rsid w:val="00817E7C"/>
    <w:rsid w:val="00820089"/>
    <w:rsid w:val="0082011F"/>
    <w:rsid w:val="008202FC"/>
    <w:rsid w:val="008204B0"/>
    <w:rsid w:val="008205B5"/>
    <w:rsid w:val="008205D7"/>
    <w:rsid w:val="0082068E"/>
    <w:rsid w:val="00820821"/>
    <w:rsid w:val="008208AC"/>
    <w:rsid w:val="00820AD1"/>
    <w:rsid w:val="00820AD6"/>
    <w:rsid w:val="00820CB5"/>
    <w:rsid w:val="00820D59"/>
    <w:rsid w:val="00820E35"/>
    <w:rsid w:val="00820F11"/>
    <w:rsid w:val="00821077"/>
    <w:rsid w:val="008212C4"/>
    <w:rsid w:val="008214D1"/>
    <w:rsid w:val="00821569"/>
    <w:rsid w:val="0082157D"/>
    <w:rsid w:val="0082159A"/>
    <w:rsid w:val="008219C9"/>
    <w:rsid w:val="00821A5B"/>
    <w:rsid w:val="00821A95"/>
    <w:rsid w:val="00821B82"/>
    <w:rsid w:val="00821C55"/>
    <w:rsid w:val="00821DBE"/>
    <w:rsid w:val="00821EE3"/>
    <w:rsid w:val="00821F90"/>
    <w:rsid w:val="00822175"/>
    <w:rsid w:val="008221CD"/>
    <w:rsid w:val="00822385"/>
    <w:rsid w:val="008223C8"/>
    <w:rsid w:val="008223CF"/>
    <w:rsid w:val="008224B4"/>
    <w:rsid w:val="00822774"/>
    <w:rsid w:val="00822822"/>
    <w:rsid w:val="00822858"/>
    <w:rsid w:val="0082289A"/>
    <w:rsid w:val="00822A9C"/>
    <w:rsid w:val="00822AC1"/>
    <w:rsid w:val="00822AFF"/>
    <w:rsid w:val="00822CFA"/>
    <w:rsid w:val="00822D13"/>
    <w:rsid w:val="00822F59"/>
    <w:rsid w:val="00822FC7"/>
    <w:rsid w:val="008234F4"/>
    <w:rsid w:val="00823521"/>
    <w:rsid w:val="00823579"/>
    <w:rsid w:val="0082368C"/>
    <w:rsid w:val="00823820"/>
    <w:rsid w:val="00823838"/>
    <w:rsid w:val="00823906"/>
    <w:rsid w:val="00823A12"/>
    <w:rsid w:val="00823A93"/>
    <w:rsid w:val="00823AF2"/>
    <w:rsid w:val="00823B3D"/>
    <w:rsid w:val="00823FA1"/>
    <w:rsid w:val="00823FC6"/>
    <w:rsid w:val="00823FE7"/>
    <w:rsid w:val="00824108"/>
    <w:rsid w:val="00824189"/>
    <w:rsid w:val="0082432C"/>
    <w:rsid w:val="00824354"/>
    <w:rsid w:val="0082443B"/>
    <w:rsid w:val="00824470"/>
    <w:rsid w:val="008245F7"/>
    <w:rsid w:val="00824625"/>
    <w:rsid w:val="0082474E"/>
    <w:rsid w:val="0082481B"/>
    <w:rsid w:val="0082482F"/>
    <w:rsid w:val="00824891"/>
    <w:rsid w:val="008249E3"/>
    <w:rsid w:val="00824BC7"/>
    <w:rsid w:val="00824D26"/>
    <w:rsid w:val="00824F3C"/>
    <w:rsid w:val="00824F97"/>
    <w:rsid w:val="008253E7"/>
    <w:rsid w:val="008255F2"/>
    <w:rsid w:val="008257A3"/>
    <w:rsid w:val="008257D1"/>
    <w:rsid w:val="0082593B"/>
    <w:rsid w:val="00825A42"/>
    <w:rsid w:val="00825A8D"/>
    <w:rsid w:val="00825C36"/>
    <w:rsid w:val="00825D20"/>
    <w:rsid w:val="00825ED9"/>
    <w:rsid w:val="00826224"/>
    <w:rsid w:val="00826307"/>
    <w:rsid w:val="00826416"/>
    <w:rsid w:val="008264BB"/>
    <w:rsid w:val="008265C6"/>
    <w:rsid w:val="00826664"/>
    <w:rsid w:val="00826670"/>
    <w:rsid w:val="00826B14"/>
    <w:rsid w:val="00826B15"/>
    <w:rsid w:val="00826CDC"/>
    <w:rsid w:val="00826CF4"/>
    <w:rsid w:val="00826D48"/>
    <w:rsid w:val="00826EE6"/>
    <w:rsid w:val="008270E4"/>
    <w:rsid w:val="008270FA"/>
    <w:rsid w:val="00827245"/>
    <w:rsid w:val="0082729C"/>
    <w:rsid w:val="0082747E"/>
    <w:rsid w:val="008275BE"/>
    <w:rsid w:val="008275CF"/>
    <w:rsid w:val="00827632"/>
    <w:rsid w:val="0082765D"/>
    <w:rsid w:val="008276C7"/>
    <w:rsid w:val="008276E8"/>
    <w:rsid w:val="00827848"/>
    <w:rsid w:val="008278BA"/>
    <w:rsid w:val="00827961"/>
    <w:rsid w:val="008279C5"/>
    <w:rsid w:val="008279FD"/>
    <w:rsid w:val="00827AA0"/>
    <w:rsid w:val="00827AD2"/>
    <w:rsid w:val="00827EB5"/>
    <w:rsid w:val="00830070"/>
    <w:rsid w:val="008300A1"/>
    <w:rsid w:val="008302CD"/>
    <w:rsid w:val="0083035D"/>
    <w:rsid w:val="00830388"/>
    <w:rsid w:val="00830549"/>
    <w:rsid w:val="0083063B"/>
    <w:rsid w:val="00830646"/>
    <w:rsid w:val="0083069D"/>
    <w:rsid w:val="00830752"/>
    <w:rsid w:val="00830775"/>
    <w:rsid w:val="00830794"/>
    <w:rsid w:val="0083079E"/>
    <w:rsid w:val="00830D88"/>
    <w:rsid w:val="00830F8B"/>
    <w:rsid w:val="00831059"/>
    <w:rsid w:val="0083116C"/>
    <w:rsid w:val="00831189"/>
    <w:rsid w:val="00831216"/>
    <w:rsid w:val="0083121D"/>
    <w:rsid w:val="00831302"/>
    <w:rsid w:val="00831345"/>
    <w:rsid w:val="008313FF"/>
    <w:rsid w:val="0083141B"/>
    <w:rsid w:val="0083142A"/>
    <w:rsid w:val="0083142E"/>
    <w:rsid w:val="0083143C"/>
    <w:rsid w:val="00831625"/>
    <w:rsid w:val="0083190B"/>
    <w:rsid w:val="0083196C"/>
    <w:rsid w:val="0083196D"/>
    <w:rsid w:val="00831C28"/>
    <w:rsid w:val="00831C44"/>
    <w:rsid w:val="00831ED2"/>
    <w:rsid w:val="00832088"/>
    <w:rsid w:val="0083211A"/>
    <w:rsid w:val="0083220F"/>
    <w:rsid w:val="00832341"/>
    <w:rsid w:val="008323B8"/>
    <w:rsid w:val="00832492"/>
    <w:rsid w:val="008324DE"/>
    <w:rsid w:val="0083266B"/>
    <w:rsid w:val="008327D5"/>
    <w:rsid w:val="00832828"/>
    <w:rsid w:val="008328A5"/>
    <w:rsid w:val="008328B5"/>
    <w:rsid w:val="00832C40"/>
    <w:rsid w:val="00832D20"/>
    <w:rsid w:val="00832EDB"/>
    <w:rsid w:val="008330A7"/>
    <w:rsid w:val="008332E0"/>
    <w:rsid w:val="008334FF"/>
    <w:rsid w:val="00833523"/>
    <w:rsid w:val="008335F5"/>
    <w:rsid w:val="008337CE"/>
    <w:rsid w:val="008338CB"/>
    <w:rsid w:val="00833966"/>
    <w:rsid w:val="0083399D"/>
    <w:rsid w:val="00833D10"/>
    <w:rsid w:val="00833DF2"/>
    <w:rsid w:val="00834020"/>
    <w:rsid w:val="008340E1"/>
    <w:rsid w:val="0083415C"/>
    <w:rsid w:val="0083422B"/>
    <w:rsid w:val="00834277"/>
    <w:rsid w:val="00834491"/>
    <w:rsid w:val="00834610"/>
    <w:rsid w:val="00834758"/>
    <w:rsid w:val="0083475E"/>
    <w:rsid w:val="008347E2"/>
    <w:rsid w:val="008348EE"/>
    <w:rsid w:val="00834924"/>
    <w:rsid w:val="008349EF"/>
    <w:rsid w:val="00834AB1"/>
    <w:rsid w:val="00834AF9"/>
    <w:rsid w:val="00834CBA"/>
    <w:rsid w:val="00834CE7"/>
    <w:rsid w:val="00834F86"/>
    <w:rsid w:val="008350D8"/>
    <w:rsid w:val="0083520D"/>
    <w:rsid w:val="008354F4"/>
    <w:rsid w:val="008355DC"/>
    <w:rsid w:val="00835688"/>
    <w:rsid w:val="008358AD"/>
    <w:rsid w:val="008358B9"/>
    <w:rsid w:val="008358C1"/>
    <w:rsid w:val="008359DA"/>
    <w:rsid w:val="00835AE2"/>
    <w:rsid w:val="00835CE1"/>
    <w:rsid w:val="00836129"/>
    <w:rsid w:val="00836172"/>
    <w:rsid w:val="00836368"/>
    <w:rsid w:val="008363BA"/>
    <w:rsid w:val="008364EE"/>
    <w:rsid w:val="008364F3"/>
    <w:rsid w:val="0083660E"/>
    <w:rsid w:val="008366F6"/>
    <w:rsid w:val="00836781"/>
    <w:rsid w:val="00836845"/>
    <w:rsid w:val="0083686D"/>
    <w:rsid w:val="00836BCF"/>
    <w:rsid w:val="00836C8E"/>
    <w:rsid w:val="00836D0A"/>
    <w:rsid w:val="00836DEE"/>
    <w:rsid w:val="0083701C"/>
    <w:rsid w:val="00837046"/>
    <w:rsid w:val="00837130"/>
    <w:rsid w:val="00837468"/>
    <w:rsid w:val="00837497"/>
    <w:rsid w:val="008374BD"/>
    <w:rsid w:val="008374BF"/>
    <w:rsid w:val="0083752E"/>
    <w:rsid w:val="00837551"/>
    <w:rsid w:val="00837763"/>
    <w:rsid w:val="0083788C"/>
    <w:rsid w:val="00837A3A"/>
    <w:rsid w:val="00837B76"/>
    <w:rsid w:val="00837B8E"/>
    <w:rsid w:val="00837F6C"/>
    <w:rsid w:val="00837F82"/>
    <w:rsid w:val="0084004D"/>
    <w:rsid w:val="0084005F"/>
    <w:rsid w:val="0084009B"/>
    <w:rsid w:val="008403AD"/>
    <w:rsid w:val="008403DD"/>
    <w:rsid w:val="008404A6"/>
    <w:rsid w:val="008404C6"/>
    <w:rsid w:val="0084060F"/>
    <w:rsid w:val="00840767"/>
    <w:rsid w:val="00840809"/>
    <w:rsid w:val="0084080D"/>
    <w:rsid w:val="00840A37"/>
    <w:rsid w:val="00840BAC"/>
    <w:rsid w:val="00840BC6"/>
    <w:rsid w:val="00840DC9"/>
    <w:rsid w:val="00840EB1"/>
    <w:rsid w:val="00840FAF"/>
    <w:rsid w:val="00840FB1"/>
    <w:rsid w:val="00841191"/>
    <w:rsid w:val="0084121C"/>
    <w:rsid w:val="0084131D"/>
    <w:rsid w:val="008414C7"/>
    <w:rsid w:val="0084155F"/>
    <w:rsid w:val="0084158F"/>
    <w:rsid w:val="00841616"/>
    <w:rsid w:val="0084199C"/>
    <w:rsid w:val="00841B86"/>
    <w:rsid w:val="00841BA5"/>
    <w:rsid w:val="00841BFB"/>
    <w:rsid w:val="00841C38"/>
    <w:rsid w:val="00841C89"/>
    <w:rsid w:val="00841E0C"/>
    <w:rsid w:val="00841EF8"/>
    <w:rsid w:val="00841EFF"/>
    <w:rsid w:val="008420CD"/>
    <w:rsid w:val="008422D4"/>
    <w:rsid w:val="0084230A"/>
    <w:rsid w:val="008423DE"/>
    <w:rsid w:val="008424BD"/>
    <w:rsid w:val="008425A9"/>
    <w:rsid w:val="008425AB"/>
    <w:rsid w:val="008425FB"/>
    <w:rsid w:val="0084262B"/>
    <w:rsid w:val="008428F5"/>
    <w:rsid w:val="00842A4A"/>
    <w:rsid w:val="00842ABA"/>
    <w:rsid w:val="00842AD2"/>
    <w:rsid w:val="00842B37"/>
    <w:rsid w:val="00842C50"/>
    <w:rsid w:val="00842C61"/>
    <w:rsid w:val="00842C74"/>
    <w:rsid w:val="00842D79"/>
    <w:rsid w:val="00843282"/>
    <w:rsid w:val="0084335E"/>
    <w:rsid w:val="00843362"/>
    <w:rsid w:val="0084338E"/>
    <w:rsid w:val="008433A3"/>
    <w:rsid w:val="0084358B"/>
    <w:rsid w:val="008435E4"/>
    <w:rsid w:val="008436AC"/>
    <w:rsid w:val="00843762"/>
    <w:rsid w:val="00843796"/>
    <w:rsid w:val="00843844"/>
    <w:rsid w:val="0084391B"/>
    <w:rsid w:val="00843980"/>
    <w:rsid w:val="008439A3"/>
    <w:rsid w:val="00843A61"/>
    <w:rsid w:val="00843D3E"/>
    <w:rsid w:val="00843DC8"/>
    <w:rsid w:val="00843E18"/>
    <w:rsid w:val="00843F3D"/>
    <w:rsid w:val="00843FD7"/>
    <w:rsid w:val="0084402C"/>
    <w:rsid w:val="0084414D"/>
    <w:rsid w:val="00844420"/>
    <w:rsid w:val="008445F8"/>
    <w:rsid w:val="00844608"/>
    <w:rsid w:val="0084472C"/>
    <w:rsid w:val="008448A0"/>
    <w:rsid w:val="00844925"/>
    <w:rsid w:val="008449E5"/>
    <w:rsid w:val="00844C03"/>
    <w:rsid w:val="00844C16"/>
    <w:rsid w:val="00844DD4"/>
    <w:rsid w:val="00844E68"/>
    <w:rsid w:val="0084510A"/>
    <w:rsid w:val="00845343"/>
    <w:rsid w:val="00845404"/>
    <w:rsid w:val="008454C7"/>
    <w:rsid w:val="0084583E"/>
    <w:rsid w:val="008458D9"/>
    <w:rsid w:val="00845B3E"/>
    <w:rsid w:val="00845B65"/>
    <w:rsid w:val="00845CCA"/>
    <w:rsid w:val="00845D6B"/>
    <w:rsid w:val="00845E66"/>
    <w:rsid w:val="0084605F"/>
    <w:rsid w:val="0084614B"/>
    <w:rsid w:val="008462A2"/>
    <w:rsid w:val="008462DB"/>
    <w:rsid w:val="00846394"/>
    <w:rsid w:val="008464BE"/>
    <w:rsid w:val="00846564"/>
    <w:rsid w:val="008466C2"/>
    <w:rsid w:val="0084672F"/>
    <w:rsid w:val="00846799"/>
    <w:rsid w:val="008469EA"/>
    <w:rsid w:val="00846C42"/>
    <w:rsid w:val="00846CA6"/>
    <w:rsid w:val="00846E01"/>
    <w:rsid w:val="00846E83"/>
    <w:rsid w:val="00846E98"/>
    <w:rsid w:val="00846EB9"/>
    <w:rsid w:val="00846EC2"/>
    <w:rsid w:val="00846FFD"/>
    <w:rsid w:val="00847099"/>
    <w:rsid w:val="008472D0"/>
    <w:rsid w:val="00847387"/>
    <w:rsid w:val="008473A0"/>
    <w:rsid w:val="00847692"/>
    <w:rsid w:val="008476BF"/>
    <w:rsid w:val="008479CA"/>
    <w:rsid w:val="00847A0A"/>
    <w:rsid w:val="00847B1F"/>
    <w:rsid w:val="00847B21"/>
    <w:rsid w:val="00847CC3"/>
    <w:rsid w:val="00847CF9"/>
    <w:rsid w:val="00847DB2"/>
    <w:rsid w:val="00847E3C"/>
    <w:rsid w:val="00847EBC"/>
    <w:rsid w:val="00847FC4"/>
    <w:rsid w:val="00850133"/>
    <w:rsid w:val="00850311"/>
    <w:rsid w:val="008503E9"/>
    <w:rsid w:val="00850694"/>
    <w:rsid w:val="00850800"/>
    <w:rsid w:val="008508E9"/>
    <w:rsid w:val="00850A2F"/>
    <w:rsid w:val="00850B91"/>
    <w:rsid w:val="00850C3E"/>
    <w:rsid w:val="00850CC4"/>
    <w:rsid w:val="00851383"/>
    <w:rsid w:val="008517C9"/>
    <w:rsid w:val="00851AAB"/>
    <w:rsid w:val="00851AD0"/>
    <w:rsid w:val="00851B4B"/>
    <w:rsid w:val="00851CBA"/>
    <w:rsid w:val="00851E46"/>
    <w:rsid w:val="00851EC7"/>
    <w:rsid w:val="00852076"/>
    <w:rsid w:val="00852337"/>
    <w:rsid w:val="00852399"/>
    <w:rsid w:val="008523D6"/>
    <w:rsid w:val="00852405"/>
    <w:rsid w:val="008524D9"/>
    <w:rsid w:val="00852590"/>
    <w:rsid w:val="00852646"/>
    <w:rsid w:val="00852681"/>
    <w:rsid w:val="008527A5"/>
    <w:rsid w:val="00852805"/>
    <w:rsid w:val="008528F3"/>
    <w:rsid w:val="0085294D"/>
    <w:rsid w:val="00852A13"/>
    <w:rsid w:val="00852A90"/>
    <w:rsid w:val="00852BC5"/>
    <w:rsid w:val="00852C48"/>
    <w:rsid w:val="00852CA5"/>
    <w:rsid w:val="00853075"/>
    <w:rsid w:val="00853083"/>
    <w:rsid w:val="00853450"/>
    <w:rsid w:val="008535A7"/>
    <w:rsid w:val="0085361F"/>
    <w:rsid w:val="0085377A"/>
    <w:rsid w:val="00853A02"/>
    <w:rsid w:val="00853AA7"/>
    <w:rsid w:val="00853C74"/>
    <w:rsid w:val="00853CE2"/>
    <w:rsid w:val="00853D21"/>
    <w:rsid w:val="00854046"/>
    <w:rsid w:val="00854071"/>
    <w:rsid w:val="00854139"/>
    <w:rsid w:val="00854160"/>
    <w:rsid w:val="008541A6"/>
    <w:rsid w:val="00854236"/>
    <w:rsid w:val="0085431C"/>
    <w:rsid w:val="0085448F"/>
    <w:rsid w:val="00854491"/>
    <w:rsid w:val="0085460C"/>
    <w:rsid w:val="00854670"/>
    <w:rsid w:val="008546AE"/>
    <w:rsid w:val="0085474D"/>
    <w:rsid w:val="00854784"/>
    <w:rsid w:val="00854A19"/>
    <w:rsid w:val="00854B8A"/>
    <w:rsid w:val="00854BFA"/>
    <w:rsid w:val="00854C39"/>
    <w:rsid w:val="00854C96"/>
    <w:rsid w:val="00854D1D"/>
    <w:rsid w:val="00854D97"/>
    <w:rsid w:val="00854DF9"/>
    <w:rsid w:val="00854FCC"/>
    <w:rsid w:val="0085506D"/>
    <w:rsid w:val="00855184"/>
    <w:rsid w:val="00855191"/>
    <w:rsid w:val="008551AB"/>
    <w:rsid w:val="00855256"/>
    <w:rsid w:val="008554F1"/>
    <w:rsid w:val="008555E6"/>
    <w:rsid w:val="00855AE7"/>
    <w:rsid w:val="00855AE8"/>
    <w:rsid w:val="00855BB3"/>
    <w:rsid w:val="00855FE2"/>
    <w:rsid w:val="008560CB"/>
    <w:rsid w:val="008561D8"/>
    <w:rsid w:val="00856405"/>
    <w:rsid w:val="008565FC"/>
    <w:rsid w:val="00856629"/>
    <w:rsid w:val="0085687B"/>
    <w:rsid w:val="00856A40"/>
    <w:rsid w:val="00856AA0"/>
    <w:rsid w:val="00856AAF"/>
    <w:rsid w:val="00856B48"/>
    <w:rsid w:val="00856D01"/>
    <w:rsid w:val="00856D05"/>
    <w:rsid w:val="00856F18"/>
    <w:rsid w:val="008570A9"/>
    <w:rsid w:val="00857151"/>
    <w:rsid w:val="00857233"/>
    <w:rsid w:val="008573B0"/>
    <w:rsid w:val="008573EF"/>
    <w:rsid w:val="0085743D"/>
    <w:rsid w:val="00857596"/>
    <w:rsid w:val="008577D0"/>
    <w:rsid w:val="00857832"/>
    <w:rsid w:val="008578E5"/>
    <w:rsid w:val="00857973"/>
    <w:rsid w:val="00857A51"/>
    <w:rsid w:val="00857A97"/>
    <w:rsid w:val="00857FD8"/>
    <w:rsid w:val="0086011D"/>
    <w:rsid w:val="008602D1"/>
    <w:rsid w:val="00860474"/>
    <w:rsid w:val="008605D8"/>
    <w:rsid w:val="0086060D"/>
    <w:rsid w:val="00860650"/>
    <w:rsid w:val="00860670"/>
    <w:rsid w:val="0086076D"/>
    <w:rsid w:val="00860A9D"/>
    <w:rsid w:val="00860C3E"/>
    <w:rsid w:val="00860C97"/>
    <w:rsid w:val="00860DD6"/>
    <w:rsid w:val="00860FFE"/>
    <w:rsid w:val="00861053"/>
    <w:rsid w:val="00861115"/>
    <w:rsid w:val="0086153B"/>
    <w:rsid w:val="00861642"/>
    <w:rsid w:val="008616DD"/>
    <w:rsid w:val="008616E6"/>
    <w:rsid w:val="008617CB"/>
    <w:rsid w:val="008618FE"/>
    <w:rsid w:val="00861923"/>
    <w:rsid w:val="00861938"/>
    <w:rsid w:val="008619A8"/>
    <w:rsid w:val="00861A21"/>
    <w:rsid w:val="00861A3A"/>
    <w:rsid w:val="00861C35"/>
    <w:rsid w:val="00861C88"/>
    <w:rsid w:val="00861C95"/>
    <w:rsid w:val="00861CE1"/>
    <w:rsid w:val="00861E28"/>
    <w:rsid w:val="00861E3C"/>
    <w:rsid w:val="00861EB6"/>
    <w:rsid w:val="008620EF"/>
    <w:rsid w:val="0086216B"/>
    <w:rsid w:val="0086225B"/>
    <w:rsid w:val="008622C8"/>
    <w:rsid w:val="008623CE"/>
    <w:rsid w:val="0086249A"/>
    <w:rsid w:val="008624AB"/>
    <w:rsid w:val="00862581"/>
    <w:rsid w:val="0086262D"/>
    <w:rsid w:val="00862686"/>
    <w:rsid w:val="008626BF"/>
    <w:rsid w:val="008626CC"/>
    <w:rsid w:val="008626E5"/>
    <w:rsid w:val="00862847"/>
    <w:rsid w:val="0086286C"/>
    <w:rsid w:val="0086292E"/>
    <w:rsid w:val="00862B6D"/>
    <w:rsid w:val="00862B84"/>
    <w:rsid w:val="00862C67"/>
    <w:rsid w:val="00862DE7"/>
    <w:rsid w:val="00863070"/>
    <w:rsid w:val="008631B8"/>
    <w:rsid w:val="00863493"/>
    <w:rsid w:val="008634A7"/>
    <w:rsid w:val="008635B2"/>
    <w:rsid w:val="008636DC"/>
    <w:rsid w:val="0086374C"/>
    <w:rsid w:val="0086379B"/>
    <w:rsid w:val="00863813"/>
    <w:rsid w:val="0086389A"/>
    <w:rsid w:val="00863997"/>
    <w:rsid w:val="00863A29"/>
    <w:rsid w:val="00863A6D"/>
    <w:rsid w:val="00863A7C"/>
    <w:rsid w:val="00863AE6"/>
    <w:rsid w:val="00863C23"/>
    <w:rsid w:val="00863CEB"/>
    <w:rsid w:val="00863D17"/>
    <w:rsid w:val="00863E61"/>
    <w:rsid w:val="0086401F"/>
    <w:rsid w:val="008640BD"/>
    <w:rsid w:val="00864220"/>
    <w:rsid w:val="00864242"/>
    <w:rsid w:val="008642AC"/>
    <w:rsid w:val="008644DD"/>
    <w:rsid w:val="00864583"/>
    <w:rsid w:val="00864675"/>
    <w:rsid w:val="008646A9"/>
    <w:rsid w:val="008646F6"/>
    <w:rsid w:val="00864709"/>
    <w:rsid w:val="00864832"/>
    <w:rsid w:val="00864859"/>
    <w:rsid w:val="008648B1"/>
    <w:rsid w:val="00864967"/>
    <w:rsid w:val="008649CC"/>
    <w:rsid w:val="00864B9C"/>
    <w:rsid w:val="00864C2B"/>
    <w:rsid w:val="00864D72"/>
    <w:rsid w:val="00864E13"/>
    <w:rsid w:val="00864E1E"/>
    <w:rsid w:val="00864E33"/>
    <w:rsid w:val="00865113"/>
    <w:rsid w:val="0086514F"/>
    <w:rsid w:val="0086515E"/>
    <w:rsid w:val="008652FD"/>
    <w:rsid w:val="008654EA"/>
    <w:rsid w:val="008655EF"/>
    <w:rsid w:val="00865795"/>
    <w:rsid w:val="00865AAB"/>
    <w:rsid w:val="00865AE7"/>
    <w:rsid w:val="00865D37"/>
    <w:rsid w:val="00865EFA"/>
    <w:rsid w:val="00865F91"/>
    <w:rsid w:val="00866148"/>
    <w:rsid w:val="0086622C"/>
    <w:rsid w:val="0086626F"/>
    <w:rsid w:val="008662EC"/>
    <w:rsid w:val="00866372"/>
    <w:rsid w:val="0086639A"/>
    <w:rsid w:val="00866477"/>
    <w:rsid w:val="00866A68"/>
    <w:rsid w:val="00866BCF"/>
    <w:rsid w:val="00866BED"/>
    <w:rsid w:val="00866D7F"/>
    <w:rsid w:val="0086714C"/>
    <w:rsid w:val="008672B4"/>
    <w:rsid w:val="00867342"/>
    <w:rsid w:val="00867386"/>
    <w:rsid w:val="008673A6"/>
    <w:rsid w:val="00867485"/>
    <w:rsid w:val="00867568"/>
    <w:rsid w:val="00867626"/>
    <w:rsid w:val="0086762A"/>
    <w:rsid w:val="008677A4"/>
    <w:rsid w:val="00867810"/>
    <w:rsid w:val="0086784A"/>
    <w:rsid w:val="008678FA"/>
    <w:rsid w:val="00867A66"/>
    <w:rsid w:val="00867AFC"/>
    <w:rsid w:val="00867B18"/>
    <w:rsid w:val="00867F30"/>
    <w:rsid w:val="00867F5B"/>
    <w:rsid w:val="0087009B"/>
    <w:rsid w:val="0087013C"/>
    <w:rsid w:val="008701A4"/>
    <w:rsid w:val="008703C5"/>
    <w:rsid w:val="008704FB"/>
    <w:rsid w:val="00870535"/>
    <w:rsid w:val="008705FE"/>
    <w:rsid w:val="00870828"/>
    <w:rsid w:val="00870A17"/>
    <w:rsid w:val="00870A59"/>
    <w:rsid w:val="00870A6B"/>
    <w:rsid w:val="00870A7F"/>
    <w:rsid w:val="00870B4A"/>
    <w:rsid w:val="00870BE0"/>
    <w:rsid w:val="00870C58"/>
    <w:rsid w:val="00870C73"/>
    <w:rsid w:val="00870C9C"/>
    <w:rsid w:val="00870CB3"/>
    <w:rsid w:val="00870CFD"/>
    <w:rsid w:val="00870D02"/>
    <w:rsid w:val="00870D62"/>
    <w:rsid w:val="00870F18"/>
    <w:rsid w:val="00870F59"/>
    <w:rsid w:val="00870FDD"/>
    <w:rsid w:val="00870FE7"/>
    <w:rsid w:val="00871076"/>
    <w:rsid w:val="00871079"/>
    <w:rsid w:val="008710A9"/>
    <w:rsid w:val="008714FA"/>
    <w:rsid w:val="00871617"/>
    <w:rsid w:val="0087173A"/>
    <w:rsid w:val="00871760"/>
    <w:rsid w:val="0087177E"/>
    <w:rsid w:val="00871847"/>
    <w:rsid w:val="008719A5"/>
    <w:rsid w:val="00871A16"/>
    <w:rsid w:val="00871B9B"/>
    <w:rsid w:val="00871EB3"/>
    <w:rsid w:val="00871F0A"/>
    <w:rsid w:val="00871F2D"/>
    <w:rsid w:val="0087208D"/>
    <w:rsid w:val="00872182"/>
    <w:rsid w:val="0087219F"/>
    <w:rsid w:val="00872211"/>
    <w:rsid w:val="00872423"/>
    <w:rsid w:val="00872607"/>
    <w:rsid w:val="0087278A"/>
    <w:rsid w:val="0087283C"/>
    <w:rsid w:val="008729DA"/>
    <w:rsid w:val="00872B3C"/>
    <w:rsid w:val="00872E85"/>
    <w:rsid w:val="00873156"/>
    <w:rsid w:val="00873160"/>
    <w:rsid w:val="008732D3"/>
    <w:rsid w:val="008733A9"/>
    <w:rsid w:val="008733D4"/>
    <w:rsid w:val="00873448"/>
    <w:rsid w:val="0087364A"/>
    <w:rsid w:val="00873651"/>
    <w:rsid w:val="008736A7"/>
    <w:rsid w:val="00873732"/>
    <w:rsid w:val="00873830"/>
    <w:rsid w:val="00873851"/>
    <w:rsid w:val="008739AE"/>
    <w:rsid w:val="008739C9"/>
    <w:rsid w:val="00873A25"/>
    <w:rsid w:val="00873B59"/>
    <w:rsid w:val="00873C16"/>
    <w:rsid w:val="00873C23"/>
    <w:rsid w:val="00873C81"/>
    <w:rsid w:val="00873D04"/>
    <w:rsid w:val="00873D1E"/>
    <w:rsid w:val="00873E4F"/>
    <w:rsid w:val="00873E5F"/>
    <w:rsid w:val="00874299"/>
    <w:rsid w:val="008742CB"/>
    <w:rsid w:val="008745B9"/>
    <w:rsid w:val="0087497D"/>
    <w:rsid w:val="00874B88"/>
    <w:rsid w:val="00874B8B"/>
    <w:rsid w:val="00874BD8"/>
    <w:rsid w:val="00874C9E"/>
    <w:rsid w:val="00874D90"/>
    <w:rsid w:val="00874E37"/>
    <w:rsid w:val="00874EB1"/>
    <w:rsid w:val="0087505B"/>
    <w:rsid w:val="00875157"/>
    <w:rsid w:val="00875175"/>
    <w:rsid w:val="0087520E"/>
    <w:rsid w:val="00875229"/>
    <w:rsid w:val="00875257"/>
    <w:rsid w:val="008752AA"/>
    <w:rsid w:val="0087535B"/>
    <w:rsid w:val="008753C7"/>
    <w:rsid w:val="0087544C"/>
    <w:rsid w:val="00875628"/>
    <w:rsid w:val="00875647"/>
    <w:rsid w:val="0087574B"/>
    <w:rsid w:val="008757CF"/>
    <w:rsid w:val="00875855"/>
    <w:rsid w:val="00875868"/>
    <w:rsid w:val="00875879"/>
    <w:rsid w:val="0087593B"/>
    <w:rsid w:val="008759E2"/>
    <w:rsid w:val="00875A38"/>
    <w:rsid w:val="00875A4E"/>
    <w:rsid w:val="00875BAA"/>
    <w:rsid w:val="00875C6B"/>
    <w:rsid w:val="00875C9F"/>
    <w:rsid w:val="00875D00"/>
    <w:rsid w:val="00875D39"/>
    <w:rsid w:val="00875E53"/>
    <w:rsid w:val="00875F9A"/>
    <w:rsid w:val="00875FC8"/>
    <w:rsid w:val="00875FCF"/>
    <w:rsid w:val="00875FE2"/>
    <w:rsid w:val="008761DB"/>
    <w:rsid w:val="008762C1"/>
    <w:rsid w:val="008764D1"/>
    <w:rsid w:val="0087650D"/>
    <w:rsid w:val="008765C5"/>
    <w:rsid w:val="008765E0"/>
    <w:rsid w:val="00876888"/>
    <w:rsid w:val="008768AA"/>
    <w:rsid w:val="008768C6"/>
    <w:rsid w:val="008769B3"/>
    <w:rsid w:val="00876AE9"/>
    <w:rsid w:val="00876B52"/>
    <w:rsid w:val="00876F5D"/>
    <w:rsid w:val="00876FEF"/>
    <w:rsid w:val="00877021"/>
    <w:rsid w:val="00877074"/>
    <w:rsid w:val="0087739A"/>
    <w:rsid w:val="00877578"/>
    <w:rsid w:val="008776C3"/>
    <w:rsid w:val="0087774F"/>
    <w:rsid w:val="00877877"/>
    <w:rsid w:val="008778D6"/>
    <w:rsid w:val="008779C0"/>
    <w:rsid w:val="00877AB4"/>
    <w:rsid w:val="00877D25"/>
    <w:rsid w:val="00877E81"/>
    <w:rsid w:val="00877E85"/>
    <w:rsid w:val="00880144"/>
    <w:rsid w:val="00880165"/>
    <w:rsid w:val="008802B4"/>
    <w:rsid w:val="008803A1"/>
    <w:rsid w:val="008803BB"/>
    <w:rsid w:val="008805E2"/>
    <w:rsid w:val="008809EF"/>
    <w:rsid w:val="00880A3F"/>
    <w:rsid w:val="00880B8C"/>
    <w:rsid w:val="00880F1E"/>
    <w:rsid w:val="00881169"/>
    <w:rsid w:val="008811AD"/>
    <w:rsid w:val="0088120D"/>
    <w:rsid w:val="00881218"/>
    <w:rsid w:val="008813C4"/>
    <w:rsid w:val="0088141A"/>
    <w:rsid w:val="0088144C"/>
    <w:rsid w:val="008814B8"/>
    <w:rsid w:val="00881597"/>
    <w:rsid w:val="008815E8"/>
    <w:rsid w:val="008816B1"/>
    <w:rsid w:val="008817A6"/>
    <w:rsid w:val="00881B18"/>
    <w:rsid w:val="00881B56"/>
    <w:rsid w:val="00881B66"/>
    <w:rsid w:val="00881DE1"/>
    <w:rsid w:val="00881E46"/>
    <w:rsid w:val="00881E49"/>
    <w:rsid w:val="00882109"/>
    <w:rsid w:val="008822A5"/>
    <w:rsid w:val="0088237C"/>
    <w:rsid w:val="0088239A"/>
    <w:rsid w:val="00882452"/>
    <w:rsid w:val="0088249C"/>
    <w:rsid w:val="00882A3D"/>
    <w:rsid w:val="00882C4D"/>
    <w:rsid w:val="00882CD1"/>
    <w:rsid w:val="00882D86"/>
    <w:rsid w:val="00882E67"/>
    <w:rsid w:val="00882EAD"/>
    <w:rsid w:val="008832BB"/>
    <w:rsid w:val="0088342E"/>
    <w:rsid w:val="0088345B"/>
    <w:rsid w:val="008834E7"/>
    <w:rsid w:val="008835A7"/>
    <w:rsid w:val="00883665"/>
    <w:rsid w:val="008836C9"/>
    <w:rsid w:val="00883AB1"/>
    <w:rsid w:val="00883C2C"/>
    <w:rsid w:val="00883C55"/>
    <w:rsid w:val="00883D11"/>
    <w:rsid w:val="00883DEC"/>
    <w:rsid w:val="00883F13"/>
    <w:rsid w:val="0088400E"/>
    <w:rsid w:val="00884238"/>
    <w:rsid w:val="008842DF"/>
    <w:rsid w:val="00884487"/>
    <w:rsid w:val="008844E2"/>
    <w:rsid w:val="00884752"/>
    <w:rsid w:val="0088481B"/>
    <w:rsid w:val="00884AF1"/>
    <w:rsid w:val="00884B4B"/>
    <w:rsid w:val="00884D63"/>
    <w:rsid w:val="00884F45"/>
    <w:rsid w:val="0088501B"/>
    <w:rsid w:val="0088506A"/>
    <w:rsid w:val="0088515E"/>
    <w:rsid w:val="0088531A"/>
    <w:rsid w:val="0088533A"/>
    <w:rsid w:val="008853B3"/>
    <w:rsid w:val="00885512"/>
    <w:rsid w:val="0088567E"/>
    <w:rsid w:val="008856DE"/>
    <w:rsid w:val="00885795"/>
    <w:rsid w:val="00885849"/>
    <w:rsid w:val="0088593C"/>
    <w:rsid w:val="008859FE"/>
    <w:rsid w:val="00885D9A"/>
    <w:rsid w:val="00885DC4"/>
    <w:rsid w:val="00885DFB"/>
    <w:rsid w:val="00885E3E"/>
    <w:rsid w:val="00885E46"/>
    <w:rsid w:val="0088605A"/>
    <w:rsid w:val="00886061"/>
    <w:rsid w:val="0088607F"/>
    <w:rsid w:val="008861AD"/>
    <w:rsid w:val="008861B1"/>
    <w:rsid w:val="0088623D"/>
    <w:rsid w:val="00886262"/>
    <w:rsid w:val="008863E1"/>
    <w:rsid w:val="008863EB"/>
    <w:rsid w:val="0088659C"/>
    <w:rsid w:val="00886A95"/>
    <w:rsid w:val="00886C87"/>
    <w:rsid w:val="00886CEB"/>
    <w:rsid w:val="00886D87"/>
    <w:rsid w:val="00886EF4"/>
    <w:rsid w:val="008870DD"/>
    <w:rsid w:val="008870FF"/>
    <w:rsid w:val="008871EB"/>
    <w:rsid w:val="0088723D"/>
    <w:rsid w:val="00887254"/>
    <w:rsid w:val="00887398"/>
    <w:rsid w:val="008874AF"/>
    <w:rsid w:val="00887562"/>
    <w:rsid w:val="00887622"/>
    <w:rsid w:val="008876FE"/>
    <w:rsid w:val="00887791"/>
    <w:rsid w:val="008877BD"/>
    <w:rsid w:val="00887817"/>
    <w:rsid w:val="008879D3"/>
    <w:rsid w:val="00887BBC"/>
    <w:rsid w:val="00887C95"/>
    <w:rsid w:val="00887CA2"/>
    <w:rsid w:val="00887CBB"/>
    <w:rsid w:val="00887CDA"/>
    <w:rsid w:val="00887D28"/>
    <w:rsid w:val="00887D74"/>
    <w:rsid w:val="00887E56"/>
    <w:rsid w:val="00887EEF"/>
    <w:rsid w:val="00887EF3"/>
    <w:rsid w:val="00890031"/>
    <w:rsid w:val="00890136"/>
    <w:rsid w:val="00890361"/>
    <w:rsid w:val="008904E6"/>
    <w:rsid w:val="0089054D"/>
    <w:rsid w:val="008905CC"/>
    <w:rsid w:val="00890958"/>
    <w:rsid w:val="00890CA2"/>
    <w:rsid w:val="00890EAB"/>
    <w:rsid w:val="008911D6"/>
    <w:rsid w:val="00891442"/>
    <w:rsid w:val="0089149B"/>
    <w:rsid w:val="00891545"/>
    <w:rsid w:val="008916BC"/>
    <w:rsid w:val="0089170A"/>
    <w:rsid w:val="00891809"/>
    <w:rsid w:val="00891908"/>
    <w:rsid w:val="00891A19"/>
    <w:rsid w:val="00891B29"/>
    <w:rsid w:val="00891BD5"/>
    <w:rsid w:val="00891D63"/>
    <w:rsid w:val="00891DBF"/>
    <w:rsid w:val="00891DDA"/>
    <w:rsid w:val="00891F02"/>
    <w:rsid w:val="00891F38"/>
    <w:rsid w:val="00891FAB"/>
    <w:rsid w:val="0089223A"/>
    <w:rsid w:val="00892243"/>
    <w:rsid w:val="0089225B"/>
    <w:rsid w:val="0089226E"/>
    <w:rsid w:val="008922AA"/>
    <w:rsid w:val="008922BB"/>
    <w:rsid w:val="008922CF"/>
    <w:rsid w:val="00892669"/>
    <w:rsid w:val="00892673"/>
    <w:rsid w:val="00892724"/>
    <w:rsid w:val="00892762"/>
    <w:rsid w:val="00892857"/>
    <w:rsid w:val="008928E7"/>
    <w:rsid w:val="0089292D"/>
    <w:rsid w:val="00892967"/>
    <w:rsid w:val="008929DF"/>
    <w:rsid w:val="00892B9F"/>
    <w:rsid w:val="00892BC8"/>
    <w:rsid w:val="00892BE9"/>
    <w:rsid w:val="00892BF0"/>
    <w:rsid w:val="00892C5A"/>
    <w:rsid w:val="00892CC3"/>
    <w:rsid w:val="00892D53"/>
    <w:rsid w:val="00892D8C"/>
    <w:rsid w:val="00892E91"/>
    <w:rsid w:val="008930C3"/>
    <w:rsid w:val="0089315D"/>
    <w:rsid w:val="00893175"/>
    <w:rsid w:val="00893179"/>
    <w:rsid w:val="00893527"/>
    <w:rsid w:val="0089366F"/>
    <w:rsid w:val="00893682"/>
    <w:rsid w:val="00893703"/>
    <w:rsid w:val="0089377E"/>
    <w:rsid w:val="00893901"/>
    <w:rsid w:val="00893B36"/>
    <w:rsid w:val="00893B58"/>
    <w:rsid w:val="00893CB5"/>
    <w:rsid w:val="00893E84"/>
    <w:rsid w:val="00893E9D"/>
    <w:rsid w:val="00893EDF"/>
    <w:rsid w:val="00893EEC"/>
    <w:rsid w:val="00893FC5"/>
    <w:rsid w:val="008941BF"/>
    <w:rsid w:val="00894243"/>
    <w:rsid w:val="0089438E"/>
    <w:rsid w:val="0089451E"/>
    <w:rsid w:val="00894656"/>
    <w:rsid w:val="0089466B"/>
    <w:rsid w:val="00894699"/>
    <w:rsid w:val="008946A0"/>
    <w:rsid w:val="008946AB"/>
    <w:rsid w:val="00894769"/>
    <w:rsid w:val="0089489A"/>
    <w:rsid w:val="008948BC"/>
    <w:rsid w:val="008948DD"/>
    <w:rsid w:val="008948F0"/>
    <w:rsid w:val="00894907"/>
    <w:rsid w:val="00894C8D"/>
    <w:rsid w:val="00894C9B"/>
    <w:rsid w:val="00894D4B"/>
    <w:rsid w:val="00894D7A"/>
    <w:rsid w:val="00894DB3"/>
    <w:rsid w:val="00894DE9"/>
    <w:rsid w:val="00894EF4"/>
    <w:rsid w:val="00895056"/>
    <w:rsid w:val="008950D0"/>
    <w:rsid w:val="00895126"/>
    <w:rsid w:val="008951C7"/>
    <w:rsid w:val="00895228"/>
    <w:rsid w:val="0089522C"/>
    <w:rsid w:val="0089522D"/>
    <w:rsid w:val="008952E0"/>
    <w:rsid w:val="00895317"/>
    <w:rsid w:val="008956AF"/>
    <w:rsid w:val="00895738"/>
    <w:rsid w:val="0089582A"/>
    <w:rsid w:val="0089585E"/>
    <w:rsid w:val="008959E4"/>
    <w:rsid w:val="00895C09"/>
    <w:rsid w:val="00895D23"/>
    <w:rsid w:val="00895E88"/>
    <w:rsid w:val="00895FBC"/>
    <w:rsid w:val="008960DC"/>
    <w:rsid w:val="008960EB"/>
    <w:rsid w:val="00896176"/>
    <w:rsid w:val="00896415"/>
    <w:rsid w:val="00896423"/>
    <w:rsid w:val="00896532"/>
    <w:rsid w:val="008965AF"/>
    <w:rsid w:val="008966A1"/>
    <w:rsid w:val="00896834"/>
    <w:rsid w:val="00896939"/>
    <w:rsid w:val="00896A45"/>
    <w:rsid w:val="00896A6B"/>
    <w:rsid w:val="00896AB0"/>
    <w:rsid w:val="00896BBA"/>
    <w:rsid w:val="00896C1B"/>
    <w:rsid w:val="00896C1D"/>
    <w:rsid w:val="00896D5A"/>
    <w:rsid w:val="00896E1B"/>
    <w:rsid w:val="00896EC5"/>
    <w:rsid w:val="00896F6A"/>
    <w:rsid w:val="0089710B"/>
    <w:rsid w:val="008971A6"/>
    <w:rsid w:val="00897455"/>
    <w:rsid w:val="0089745B"/>
    <w:rsid w:val="008975E8"/>
    <w:rsid w:val="0089761E"/>
    <w:rsid w:val="00897686"/>
    <w:rsid w:val="00897774"/>
    <w:rsid w:val="00897782"/>
    <w:rsid w:val="0089793D"/>
    <w:rsid w:val="0089794A"/>
    <w:rsid w:val="00897E31"/>
    <w:rsid w:val="00897EA1"/>
    <w:rsid w:val="00897F3E"/>
    <w:rsid w:val="00897FA2"/>
    <w:rsid w:val="008A00D6"/>
    <w:rsid w:val="008A00EA"/>
    <w:rsid w:val="008A0106"/>
    <w:rsid w:val="008A0386"/>
    <w:rsid w:val="008A03CA"/>
    <w:rsid w:val="008A0571"/>
    <w:rsid w:val="008A05EC"/>
    <w:rsid w:val="008A0680"/>
    <w:rsid w:val="008A06EE"/>
    <w:rsid w:val="008A0835"/>
    <w:rsid w:val="008A096E"/>
    <w:rsid w:val="008A098C"/>
    <w:rsid w:val="008A0B39"/>
    <w:rsid w:val="008A0B6D"/>
    <w:rsid w:val="008A0B77"/>
    <w:rsid w:val="008A0BD6"/>
    <w:rsid w:val="008A0C75"/>
    <w:rsid w:val="008A0D13"/>
    <w:rsid w:val="008A0D6E"/>
    <w:rsid w:val="008A0DC9"/>
    <w:rsid w:val="008A128D"/>
    <w:rsid w:val="008A1456"/>
    <w:rsid w:val="008A1457"/>
    <w:rsid w:val="008A15C1"/>
    <w:rsid w:val="008A15CB"/>
    <w:rsid w:val="008A1767"/>
    <w:rsid w:val="008A186A"/>
    <w:rsid w:val="008A19E3"/>
    <w:rsid w:val="008A1D75"/>
    <w:rsid w:val="008A207C"/>
    <w:rsid w:val="008A20AE"/>
    <w:rsid w:val="008A214D"/>
    <w:rsid w:val="008A21CD"/>
    <w:rsid w:val="008A281E"/>
    <w:rsid w:val="008A2921"/>
    <w:rsid w:val="008A2922"/>
    <w:rsid w:val="008A2982"/>
    <w:rsid w:val="008A29CA"/>
    <w:rsid w:val="008A29E5"/>
    <w:rsid w:val="008A2A84"/>
    <w:rsid w:val="008A2C6F"/>
    <w:rsid w:val="008A2CBD"/>
    <w:rsid w:val="008A2D07"/>
    <w:rsid w:val="008A2E70"/>
    <w:rsid w:val="008A2E78"/>
    <w:rsid w:val="008A2F38"/>
    <w:rsid w:val="008A2F60"/>
    <w:rsid w:val="008A2FCE"/>
    <w:rsid w:val="008A2FEF"/>
    <w:rsid w:val="008A303E"/>
    <w:rsid w:val="008A3471"/>
    <w:rsid w:val="008A352F"/>
    <w:rsid w:val="008A3684"/>
    <w:rsid w:val="008A36B7"/>
    <w:rsid w:val="008A381A"/>
    <w:rsid w:val="008A3824"/>
    <w:rsid w:val="008A3900"/>
    <w:rsid w:val="008A3A24"/>
    <w:rsid w:val="008A3BD7"/>
    <w:rsid w:val="008A42B4"/>
    <w:rsid w:val="008A42F0"/>
    <w:rsid w:val="008A4300"/>
    <w:rsid w:val="008A43BC"/>
    <w:rsid w:val="008A44A6"/>
    <w:rsid w:val="008A475C"/>
    <w:rsid w:val="008A4770"/>
    <w:rsid w:val="008A47FB"/>
    <w:rsid w:val="008A4831"/>
    <w:rsid w:val="008A4859"/>
    <w:rsid w:val="008A491E"/>
    <w:rsid w:val="008A4A95"/>
    <w:rsid w:val="008A4B06"/>
    <w:rsid w:val="008A4BA9"/>
    <w:rsid w:val="008A4D01"/>
    <w:rsid w:val="008A4DD5"/>
    <w:rsid w:val="008A4E05"/>
    <w:rsid w:val="008A4FA8"/>
    <w:rsid w:val="008A5177"/>
    <w:rsid w:val="008A51FA"/>
    <w:rsid w:val="008A52B2"/>
    <w:rsid w:val="008A52D4"/>
    <w:rsid w:val="008A52E9"/>
    <w:rsid w:val="008A5428"/>
    <w:rsid w:val="008A5486"/>
    <w:rsid w:val="008A554B"/>
    <w:rsid w:val="008A56D1"/>
    <w:rsid w:val="008A5AC1"/>
    <w:rsid w:val="008A5C4A"/>
    <w:rsid w:val="008A5CFA"/>
    <w:rsid w:val="008A5F41"/>
    <w:rsid w:val="008A611A"/>
    <w:rsid w:val="008A6333"/>
    <w:rsid w:val="008A63AD"/>
    <w:rsid w:val="008A6493"/>
    <w:rsid w:val="008A6571"/>
    <w:rsid w:val="008A6682"/>
    <w:rsid w:val="008A66BF"/>
    <w:rsid w:val="008A66D6"/>
    <w:rsid w:val="008A6894"/>
    <w:rsid w:val="008A689B"/>
    <w:rsid w:val="008A6931"/>
    <w:rsid w:val="008A696C"/>
    <w:rsid w:val="008A69C6"/>
    <w:rsid w:val="008A6B2E"/>
    <w:rsid w:val="008A6C7C"/>
    <w:rsid w:val="008A6CBB"/>
    <w:rsid w:val="008A7066"/>
    <w:rsid w:val="008A73B0"/>
    <w:rsid w:val="008A73C8"/>
    <w:rsid w:val="008A73F7"/>
    <w:rsid w:val="008A753C"/>
    <w:rsid w:val="008A75F1"/>
    <w:rsid w:val="008A763E"/>
    <w:rsid w:val="008A7751"/>
    <w:rsid w:val="008A7768"/>
    <w:rsid w:val="008A7A12"/>
    <w:rsid w:val="008A7A4F"/>
    <w:rsid w:val="008A7A77"/>
    <w:rsid w:val="008A7BF5"/>
    <w:rsid w:val="008A7C95"/>
    <w:rsid w:val="008A7D3D"/>
    <w:rsid w:val="008A7ECA"/>
    <w:rsid w:val="008A7FED"/>
    <w:rsid w:val="008B0011"/>
    <w:rsid w:val="008B00A9"/>
    <w:rsid w:val="008B00BE"/>
    <w:rsid w:val="008B014C"/>
    <w:rsid w:val="008B0175"/>
    <w:rsid w:val="008B03BF"/>
    <w:rsid w:val="008B041B"/>
    <w:rsid w:val="008B0471"/>
    <w:rsid w:val="008B0611"/>
    <w:rsid w:val="008B0614"/>
    <w:rsid w:val="008B062F"/>
    <w:rsid w:val="008B06FE"/>
    <w:rsid w:val="008B0954"/>
    <w:rsid w:val="008B0AB6"/>
    <w:rsid w:val="008B0AF4"/>
    <w:rsid w:val="008B0BE3"/>
    <w:rsid w:val="008B0C11"/>
    <w:rsid w:val="008B0C6C"/>
    <w:rsid w:val="008B0D78"/>
    <w:rsid w:val="008B0DAA"/>
    <w:rsid w:val="008B0EE7"/>
    <w:rsid w:val="008B0EE8"/>
    <w:rsid w:val="008B0F6A"/>
    <w:rsid w:val="008B106E"/>
    <w:rsid w:val="008B1084"/>
    <w:rsid w:val="008B11BF"/>
    <w:rsid w:val="008B1351"/>
    <w:rsid w:val="008B1586"/>
    <w:rsid w:val="008B1676"/>
    <w:rsid w:val="008B1963"/>
    <w:rsid w:val="008B19C4"/>
    <w:rsid w:val="008B19F9"/>
    <w:rsid w:val="008B1A2C"/>
    <w:rsid w:val="008B1A93"/>
    <w:rsid w:val="008B1AAD"/>
    <w:rsid w:val="008B1AE4"/>
    <w:rsid w:val="008B1C16"/>
    <w:rsid w:val="008B1CC8"/>
    <w:rsid w:val="008B1D5A"/>
    <w:rsid w:val="008B1F41"/>
    <w:rsid w:val="008B216F"/>
    <w:rsid w:val="008B2520"/>
    <w:rsid w:val="008B2832"/>
    <w:rsid w:val="008B2903"/>
    <w:rsid w:val="008B295A"/>
    <w:rsid w:val="008B2BE7"/>
    <w:rsid w:val="008B2DE4"/>
    <w:rsid w:val="008B2DE8"/>
    <w:rsid w:val="008B2DEC"/>
    <w:rsid w:val="008B3237"/>
    <w:rsid w:val="008B32AE"/>
    <w:rsid w:val="008B32D2"/>
    <w:rsid w:val="008B333D"/>
    <w:rsid w:val="008B36B7"/>
    <w:rsid w:val="008B3707"/>
    <w:rsid w:val="008B3780"/>
    <w:rsid w:val="008B37F8"/>
    <w:rsid w:val="008B38F5"/>
    <w:rsid w:val="008B3B39"/>
    <w:rsid w:val="008B3E59"/>
    <w:rsid w:val="008B3F56"/>
    <w:rsid w:val="008B3FBB"/>
    <w:rsid w:val="008B4133"/>
    <w:rsid w:val="008B4186"/>
    <w:rsid w:val="008B4353"/>
    <w:rsid w:val="008B443D"/>
    <w:rsid w:val="008B4561"/>
    <w:rsid w:val="008B46D5"/>
    <w:rsid w:val="008B4813"/>
    <w:rsid w:val="008B493C"/>
    <w:rsid w:val="008B49C9"/>
    <w:rsid w:val="008B4A15"/>
    <w:rsid w:val="008B4ABD"/>
    <w:rsid w:val="008B4AF7"/>
    <w:rsid w:val="008B4D76"/>
    <w:rsid w:val="008B4E7B"/>
    <w:rsid w:val="008B5020"/>
    <w:rsid w:val="008B502C"/>
    <w:rsid w:val="008B517A"/>
    <w:rsid w:val="008B5196"/>
    <w:rsid w:val="008B520E"/>
    <w:rsid w:val="008B52DD"/>
    <w:rsid w:val="008B537A"/>
    <w:rsid w:val="008B53CA"/>
    <w:rsid w:val="008B559B"/>
    <w:rsid w:val="008B5705"/>
    <w:rsid w:val="008B573D"/>
    <w:rsid w:val="008B5C35"/>
    <w:rsid w:val="008B5EBA"/>
    <w:rsid w:val="008B5F41"/>
    <w:rsid w:val="008B6085"/>
    <w:rsid w:val="008B6094"/>
    <w:rsid w:val="008B6346"/>
    <w:rsid w:val="008B6676"/>
    <w:rsid w:val="008B66DF"/>
    <w:rsid w:val="008B6A12"/>
    <w:rsid w:val="008B6B2A"/>
    <w:rsid w:val="008B6C0B"/>
    <w:rsid w:val="008B6D9B"/>
    <w:rsid w:val="008B6DC7"/>
    <w:rsid w:val="008B6DCA"/>
    <w:rsid w:val="008B6FCA"/>
    <w:rsid w:val="008B71EE"/>
    <w:rsid w:val="008B730E"/>
    <w:rsid w:val="008B73B0"/>
    <w:rsid w:val="008B745D"/>
    <w:rsid w:val="008B7491"/>
    <w:rsid w:val="008B76B8"/>
    <w:rsid w:val="008B7800"/>
    <w:rsid w:val="008B7811"/>
    <w:rsid w:val="008B7816"/>
    <w:rsid w:val="008B79E4"/>
    <w:rsid w:val="008B7A47"/>
    <w:rsid w:val="008B7AD2"/>
    <w:rsid w:val="008B7AE5"/>
    <w:rsid w:val="008B7C14"/>
    <w:rsid w:val="008B7CCB"/>
    <w:rsid w:val="008B7CD5"/>
    <w:rsid w:val="008B7CE8"/>
    <w:rsid w:val="008B7CF8"/>
    <w:rsid w:val="008B7E12"/>
    <w:rsid w:val="008B7EFB"/>
    <w:rsid w:val="008C02CF"/>
    <w:rsid w:val="008C02E7"/>
    <w:rsid w:val="008C039E"/>
    <w:rsid w:val="008C045B"/>
    <w:rsid w:val="008C048D"/>
    <w:rsid w:val="008C04CA"/>
    <w:rsid w:val="008C0568"/>
    <w:rsid w:val="008C05C7"/>
    <w:rsid w:val="008C0692"/>
    <w:rsid w:val="008C06BF"/>
    <w:rsid w:val="008C06C7"/>
    <w:rsid w:val="008C071B"/>
    <w:rsid w:val="008C07B0"/>
    <w:rsid w:val="008C08EE"/>
    <w:rsid w:val="008C0910"/>
    <w:rsid w:val="008C097D"/>
    <w:rsid w:val="008C0A1F"/>
    <w:rsid w:val="008C0A28"/>
    <w:rsid w:val="008C0AD5"/>
    <w:rsid w:val="008C0C03"/>
    <w:rsid w:val="008C0EC4"/>
    <w:rsid w:val="008C1031"/>
    <w:rsid w:val="008C1184"/>
    <w:rsid w:val="008C11A5"/>
    <w:rsid w:val="008C11BA"/>
    <w:rsid w:val="008C1322"/>
    <w:rsid w:val="008C14E5"/>
    <w:rsid w:val="008C1649"/>
    <w:rsid w:val="008C17B7"/>
    <w:rsid w:val="008C1904"/>
    <w:rsid w:val="008C196B"/>
    <w:rsid w:val="008C1C35"/>
    <w:rsid w:val="008C1C6F"/>
    <w:rsid w:val="008C1CDA"/>
    <w:rsid w:val="008C1F6E"/>
    <w:rsid w:val="008C2028"/>
    <w:rsid w:val="008C20C3"/>
    <w:rsid w:val="008C21E6"/>
    <w:rsid w:val="008C2214"/>
    <w:rsid w:val="008C228C"/>
    <w:rsid w:val="008C2387"/>
    <w:rsid w:val="008C23BE"/>
    <w:rsid w:val="008C24A6"/>
    <w:rsid w:val="008C24CD"/>
    <w:rsid w:val="008C256F"/>
    <w:rsid w:val="008C266E"/>
    <w:rsid w:val="008C27D8"/>
    <w:rsid w:val="008C280B"/>
    <w:rsid w:val="008C28AA"/>
    <w:rsid w:val="008C293A"/>
    <w:rsid w:val="008C297D"/>
    <w:rsid w:val="008C29E5"/>
    <w:rsid w:val="008C2A2F"/>
    <w:rsid w:val="008C2A5C"/>
    <w:rsid w:val="008C2ABD"/>
    <w:rsid w:val="008C2B2E"/>
    <w:rsid w:val="008C2D79"/>
    <w:rsid w:val="008C3067"/>
    <w:rsid w:val="008C3108"/>
    <w:rsid w:val="008C3441"/>
    <w:rsid w:val="008C34D9"/>
    <w:rsid w:val="008C3531"/>
    <w:rsid w:val="008C35D5"/>
    <w:rsid w:val="008C35F1"/>
    <w:rsid w:val="008C393B"/>
    <w:rsid w:val="008C3BC0"/>
    <w:rsid w:val="008C3BC8"/>
    <w:rsid w:val="008C3C10"/>
    <w:rsid w:val="008C3F75"/>
    <w:rsid w:val="008C3FC5"/>
    <w:rsid w:val="008C4280"/>
    <w:rsid w:val="008C42AB"/>
    <w:rsid w:val="008C432C"/>
    <w:rsid w:val="008C435D"/>
    <w:rsid w:val="008C46B1"/>
    <w:rsid w:val="008C47FF"/>
    <w:rsid w:val="008C4860"/>
    <w:rsid w:val="008C48AD"/>
    <w:rsid w:val="008C4907"/>
    <w:rsid w:val="008C4A48"/>
    <w:rsid w:val="008C4CA9"/>
    <w:rsid w:val="008C4DE0"/>
    <w:rsid w:val="008C4E3B"/>
    <w:rsid w:val="008C4F00"/>
    <w:rsid w:val="008C4FBD"/>
    <w:rsid w:val="008C4FFA"/>
    <w:rsid w:val="008C528F"/>
    <w:rsid w:val="008C5555"/>
    <w:rsid w:val="008C5639"/>
    <w:rsid w:val="008C5977"/>
    <w:rsid w:val="008C598A"/>
    <w:rsid w:val="008C5ACE"/>
    <w:rsid w:val="008C5C20"/>
    <w:rsid w:val="008C5C95"/>
    <w:rsid w:val="008C5FE2"/>
    <w:rsid w:val="008C612C"/>
    <w:rsid w:val="008C6152"/>
    <w:rsid w:val="008C619A"/>
    <w:rsid w:val="008C630E"/>
    <w:rsid w:val="008C63CC"/>
    <w:rsid w:val="008C63D5"/>
    <w:rsid w:val="008C6494"/>
    <w:rsid w:val="008C65F1"/>
    <w:rsid w:val="008C6794"/>
    <w:rsid w:val="008C67D0"/>
    <w:rsid w:val="008C6C0F"/>
    <w:rsid w:val="008C6CCE"/>
    <w:rsid w:val="008C6CD2"/>
    <w:rsid w:val="008C6DAB"/>
    <w:rsid w:val="008C6E26"/>
    <w:rsid w:val="008C6F2B"/>
    <w:rsid w:val="008C6F6D"/>
    <w:rsid w:val="008C70E3"/>
    <w:rsid w:val="008C747C"/>
    <w:rsid w:val="008C7539"/>
    <w:rsid w:val="008C7553"/>
    <w:rsid w:val="008C755A"/>
    <w:rsid w:val="008C75D6"/>
    <w:rsid w:val="008C7887"/>
    <w:rsid w:val="008C78D1"/>
    <w:rsid w:val="008C7905"/>
    <w:rsid w:val="008C79CF"/>
    <w:rsid w:val="008C7BB3"/>
    <w:rsid w:val="008C7C39"/>
    <w:rsid w:val="008C7F7B"/>
    <w:rsid w:val="008C7F9F"/>
    <w:rsid w:val="008D0024"/>
    <w:rsid w:val="008D007E"/>
    <w:rsid w:val="008D01B0"/>
    <w:rsid w:val="008D01DE"/>
    <w:rsid w:val="008D032A"/>
    <w:rsid w:val="008D0472"/>
    <w:rsid w:val="008D04A3"/>
    <w:rsid w:val="008D0549"/>
    <w:rsid w:val="008D05E7"/>
    <w:rsid w:val="008D06EB"/>
    <w:rsid w:val="008D07E3"/>
    <w:rsid w:val="008D0C28"/>
    <w:rsid w:val="008D0F9B"/>
    <w:rsid w:val="008D10B6"/>
    <w:rsid w:val="008D10D3"/>
    <w:rsid w:val="008D1131"/>
    <w:rsid w:val="008D1322"/>
    <w:rsid w:val="008D135E"/>
    <w:rsid w:val="008D13FC"/>
    <w:rsid w:val="008D1504"/>
    <w:rsid w:val="008D1516"/>
    <w:rsid w:val="008D157C"/>
    <w:rsid w:val="008D1587"/>
    <w:rsid w:val="008D1826"/>
    <w:rsid w:val="008D187C"/>
    <w:rsid w:val="008D18A4"/>
    <w:rsid w:val="008D1925"/>
    <w:rsid w:val="008D1947"/>
    <w:rsid w:val="008D1962"/>
    <w:rsid w:val="008D1A28"/>
    <w:rsid w:val="008D1C02"/>
    <w:rsid w:val="008D1F64"/>
    <w:rsid w:val="008D1FDD"/>
    <w:rsid w:val="008D2066"/>
    <w:rsid w:val="008D2485"/>
    <w:rsid w:val="008D251C"/>
    <w:rsid w:val="008D2603"/>
    <w:rsid w:val="008D26F2"/>
    <w:rsid w:val="008D2880"/>
    <w:rsid w:val="008D28E2"/>
    <w:rsid w:val="008D2911"/>
    <w:rsid w:val="008D2970"/>
    <w:rsid w:val="008D2A9B"/>
    <w:rsid w:val="008D2D30"/>
    <w:rsid w:val="008D2D72"/>
    <w:rsid w:val="008D2D7B"/>
    <w:rsid w:val="008D2DB8"/>
    <w:rsid w:val="008D2DD7"/>
    <w:rsid w:val="008D2DD8"/>
    <w:rsid w:val="008D30D4"/>
    <w:rsid w:val="008D34C6"/>
    <w:rsid w:val="008D34F0"/>
    <w:rsid w:val="008D34F7"/>
    <w:rsid w:val="008D3518"/>
    <w:rsid w:val="008D3528"/>
    <w:rsid w:val="008D3846"/>
    <w:rsid w:val="008D3918"/>
    <w:rsid w:val="008D39E3"/>
    <w:rsid w:val="008D39F5"/>
    <w:rsid w:val="008D3B82"/>
    <w:rsid w:val="008D3BF0"/>
    <w:rsid w:val="008D3FC6"/>
    <w:rsid w:val="008D400F"/>
    <w:rsid w:val="008D4221"/>
    <w:rsid w:val="008D43A6"/>
    <w:rsid w:val="008D4421"/>
    <w:rsid w:val="008D44C2"/>
    <w:rsid w:val="008D45EC"/>
    <w:rsid w:val="008D4691"/>
    <w:rsid w:val="008D46CF"/>
    <w:rsid w:val="008D4747"/>
    <w:rsid w:val="008D487B"/>
    <w:rsid w:val="008D48FB"/>
    <w:rsid w:val="008D4924"/>
    <w:rsid w:val="008D4AE4"/>
    <w:rsid w:val="008D4B95"/>
    <w:rsid w:val="008D4BF8"/>
    <w:rsid w:val="008D4DB7"/>
    <w:rsid w:val="008D4FCC"/>
    <w:rsid w:val="008D5072"/>
    <w:rsid w:val="008D5428"/>
    <w:rsid w:val="008D5522"/>
    <w:rsid w:val="008D57D7"/>
    <w:rsid w:val="008D59FC"/>
    <w:rsid w:val="008D5A7D"/>
    <w:rsid w:val="008D5B27"/>
    <w:rsid w:val="008D5BA4"/>
    <w:rsid w:val="008D5E01"/>
    <w:rsid w:val="008D5F25"/>
    <w:rsid w:val="008D6199"/>
    <w:rsid w:val="008D6472"/>
    <w:rsid w:val="008D65C9"/>
    <w:rsid w:val="008D6659"/>
    <w:rsid w:val="008D670D"/>
    <w:rsid w:val="008D69B8"/>
    <w:rsid w:val="008D6B09"/>
    <w:rsid w:val="008D6B93"/>
    <w:rsid w:val="008D6BD1"/>
    <w:rsid w:val="008D6CCF"/>
    <w:rsid w:val="008D6E11"/>
    <w:rsid w:val="008D70F1"/>
    <w:rsid w:val="008D741D"/>
    <w:rsid w:val="008D7566"/>
    <w:rsid w:val="008D77D2"/>
    <w:rsid w:val="008D782B"/>
    <w:rsid w:val="008D7873"/>
    <w:rsid w:val="008D7940"/>
    <w:rsid w:val="008D7B7C"/>
    <w:rsid w:val="008D7CDD"/>
    <w:rsid w:val="008D7CF5"/>
    <w:rsid w:val="008D7DBC"/>
    <w:rsid w:val="008E0409"/>
    <w:rsid w:val="008E06AB"/>
    <w:rsid w:val="008E080A"/>
    <w:rsid w:val="008E0861"/>
    <w:rsid w:val="008E08B1"/>
    <w:rsid w:val="008E0A66"/>
    <w:rsid w:val="008E0AB4"/>
    <w:rsid w:val="008E0B00"/>
    <w:rsid w:val="008E0E43"/>
    <w:rsid w:val="008E0FD4"/>
    <w:rsid w:val="008E10FD"/>
    <w:rsid w:val="008E115E"/>
    <w:rsid w:val="008E119E"/>
    <w:rsid w:val="008E12A1"/>
    <w:rsid w:val="008E13DF"/>
    <w:rsid w:val="008E169E"/>
    <w:rsid w:val="008E1778"/>
    <w:rsid w:val="008E1C4A"/>
    <w:rsid w:val="008E1CAB"/>
    <w:rsid w:val="008E1CD7"/>
    <w:rsid w:val="008E2064"/>
    <w:rsid w:val="008E230F"/>
    <w:rsid w:val="008E2352"/>
    <w:rsid w:val="008E2421"/>
    <w:rsid w:val="008E2538"/>
    <w:rsid w:val="008E28EB"/>
    <w:rsid w:val="008E2937"/>
    <w:rsid w:val="008E29D4"/>
    <w:rsid w:val="008E2A98"/>
    <w:rsid w:val="008E2AB6"/>
    <w:rsid w:val="008E2B31"/>
    <w:rsid w:val="008E2B7E"/>
    <w:rsid w:val="008E2B88"/>
    <w:rsid w:val="008E2C4C"/>
    <w:rsid w:val="008E2CBB"/>
    <w:rsid w:val="008E2D36"/>
    <w:rsid w:val="008E2E7C"/>
    <w:rsid w:val="008E2E9D"/>
    <w:rsid w:val="008E2F2A"/>
    <w:rsid w:val="008E2F42"/>
    <w:rsid w:val="008E2FE1"/>
    <w:rsid w:val="008E3182"/>
    <w:rsid w:val="008E31CD"/>
    <w:rsid w:val="008E3279"/>
    <w:rsid w:val="008E3287"/>
    <w:rsid w:val="008E3348"/>
    <w:rsid w:val="008E33A1"/>
    <w:rsid w:val="008E3653"/>
    <w:rsid w:val="008E373E"/>
    <w:rsid w:val="008E38AC"/>
    <w:rsid w:val="008E39AD"/>
    <w:rsid w:val="008E3A21"/>
    <w:rsid w:val="008E3C5F"/>
    <w:rsid w:val="008E3CB7"/>
    <w:rsid w:val="008E3E88"/>
    <w:rsid w:val="008E3EB6"/>
    <w:rsid w:val="008E3EB9"/>
    <w:rsid w:val="008E3ED1"/>
    <w:rsid w:val="008E3F92"/>
    <w:rsid w:val="008E3FFC"/>
    <w:rsid w:val="008E40B9"/>
    <w:rsid w:val="008E4143"/>
    <w:rsid w:val="008E4145"/>
    <w:rsid w:val="008E4187"/>
    <w:rsid w:val="008E41D5"/>
    <w:rsid w:val="008E42B1"/>
    <w:rsid w:val="008E42DF"/>
    <w:rsid w:val="008E4301"/>
    <w:rsid w:val="008E450F"/>
    <w:rsid w:val="008E46CF"/>
    <w:rsid w:val="008E48DD"/>
    <w:rsid w:val="008E4BBA"/>
    <w:rsid w:val="008E4BC7"/>
    <w:rsid w:val="008E4CCD"/>
    <w:rsid w:val="008E4D86"/>
    <w:rsid w:val="008E4DB7"/>
    <w:rsid w:val="008E4E5A"/>
    <w:rsid w:val="008E4EB2"/>
    <w:rsid w:val="008E50B4"/>
    <w:rsid w:val="008E50F5"/>
    <w:rsid w:val="008E5109"/>
    <w:rsid w:val="008E53B4"/>
    <w:rsid w:val="008E5515"/>
    <w:rsid w:val="008E55DA"/>
    <w:rsid w:val="008E572E"/>
    <w:rsid w:val="008E5739"/>
    <w:rsid w:val="008E5791"/>
    <w:rsid w:val="008E57E8"/>
    <w:rsid w:val="008E5818"/>
    <w:rsid w:val="008E58FA"/>
    <w:rsid w:val="008E5965"/>
    <w:rsid w:val="008E5973"/>
    <w:rsid w:val="008E614E"/>
    <w:rsid w:val="008E6177"/>
    <w:rsid w:val="008E658E"/>
    <w:rsid w:val="008E65F2"/>
    <w:rsid w:val="008E6810"/>
    <w:rsid w:val="008E6A65"/>
    <w:rsid w:val="008E6C01"/>
    <w:rsid w:val="008E6C3C"/>
    <w:rsid w:val="008E6D4D"/>
    <w:rsid w:val="008E6D94"/>
    <w:rsid w:val="008E6DAF"/>
    <w:rsid w:val="008E6E7E"/>
    <w:rsid w:val="008E6E8C"/>
    <w:rsid w:val="008E7110"/>
    <w:rsid w:val="008E7391"/>
    <w:rsid w:val="008E754C"/>
    <w:rsid w:val="008E7755"/>
    <w:rsid w:val="008E778D"/>
    <w:rsid w:val="008E781A"/>
    <w:rsid w:val="008E7B66"/>
    <w:rsid w:val="008E7DE1"/>
    <w:rsid w:val="008E7E27"/>
    <w:rsid w:val="008E7ED5"/>
    <w:rsid w:val="008F001C"/>
    <w:rsid w:val="008F00ED"/>
    <w:rsid w:val="008F0674"/>
    <w:rsid w:val="008F06EA"/>
    <w:rsid w:val="008F0738"/>
    <w:rsid w:val="008F07C2"/>
    <w:rsid w:val="008F0823"/>
    <w:rsid w:val="008F0836"/>
    <w:rsid w:val="008F083A"/>
    <w:rsid w:val="008F08EF"/>
    <w:rsid w:val="008F0955"/>
    <w:rsid w:val="008F0ACD"/>
    <w:rsid w:val="008F0D22"/>
    <w:rsid w:val="008F0D58"/>
    <w:rsid w:val="008F0E1F"/>
    <w:rsid w:val="008F112C"/>
    <w:rsid w:val="008F12BD"/>
    <w:rsid w:val="008F12C5"/>
    <w:rsid w:val="008F12CF"/>
    <w:rsid w:val="008F1431"/>
    <w:rsid w:val="008F1502"/>
    <w:rsid w:val="008F1621"/>
    <w:rsid w:val="008F17D1"/>
    <w:rsid w:val="008F183D"/>
    <w:rsid w:val="008F1873"/>
    <w:rsid w:val="008F1875"/>
    <w:rsid w:val="008F18CF"/>
    <w:rsid w:val="008F1953"/>
    <w:rsid w:val="008F1A47"/>
    <w:rsid w:val="008F1B76"/>
    <w:rsid w:val="008F1C09"/>
    <w:rsid w:val="008F1E9F"/>
    <w:rsid w:val="008F1EA1"/>
    <w:rsid w:val="008F1EA9"/>
    <w:rsid w:val="008F209D"/>
    <w:rsid w:val="008F22FF"/>
    <w:rsid w:val="008F2382"/>
    <w:rsid w:val="008F23FC"/>
    <w:rsid w:val="008F240B"/>
    <w:rsid w:val="008F241F"/>
    <w:rsid w:val="008F27A9"/>
    <w:rsid w:val="008F2854"/>
    <w:rsid w:val="008F291A"/>
    <w:rsid w:val="008F2930"/>
    <w:rsid w:val="008F295F"/>
    <w:rsid w:val="008F2AD8"/>
    <w:rsid w:val="008F2EC8"/>
    <w:rsid w:val="008F2F92"/>
    <w:rsid w:val="008F30D5"/>
    <w:rsid w:val="008F318F"/>
    <w:rsid w:val="008F31B2"/>
    <w:rsid w:val="008F327F"/>
    <w:rsid w:val="008F347B"/>
    <w:rsid w:val="008F3670"/>
    <w:rsid w:val="008F36A3"/>
    <w:rsid w:val="008F36E3"/>
    <w:rsid w:val="008F3889"/>
    <w:rsid w:val="008F38CA"/>
    <w:rsid w:val="008F38EF"/>
    <w:rsid w:val="008F3995"/>
    <w:rsid w:val="008F3B21"/>
    <w:rsid w:val="008F3C56"/>
    <w:rsid w:val="008F3E38"/>
    <w:rsid w:val="008F3FC6"/>
    <w:rsid w:val="008F412A"/>
    <w:rsid w:val="008F428D"/>
    <w:rsid w:val="008F433F"/>
    <w:rsid w:val="008F437C"/>
    <w:rsid w:val="008F4496"/>
    <w:rsid w:val="008F45AE"/>
    <w:rsid w:val="008F476A"/>
    <w:rsid w:val="008F4841"/>
    <w:rsid w:val="008F4913"/>
    <w:rsid w:val="008F495E"/>
    <w:rsid w:val="008F4A58"/>
    <w:rsid w:val="008F4B17"/>
    <w:rsid w:val="008F4BF9"/>
    <w:rsid w:val="008F4CBC"/>
    <w:rsid w:val="008F4DB8"/>
    <w:rsid w:val="008F4F3B"/>
    <w:rsid w:val="008F4F7F"/>
    <w:rsid w:val="008F51D3"/>
    <w:rsid w:val="008F51EF"/>
    <w:rsid w:val="008F5282"/>
    <w:rsid w:val="008F5431"/>
    <w:rsid w:val="008F5457"/>
    <w:rsid w:val="008F5495"/>
    <w:rsid w:val="008F55BD"/>
    <w:rsid w:val="008F5660"/>
    <w:rsid w:val="008F5705"/>
    <w:rsid w:val="008F5725"/>
    <w:rsid w:val="008F57E0"/>
    <w:rsid w:val="008F5ABE"/>
    <w:rsid w:val="008F5BE5"/>
    <w:rsid w:val="008F5C0F"/>
    <w:rsid w:val="008F5CD8"/>
    <w:rsid w:val="008F5D1D"/>
    <w:rsid w:val="008F5E5F"/>
    <w:rsid w:val="008F6189"/>
    <w:rsid w:val="008F6273"/>
    <w:rsid w:val="008F6302"/>
    <w:rsid w:val="008F6342"/>
    <w:rsid w:val="008F6454"/>
    <w:rsid w:val="008F66AD"/>
    <w:rsid w:val="008F670B"/>
    <w:rsid w:val="008F6A45"/>
    <w:rsid w:val="008F6AA9"/>
    <w:rsid w:val="008F6BC8"/>
    <w:rsid w:val="008F6BD6"/>
    <w:rsid w:val="008F6CAF"/>
    <w:rsid w:val="008F6CF7"/>
    <w:rsid w:val="008F7007"/>
    <w:rsid w:val="008F71EF"/>
    <w:rsid w:val="008F72A6"/>
    <w:rsid w:val="008F731C"/>
    <w:rsid w:val="008F73DB"/>
    <w:rsid w:val="008F73F7"/>
    <w:rsid w:val="008F74C4"/>
    <w:rsid w:val="008F74C6"/>
    <w:rsid w:val="008F75E1"/>
    <w:rsid w:val="008F762A"/>
    <w:rsid w:val="008F763E"/>
    <w:rsid w:val="008F76A0"/>
    <w:rsid w:val="008F781E"/>
    <w:rsid w:val="008F7872"/>
    <w:rsid w:val="008F7B64"/>
    <w:rsid w:val="008F7C59"/>
    <w:rsid w:val="008F7CFB"/>
    <w:rsid w:val="008F7D5C"/>
    <w:rsid w:val="008F7EB7"/>
    <w:rsid w:val="008F7FED"/>
    <w:rsid w:val="0090046F"/>
    <w:rsid w:val="009004EA"/>
    <w:rsid w:val="0090053E"/>
    <w:rsid w:val="0090062A"/>
    <w:rsid w:val="00900683"/>
    <w:rsid w:val="00900A6C"/>
    <w:rsid w:val="00900AE5"/>
    <w:rsid w:val="00900BD7"/>
    <w:rsid w:val="00900C5C"/>
    <w:rsid w:val="00901163"/>
    <w:rsid w:val="009011AF"/>
    <w:rsid w:val="009012ED"/>
    <w:rsid w:val="009013EE"/>
    <w:rsid w:val="00901445"/>
    <w:rsid w:val="009014B8"/>
    <w:rsid w:val="00901816"/>
    <w:rsid w:val="009018D9"/>
    <w:rsid w:val="00901905"/>
    <w:rsid w:val="00901D69"/>
    <w:rsid w:val="00901DB1"/>
    <w:rsid w:val="00901F07"/>
    <w:rsid w:val="00901FCD"/>
    <w:rsid w:val="0090233E"/>
    <w:rsid w:val="00902454"/>
    <w:rsid w:val="0090262F"/>
    <w:rsid w:val="00902729"/>
    <w:rsid w:val="00902817"/>
    <w:rsid w:val="00902926"/>
    <w:rsid w:val="00902A08"/>
    <w:rsid w:val="00902B17"/>
    <w:rsid w:val="00902CF1"/>
    <w:rsid w:val="00902D38"/>
    <w:rsid w:val="00902F05"/>
    <w:rsid w:val="009031F9"/>
    <w:rsid w:val="00903237"/>
    <w:rsid w:val="009032CE"/>
    <w:rsid w:val="00903401"/>
    <w:rsid w:val="0090341B"/>
    <w:rsid w:val="00903605"/>
    <w:rsid w:val="009036BA"/>
    <w:rsid w:val="0090392B"/>
    <w:rsid w:val="00903946"/>
    <w:rsid w:val="00903AB7"/>
    <w:rsid w:val="00903B04"/>
    <w:rsid w:val="00903C00"/>
    <w:rsid w:val="00903C37"/>
    <w:rsid w:val="00903D22"/>
    <w:rsid w:val="00903D62"/>
    <w:rsid w:val="00903E27"/>
    <w:rsid w:val="00903F92"/>
    <w:rsid w:val="00903FBB"/>
    <w:rsid w:val="00904108"/>
    <w:rsid w:val="00904258"/>
    <w:rsid w:val="009042A6"/>
    <w:rsid w:val="0090435A"/>
    <w:rsid w:val="009045CB"/>
    <w:rsid w:val="0090467F"/>
    <w:rsid w:val="00904737"/>
    <w:rsid w:val="009047BB"/>
    <w:rsid w:val="009048C2"/>
    <w:rsid w:val="009049BB"/>
    <w:rsid w:val="009049D4"/>
    <w:rsid w:val="00904A89"/>
    <w:rsid w:val="00904BA8"/>
    <w:rsid w:val="00904BD2"/>
    <w:rsid w:val="00904C40"/>
    <w:rsid w:val="00904D7C"/>
    <w:rsid w:val="00905159"/>
    <w:rsid w:val="0090529B"/>
    <w:rsid w:val="009052FF"/>
    <w:rsid w:val="00905317"/>
    <w:rsid w:val="0090535B"/>
    <w:rsid w:val="00905391"/>
    <w:rsid w:val="009054CE"/>
    <w:rsid w:val="00905519"/>
    <w:rsid w:val="0090554D"/>
    <w:rsid w:val="00905610"/>
    <w:rsid w:val="00905818"/>
    <w:rsid w:val="00905837"/>
    <w:rsid w:val="0090592D"/>
    <w:rsid w:val="00905A56"/>
    <w:rsid w:val="00905AAF"/>
    <w:rsid w:val="00905AFF"/>
    <w:rsid w:val="00905C0C"/>
    <w:rsid w:val="00905E2F"/>
    <w:rsid w:val="00905EE3"/>
    <w:rsid w:val="0090604D"/>
    <w:rsid w:val="00906052"/>
    <w:rsid w:val="00906092"/>
    <w:rsid w:val="009060BE"/>
    <w:rsid w:val="0090622E"/>
    <w:rsid w:val="00906262"/>
    <w:rsid w:val="00906402"/>
    <w:rsid w:val="00906517"/>
    <w:rsid w:val="00906691"/>
    <w:rsid w:val="009068E6"/>
    <w:rsid w:val="009069D5"/>
    <w:rsid w:val="00906A05"/>
    <w:rsid w:val="00906B25"/>
    <w:rsid w:val="00906B8D"/>
    <w:rsid w:val="00906CDD"/>
    <w:rsid w:val="00907012"/>
    <w:rsid w:val="009071F5"/>
    <w:rsid w:val="00907244"/>
    <w:rsid w:val="0090745B"/>
    <w:rsid w:val="0090750C"/>
    <w:rsid w:val="009075EB"/>
    <w:rsid w:val="00907603"/>
    <w:rsid w:val="00907766"/>
    <w:rsid w:val="00907878"/>
    <w:rsid w:val="009078E6"/>
    <w:rsid w:val="009079CD"/>
    <w:rsid w:val="009079E3"/>
    <w:rsid w:val="00907CCF"/>
    <w:rsid w:val="00907D52"/>
    <w:rsid w:val="00907E42"/>
    <w:rsid w:val="00907E4B"/>
    <w:rsid w:val="00907E58"/>
    <w:rsid w:val="0091003F"/>
    <w:rsid w:val="00910126"/>
    <w:rsid w:val="00910271"/>
    <w:rsid w:val="00910555"/>
    <w:rsid w:val="009106C4"/>
    <w:rsid w:val="009106F0"/>
    <w:rsid w:val="0091074E"/>
    <w:rsid w:val="00910792"/>
    <w:rsid w:val="0091086F"/>
    <w:rsid w:val="0091089F"/>
    <w:rsid w:val="009109AA"/>
    <w:rsid w:val="00910A86"/>
    <w:rsid w:val="00910D13"/>
    <w:rsid w:val="00910D48"/>
    <w:rsid w:val="00910FD9"/>
    <w:rsid w:val="009110CA"/>
    <w:rsid w:val="0091112C"/>
    <w:rsid w:val="00911403"/>
    <w:rsid w:val="009114D2"/>
    <w:rsid w:val="009119C3"/>
    <w:rsid w:val="00911A18"/>
    <w:rsid w:val="00911BBE"/>
    <w:rsid w:val="00911C37"/>
    <w:rsid w:val="00911C3C"/>
    <w:rsid w:val="00911C79"/>
    <w:rsid w:val="00911CF5"/>
    <w:rsid w:val="00911E45"/>
    <w:rsid w:val="00911F91"/>
    <w:rsid w:val="00912139"/>
    <w:rsid w:val="00912150"/>
    <w:rsid w:val="0091215D"/>
    <w:rsid w:val="009121D2"/>
    <w:rsid w:val="00912254"/>
    <w:rsid w:val="0091235F"/>
    <w:rsid w:val="009123DC"/>
    <w:rsid w:val="00912567"/>
    <w:rsid w:val="009127AB"/>
    <w:rsid w:val="00912A44"/>
    <w:rsid w:val="00912A9A"/>
    <w:rsid w:val="00912B7F"/>
    <w:rsid w:val="00912D0F"/>
    <w:rsid w:val="00913040"/>
    <w:rsid w:val="0091318E"/>
    <w:rsid w:val="009131B9"/>
    <w:rsid w:val="00913207"/>
    <w:rsid w:val="0091339A"/>
    <w:rsid w:val="009135A5"/>
    <w:rsid w:val="009137AB"/>
    <w:rsid w:val="0091380F"/>
    <w:rsid w:val="00913884"/>
    <w:rsid w:val="009139B4"/>
    <w:rsid w:val="00913F16"/>
    <w:rsid w:val="0091407B"/>
    <w:rsid w:val="009141D9"/>
    <w:rsid w:val="0091432C"/>
    <w:rsid w:val="009143EE"/>
    <w:rsid w:val="00914778"/>
    <w:rsid w:val="00914910"/>
    <w:rsid w:val="009149EE"/>
    <w:rsid w:val="00914B76"/>
    <w:rsid w:val="00914C65"/>
    <w:rsid w:val="00914C79"/>
    <w:rsid w:val="00914E02"/>
    <w:rsid w:val="00914F2A"/>
    <w:rsid w:val="00914FF3"/>
    <w:rsid w:val="0091512C"/>
    <w:rsid w:val="00915139"/>
    <w:rsid w:val="00915181"/>
    <w:rsid w:val="00915341"/>
    <w:rsid w:val="00915369"/>
    <w:rsid w:val="00915534"/>
    <w:rsid w:val="00915587"/>
    <w:rsid w:val="009155D2"/>
    <w:rsid w:val="00915736"/>
    <w:rsid w:val="00915740"/>
    <w:rsid w:val="00915935"/>
    <w:rsid w:val="00915A38"/>
    <w:rsid w:val="00915A51"/>
    <w:rsid w:val="00915BAB"/>
    <w:rsid w:val="00915BAF"/>
    <w:rsid w:val="00915CC9"/>
    <w:rsid w:val="00915E04"/>
    <w:rsid w:val="00915E5B"/>
    <w:rsid w:val="009160CA"/>
    <w:rsid w:val="009161EE"/>
    <w:rsid w:val="009162FF"/>
    <w:rsid w:val="00916785"/>
    <w:rsid w:val="00916883"/>
    <w:rsid w:val="00916A11"/>
    <w:rsid w:val="00916E55"/>
    <w:rsid w:val="00916E92"/>
    <w:rsid w:val="00916F12"/>
    <w:rsid w:val="00917030"/>
    <w:rsid w:val="0091721F"/>
    <w:rsid w:val="00917277"/>
    <w:rsid w:val="0091727E"/>
    <w:rsid w:val="009172FB"/>
    <w:rsid w:val="00917411"/>
    <w:rsid w:val="0091752D"/>
    <w:rsid w:val="009175CB"/>
    <w:rsid w:val="009176E8"/>
    <w:rsid w:val="0091779E"/>
    <w:rsid w:val="009177EB"/>
    <w:rsid w:val="009178AC"/>
    <w:rsid w:val="009178C2"/>
    <w:rsid w:val="00917930"/>
    <w:rsid w:val="0091794D"/>
    <w:rsid w:val="00917974"/>
    <w:rsid w:val="00917ADC"/>
    <w:rsid w:val="00917BE9"/>
    <w:rsid w:val="00917C30"/>
    <w:rsid w:val="00917E41"/>
    <w:rsid w:val="00917E50"/>
    <w:rsid w:val="00917EDF"/>
    <w:rsid w:val="00917F6A"/>
    <w:rsid w:val="00920012"/>
    <w:rsid w:val="0092006A"/>
    <w:rsid w:val="00920140"/>
    <w:rsid w:val="009201EE"/>
    <w:rsid w:val="0092042F"/>
    <w:rsid w:val="00920452"/>
    <w:rsid w:val="00920563"/>
    <w:rsid w:val="00920658"/>
    <w:rsid w:val="009207AE"/>
    <w:rsid w:val="0092086F"/>
    <w:rsid w:val="009208BE"/>
    <w:rsid w:val="00920901"/>
    <w:rsid w:val="009209B8"/>
    <w:rsid w:val="00920A41"/>
    <w:rsid w:val="00920AB7"/>
    <w:rsid w:val="00920D7F"/>
    <w:rsid w:val="00920E0E"/>
    <w:rsid w:val="00920E58"/>
    <w:rsid w:val="00920F4F"/>
    <w:rsid w:val="00920F95"/>
    <w:rsid w:val="0092119C"/>
    <w:rsid w:val="009212F2"/>
    <w:rsid w:val="0092140B"/>
    <w:rsid w:val="00921516"/>
    <w:rsid w:val="009215FB"/>
    <w:rsid w:val="009217C0"/>
    <w:rsid w:val="0092199E"/>
    <w:rsid w:val="00921A72"/>
    <w:rsid w:val="00921AD1"/>
    <w:rsid w:val="00921B47"/>
    <w:rsid w:val="00921BE7"/>
    <w:rsid w:val="00921C69"/>
    <w:rsid w:val="00921E42"/>
    <w:rsid w:val="00921F31"/>
    <w:rsid w:val="00921FD2"/>
    <w:rsid w:val="0092237F"/>
    <w:rsid w:val="00922391"/>
    <w:rsid w:val="0092249C"/>
    <w:rsid w:val="00922552"/>
    <w:rsid w:val="009225A8"/>
    <w:rsid w:val="00922688"/>
    <w:rsid w:val="009226A9"/>
    <w:rsid w:val="00922788"/>
    <w:rsid w:val="00922803"/>
    <w:rsid w:val="0092296A"/>
    <w:rsid w:val="009229C9"/>
    <w:rsid w:val="00922A24"/>
    <w:rsid w:val="00922B24"/>
    <w:rsid w:val="00922B61"/>
    <w:rsid w:val="00922C89"/>
    <w:rsid w:val="00922CB3"/>
    <w:rsid w:val="00922CEE"/>
    <w:rsid w:val="00922D7F"/>
    <w:rsid w:val="00922DDA"/>
    <w:rsid w:val="009230F1"/>
    <w:rsid w:val="00923224"/>
    <w:rsid w:val="009232B5"/>
    <w:rsid w:val="0092330D"/>
    <w:rsid w:val="009233B4"/>
    <w:rsid w:val="009233E2"/>
    <w:rsid w:val="00923581"/>
    <w:rsid w:val="00923591"/>
    <w:rsid w:val="009235C0"/>
    <w:rsid w:val="0092365E"/>
    <w:rsid w:val="00923668"/>
    <w:rsid w:val="0092381B"/>
    <w:rsid w:val="009238A8"/>
    <w:rsid w:val="009238AA"/>
    <w:rsid w:val="009238BB"/>
    <w:rsid w:val="00923B03"/>
    <w:rsid w:val="00923C32"/>
    <w:rsid w:val="00923F46"/>
    <w:rsid w:val="00923F6F"/>
    <w:rsid w:val="00923FD0"/>
    <w:rsid w:val="00923FEA"/>
    <w:rsid w:val="00924127"/>
    <w:rsid w:val="00924265"/>
    <w:rsid w:val="009242B5"/>
    <w:rsid w:val="009244B8"/>
    <w:rsid w:val="009245C2"/>
    <w:rsid w:val="009246F7"/>
    <w:rsid w:val="009247D8"/>
    <w:rsid w:val="00924AB6"/>
    <w:rsid w:val="00924AD2"/>
    <w:rsid w:val="00924BAE"/>
    <w:rsid w:val="00924CFF"/>
    <w:rsid w:val="00924D1B"/>
    <w:rsid w:val="00924D9A"/>
    <w:rsid w:val="00924F3C"/>
    <w:rsid w:val="0092524D"/>
    <w:rsid w:val="0092528F"/>
    <w:rsid w:val="009255DB"/>
    <w:rsid w:val="00925697"/>
    <w:rsid w:val="009256EB"/>
    <w:rsid w:val="00925747"/>
    <w:rsid w:val="0092587E"/>
    <w:rsid w:val="00925891"/>
    <w:rsid w:val="009259F7"/>
    <w:rsid w:val="00925BA5"/>
    <w:rsid w:val="00925E28"/>
    <w:rsid w:val="00925E8F"/>
    <w:rsid w:val="00925F15"/>
    <w:rsid w:val="009261BD"/>
    <w:rsid w:val="0092620E"/>
    <w:rsid w:val="00926243"/>
    <w:rsid w:val="00926341"/>
    <w:rsid w:val="009263EE"/>
    <w:rsid w:val="0092648C"/>
    <w:rsid w:val="009264BC"/>
    <w:rsid w:val="009264ED"/>
    <w:rsid w:val="0092656A"/>
    <w:rsid w:val="009265F1"/>
    <w:rsid w:val="00926797"/>
    <w:rsid w:val="0092683D"/>
    <w:rsid w:val="00926971"/>
    <w:rsid w:val="009269B5"/>
    <w:rsid w:val="00926A6F"/>
    <w:rsid w:val="00926B8F"/>
    <w:rsid w:val="00926C45"/>
    <w:rsid w:val="00926C78"/>
    <w:rsid w:val="00926CB3"/>
    <w:rsid w:val="00926E43"/>
    <w:rsid w:val="00927280"/>
    <w:rsid w:val="009272E5"/>
    <w:rsid w:val="00927347"/>
    <w:rsid w:val="009273A0"/>
    <w:rsid w:val="009273AB"/>
    <w:rsid w:val="009273F6"/>
    <w:rsid w:val="0092746C"/>
    <w:rsid w:val="009274C1"/>
    <w:rsid w:val="0092756A"/>
    <w:rsid w:val="00927588"/>
    <w:rsid w:val="00927626"/>
    <w:rsid w:val="00927668"/>
    <w:rsid w:val="00927914"/>
    <w:rsid w:val="009279EA"/>
    <w:rsid w:val="00927C30"/>
    <w:rsid w:val="00927DBD"/>
    <w:rsid w:val="00927E75"/>
    <w:rsid w:val="00930015"/>
    <w:rsid w:val="00930148"/>
    <w:rsid w:val="00930174"/>
    <w:rsid w:val="0093017D"/>
    <w:rsid w:val="0093037F"/>
    <w:rsid w:val="0093056C"/>
    <w:rsid w:val="0093086D"/>
    <w:rsid w:val="009308BA"/>
    <w:rsid w:val="00930A64"/>
    <w:rsid w:val="00930ADD"/>
    <w:rsid w:val="00930B19"/>
    <w:rsid w:val="00930B78"/>
    <w:rsid w:val="00930C07"/>
    <w:rsid w:val="00930C28"/>
    <w:rsid w:val="00930D21"/>
    <w:rsid w:val="00930D51"/>
    <w:rsid w:val="009310B3"/>
    <w:rsid w:val="0093139D"/>
    <w:rsid w:val="009314ED"/>
    <w:rsid w:val="009316F5"/>
    <w:rsid w:val="00931767"/>
    <w:rsid w:val="00931890"/>
    <w:rsid w:val="009318A8"/>
    <w:rsid w:val="009318C5"/>
    <w:rsid w:val="00931B31"/>
    <w:rsid w:val="00931D16"/>
    <w:rsid w:val="00931E65"/>
    <w:rsid w:val="00931E8E"/>
    <w:rsid w:val="0093207A"/>
    <w:rsid w:val="0093217A"/>
    <w:rsid w:val="009323F9"/>
    <w:rsid w:val="009324D4"/>
    <w:rsid w:val="009324FB"/>
    <w:rsid w:val="0093252A"/>
    <w:rsid w:val="009325C2"/>
    <w:rsid w:val="00932618"/>
    <w:rsid w:val="0093267D"/>
    <w:rsid w:val="00932763"/>
    <w:rsid w:val="009328E7"/>
    <w:rsid w:val="009328F6"/>
    <w:rsid w:val="0093296C"/>
    <w:rsid w:val="00932A5F"/>
    <w:rsid w:val="00932DD8"/>
    <w:rsid w:val="00932ECE"/>
    <w:rsid w:val="00933282"/>
    <w:rsid w:val="00933394"/>
    <w:rsid w:val="009333E1"/>
    <w:rsid w:val="00933433"/>
    <w:rsid w:val="00933452"/>
    <w:rsid w:val="00933550"/>
    <w:rsid w:val="009336C6"/>
    <w:rsid w:val="00933735"/>
    <w:rsid w:val="00933752"/>
    <w:rsid w:val="009337B8"/>
    <w:rsid w:val="009337D4"/>
    <w:rsid w:val="00933917"/>
    <w:rsid w:val="0093396E"/>
    <w:rsid w:val="00933B9C"/>
    <w:rsid w:val="00933BCA"/>
    <w:rsid w:val="00933E39"/>
    <w:rsid w:val="009340E7"/>
    <w:rsid w:val="00934128"/>
    <w:rsid w:val="009342D9"/>
    <w:rsid w:val="00934333"/>
    <w:rsid w:val="009343F1"/>
    <w:rsid w:val="00934403"/>
    <w:rsid w:val="0093448E"/>
    <w:rsid w:val="00934650"/>
    <w:rsid w:val="00934801"/>
    <w:rsid w:val="00934824"/>
    <w:rsid w:val="00934827"/>
    <w:rsid w:val="009348EA"/>
    <w:rsid w:val="0093491E"/>
    <w:rsid w:val="00934979"/>
    <w:rsid w:val="009349BA"/>
    <w:rsid w:val="00934AC2"/>
    <w:rsid w:val="00934BA8"/>
    <w:rsid w:val="00934E2F"/>
    <w:rsid w:val="00934EB8"/>
    <w:rsid w:val="00935171"/>
    <w:rsid w:val="009351EB"/>
    <w:rsid w:val="009351F8"/>
    <w:rsid w:val="009352AF"/>
    <w:rsid w:val="00935343"/>
    <w:rsid w:val="0093543F"/>
    <w:rsid w:val="009354C8"/>
    <w:rsid w:val="009357B7"/>
    <w:rsid w:val="00935A42"/>
    <w:rsid w:val="00935B47"/>
    <w:rsid w:val="00935D29"/>
    <w:rsid w:val="00935E4C"/>
    <w:rsid w:val="00935FAC"/>
    <w:rsid w:val="00936025"/>
    <w:rsid w:val="009360F2"/>
    <w:rsid w:val="00936144"/>
    <w:rsid w:val="009362B2"/>
    <w:rsid w:val="00936360"/>
    <w:rsid w:val="00936517"/>
    <w:rsid w:val="00936546"/>
    <w:rsid w:val="00936664"/>
    <w:rsid w:val="0093666D"/>
    <w:rsid w:val="009367EB"/>
    <w:rsid w:val="00936A6D"/>
    <w:rsid w:val="00936CEE"/>
    <w:rsid w:val="00936DEC"/>
    <w:rsid w:val="00936FC7"/>
    <w:rsid w:val="00937035"/>
    <w:rsid w:val="00937334"/>
    <w:rsid w:val="009373CA"/>
    <w:rsid w:val="009373EA"/>
    <w:rsid w:val="00937497"/>
    <w:rsid w:val="0093763C"/>
    <w:rsid w:val="009376AF"/>
    <w:rsid w:val="009378B3"/>
    <w:rsid w:val="0093794D"/>
    <w:rsid w:val="00937D13"/>
    <w:rsid w:val="00937D46"/>
    <w:rsid w:val="00937DE5"/>
    <w:rsid w:val="00937E4A"/>
    <w:rsid w:val="0094024F"/>
    <w:rsid w:val="009402AD"/>
    <w:rsid w:val="009403DF"/>
    <w:rsid w:val="009404AD"/>
    <w:rsid w:val="009405FC"/>
    <w:rsid w:val="009407D1"/>
    <w:rsid w:val="00940904"/>
    <w:rsid w:val="00940A78"/>
    <w:rsid w:val="00940A84"/>
    <w:rsid w:val="00940ADF"/>
    <w:rsid w:val="00940B3A"/>
    <w:rsid w:val="00940BC4"/>
    <w:rsid w:val="00940BDD"/>
    <w:rsid w:val="00940D1A"/>
    <w:rsid w:val="00940DE9"/>
    <w:rsid w:val="00940F11"/>
    <w:rsid w:val="0094105C"/>
    <w:rsid w:val="0094107E"/>
    <w:rsid w:val="009410C9"/>
    <w:rsid w:val="0094115C"/>
    <w:rsid w:val="009412FC"/>
    <w:rsid w:val="009413AA"/>
    <w:rsid w:val="009413B6"/>
    <w:rsid w:val="009413D6"/>
    <w:rsid w:val="009413F6"/>
    <w:rsid w:val="0094141B"/>
    <w:rsid w:val="0094147D"/>
    <w:rsid w:val="009414E7"/>
    <w:rsid w:val="00941608"/>
    <w:rsid w:val="00941609"/>
    <w:rsid w:val="0094171B"/>
    <w:rsid w:val="0094187D"/>
    <w:rsid w:val="00941A36"/>
    <w:rsid w:val="00941AD7"/>
    <w:rsid w:val="00941B66"/>
    <w:rsid w:val="00941C09"/>
    <w:rsid w:val="00941D2E"/>
    <w:rsid w:val="00941D95"/>
    <w:rsid w:val="00941DB2"/>
    <w:rsid w:val="00941E83"/>
    <w:rsid w:val="00941FC8"/>
    <w:rsid w:val="00942030"/>
    <w:rsid w:val="00942046"/>
    <w:rsid w:val="00942284"/>
    <w:rsid w:val="0094228A"/>
    <w:rsid w:val="00942697"/>
    <w:rsid w:val="00942722"/>
    <w:rsid w:val="009427F1"/>
    <w:rsid w:val="0094282E"/>
    <w:rsid w:val="00942863"/>
    <w:rsid w:val="009428B0"/>
    <w:rsid w:val="009429DA"/>
    <w:rsid w:val="00942B2F"/>
    <w:rsid w:val="00942C14"/>
    <w:rsid w:val="00942DAE"/>
    <w:rsid w:val="00942F31"/>
    <w:rsid w:val="009430AF"/>
    <w:rsid w:val="00943104"/>
    <w:rsid w:val="00943138"/>
    <w:rsid w:val="009431C6"/>
    <w:rsid w:val="00943305"/>
    <w:rsid w:val="00943331"/>
    <w:rsid w:val="00943467"/>
    <w:rsid w:val="00943592"/>
    <w:rsid w:val="009436F6"/>
    <w:rsid w:val="00943762"/>
    <w:rsid w:val="00943857"/>
    <w:rsid w:val="009438E2"/>
    <w:rsid w:val="00943A39"/>
    <w:rsid w:val="00943B90"/>
    <w:rsid w:val="00943BE7"/>
    <w:rsid w:val="00943DB1"/>
    <w:rsid w:val="00943DB2"/>
    <w:rsid w:val="00943E0A"/>
    <w:rsid w:val="00943F14"/>
    <w:rsid w:val="00943FB4"/>
    <w:rsid w:val="00943FD9"/>
    <w:rsid w:val="0094404E"/>
    <w:rsid w:val="0094407F"/>
    <w:rsid w:val="009442A8"/>
    <w:rsid w:val="00944468"/>
    <w:rsid w:val="00944489"/>
    <w:rsid w:val="0094455C"/>
    <w:rsid w:val="00944561"/>
    <w:rsid w:val="0094461B"/>
    <w:rsid w:val="00944766"/>
    <w:rsid w:val="00944A08"/>
    <w:rsid w:val="00944A9A"/>
    <w:rsid w:val="00944AB8"/>
    <w:rsid w:val="00944D7A"/>
    <w:rsid w:val="00944EF6"/>
    <w:rsid w:val="00945183"/>
    <w:rsid w:val="00945188"/>
    <w:rsid w:val="0094550A"/>
    <w:rsid w:val="009455B0"/>
    <w:rsid w:val="0094562E"/>
    <w:rsid w:val="0094566B"/>
    <w:rsid w:val="0094596E"/>
    <w:rsid w:val="00945DE1"/>
    <w:rsid w:val="00945E31"/>
    <w:rsid w:val="00945EBD"/>
    <w:rsid w:val="00945F0D"/>
    <w:rsid w:val="00945F5B"/>
    <w:rsid w:val="0094607A"/>
    <w:rsid w:val="00946130"/>
    <w:rsid w:val="00946183"/>
    <w:rsid w:val="00946432"/>
    <w:rsid w:val="00946449"/>
    <w:rsid w:val="00946600"/>
    <w:rsid w:val="0094664E"/>
    <w:rsid w:val="00946662"/>
    <w:rsid w:val="009466D6"/>
    <w:rsid w:val="00946739"/>
    <w:rsid w:val="009468A2"/>
    <w:rsid w:val="009468B1"/>
    <w:rsid w:val="00946904"/>
    <w:rsid w:val="00946910"/>
    <w:rsid w:val="0094696D"/>
    <w:rsid w:val="009469D7"/>
    <w:rsid w:val="00946B2A"/>
    <w:rsid w:val="00946BD2"/>
    <w:rsid w:val="00946F25"/>
    <w:rsid w:val="009470D0"/>
    <w:rsid w:val="009470ED"/>
    <w:rsid w:val="00947119"/>
    <w:rsid w:val="00947158"/>
    <w:rsid w:val="009471A9"/>
    <w:rsid w:val="009471FB"/>
    <w:rsid w:val="00947311"/>
    <w:rsid w:val="009473F0"/>
    <w:rsid w:val="00947429"/>
    <w:rsid w:val="00947438"/>
    <w:rsid w:val="0094756C"/>
    <w:rsid w:val="0094795B"/>
    <w:rsid w:val="009479E2"/>
    <w:rsid w:val="00947A05"/>
    <w:rsid w:val="00947AB2"/>
    <w:rsid w:val="00947AE7"/>
    <w:rsid w:val="00947B87"/>
    <w:rsid w:val="00947D37"/>
    <w:rsid w:val="00947E36"/>
    <w:rsid w:val="00947ED7"/>
    <w:rsid w:val="00947FF4"/>
    <w:rsid w:val="0095008A"/>
    <w:rsid w:val="009500C2"/>
    <w:rsid w:val="009502A9"/>
    <w:rsid w:val="009503F9"/>
    <w:rsid w:val="00950447"/>
    <w:rsid w:val="00950543"/>
    <w:rsid w:val="00950698"/>
    <w:rsid w:val="009507F7"/>
    <w:rsid w:val="009508D8"/>
    <w:rsid w:val="00950956"/>
    <w:rsid w:val="00950986"/>
    <w:rsid w:val="00950E3B"/>
    <w:rsid w:val="00950E8A"/>
    <w:rsid w:val="00950F57"/>
    <w:rsid w:val="00950F5F"/>
    <w:rsid w:val="00950F82"/>
    <w:rsid w:val="00951157"/>
    <w:rsid w:val="00951425"/>
    <w:rsid w:val="009516A7"/>
    <w:rsid w:val="00951767"/>
    <w:rsid w:val="009517C7"/>
    <w:rsid w:val="00951840"/>
    <w:rsid w:val="00951889"/>
    <w:rsid w:val="00951A86"/>
    <w:rsid w:val="00951AEC"/>
    <w:rsid w:val="00951B5E"/>
    <w:rsid w:val="00951C1B"/>
    <w:rsid w:val="00951CC8"/>
    <w:rsid w:val="00951D2F"/>
    <w:rsid w:val="00951D66"/>
    <w:rsid w:val="00951EA5"/>
    <w:rsid w:val="00951FC1"/>
    <w:rsid w:val="0095219B"/>
    <w:rsid w:val="00952203"/>
    <w:rsid w:val="00952376"/>
    <w:rsid w:val="0095248E"/>
    <w:rsid w:val="00952560"/>
    <w:rsid w:val="00952676"/>
    <w:rsid w:val="009529EF"/>
    <w:rsid w:val="00952BFD"/>
    <w:rsid w:val="00952C06"/>
    <w:rsid w:val="00952CBE"/>
    <w:rsid w:val="00952F88"/>
    <w:rsid w:val="009530AF"/>
    <w:rsid w:val="009530BD"/>
    <w:rsid w:val="0095315A"/>
    <w:rsid w:val="009531D2"/>
    <w:rsid w:val="009531E0"/>
    <w:rsid w:val="009533F5"/>
    <w:rsid w:val="009534C1"/>
    <w:rsid w:val="0095366A"/>
    <w:rsid w:val="0095386A"/>
    <w:rsid w:val="00953B30"/>
    <w:rsid w:val="00953C43"/>
    <w:rsid w:val="00953C97"/>
    <w:rsid w:val="00953CC7"/>
    <w:rsid w:val="00953D4E"/>
    <w:rsid w:val="00953F46"/>
    <w:rsid w:val="00953F54"/>
    <w:rsid w:val="0095404B"/>
    <w:rsid w:val="009540D6"/>
    <w:rsid w:val="0095436E"/>
    <w:rsid w:val="009543CD"/>
    <w:rsid w:val="00954570"/>
    <w:rsid w:val="009546C5"/>
    <w:rsid w:val="00954960"/>
    <w:rsid w:val="00954AE3"/>
    <w:rsid w:val="00954B4D"/>
    <w:rsid w:val="00954BA0"/>
    <w:rsid w:val="00954C34"/>
    <w:rsid w:val="00954C8D"/>
    <w:rsid w:val="00954DCE"/>
    <w:rsid w:val="00954F91"/>
    <w:rsid w:val="00954FD6"/>
    <w:rsid w:val="0095504B"/>
    <w:rsid w:val="009551B7"/>
    <w:rsid w:val="009551BE"/>
    <w:rsid w:val="00955386"/>
    <w:rsid w:val="009553AF"/>
    <w:rsid w:val="009553C2"/>
    <w:rsid w:val="00955403"/>
    <w:rsid w:val="009556ED"/>
    <w:rsid w:val="00955740"/>
    <w:rsid w:val="0095581D"/>
    <w:rsid w:val="0095587C"/>
    <w:rsid w:val="00955B4C"/>
    <w:rsid w:val="00955C56"/>
    <w:rsid w:val="00955CA3"/>
    <w:rsid w:val="00955D1E"/>
    <w:rsid w:val="00955D38"/>
    <w:rsid w:val="00955E5C"/>
    <w:rsid w:val="00955E79"/>
    <w:rsid w:val="00955F7D"/>
    <w:rsid w:val="0095601F"/>
    <w:rsid w:val="00956024"/>
    <w:rsid w:val="0095631F"/>
    <w:rsid w:val="00956386"/>
    <w:rsid w:val="00956454"/>
    <w:rsid w:val="009564AC"/>
    <w:rsid w:val="0095653F"/>
    <w:rsid w:val="0095666B"/>
    <w:rsid w:val="00956761"/>
    <w:rsid w:val="0095682C"/>
    <w:rsid w:val="009569F5"/>
    <w:rsid w:val="00956B1D"/>
    <w:rsid w:val="00956B63"/>
    <w:rsid w:val="00956E33"/>
    <w:rsid w:val="0095707F"/>
    <w:rsid w:val="00957358"/>
    <w:rsid w:val="009573DB"/>
    <w:rsid w:val="00957420"/>
    <w:rsid w:val="00957453"/>
    <w:rsid w:val="009575E6"/>
    <w:rsid w:val="0095760C"/>
    <w:rsid w:val="00957791"/>
    <w:rsid w:val="00957956"/>
    <w:rsid w:val="00957A22"/>
    <w:rsid w:val="00957A23"/>
    <w:rsid w:val="00957A6B"/>
    <w:rsid w:val="00957BC6"/>
    <w:rsid w:val="00957C05"/>
    <w:rsid w:val="00957D5A"/>
    <w:rsid w:val="00957EC3"/>
    <w:rsid w:val="00957ECE"/>
    <w:rsid w:val="00957FFD"/>
    <w:rsid w:val="009600BC"/>
    <w:rsid w:val="009600E5"/>
    <w:rsid w:val="009600F3"/>
    <w:rsid w:val="0096026A"/>
    <w:rsid w:val="009602A7"/>
    <w:rsid w:val="0096048B"/>
    <w:rsid w:val="0096052E"/>
    <w:rsid w:val="0096072A"/>
    <w:rsid w:val="0096076A"/>
    <w:rsid w:val="0096079F"/>
    <w:rsid w:val="0096086B"/>
    <w:rsid w:val="0096089C"/>
    <w:rsid w:val="009608CF"/>
    <w:rsid w:val="009609D6"/>
    <w:rsid w:val="009609DF"/>
    <w:rsid w:val="00960B7C"/>
    <w:rsid w:val="00960C60"/>
    <w:rsid w:val="00960DAD"/>
    <w:rsid w:val="00960DFE"/>
    <w:rsid w:val="00960EB7"/>
    <w:rsid w:val="00960EF8"/>
    <w:rsid w:val="00960F16"/>
    <w:rsid w:val="00960F99"/>
    <w:rsid w:val="00960FBB"/>
    <w:rsid w:val="00960FBF"/>
    <w:rsid w:val="0096108C"/>
    <w:rsid w:val="009614B7"/>
    <w:rsid w:val="009614E2"/>
    <w:rsid w:val="00961507"/>
    <w:rsid w:val="00961739"/>
    <w:rsid w:val="009617B0"/>
    <w:rsid w:val="009617D4"/>
    <w:rsid w:val="0096185F"/>
    <w:rsid w:val="0096190D"/>
    <w:rsid w:val="00961C06"/>
    <w:rsid w:val="00961C2C"/>
    <w:rsid w:val="00961C85"/>
    <w:rsid w:val="00961E75"/>
    <w:rsid w:val="00961F24"/>
    <w:rsid w:val="00961F27"/>
    <w:rsid w:val="00961F51"/>
    <w:rsid w:val="0096208B"/>
    <w:rsid w:val="009620A8"/>
    <w:rsid w:val="009620F4"/>
    <w:rsid w:val="00962107"/>
    <w:rsid w:val="00962169"/>
    <w:rsid w:val="0096229A"/>
    <w:rsid w:val="009624AE"/>
    <w:rsid w:val="009624DB"/>
    <w:rsid w:val="009624FE"/>
    <w:rsid w:val="00962532"/>
    <w:rsid w:val="00962580"/>
    <w:rsid w:val="0096262A"/>
    <w:rsid w:val="009626FF"/>
    <w:rsid w:val="009629CC"/>
    <w:rsid w:val="00962A14"/>
    <w:rsid w:val="00962C02"/>
    <w:rsid w:val="00962C5F"/>
    <w:rsid w:val="00962E60"/>
    <w:rsid w:val="00962FBC"/>
    <w:rsid w:val="00962FC1"/>
    <w:rsid w:val="00963242"/>
    <w:rsid w:val="009633CB"/>
    <w:rsid w:val="0096349A"/>
    <w:rsid w:val="009636D7"/>
    <w:rsid w:val="0096372F"/>
    <w:rsid w:val="00963853"/>
    <w:rsid w:val="00963B1A"/>
    <w:rsid w:val="00963B94"/>
    <w:rsid w:val="00963BCE"/>
    <w:rsid w:val="00963DA1"/>
    <w:rsid w:val="00963E4E"/>
    <w:rsid w:val="00963F3C"/>
    <w:rsid w:val="00964079"/>
    <w:rsid w:val="009641DC"/>
    <w:rsid w:val="009642D1"/>
    <w:rsid w:val="0096448D"/>
    <w:rsid w:val="009644EA"/>
    <w:rsid w:val="00964527"/>
    <w:rsid w:val="00964BAE"/>
    <w:rsid w:val="00964CE1"/>
    <w:rsid w:val="00964D42"/>
    <w:rsid w:val="00964E7F"/>
    <w:rsid w:val="00964EED"/>
    <w:rsid w:val="00964FB5"/>
    <w:rsid w:val="00965171"/>
    <w:rsid w:val="009651A7"/>
    <w:rsid w:val="009651D6"/>
    <w:rsid w:val="009652E9"/>
    <w:rsid w:val="00965323"/>
    <w:rsid w:val="0096552A"/>
    <w:rsid w:val="009655CC"/>
    <w:rsid w:val="0096563F"/>
    <w:rsid w:val="00965732"/>
    <w:rsid w:val="00965A1D"/>
    <w:rsid w:val="00965A2A"/>
    <w:rsid w:val="00965ACE"/>
    <w:rsid w:val="00965B2D"/>
    <w:rsid w:val="00965B37"/>
    <w:rsid w:val="00965D64"/>
    <w:rsid w:val="00965E32"/>
    <w:rsid w:val="00965F9A"/>
    <w:rsid w:val="00966191"/>
    <w:rsid w:val="009662BE"/>
    <w:rsid w:val="0096631F"/>
    <w:rsid w:val="00966346"/>
    <w:rsid w:val="009666BE"/>
    <w:rsid w:val="0096676F"/>
    <w:rsid w:val="00966850"/>
    <w:rsid w:val="00966A5F"/>
    <w:rsid w:val="00966B79"/>
    <w:rsid w:val="00966B98"/>
    <w:rsid w:val="00966C74"/>
    <w:rsid w:val="00966E88"/>
    <w:rsid w:val="00966EAC"/>
    <w:rsid w:val="00966F8F"/>
    <w:rsid w:val="00966FD3"/>
    <w:rsid w:val="0096702D"/>
    <w:rsid w:val="00967146"/>
    <w:rsid w:val="009672F6"/>
    <w:rsid w:val="0096752D"/>
    <w:rsid w:val="009676CF"/>
    <w:rsid w:val="00967A9A"/>
    <w:rsid w:val="00967B5E"/>
    <w:rsid w:val="00967B63"/>
    <w:rsid w:val="00967CC4"/>
    <w:rsid w:val="00967CC5"/>
    <w:rsid w:val="00967CE8"/>
    <w:rsid w:val="00967D20"/>
    <w:rsid w:val="00967DD6"/>
    <w:rsid w:val="00967DF3"/>
    <w:rsid w:val="00967E66"/>
    <w:rsid w:val="00970005"/>
    <w:rsid w:val="0097016A"/>
    <w:rsid w:val="009701BD"/>
    <w:rsid w:val="00970278"/>
    <w:rsid w:val="00970437"/>
    <w:rsid w:val="0097046F"/>
    <w:rsid w:val="009704B6"/>
    <w:rsid w:val="00970503"/>
    <w:rsid w:val="00970750"/>
    <w:rsid w:val="00970A56"/>
    <w:rsid w:val="00970BBB"/>
    <w:rsid w:val="00970D03"/>
    <w:rsid w:val="00970DB8"/>
    <w:rsid w:val="0097102A"/>
    <w:rsid w:val="009711CF"/>
    <w:rsid w:val="009713C9"/>
    <w:rsid w:val="00971435"/>
    <w:rsid w:val="009714FF"/>
    <w:rsid w:val="0097152D"/>
    <w:rsid w:val="009715AC"/>
    <w:rsid w:val="00971819"/>
    <w:rsid w:val="00971C57"/>
    <w:rsid w:val="00971C7C"/>
    <w:rsid w:val="00971E9B"/>
    <w:rsid w:val="009720C7"/>
    <w:rsid w:val="0097231D"/>
    <w:rsid w:val="009723B0"/>
    <w:rsid w:val="0097241D"/>
    <w:rsid w:val="0097244F"/>
    <w:rsid w:val="00972567"/>
    <w:rsid w:val="0097256E"/>
    <w:rsid w:val="0097269C"/>
    <w:rsid w:val="0097277A"/>
    <w:rsid w:val="0097279F"/>
    <w:rsid w:val="0097293C"/>
    <w:rsid w:val="00972992"/>
    <w:rsid w:val="00972A93"/>
    <w:rsid w:val="00972BBA"/>
    <w:rsid w:val="00972C09"/>
    <w:rsid w:val="00972CF1"/>
    <w:rsid w:val="00972F19"/>
    <w:rsid w:val="00972F29"/>
    <w:rsid w:val="00972F64"/>
    <w:rsid w:val="0097319A"/>
    <w:rsid w:val="0097337B"/>
    <w:rsid w:val="009734AC"/>
    <w:rsid w:val="0097375D"/>
    <w:rsid w:val="0097382D"/>
    <w:rsid w:val="00973A2E"/>
    <w:rsid w:val="00973A3E"/>
    <w:rsid w:val="00973AF7"/>
    <w:rsid w:val="00973B45"/>
    <w:rsid w:val="00973C57"/>
    <w:rsid w:val="00973D9A"/>
    <w:rsid w:val="00973E05"/>
    <w:rsid w:val="00973EA2"/>
    <w:rsid w:val="00974018"/>
    <w:rsid w:val="00974141"/>
    <w:rsid w:val="00974198"/>
    <w:rsid w:val="00974459"/>
    <w:rsid w:val="0097445E"/>
    <w:rsid w:val="0097452E"/>
    <w:rsid w:val="0097467A"/>
    <w:rsid w:val="00974847"/>
    <w:rsid w:val="00974874"/>
    <w:rsid w:val="009748BA"/>
    <w:rsid w:val="009748DB"/>
    <w:rsid w:val="00974AE9"/>
    <w:rsid w:val="00974B16"/>
    <w:rsid w:val="00974BE8"/>
    <w:rsid w:val="00974C28"/>
    <w:rsid w:val="00974C30"/>
    <w:rsid w:val="00974D70"/>
    <w:rsid w:val="00974DDA"/>
    <w:rsid w:val="00974E1D"/>
    <w:rsid w:val="00974E5F"/>
    <w:rsid w:val="00974EFD"/>
    <w:rsid w:val="0097501E"/>
    <w:rsid w:val="00975142"/>
    <w:rsid w:val="00975161"/>
    <w:rsid w:val="00975297"/>
    <w:rsid w:val="009752D9"/>
    <w:rsid w:val="009752F7"/>
    <w:rsid w:val="0097540E"/>
    <w:rsid w:val="009755CF"/>
    <w:rsid w:val="00975684"/>
    <w:rsid w:val="0097572C"/>
    <w:rsid w:val="009757C1"/>
    <w:rsid w:val="0097581C"/>
    <w:rsid w:val="00975936"/>
    <w:rsid w:val="00975B40"/>
    <w:rsid w:val="00975C0B"/>
    <w:rsid w:val="00975D76"/>
    <w:rsid w:val="00975DBC"/>
    <w:rsid w:val="00975E84"/>
    <w:rsid w:val="00975F94"/>
    <w:rsid w:val="00976011"/>
    <w:rsid w:val="009760B1"/>
    <w:rsid w:val="00976209"/>
    <w:rsid w:val="00976349"/>
    <w:rsid w:val="009763B7"/>
    <w:rsid w:val="0097658B"/>
    <w:rsid w:val="009765FA"/>
    <w:rsid w:val="00976652"/>
    <w:rsid w:val="00976821"/>
    <w:rsid w:val="00976A84"/>
    <w:rsid w:val="00976A96"/>
    <w:rsid w:val="00976BF8"/>
    <w:rsid w:val="00976CD5"/>
    <w:rsid w:val="00976D4A"/>
    <w:rsid w:val="00976F20"/>
    <w:rsid w:val="0097705E"/>
    <w:rsid w:val="009772BD"/>
    <w:rsid w:val="00977331"/>
    <w:rsid w:val="0097740F"/>
    <w:rsid w:val="009774FE"/>
    <w:rsid w:val="009776F9"/>
    <w:rsid w:val="009777DE"/>
    <w:rsid w:val="00977804"/>
    <w:rsid w:val="0097794B"/>
    <w:rsid w:val="009779B6"/>
    <w:rsid w:val="009779BD"/>
    <w:rsid w:val="00977A98"/>
    <w:rsid w:val="00977AA8"/>
    <w:rsid w:val="00977BD3"/>
    <w:rsid w:val="00977C36"/>
    <w:rsid w:val="00977D01"/>
    <w:rsid w:val="00977D17"/>
    <w:rsid w:val="00977EBC"/>
    <w:rsid w:val="00977F95"/>
    <w:rsid w:val="00980024"/>
    <w:rsid w:val="009803AD"/>
    <w:rsid w:val="009803BC"/>
    <w:rsid w:val="009803D6"/>
    <w:rsid w:val="00980488"/>
    <w:rsid w:val="00980493"/>
    <w:rsid w:val="009804B3"/>
    <w:rsid w:val="009807DF"/>
    <w:rsid w:val="009807F1"/>
    <w:rsid w:val="00980AA9"/>
    <w:rsid w:val="00980ADC"/>
    <w:rsid w:val="00980B2C"/>
    <w:rsid w:val="00980B65"/>
    <w:rsid w:val="00980BAC"/>
    <w:rsid w:val="00980C04"/>
    <w:rsid w:val="00980C9E"/>
    <w:rsid w:val="00980D0E"/>
    <w:rsid w:val="00980E75"/>
    <w:rsid w:val="00980EB0"/>
    <w:rsid w:val="00980F1C"/>
    <w:rsid w:val="00981090"/>
    <w:rsid w:val="0098115A"/>
    <w:rsid w:val="009811C1"/>
    <w:rsid w:val="0098122A"/>
    <w:rsid w:val="00981295"/>
    <w:rsid w:val="0098131B"/>
    <w:rsid w:val="009814DE"/>
    <w:rsid w:val="009814F5"/>
    <w:rsid w:val="00981501"/>
    <w:rsid w:val="00981517"/>
    <w:rsid w:val="0098161E"/>
    <w:rsid w:val="00981694"/>
    <w:rsid w:val="00981713"/>
    <w:rsid w:val="00981811"/>
    <w:rsid w:val="00981906"/>
    <w:rsid w:val="00981938"/>
    <w:rsid w:val="009819DB"/>
    <w:rsid w:val="00981B52"/>
    <w:rsid w:val="00981BDC"/>
    <w:rsid w:val="00981CB1"/>
    <w:rsid w:val="00981CF0"/>
    <w:rsid w:val="00981D08"/>
    <w:rsid w:val="00981F63"/>
    <w:rsid w:val="00982012"/>
    <w:rsid w:val="0098201F"/>
    <w:rsid w:val="00982029"/>
    <w:rsid w:val="00982085"/>
    <w:rsid w:val="009820FD"/>
    <w:rsid w:val="00982118"/>
    <w:rsid w:val="00982331"/>
    <w:rsid w:val="00982452"/>
    <w:rsid w:val="009825C3"/>
    <w:rsid w:val="0098269A"/>
    <w:rsid w:val="00982775"/>
    <w:rsid w:val="0098289E"/>
    <w:rsid w:val="009828C2"/>
    <w:rsid w:val="00982956"/>
    <w:rsid w:val="009829C7"/>
    <w:rsid w:val="00982A67"/>
    <w:rsid w:val="00982AD4"/>
    <w:rsid w:val="00982C61"/>
    <w:rsid w:val="00982E36"/>
    <w:rsid w:val="00982E8F"/>
    <w:rsid w:val="00983010"/>
    <w:rsid w:val="009830AE"/>
    <w:rsid w:val="0098316A"/>
    <w:rsid w:val="0098333F"/>
    <w:rsid w:val="00983488"/>
    <w:rsid w:val="0098357F"/>
    <w:rsid w:val="009835F3"/>
    <w:rsid w:val="009836BD"/>
    <w:rsid w:val="00983959"/>
    <w:rsid w:val="00983A25"/>
    <w:rsid w:val="00983A9D"/>
    <w:rsid w:val="00983DF6"/>
    <w:rsid w:val="00983E3B"/>
    <w:rsid w:val="00983E41"/>
    <w:rsid w:val="00983F74"/>
    <w:rsid w:val="00984010"/>
    <w:rsid w:val="00984014"/>
    <w:rsid w:val="0098408D"/>
    <w:rsid w:val="009840B7"/>
    <w:rsid w:val="009843D3"/>
    <w:rsid w:val="00984492"/>
    <w:rsid w:val="00984493"/>
    <w:rsid w:val="009844C0"/>
    <w:rsid w:val="00984526"/>
    <w:rsid w:val="009845C4"/>
    <w:rsid w:val="0098477B"/>
    <w:rsid w:val="00984824"/>
    <w:rsid w:val="00984CEE"/>
    <w:rsid w:val="00984D06"/>
    <w:rsid w:val="00984D3A"/>
    <w:rsid w:val="00984F70"/>
    <w:rsid w:val="00984FF5"/>
    <w:rsid w:val="009850F9"/>
    <w:rsid w:val="009852C6"/>
    <w:rsid w:val="0098536F"/>
    <w:rsid w:val="009853C8"/>
    <w:rsid w:val="009853DE"/>
    <w:rsid w:val="0098542E"/>
    <w:rsid w:val="00985439"/>
    <w:rsid w:val="00985472"/>
    <w:rsid w:val="0098563F"/>
    <w:rsid w:val="00985870"/>
    <w:rsid w:val="009858AA"/>
    <w:rsid w:val="00985AA7"/>
    <w:rsid w:val="00985AC1"/>
    <w:rsid w:val="00985BB4"/>
    <w:rsid w:val="00985C4D"/>
    <w:rsid w:val="00985CEF"/>
    <w:rsid w:val="00985ECC"/>
    <w:rsid w:val="0098600B"/>
    <w:rsid w:val="0098604E"/>
    <w:rsid w:val="009860F8"/>
    <w:rsid w:val="009861C4"/>
    <w:rsid w:val="009865EF"/>
    <w:rsid w:val="00986622"/>
    <w:rsid w:val="0098665A"/>
    <w:rsid w:val="009866DF"/>
    <w:rsid w:val="009868AE"/>
    <w:rsid w:val="00986911"/>
    <w:rsid w:val="00986AFF"/>
    <w:rsid w:val="00986C67"/>
    <w:rsid w:val="00986D5E"/>
    <w:rsid w:val="00986D8C"/>
    <w:rsid w:val="00986DF3"/>
    <w:rsid w:val="00986E9D"/>
    <w:rsid w:val="00986F46"/>
    <w:rsid w:val="00987084"/>
    <w:rsid w:val="009871D7"/>
    <w:rsid w:val="0098744E"/>
    <w:rsid w:val="00987518"/>
    <w:rsid w:val="0098752E"/>
    <w:rsid w:val="0098759D"/>
    <w:rsid w:val="009876C2"/>
    <w:rsid w:val="009877B9"/>
    <w:rsid w:val="009877DE"/>
    <w:rsid w:val="009877F6"/>
    <w:rsid w:val="00987876"/>
    <w:rsid w:val="00987D63"/>
    <w:rsid w:val="00990003"/>
    <w:rsid w:val="00990096"/>
    <w:rsid w:val="009901AC"/>
    <w:rsid w:val="00990297"/>
    <w:rsid w:val="0099034D"/>
    <w:rsid w:val="0099041D"/>
    <w:rsid w:val="009904F9"/>
    <w:rsid w:val="00990509"/>
    <w:rsid w:val="00990648"/>
    <w:rsid w:val="00990680"/>
    <w:rsid w:val="009907CD"/>
    <w:rsid w:val="0099080B"/>
    <w:rsid w:val="0099085C"/>
    <w:rsid w:val="00990960"/>
    <w:rsid w:val="00990A34"/>
    <w:rsid w:val="00990AE6"/>
    <w:rsid w:val="00990D63"/>
    <w:rsid w:val="00990D96"/>
    <w:rsid w:val="009911CE"/>
    <w:rsid w:val="0099142D"/>
    <w:rsid w:val="009915F2"/>
    <w:rsid w:val="00991674"/>
    <w:rsid w:val="00991695"/>
    <w:rsid w:val="009917F5"/>
    <w:rsid w:val="00991888"/>
    <w:rsid w:val="0099199E"/>
    <w:rsid w:val="00991C15"/>
    <w:rsid w:val="00991D76"/>
    <w:rsid w:val="00991EC4"/>
    <w:rsid w:val="00991FB9"/>
    <w:rsid w:val="0099228A"/>
    <w:rsid w:val="009928D8"/>
    <w:rsid w:val="00992953"/>
    <w:rsid w:val="009929FC"/>
    <w:rsid w:val="00992DE1"/>
    <w:rsid w:val="00992E9B"/>
    <w:rsid w:val="00992EC5"/>
    <w:rsid w:val="00992F86"/>
    <w:rsid w:val="00992FC6"/>
    <w:rsid w:val="00993023"/>
    <w:rsid w:val="009934DC"/>
    <w:rsid w:val="009936C3"/>
    <w:rsid w:val="0099372C"/>
    <w:rsid w:val="009938EB"/>
    <w:rsid w:val="00993A42"/>
    <w:rsid w:val="009943E3"/>
    <w:rsid w:val="009944A6"/>
    <w:rsid w:val="009944EF"/>
    <w:rsid w:val="00994547"/>
    <w:rsid w:val="00994802"/>
    <w:rsid w:val="00994890"/>
    <w:rsid w:val="009949A2"/>
    <w:rsid w:val="00994AE3"/>
    <w:rsid w:val="00994B8B"/>
    <w:rsid w:val="00994D31"/>
    <w:rsid w:val="00995055"/>
    <w:rsid w:val="0099521C"/>
    <w:rsid w:val="0099541B"/>
    <w:rsid w:val="009955CF"/>
    <w:rsid w:val="009955DD"/>
    <w:rsid w:val="00995869"/>
    <w:rsid w:val="00995932"/>
    <w:rsid w:val="00995972"/>
    <w:rsid w:val="00995A25"/>
    <w:rsid w:val="00995C2D"/>
    <w:rsid w:val="00995D94"/>
    <w:rsid w:val="00995EE1"/>
    <w:rsid w:val="00995EE2"/>
    <w:rsid w:val="00996108"/>
    <w:rsid w:val="0099619E"/>
    <w:rsid w:val="009962BA"/>
    <w:rsid w:val="00996337"/>
    <w:rsid w:val="0099641B"/>
    <w:rsid w:val="0099669F"/>
    <w:rsid w:val="0099676B"/>
    <w:rsid w:val="0099678B"/>
    <w:rsid w:val="0099687B"/>
    <w:rsid w:val="0099689B"/>
    <w:rsid w:val="009969C0"/>
    <w:rsid w:val="00996A43"/>
    <w:rsid w:val="00996CE6"/>
    <w:rsid w:val="00996D26"/>
    <w:rsid w:val="00996D36"/>
    <w:rsid w:val="00996DFB"/>
    <w:rsid w:val="00996E6D"/>
    <w:rsid w:val="00996F72"/>
    <w:rsid w:val="009970BF"/>
    <w:rsid w:val="009970DE"/>
    <w:rsid w:val="0099722A"/>
    <w:rsid w:val="00997331"/>
    <w:rsid w:val="00997356"/>
    <w:rsid w:val="009974AF"/>
    <w:rsid w:val="00997646"/>
    <w:rsid w:val="00997789"/>
    <w:rsid w:val="009977E8"/>
    <w:rsid w:val="009978E4"/>
    <w:rsid w:val="0099790B"/>
    <w:rsid w:val="0099791D"/>
    <w:rsid w:val="00997A11"/>
    <w:rsid w:val="00997B43"/>
    <w:rsid w:val="00997E68"/>
    <w:rsid w:val="009A0178"/>
    <w:rsid w:val="009A022A"/>
    <w:rsid w:val="009A0333"/>
    <w:rsid w:val="009A043B"/>
    <w:rsid w:val="009A0541"/>
    <w:rsid w:val="009A0658"/>
    <w:rsid w:val="009A07A3"/>
    <w:rsid w:val="009A07EC"/>
    <w:rsid w:val="009A08B1"/>
    <w:rsid w:val="009A08D0"/>
    <w:rsid w:val="009A08E4"/>
    <w:rsid w:val="009A093A"/>
    <w:rsid w:val="009A0A9C"/>
    <w:rsid w:val="009A0AB3"/>
    <w:rsid w:val="009A0BA9"/>
    <w:rsid w:val="009A0D9B"/>
    <w:rsid w:val="009A0E21"/>
    <w:rsid w:val="009A0E2F"/>
    <w:rsid w:val="009A0E33"/>
    <w:rsid w:val="009A0F22"/>
    <w:rsid w:val="009A0FCF"/>
    <w:rsid w:val="009A138B"/>
    <w:rsid w:val="009A13B1"/>
    <w:rsid w:val="009A13CE"/>
    <w:rsid w:val="009A141A"/>
    <w:rsid w:val="009A1440"/>
    <w:rsid w:val="009A1445"/>
    <w:rsid w:val="009A1740"/>
    <w:rsid w:val="009A1767"/>
    <w:rsid w:val="009A18C5"/>
    <w:rsid w:val="009A1909"/>
    <w:rsid w:val="009A19F5"/>
    <w:rsid w:val="009A1A4D"/>
    <w:rsid w:val="009A1A9D"/>
    <w:rsid w:val="009A1C5A"/>
    <w:rsid w:val="009A1CE1"/>
    <w:rsid w:val="009A1FFB"/>
    <w:rsid w:val="009A209F"/>
    <w:rsid w:val="009A211E"/>
    <w:rsid w:val="009A2339"/>
    <w:rsid w:val="009A2448"/>
    <w:rsid w:val="009A24E3"/>
    <w:rsid w:val="009A2511"/>
    <w:rsid w:val="009A278B"/>
    <w:rsid w:val="009A27D5"/>
    <w:rsid w:val="009A2820"/>
    <w:rsid w:val="009A2BA1"/>
    <w:rsid w:val="009A2D69"/>
    <w:rsid w:val="009A2E69"/>
    <w:rsid w:val="009A2E91"/>
    <w:rsid w:val="009A30F5"/>
    <w:rsid w:val="009A31B7"/>
    <w:rsid w:val="009A387A"/>
    <w:rsid w:val="009A3996"/>
    <w:rsid w:val="009A3B3E"/>
    <w:rsid w:val="009A3C42"/>
    <w:rsid w:val="009A3CB4"/>
    <w:rsid w:val="009A3D01"/>
    <w:rsid w:val="009A410F"/>
    <w:rsid w:val="009A41BC"/>
    <w:rsid w:val="009A41C8"/>
    <w:rsid w:val="009A41FF"/>
    <w:rsid w:val="009A42A6"/>
    <w:rsid w:val="009A432E"/>
    <w:rsid w:val="009A4349"/>
    <w:rsid w:val="009A4385"/>
    <w:rsid w:val="009A441A"/>
    <w:rsid w:val="009A4435"/>
    <w:rsid w:val="009A44C8"/>
    <w:rsid w:val="009A44DC"/>
    <w:rsid w:val="009A44DD"/>
    <w:rsid w:val="009A44F5"/>
    <w:rsid w:val="009A4523"/>
    <w:rsid w:val="009A464E"/>
    <w:rsid w:val="009A4688"/>
    <w:rsid w:val="009A46B1"/>
    <w:rsid w:val="009A46C9"/>
    <w:rsid w:val="009A477B"/>
    <w:rsid w:val="009A4782"/>
    <w:rsid w:val="009A478D"/>
    <w:rsid w:val="009A48CD"/>
    <w:rsid w:val="009A4A6B"/>
    <w:rsid w:val="009A4C9C"/>
    <w:rsid w:val="009A4CAB"/>
    <w:rsid w:val="009A4D84"/>
    <w:rsid w:val="009A5055"/>
    <w:rsid w:val="009A506E"/>
    <w:rsid w:val="009A50C0"/>
    <w:rsid w:val="009A5179"/>
    <w:rsid w:val="009A5463"/>
    <w:rsid w:val="009A54D5"/>
    <w:rsid w:val="009A57AC"/>
    <w:rsid w:val="009A5823"/>
    <w:rsid w:val="009A594D"/>
    <w:rsid w:val="009A59AD"/>
    <w:rsid w:val="009A59BF"/>
    <w:rsid w:val="009A59FD"/>
    <w:rsid w:val="009A5BEB"/>
    <w:rsid w:val="009A5D1B"/>
    <w:rsid w:val="009A5D96"/>
    <w:rsid w:val="009A5EEA"/>
    <w:rsid w:val="009A5FAA"/>
    <w:rsid w:val="009A5FB3"/>
    <w:rsid w:val="009A612D"/>
    <w:rsid w:val="009A6194"/>
    <w:rsid w:val="009A6289"/>
    <w:rsid w:val="009A6382"/>
    <w:rsid w:val="009A6449"/>
    <w:rsid w:val="009A6576"/>
    <w:rsid w:val="009A6786"/>
    <w:rsid w:val="009A6A2C"/>
    <w:rsid w:val="009A6B12"/>
    <w:rsid w:val="009A6D0B"/>
    <w:rsid w:val="009A6E9C"/>
    <w:rsid w:val="009A6F63"/>
    <w:rsid w:val="009A767D"/>
    <w:rsid w:val="009A7798"/>
    <w:rsid w:val="009A791A"/>
    <w:rsid w:val="009A7AF8"/>
    <w:rsid w:val="009A7B9D"/>
    <w:rsid w:val="009A7BA3"/>
    <w:rsid w:val="009A7C09"/>
    <w:rsid w:val="009A7C1C"/>
    <w:rsid w:val="009A7DAA"/>
    <w:rsid w:val="009A7F45"/>
    <w:rsid w:val="009B0010"/>
    <w:rsid w:val="009B0088"/>
    <w:rsid w:val="009B00DD"/>
    <w:rsid w:val="009B031D"/>
    <w:rsid w:val="009B036F"/>
    <w:rsid w:val="009B0560"/>
    <w:rsid w:val="009B0935"/>
    <w:rsid w:val="009B0A8A"/>
    <w:rsid w:val="009B0AA2"/>
    <w:rsid w:val="009B0AE1"/>
    <w:rsid w:val="009B0C58"/>
    <w:rsid w:val="009B0D2A"/>
    <w:rsid w:val="009B0D8E"/>
    <w:rsid w:val="009B0D9E"/>
    <w:rsid w:val="009B0DEB"/>
    <w:rsid w:val="009B0ED6"/>
    <w:rsid w:val="009B150C"/>
    <w:rsid w:val="009B172A"/>
    <w:rsid w:val="009B19D4"/>
    <w:rsid w:val="009B1BE5"/>
    <w:rsid w:val="009B1C3A"/>
    <w:rsid w:val="009B1C82"/>
    <w:rsid w:val="009B1CF7"/>
    <w:rsid w:val="009B1DA1"/>
    <w:rsid w:val="009B1E54"/>
    <w:rsid w:val="009B1EA2"/>
    <w:rsid w:val="009B1ECB"/>
    <w:rsid w:val="009B2087"/>
    <w:rsid w:val="009B20B1"/>
    <w:rsid w:val="009B21C1"/>
    <w:rsid w:val="009B2462"/>
    <w:rsid w:val="009B24B1"/>
    <w:rsid w:val="009B25FA"/>
    <w:rsid w:val="009B2712"/>
    <w:rsid w:val="009B2789"/>
    <w:rsid w:val="009B27A3"/>
    <w:rsid w:val="009B2831"/>
    <w:rsid w:val="009B29AB"/>
    <w:rsid w:val="009B29E0"/>
    <w:rsid w:val="009B2A4E"/>
    <w:rsid w:val="009B2ACC"/>
    <w:rsid w:val="009B2ACF"/>
    <w:rsid w:val="009B2D6A"/>
    <w:rsid w:val="009B2E97"/>
    <w:rsid w:val="009B3018"/>
    <w:rsid w:val="009B30E2"/>
    <w:rsid w:val="009B3393"/>
    <w:rsid w:val="009B3471"/>
    <w:rsid w:val="009B3679"/>
    <w:rsid w:val="009B3689"/>
    <w:rsid w:val="009B3C4F"/>
    <w:rsid w:val="009B3C80"/>
    <w:rsid w:val="009B3D86"/>
    <w:rsid w:val="009B3E6E"/>
    <w:rsid w:val="009B3F2B"/>
    <w:rsid w:val="009B40CB"/>
    <w:rsid w:val="009B41E9"/>
    <w:rsid w:val="009B4232"/>
    <w:rsid w:val="009B4321"/>
    <w:rsid w:val="009B4343"/>
    <w:rsid w:val="009B43AA"/>
    <w:rsid w:val="009B43DA"/>
    <w:rsid w:val="009B45CE"/>
    <w:rsid w:val="009B46D7"/>
    <w:rsid w:val="009B4735"/>
    <w:rsid w:val="009B48CB"/>
    <w:rsid w:val="009B4937"/>
    <w:rsid w:val="009B4AA6"/>
    <w:rsid w:val="009B4AD2"/>
    <w:rsid w:val="009B4BFB"/>
    <w:rsid w:val="009B5078"/>
    <w:rsid w:val="009B5099"/>
    <w:rsid w:val="009B52C1"/>
    <w:rsid w:val="009B5531"/>
    <w:rsid w:val="009B55CB"/>
    <w:rsid w:val="009B56BA"/>
    <w:rsid w:val="009B5779"/>
    <w:rsid w:val="009B5850"/>
    <w:rsid w:val="009B58B2"/>
    <w:rsid w:val="009B599D"/>
    <w:rsid w:val="009B5A62"/>
    <w:rsid w:val="009B5BA4"/>
    <w:rsid w:val="009B5BD1"/>
    <w:rsid w:val="009B5BDC"/>
    <w:rsid w:val="009B5C49"/>
    <w:rsid w:val="009B5C91"/>
    <w:rsid w:val="009B6013"/>
    <w:rsid w:val="009B60A9"/>
    <w:rsid w:val="009B61BA"/>
    <w:rsid w:val="009B61C4"/>
    <w:rsid w:val="009B6241"/>
    <w:rsid w:val="009B654F"/>
    <w:rsid w:val="009B6582"/>
    <w:rsid w:val="009B679D"/>
    <w:rsid w:val="009B6823"/>
    <w:rsid w:val="009B699F"/>
    <w:rsid w:val="009B6B3F"/>
    <w:rsid w:val="009B6DDC"/>
    <w:rsid w:val="009B6F45"/>
    <w:rsid w:val="009B6F48"/>
    <w:rsid w:val="009B6F92"/>
    <w:rsid w:val="009B7022"/>
    <w:rsid w:val="009B7068"/>
    <w:rsid w:val="009B7173"/>
    <w:rsid w:val="009B71BA"/>
    <w:rsid w:val="009B75B5"/>
    <w:rsid w:val="009B77AD"/>
    <w:rsid w:val="009B79F7"/>
    <w:rsid w:val="009B7BC1"/>
    <w:rsid w:val="009B7CBE"/>
    <w:rsid w:val="009B7D0D"/>
    <w:rsid w:val="009B7E71"/>
    <w:rsid w:val="009B7FCD"/>
    <w:rsid w:val="009B7FD8"/>
    <w:rsid w:val="009C0490"/>
    <w:rsid w:val="009C062E"/>
    <w:rsid w:val="009C0644"/>
    <w:rsid w:val="009C0704"/>
    <w:rsid w:val="009C072F"/>
    <w:rsid w:val="009C08A0"/>
    <w:rsid w:val="009C08F8"/>
    <w:rsid w:val="009C0C36"/>
    <w:rsid w:val="009C0CB8"/>
    <w:rsid w:val="009C0F25"/>
    <w:rsid w:val="009C1005"/>
    <w:rsid w:val="009C10A3"/>
    <w:rsid w:val="009C1185"/>
    <w:rsid w:val="009C1198"/>
    <w:rsid w:val="009C11C5"/>
    <w:rsid w:val="009C121E"/>
    <w:rsid w:val="009C1222"/>
    <w:rsid w:val="009C13AF"/>
    <w:rsid w:val="009C1638"/>
    <w:rsid w:val="009C1915"/>
    <w:rsid w:val="009C1937"/>
    <w:rsid w:val="009C1E98"/>
    <w:rsid w:val="009C2274"/>
    <w:rsid w:val="009C227C"/>
    <w:rsid w:val="009C232F"/>
    <w:rsid w:val="009C24F1"/>
    <w:rsid w:val="009C2537"/>
    <w:rsid w:val="009C25EB"/>
    <w:rsid w:val="009C27AA"/>
    <w:rsid w:val="009C297E"/>
    <w:rsid w:val="009C2C25"/>
    <w:rsid w:val="009C2CB6"/>
    <w:rsid w:val="009C2D04"/>
    <w:rsid w:val="009C2F47"/>
    <w:rsid w:val="009C31BE"/>
    <w:rsid w:val="009C34FD"/>
    <w:rsid w:val="009C35B4"/>
    <w:rsid w:val="009C36E4"/>
    <w:rsid w:val="009C3804"/>
    <w:rsid w:val="009C381C"/>
    <w:rsid w:val="009C3AAD"/>
    <w:rsid w:val="009C3E2B"/>
    <w:rsid w:val="009C3FCD"/>
    <w:rsid w:val="009C3FD4"/>
    <w:rsid w:val="009C4062"/>
    <w:rsid w:val="009C41F8"/>
    <w:rsid w:val="009C4248"/>
    <w:rsid w:val="009C42FE"/>
    <w:rsid w:val="009C4587"/>
    <w:rsid w:val="009C45CD"/>
    <w:rsid w:val="009C45D4"/>
    <w:rsid w:val="009C4630"/>
    <w:rsid w:val="009C4684"/>
    <w:rsid w:val="009C4693"/>
    <w:rsid w:val="009C46AD"/>
    <w:rsid w:val="009C46BD"/>
    <w:rsid w:val="009C49C9"/>
    <w:rsid w:val="009C4A06"/>
    <w:rsid w:val="009C4BD7"/>
    <w:rsid w:val="009C4BF0"/>
    <w:rsid w:val="009C4C38"/>
    <w:rsid w:val="009C4D53"/>
    <w:rsid w:val="009C4DFC"/>
    <w:rsid w:val="009C5095"/>
    <w:rsid w:val="009C511C"/>
    <w:rsid w:val="009C5156"/>
    <w:rsid w:val="009C51D5"/>
    <w:rsid w:val="009C53A6"/>
    <w:rsid w:val="009C540C"/>
    <w:rsid w:val="009C5585"/>
    <w:rsid w:val="009C55ED"/>
    <w:rsid w:val="009C576D"/>
    <w:rsid w:val="009C5834"/>
    <w:rsid w:val="009C5907"/>
    <w:rsid w:val="009C592F"/>
    <w:rsid w:val="009C59B8"/>
    <w:rsid w:val="009C59F5"/>
    <w:rsid w:val="009C5E94"/>
    <w:rsid w:val="009C5E95"/>
    <w:rsid w:val="009C6038"/>
    <w:rsid w:val="009C6195"/>
    <w:rsid w:val="009C623C"/>
    <w:rsid w:val="009C62F8"/>
    <w:rsid w:val="009C62F9"/>
    <w:rsid w:val="009C63A2"/>
    <w:rsid w:val="009C63F3"/>
    <w:rsid w:val="009C64DB"/>
    <w:rsid w:val="009C658A"/>
    <w:rsid w:val="009C677A"/>
    <w:rsid w:val="009C6784"/>
    <w:rsid w:val="009C67E3"/>
    <w:rsid w:val="009C68D2"/>
    <w:rsid w:val="009C698E"/>
    <w:rsid w:val="009C6B7D"/>
    <w:rsid w:val="009C6C31"/>
    <w:rsid w:val="009C6CFB"/>
    <w:rsid w:val="009C6DEF"/>
    <w:rsid w:val="009C6E6E"/>
    <w:rsid w:val="009C6F0D"/>
    <w:rsid w:val="009C6F29"/>
    <w:rsid w:val="009C7017"/>
    <w:rsid w:val="009C704C"/>
    <w:rsid w:val="009C706D"/>
    <w:rsid w:val="009C71D3"/>
    <w:rsid w:val="009C72CE"/>
    <w:rsid w:val="009C72FB"/>
    <w:rsid w:val="009C73EC"/>
    <w:rsid w:val="009C751F"/>
    <w:rsid w:val="009C7590"/>
    <w:rsid w:val="009C75AB"/>
    <w:rsid w:val="009C7612"/>
    <w:rsid w:val="009C790D"/>
    <w:rsid w:val="009C7A21"/>
    <w:rsid w:val="009C7A55"/>
    <w:rsid w:val="009C7C21"/>
    <w:rsid w:val="009C7C49"/>
    <w:rsid w:val="009C7D00"/>
    <w:rsid w:val="009C7DF3"/>
    <w:rsid w:val="009C7E0A"/>
    <w:rsid w:val="009C7E36"/>
    <w:rsid w:val="009C7E75"/>
    <w:rsid w:val="009C7EC2"/>
    <w:rsid w:val="009C7F2B"/>
    <w:rsid w:val="009C7FE5"/>
    <w:rsid w:val="009D008A"/>
    <w:rsid w:val="009D018A"/>
    <w:rsid w:val="009D0195"/>
    <w:rsid w:val="009D0287"/>
    <w:rsid w:val="009D0293"/>
    <w:rsid w:val="009D02BF"/>
    <w:rsid w:val="009D02E6"/>
    <w:rsid w:val="009D04B8"/>
    <w:rsid w:val="009D0562"/>
    <w:rsid w:val="009D05B8"/>
    <w:rsid w:val="009D06CF"/>
    <w:rsid w:val="009D073F"/>
    <w:rsid w:val="009D0844"/>
    <w:rsid w:val="009D0936"/>
    <w:rsid w:val="009D0A5A"/>
    <w:rsid w:val="009D0BD7"/>
    <w:rsid w:val="009D0CC7"/>
    <w:rsid w:val="009D0CD0"/>
    <w:rsid w:val="009D0CE8"/>
    <w:rsid w:val="009D0D01"/>
    <w:rsid w:val="009D0D1E"/>
    <w:rsid w:val="009D0E68"/>
    <w:rsid w:val="009D0EF8"/>
    <w:rsid w:val="009D0FC1"/>
    <w:rsid w:val="009D103E"/>
    <w:rsid w:val="009D1283"/>
    <w:rsid w:val="009D12EB"/>
    <w:rsid w:val="009D13F1"/>
    <w:rsid w:val="009D1440"/>
    <w:rsid w:val="009D14EF"/>
    <w:rsid w:val="009D1551"/>
    <w:rsid w:val="009D1570"/>
    <w:rsid w:val="009D16A7"/>
    <w:rsid w:val="009D16CB"/>
    <w:rsid w:val="009D16D2"/>
    <w:rsid w:val="009D175D"/>
    <w:rsid w:val="009D189F"/>
    <w:rsid w:val="009D1917"/>
    <w:rsid w:val="009D194E"/>
    <w:rsid w:val="009D1A0B"/>
    <w:rsid w:val="009D1A93"/>
    <w:rsid w:val="009D1B72"/>
    <w:rsid w:val="009D1CE2"/>
    <w:rsid w:val="009D1E4F"/>
    <w:rsid w:val="009D1E66"/>
    <w:rsid w:val="009D1E7B"/>
    <w:rsid w:val="009D1EA2"/>
    <w:rsid w:val="009D1F42"/>
    <w:rsid w:val="009D215B"/>
    <w:rsid w:val="009D21D6"/>
    <w:rsid w:val="009D2228"/>
    <w:rsid w:val="009D23F9"/>
    <w:rsid w:val="009D25CC"/>
    <w:rsid w:val="009D2624"/>
    <w:rsid w:val="009D27DA"/>
    <w:rsid w:val="009D28CA"/>
    <w:rsid w:val="009D2B38"/>
    <w:rsid w:val="009D2BBE"/>
    <w:rsid w:val="009D3029"/>
    <w:rsid w:val="009D3102"/>
    <w:rsid w:val="009D31B1"/>
    <w:rsid w:val="009D3279"/>
    <w:rsid w:val="009D33A4"/>
    <w:rsid w:val="009D33DC"/>
    <w:rsid w:val="009D3628"/>
    <w:rsid w:val="009D37D2"/>
    <w:rsid w:val="009D384B"/>
    <w:rsid w:val="009D3881"/>
    <w:rsid w:val="009D389D"/>
    <w:rsid w:val="009D3B7C"/>
    <w:rsid w:val="009D3C2F"/>
    <w:rsid w:val="009D3D10"/>
    <w:rsid w:val="009D3D23"/>
    <w:rsid w:val="009D3D62"/>
    <w:rsid w:val="009D3E0F"/>
    <w:rsid w:val="009D3E60"/>
    <w:rsid w:val="009D3E9B"/>
    <w:rsid w:val="009D4063"/>
    <w:rsid w:val="009D40C9"/>
    <w:rsid w:val="009D4192"/>
    <w:rsid w:val="009D4266"/>
    <w:rsid w:val="009D437C"/>
    <w:rsid w:val="009D43E9"/>
    <w:rsid w:val="009D442D"/>
    <w:rsid w:val="009D44B7"/>
    <w:rsid w:val="009D4627"/>
    <w:rsid w:val="009D4948"/>
    <w:rsid w:val="009D4AA1"/>
    <w:rsid w:val="009D4B48"/>
    <w:rsid w:val="009D4BB9"/>
    <w:rsid w:val="009D4C94"/>
    <w:rsid w:val="009D4DCA"/>
    <w:rsid w:val="009D4E20"/>
    <w:rsid w:val="009D4E40"/>
    <w:rsid w:val="009D4E5F"/>
    <w:rsid w:val="009D4F8A"/>
    <w:rsid w:val="009D5002"/>
    <w:rsid w:val="009D508E"/>
    <w:rsid w:val="009D528A"/>
    <w:rsid w:val="009D567D"/>
    <w:rsid w:val="009D588F"/>
    <w:rsid w:val="009D5971"/>
    <w:rsid w:val="009D5A04"/>
    <w:rsid w:val="009D5A8D"/>
    <w:rsid w:val="009D5AF6"/>
    <w:rsid w:val="009D5BBF"/>
    <w:rsid w:val="009D5C87"/>
    <w:rsid w:val="009D5CA1"/>
    <w:rsid w:val="009D5D99"/>
    <w:rsid w:val="009D5DAE"/>
    <w:rsid w:val="009D5F1B"/>
    <w:rsid w:val="009D608E"/>
    <w:rsid w:val="009D615D"/>
    <w:rsid w:val="009D6265"/>
    <w:rsid w:val="009D679A"/>
    <w:rsid w:val="009D690D"/>
    <w:rsid w:val="009D69CE"/>
    <w:rsid w:val="009D6E5E"/>
    <w:rsid w:val="009D6EF7"/>
    <w:rsid w:val="009D7036"/>
    <w:rsid w:val="009D7083"/>
    <w:rsid w:val="009D7198"/>
    <w:rsid w:val="009D769B"/>
    <w:rsid w:val="009D77AA"/>
    <w:rsid w:val="009D78C1"/>
    <w:rsid w:val="009D78D7"/>
    <w:rsid w:val="009D7A3A"/>
    <w:rsid w:val="009D7AB4"/>
    <w:rsid w:val="009D7B41"/>
    <w:rsid w:val="009D7B6D"/>
    <w:rsid w:val="009D7C65"/>
    <w:rsid w:val="009D7D4F"/>
    <w:rsid w:val="009E008A"/>
    <w:rsid w:val="009E027A"/>
    <w:rsid w:val="009E02E3"/>
    <w:rsid w:val="009E0357"/>
    <w:rsid w:val="009E04A4"/>
    <w:rsid w:val="009E04AF"/>
    <w:rsid w:val="009E05A4"/>
    <w:rsid w:val="009E068E"/>
    <w:rsid w:val="009E0AC6"/>
    <w:rsid w:val="009E0BEA"/>
    <w:rsid w:val="009E0C03"/>
    <w:rsid w:val="009E0C21"/>
    <w:rsid w:val="009E0CAB"/>
    <w:rsid w:val="009E0FC2"/>
    <w:rsid w:val="009E0FF6"/>
    <w:rsid w:val="009E11D8"/>
    <w:rsid w:val="009E1224"/>
    <w:rsid w:val="009E127A"/>
    <w:rsid w:val="009E134A"/>
    <w:rsid w:val="009E1476"/>
    <w:rsid w:val="009E14E3"/>
    <w:rsid w:val="009E14F5"/>
    <w:rsid w:val="009E1575"/>
    <w:rsid w:val="009E1720"/>
    <w:rsid w:val="009E1762"/>
    <w:rsid w:val="009E1857"/>
    <w:rsid w:val="009E1973"/>
    <w:rsid w:val="009E1A2C"/>
    <w:rsid w:val="009E1A55"/>
    <w:rsid w:val="009E1A72"/>
    <w:rsid w:val="009E1AE1"/>
    <w:rsid w:val="009E1C50"/>
    <w:rsid w:val="009E1F14"/>
    <w:rsid w:val="009E1FB7"/>
    <w:rsid w:val="009E1FE0"/>
    <w:rsid w:val="009E205C"/>
    <w:rsid w:val="009E211A"/>
    <w:rsid w:val="009E21A1"/>
    <w:rsid w:val="009E21F5"/>
    <w:rsid w:val="009E228C"/>
    <w:rsid w:val="009E22F9"/>
    <w:rsid w:val="009E233E"/>
    <w:rsid w:val="009E248C"/>
    <w:rsid w:val="009E2506"/>
    <w:rsid w:val="009E2573"/>
    <w:rsid w:val="009E2613"/>
    <w:rsid w:val="009E2681"/>
    <w:rsid w:val="009E2705"/>
    <w:rsid w:val="009E2746"/>
    <w:rsid w:val="009E2883"/>
    <w:rsid w:val="009E28FC"/>
    <w:rsid w:val="009E293E"/>
    <w:rsid w:val="009E29E2"/>
    <w:rsid w:val="009E2A77"/>
    <w:rsid w:val="009E2ADD"/>
    <w:rsid w:val="009E2B4C"/>
    <w:rsid w:val="009E2BE6"/>
    <w:rsid w:val="009E2C3F"/>
    <w:rsid w:val="009E2C89"/>
    <w:rsid w:val="009E2D75"/>
    <w:rsid w:val="009E2E66"/>
    <w:rsid w:val="009E328B"/>
    <w:rsid w:val="009E3297"/>
    <w:rsid w:val="009E3327"/>
    <w:rsid w:val="009E3357"/>
    <w:rsid w:val="009E33B1"/>
    <w:rsid w:val="009E34C6"/>
    <w:rsid w:val="009E34D0"/>
    <w:rsid w:val="009E354F"/>
    <w:rsid w:val="009E3783"/>
    <w:rsid w:val="009E3AE3"/>
    <w:rsid w:val="009E3F9F"/>
    <w:rsid w:val="009E40B5"/>
    <w:rsid w:val="009E4186"/>
    <w:rsid w:val="009E4208"/>
    <w:rsid w:val="009E4253"/>
    <w:rsid w:val="009E432D"/>
    <w:rsid w:val="009E43AD"/>
    <w:rsid w:val="009E43BC"/>
    <w:rsid w:val="009E43C9"/>
    <w:rsid w:val="009E44E2"/>
    <w:rsid w:val="009E4532"/>
    <w:rsid w:val="009E460E"/>
    <w:rsid w:val="009E46E1"/>
    <w:rsid w:val="009E471A"/>
    <w:rsid w:val="009E480F"/>
    <w:rsid w:val="009E4882"/>
    <w:rsid w:val="009E4987"/>
    <w:rsid w:val="009E4B34"/>
    <w:rsid w:val="009E4B56"/>
    <w:rsid w:val="009E4B98"/>
    <w:rsid w:val="009E4D24"/>
    <w:rsid w:val="009E4D36"/>
    <w:rsid w:val="009E4E76"/>
    <w:rsid w:val="009E50E1"/>
    <w:rsid w:val="009E510F"/>
    <w:rsid w:val="009E523E"/>
    <w:rsid w:val="009E523F"/>
    <w:rsid w:val="009E52EE"/>
    <w:rsid w:val="009E546F"/>
    <w:rsid w:val="009E54BD"/>
    <w:rsid w:val="009E55C5"/>
    <w:rsid w:val="009E55E4"/>
    <w:rsid w:val="009E5709"/>
    <w:rsid w:val="009E576F"/>
    <w:rsid w:val="009E5828"/>
    <w:rsid w:val="009E5833"/>
    <w:rsid w:val="009E58AA"/>
    <w:rsid w:val="009E59D3"/>
    <w:rsid w:val="009E5A71"/>
    <w:rsid w:val="009E5B00"/>
    <w:rsid w:val="009E5B18"/>
    <w:rsid w:val="009E5B26"/>
    <w:rsid w:val="009E5B5E"/>
    <w:rsid w:val="009E5E59"/>
    <w:rsid w:val="009E5EAA"/>
    <w:rsid w:val="009E5F06"/>
    <w:rsid w:val="009E5F3F"/>
    <w:rsid w:val="009E603D"/>
    <w:rsid w:val="009E604F"/>
    <w:rsid w:val="009E6081"/>
    <w:rsid w:val="009E613D"/>
    <w:rsid w:val="009E620F"/>
    <w:rsid w:val="009E63BA"/>
    <w:rsid w:val="009E63DF"/>
    <w:rsid w:val="009E670D"/>
    <w:rsid w:val="009E675B"/>
    <w:rsid w:val="009E6866"/>
    <w:rsid w:val="009E6B59"/>
    <w:rsid w:val="009E6CA5"/>
    <w:rsid w:val="009E6F2B"/>
    <w:rsid w:val="009E71AE"/>
    <w:rsid w:val="009E7218"/>
    <w:rsid w:val="009E73D1"/>
    <w:rsid w:val="009E757E"/>
    <w:rsid w:val="009E7934"/>
    <w:rsid w:val="009E79BC"/>
    <w:rsid w:val="009E7A73"/>
    <w:rsid w:val="009E7C0C"/>
    <w:rsid w:val="009E7CDA"/>
    <w:rsid w:val="009E7E88"/>
    <w:rsid w:val="009E7F05"/>
    <w:rsid w:val="009F00C5"/>
    <w:rsid w:val="009F00C7"/>
    <w:rsid w:val="009F014A"/>
    <w:rsid w:val="009F01D8"/>
    <w:rsid w:val="009F02A5"/>
    <w:rsid w:val="009F04D2"/>
    <w:rsid w:val="009F06C7"/>
    <w:rsid w:val="009F0A16"/>
    <w:rsid w:val="009F0B7F"/>
    <w:rsid w:val="009F0BE6"/>
    <w:rsid w:val="009F0E15"/>
    <w:rsid w:val="009F0E1C"/>
    <w:rsid w:val="009F0EA7"/>
    <w:rsid w:val="009F0F92"/>
    <w:rsid w:val="009F0FA7"/>
    <w:rsid w:val="009F115A"/>
    <w:rsid w:val="009F11F3"/>
    <w:rsid w:val="009F1282"/>
    <w:rsid w:val="009F12E5"/>
    <w:rsid w:val="009F146E"/>
    <w:rsid w:val="009F14C7"/>
    <w:rsid w:val="009F1565"/>
    <w:rsid w:val="009F1904"/>
    <w:rsid w:val="009F1970"/>
    <w:rsid w:val="009F1A27"/>
    <w:rsid w:val="009F1AD8"/>
    <w:rsid w:val="009F1D3F"/>
    <w:rsid w:val="009F1E98"/>
    <w:rsid w:val="009F21A6"/>
    <w:rsid w:val="009F22C0"/>
    <w:rsid w:val="009F2318"/>
    <w:rsid w:val="009F250A"/>
    <w:rsid w:val="009F257B"/>
    <w:rsid w:val="009F2615"/>
    <w:rsid w:val="009F265E"/>
    <w:rsid w:val="009F271C"/>
    <w:rsid w:val="009F2813"/>
    <w:rsid w:val="009F29DC"/>
    <w:rsid w:val="009F2BA6"/>
    <w:rsid w:val="009F2C29"/>
    <w:rsid w:val="009F2D05"/>
    <w:rsid w:val="009F3046"/>
    <w:rsid w:val="009F30FD"/>
    <w:rsid w:val="009F32E4"/>
    <w:rsid w:val="009F3338"/>
    <w:rsid w:val="009F333D"/>
    <w:rsid w:val="009F335E"/>
    <w:rsid w:val="009F33C4"/>
    <w:rsid w:val="009F34BF"/>
    <w:rsid w:val="009F350A"/>
    <w:rsid w:val="009F37DD"/>
    <w:rsid w:val="009F3827"/>
    <w:rsid w:val="009F38B5"/>
    <w:rsid w:val="009F38EC"/>
    <w:rsid w:val="009F39C7"/>
    <w:rsid w:val="009F39F4"/>
    <w:rsid w:val="009F3B29"/>
    <w:rsid w:val="009F3D29"/>
    <w:rsid w:val="009F3D4C"/>
    <w:rsid w:val="009F3D6A"/>
    <w:rsid w:val="009F3FDB"/>
    <w:rsid w:val="009F3FF9"/>
    <w:rsid w:val="009F42C0"/>
    <w:rsid w:val="009F42CB"/>
    <w:rsid w:val="009F431C"/>
    <w:rsid w:val="009F4441"/>
    <w:rsid w:val="009F4446"/>
    <w:rsid w:val="009F451E"/>
    <w:rsid w:val="009F457F"/>
    <w:rsid w:val="009F4663"/>
    <w:rsid w:val="009F4694"/>
    <w:rsid w:val="009F47FF"/>
    <w:rsid w:val="009F484C"/>
    <w:rsid w:val="009F4978"/>
    <w:rsid w:val="009F4BAB"/>
    <w:rsid w:val="009F4C18"/>
    <w:rsid w:val="009F4C5C"/>
    <w:rsid w:val="009F4D2C"/>
    <w:rsid w:val="009F4E21"/>
    <w:rsid w:val="009F4EC8"/>
    <w:rsid w:val="009F4EF8"/>
    <w:rsid w:val="009F4FE2"/>
    <w:rsid w:val="009F523C"/>
    <w:rsid w:val="009F5388"/>
    <w:rsid w:val="009F54E7"/>
    <w:rsid w:val="009F5515"/>
    <w:rsid w:val="009F55A0"/>
    <w:rsid w:val="009F5637"/>
    <w:rsid w:val="009F567A"/>
    <w:rsid w:val="009F5762"/>
    <w:rsid w:val="009F58AE"/>
    <w:rsid w:val="009F5934"/>
    <w:rsid w:val="009F5A63"/>
    <w:rsid w:val="009F5ABA"/>
    <w:rsid w:val="009F6380"/>
    <w:rsid w:val="009F651D"/>
    <w:rsid w:val="009F65C2"/>
    <w:rsid w:val="009F6796"/>
    <w:rsid w:val="009F683C"/>
    <w:rsid w:val="009F698A"/>
    <w:rsid w:val="009F6A0B"/>
    <w:rsid w:val="009F6A1A"/>
    <w:rsid w:val="009F6B50"/>
    <w:rsid w:val="009F6C21"/>
    <w:rsid w:val="009F6C4B"/>
    <w:rsid w:val="009F6E80"/>
    <w:rsid w:val="009F6F6D"/>
    <w:rsid w:val="009F712C"/>
    <w:rsid w:val="009F7223"/>
    <w:rsid w:val="009F7296"/>
    <w:rsid w:val="009F72D3"/>
    <w:rsid w:val="009F7341"/>
    <w:rsid w:val="009F73C2"/>
    <w:rsid w:val="009F7688"/>
    <w:rsid w:val="009F77E3"/>
    <w:rsid w:val="009F7AC3"/>
    <w:rsid w:val="009F7C1A"/>
    <w:rsid w:val="009F7D92"/>
    <w:rsid w:val="009F7E32"/>
    <w:rsid w:val="009F7EEF"/>
    <w:rsid w:val="009F7F1B"/>
    <w:rsid w:val="009F7F2F"/>
    <w:rsid w:val="00A000A2"/>
    <w:rsid w:val="00A001A0"/>
    <w:rsid w:val="00A002AD"/>
    <w:rsid w:val="00A005A9"/>
    <w:rsid w:val="00A00656"/>
    <w:rsid w:val="00A00728"/>
    <w:rsid w:val="00A0074E"/>
    <w:rsid w:val="00A007A9"/>
    <w:rsid w:val="00A00894"/>
    <w:rsid w:val="00A008F7"/>
    <w:rsid w:val="00A00995"/>
    <w:rsid w:val="00A00B00"/>
    <w:rsid w:val="00A00BA4"/>
    <w:rsid w:val="00A00BBD"/>
    <w:rsid w:val="00A00D7E"/>
    <w:rsid w:val="00A00E70"/>
    <w:rsid w:val="00A00EF1"/>
    <w:rsid w:val="00A00F76"/>
    <w:rsid w:val="00A01004"/>
    <w:rsid w:val="00A01034"/>
    <w:rsid w:val="00A010DB"/>
    <w:rsid w:val="00A010E1"/>
    <w:rsid w:val="00A01231"/>
    <w:rsid w:val="00A013EE"/>
    <w:rsid w:val="00A01494"/>
    <w:rsid w:val="00A014EE"/>
    <w:rsid w:val="00A0170F"/>
    <w:rsid w:val="00A0184E"/>
    <w:rsid w:val="00A0186E"/>
    <w:rsid w:val="00A01A16"/>
    <w:rsid w:val="00A01A6E"/>
    <w:rsid w:val="00A01A6F"/>
    <w:rsid w:val="00A01B3C"/>
    <w:rsid w:val="00A01B72"/>
    <w:rsid w:val="00A01BB4"/>
    <w:rsid w:val="00A01D1F"/>
    <w:rsid w:val="00A01FBD"/>
    <w:rsid w:val="00A0204C"/>
    <w:rsid w:val="00A0210C"/>
    <w:rsid w:val="00A021F6"/>
    <w:rsid w:val="00A02225"/>
    <w:rsid w:val="00A022BD"/>
    <w:rsid w:val="00A02532"/>
    <w:rsid w:val="00A025E1"/>
    <w:rsid w:val="00A026F8"/>
    <w:rsid w:val="00A02703"/>
    <w:rsid w:val="00A02863"/>
    <w:rsid w:val="00A0296A"/>
    <w:rsid w:val="00A02B3B"/>
    <w:rsid w:val="00A02C34"/>
    <w:rsid w:val="00A02C73"/>
    <w:rsid w:val="00A02E1C"/>
    <w:rsid w:val="00A02F22"/>
    <w:rsid w:val="00A03280"/>
    <w:rsid w:val="00A03296"/>
    <w:rsid w:val="00A032CF"/>
    <w:rsid w:val="00A032F4"/>
    <w:rsid w:val="00A032F5"/>
    <w:rsid w:val="00A0334F"/>
    <w:rsid w:val="00A03409"/>
    <w:rsid w:val="00A0356F"/>
    <w:rsid w:val="00A035D8"/>
    <w:rsid w:val="00A035DB"/>
    <w:rsid w:val="00A0364D"/>
    <w:rsid w:val="00A038F3"/>
    <w:rsid w:val="00A039EF"/>
    <w:rsid w:val="00A03B23"/>
    <w:rsid w:val="00A03CC9"/>
    <w:rsid w:val="00A03DC5"/>
    <w:rsid w:val="00A03E8F"/>
    <w:rsid w:val="00A040E6"/>
    <w:rsid w:val="00A0428A"/>
    <w:rsid w:val="00A0429F"/>
    <w:rsid w:val="00A04324"/>
    <w:rsid w:val="00A043AF"/>
    <w:rsid w:val="00A04411"/>
    <w:rsid w:val="00A04AE8"/>
    <w:rsid w:val="00A04B5E"/>
    <w:rsid w:val="00A04D49"/>
    <w:rsid w:val="00A04D82"/>
    <w:rsid w:val="00A04DD0"/>
    <w:rsid w:val="00A04E26"/>
    <w:rsid w:val="00A05103"/>
    <w:rsid w:val="00A05302"/>
    <w:rsid w:val="00A05478"/>
    <w:rsid w:val="00A054DA"/>
    <w:rsid w:val="00A054EA"/>
    <w:rsid w:val="00A055EB"/>
    <w:rsid w:val="00A056FD"/>
    <w:rsid w:val="00A057ED"/>
    <w:rsid w:val="00A058E5"/>
    <w:rsid w:val="00A05918"/>
    <w:rsid w:val="00A059D6"/>
    <w:rsid w:val="00A05ADE"/>
    <w:rsid w:val="00A05C78"/>
    <w:rsid w:val="00A05D38"/>
    <w:rsid w:val="00A05D7B"/>
    <w:rsid w:val="00A05D90"/>
    <w:rsid w:val="00A05EA1"/>
    <w:rsid w:val="00A05ECB"/>
    <w:rsid w:val="00A05F36"/>
    <w:rsid w:val="00A05F50"/>
    <w:rsid w:val="00A05FE4"/>
    <w:rsid w:val="00A060BF"/>
    <w:rsid w:val="00A061AA"/>
    <w:rsid w:val="00A062E5"/>
    <w:rsid w:val="00A06793"/>
    <w:rsid w:val="00A067E6"/>
    <w:rsid w:val="00A06AA7"/>
    <w:rsid w:val="00A06AB5"/>
    <w:rsid w:val="00A06B66"/>
    <w:rsid w:val="00A06BC1"/>
    <w:rsid w:val="00A06CFD"/>
    <w:rsid w:val="00A06D41"/>
    <w:rsid w:val="00A06D86"/>
    <w:rsid w:val="00A06FC9"/>
    <w:rsid w:val="00A071D0"/>
    <w:rsid w:val="00A07240"/>
    <w:rsid w:val="00A07275"/>
    <w:rsid w:val="00A072A3"/>
    <w:rsid w:val="00A075C7"/>
    <w:rsid w:val="00A07881"/>
    <w:rsid w:val="00A0790C"/>
    <w:rsid w:val="00A07987"/>
    <w:rsid w:val="00A079A8"/>
    <w:rsid w:val="00A07B31"/>
    <w:rsid w:val="00A07BAC"/>
    <w:rsid w:val="00A07BEE"/>
    <w:rsid w:val="00A07CD2"/>
    <w:rsid w:val="00A07D5B"/>
    <w:rsid w:val="00A07D61"/>
    <w:rsid w:val="00A07D9D"/>
    <w:rsid w:val="00A07E05"/>
    <w:rsid w:val="00A07F76"/>
    <w:rsid w:val="00A10025"/>
    <w:rsid w:val="00A1003A"/>
    <w:rsid w:val="00A10268"/>
    <w:rsid w:val="00A10359"/>
    <w:rsid w:val="00A1035E"/>
    <w:rsid w:val="00A1061F"/>
    <w:rsid w:val="00A10685"/>
    <w:rsid w:val="00A10702"/>
    <w:rsid w:val="00A107A6"/>
    <w:rsid w:val="00A1083A"/>
    <w:rsid w:val="00A108A3"/>
    <w:rsid w:val="00A10AB8"/>
    <w:rsid w:val="00A10BB2"/>
    <w:rsid w:val="00A10BF9"/>
    <w:rsid w:val="00A10C35"/>
    <w:rsid w:val="00A10F0C"/>
    <w:rsid w:val="00A1109C"/>
    <w:rsid w:val="00A111E3"/>
    <w:rsid w:val="00A11322"/>
    <w:rsid w:val="00A11672"/>
    <w:rsid w:val="00A11D3E"/>
    <w:rsid w:val="00A11DF6"/>
    <w:rsid w:val="00A11E4A"/>
    <w:rsid w:val="00A11FD3"/>
    <w:rsid w:val="00A12070"/>
    <w:rsid w:val="00A12112"/>
    <w:rsid w:val="00A12167"/>
    <w:rsid w:val="00A12173"/>
    <w:rsid w:val="00A12307"/>
    <w:rsid w:val="00A123F2"/>
    <w:rsid w:val="00A12454"/>
    <w:rsid w:val="00A12745"/>
    <w:rsid w:val="00A128A2"/>
    <w:rsid w:val="00A129AC"/>
    <w:rsid w:val="00A129DB"/>
    <w:rsid w:val="00A12A0C"/>
    <w:rsid w:val="00A12A6D"/>
    <w:rsid w:val="00A12DEF"/>
    <w:rsid w:val="00A12F7D"/>
    <w:rsid w:val="00A130CA"/>
    <w:rsid w:val="00A130D5"/>
    <w:rsid w:val="00A13199"/>
    <w:rsid w:val="00A131C0"/>
    <w:rsid w:val="00A13231"/>
    <w:rsid w:val="00A132DA"/>
    <w:rsid w:val="00A13309"/>
    <w:rsid w:val="00A13439"/>
    <w:rsid w:val="00A134DC"/>
    <w:rsid w:val="00A13522"/>
    <w:rsid w:val="00A135D2"/>
    <w:rsid w:val="00A1364D"/>
    <w:rsid w:val="00A13749"/>
    <w:rsid w:val="00A137F3"/>
    <w:rsid w:val="00A13856"/>
    <w:rsid w:val="00A13938"/>
    <w:rsid w:val="00A13978"/>
    <w:rsid w:val="00A139E3"/>
    <w:rsid w:val="00A13B44"/>
    <w:rsid w:val="00A13CB3"/>
    <w:rsid w:val="00A13DF8"/>
    <w:rsid w:val="00A13ED1"/>
    <w:rsid w:val="00A13FF9"/>
    <w:rsid w:val="00A14059"/>
    <w:rsid w:val="00A14074"/>
    <w:rsid w:val="00A143A0"/>
    <w:rsid w:val="00A144FF"/>
    <w:rsid w:val="00A14569"/>
    <w:rsid w:val="00A145F8"/>
    <w:rsid w:val="00A146CE"/>
    <w:rsid w:val="00A1474F"/>
    <w:rsid w:val="00A1478B"/>
    <w:rsid w:val="00A147DD"/>
    <w:rsid w:val="00A14862"/>
    <w:rsid w:val="00A149FE"/>
    <w:rsid w:val="00A14ACA"/>
    <w:rsid w:val="00A14C2B"/>
    <w:rsid w:val="00A14C42"/>
    <w:rsid w:val="00A150DC"/>
    <w:rsid w:val="00A1519C"/>
    <w:rsid w:val="00A1523C"/>
    <w:rsid w:val="00A15289"/>
    <w:rsid w:val="00A153EB"/>
    <w:rsid w:val="00A153F0"/>
    <w:rsid w:val="00A1541B"/>
    <w:rsid w:val="00A1543F"/>
    <w:rsid w:val="00A154B0"/>
    <w:rsid w:val="00A155FF"/>
    <w:rsid w:val="00A15627"/>
    <w:rsid w:val="00A156A4"/>
    <w:rsid w:val="00A156AE"/>
    <w:rsid w:val="00A15712"/>
    <w:rsid w:val="00A15716"/>
    <w:rsid w:val="00A1576A"/>
    <w:rsid w:val="00A157C1"/>
    <w:rsid w:val="00A157EB"/>
    <w:rsid w:val="00A15935"/>
    <w:rsid w:val="00A159B2"/>
    <w:rsid w:val="00A15A8C"/>
    <w:rsid w:val="00A15B69"/>
    <w:rsid w:val="00A15C46"/>
    <w:rsid w:val="00A15CBC"/>
    <w:rsid w:val="00A15D70"/>
    <w:rsid w:val="00A15E5E"/>
    <w:rsid w:val="00A15F59"/>
    <w:rsid w:val="00A16104"/>
    <w:rsid w:val="00A16154"/>
    <w:rsid w:val="00A16178"/>
    <w:rsid w:val="00A16274"/>
    <w:rsid w:val="00A165EF"/>
    <w:rsid w:val="00A165F5"/>
    <w:rsid w:val="00A16923"/>
    <w:rsid w:val="00A169FB"/>
    <w:rsid w:val="00A16AD6"/>
    <w:rsid w:val="00A16D3C"/>
    <w:rsid w:val="00A1701B"/>
    <w:rsid w:val="00A171BA"/>
    <w:rsid w:val="00A1722A"/>
    <w:rsid w:val="00A17232"/>
    <w:rsid w:val="00A172E5"/>
    <w:rsid w:val="00A174DA"/>
    <w:rsid w:val="00A175B1"/>
    <w:rsid w:val="00A1766D"/>
    <w:rsid w:val="00A17854"/>
    <w:rsid w:val="00A17897"/>
    <w:rsid w:val="00A178BB"/>
    <w:rsid w:val="00A178D4"/>
    <w:rsid w:val="00A178DA"/>
    <w:rsid w:val="00A17A29"/>
    <w:rsid w:val="00A17BE1"/>
    <w:rsid w:val="00A17C28"/>
    <w:rsid w:val="00A17D56"/>
    <w:rsid w:val="00A17E15"/>
    <w:rsid w:val="00A17E7C"/>
    <w:rsid w:val="00A17E91"/>
    <w:rsid w:val="00A17FD8"/>
    <w:rsid w:val="00A2006B"/>
    <w:rsid w:val="00A20079"/>
    <w:rsid w:val="00A201E9"/>
    <w:rsid w:val="00A203EE"/>
    <w:rsid w:val="00A2040A"/>
    <w:rsid w:val="00A2047C"/>
    <w:rsid w:val="00A204A0"/>
    <w:rsid w:val="00A204E6"/>
    <w:rsid w:val="00A20613"/>
    <w:rsid w:val="00A209A0"/>
    <w:rsid w:val="00A20DD1"/>
    <w:rsid w:val="00A21193"/>
    <w:rsid w:val="00A21220"/>
    <w:rsid w:val="00A212B7"/>
    <w:rsid w:val="00A2142C"/>
    <w:rsid w:val="00A214AA"/>
    <w:rsid w:val="00A216A8"/>
    <w:rsid w:val="00A2172C"/>
    <w:rsid w:val="00A217F0"/>
    <w:rsid w:val="00A2195C"/>
    <w:rsid w:val="00A219C0"/>
    <w:rsid w:val="00A219EB"/>
    <w:rsid w:val="00A21A37"/>
    <w:rsid w:val="00A21B9A"/>
    <w:rsid w:val="00A21BAB"/>
    <w:rsid w:val="00A21CC7"/>
    <w:rsid w:val="00A21EA6"/>
    <w:rsid w:val="00A21F40"/>
    <w:rsid w:val="00A2209F"/>
    <w:rsid w:val="00A2213C"/>
    <w:rsid w:val="00A22216"/>
    <w:rsid w:val="00A2221C"/>
    <w:rsid w:val="00A2237B"/>
    <w:rsid w:val="00A223B5"/>
    <w:rsid w:val="00A2242F"/>
    <w:rsid w:val="00A225A8"/>
    <w:rsid w:val="00A22664"/>
    <w:rsid w:val="00A2279E"/>
    <w:rsid w:val="00A229E1"/>
    <w:rsid w:val="00A22AE0"/>
    <w:rsid w:val="00A22B14"/>
    <w:rsid w:val="00A22C11"/>
    <w:rsid w:val="00A22DE1"/>
    <w:rsid w:val="00A22FCA"/>
    <w:rsid w:val="00A2301B"/>
    <w:rsid w:val="00A230C0"/>
    <w:rsid w:val="00A2317F"/>
    <w:rsid w:val="00A2323D"/>
    <w:rsid w:val="00A2324F"/>
    <w:rsid w:val="00A235E9"/>
    <w:rsid w:val="00A23618"/>
    <w:rsid w:val="00A23869"/>
    <w:rsid w:val="00A23A14"/>
    <w:rsid w:val="00A23B7B"/>
    <w:rsid w:val="00A23C84"/>
    <w:rsid w:val="00A2414B"/>
    <w:rsid w:val="00A24210"/>
    <w:rsid w:val="00A24374"/>
    <w:rsid w:val="00A243E5"/>
    <w:rsid w:val="00A2440F"/>
    <w:rsid w:val="00A24452"/>
    <w:rsid w:val="00A245F9"/>
    <w:rsid w:val="00A2464B"/>
    <w:rsid w:val="00A246E8"/>
    <w:rsid w:val="00A247C8"/>
    <w:rsid w:val="00A2484E"/>
    <w:rsid w:val="00A2494B"/>
    <w:rsid w:val="00A24C61"/>
    <w:rsid w:val="00A24C64"/>
    <w:rsid w:val="00A24E43"/>
    <w:rsid w:val="00A25155"/>
    <w:rsid w:val="00A2532F"/>
    <w:rsid w:val="00A254E4"/>
    <w:rsid w:val="00A254FF"/>
    <w:rsid w:val="00A25859"/>
    <w:rsid w:val="00A258B3"/>
    <w:rsid w:val="00A25A54"/>
    <w:rsid w:val="00A25A89"/>
    <w:rsid w:val="00A25B6A"/>
    <w:rsid w:val="00A25B71"/>
    <w:rsid w:val="00A25B85"/>
    <w:rsid w:val="00A25C3D"/>
    <w:rsid w:val="00A25C5B"/>
    <w:rsid w:val="00A25D31"/>
    <w:rsid w:val="00A25D37"/>
    <w:rsid w:val="00A25DA6"/>
    <w:rsid w:val="00A25E6C"/>
    <w:rsid w:val="00A25EBA"/>
    <w:rsid w:val="00A25EEB"/>
    <w:rsid w:val="00A25F7D"/>
    <w:rsid w:val="00A26012"/>
    <w:rsid w:val="00A261AC"/>
    <w:rsid w:val="00A261DF"/>
    <w:rsid w:val="00A263DE"/>
    <w:rsid w:val="00A26400"/>
    <w:rsid w:val="00A26522"/>
    <w:rsid w:val="00A26532"/>
    <w:rsid w:val="00A26701"/>
    <w:rsid w:val="00A26772"/>
    <w:rsid w:val="00A267DF"/>
    <w:rsid w:val="00A267EB"/>
    <w:rsid w:val="00A26866"/>
    <w:rsid w:val="00A26946"/>
    <w:rsid w:val="00A26D48"/>
    <w:rsid w:val="00A26E12"/>
    <w:rsid w:val="00A26E32"/>
    <w:rsid w:val="00A26F7F"/>
    <w:rsid w:val="00A26F8A"/>
    <w:rsid w:val="00A2702B"/>
    <w:rsid w:val="00A270BE"/>
    <w:rsid w:val="00A272F1"/>
    <w:rsid w:val="00A27356"/>
    <w:rsid w:val="00A2740A"/>
    <w:rsid w:val="00A2747D"/>
    <w:rsid w:val="00A274AE"/>
    <w:rsid w:val="00A2769B"/>
    <w:rsid w:val="00A27896"/>
    <w:rsid w:val="00A278E1"/>
    <w:rsid w:val="00A27ACA"/>
    <w:rsid w:val="00A27C2D"/>
    <w:rsid w:val="00A27EA5"/>
    <w:rsid w:val="00A3000C"/>
    <w:rsid w:val="00A30038"/>
    <w:rsid w:val="00A302BF"/>
    <w:rsid w:val="00A30308"/>
    <w:rsid w:val="00A30345"/>
    <w:rsid w:val="00A30362"/>
    <w:rsid w:val="00A306A0"/>
    <w:rsid w:val="00A306F0"/>
    <w:rsid w:val="00A3086A"/>
    <w:rsid w:val="00A30907"/>
    <w:rsid w:val="00A30987"/>
    <w:rsid w:val="00A30C23"/>
    <w:rsid w:val="00A30C4F"/>
    <w:rsid w:val="00A30C51"/>
    <w:rsid w:val="00A30CBE"/>
    <w:rsid w:val="00A30DAB"/>
    <w:rsid w:val="00A30DF3"/>
    <w:rsid w:val="00A311BD"/>
    <w:rsid w:val="00A311C8"/>
    <w:rsid w:val="00A31558"/>
    <w:rsid w:val="00A31599"/>
    <w:rsid w:val="00A316F0"/>
    <w:rsid w:val="00A31726"/>
    <w:rsid w:val="00A319EE"/>
    <w:rsid w:val="00A31A99"/>
    <w:rsid w:val="00A31CD9"/>
    <w:rsid w:val="00A31E2D"/>
    <w:rsid w:val="00A32034"/>
    <w:rsid w:val="00A323E2"/>
    <w:rsid w:val="00A32407"/>
    <w:rsid w:val="00A324F9"/>
    <w:rsid w:val="00A325C8"/>
    <w:rsid w:val="00A326D9"/>
    <w:rsid w:val="00A3274F"/>
    <w:rsid w:val="00A327A4"/>
    <w:rsid w:val="00A3287D"/>
    <w:rsid w:val="00A328C4"/>
    <w:rsid w:val="00A328DD"/>
    <w:rsid w:val="00A32B18"/>
    <w:rsid w:val="00A32B8E"/>
    <w:rsid w:val="00A32BD3"/>
    <w:rsid w:val="00A32C52"/>
    <w:rsid w:val="00A32C88"/>
    <w:rsid w:val="00A32D58"/>
    <w:rsid w:val="00A32E2C"/>
    <w:rsid w:val="00A32E9A"/>
    <w:rsid w:val="00A3315D"/>
    <w:rsid w:val="00A33173"/>
    <w:rsid w:val="00A3322A"/>
    <w:rsid w:val="00A332F2"/>
    <w:rsid w:val="00A333FB"/>
    <w:rsid w:val="00A334EA"/>
    <w:rsid w:val="00A33596"/>
    <w:rsid w:val="00A33696"/>
    <w:rsid w:val="00A33698"/>
    <w:rsid w:val="00A33750"/>
    <w:rsid w:val="00A33A5D"/>
    <w:rsid w:val="00A33B53"/>
    <w:rsid w:val="00A33B88"/>
    <w:rsid w:val="00A33B8D"/>
    <w:rsid w:val="00A33B98"/>
    <w:rsid w:val="00A33D00"/>
    <w:rsid w:val="00A33F18"/>
    <w:rsid w:val="00A34085"/>
    <w:rsid w:val="00A34127"/>
    <w:rsid w:val="00A34191"/>
    <w:rsid w:val="00A343FA"/>
    <w:rsid w:val="00A34461"/>
    <w:rsid w:val="00A345BB"/>
    <w:rsid w:val="00A34621"/>
    <w:rsid w:val="00A3475E"/>
    <w:rsid w:val="00A3476C"/>
    <w:rsid w:val="00A347CC"/>
    <w:rsid w:val="00A34890"/>
    <w:rsid w:val="00A34A7C"/>
    <w:rsid w:val="00A34AC7"/>
    <w:rsid w:val="00A34BDE"/>
    <w:rsid w:val="00A34C65"/>
    <w:rsid w:val="00A3511E"/>
    <w:rsid w:val="00A35258"/>
    <w:rsid w:val="00A352C6"/>
    <w:rsid w:val="00A35440"/>
    <w:rsid w:val="00A35549"/>
    <w:rsid w:val="00A35575"/>
    <w:rsid w:val="00A355D4"/>
    <w:rsid w:val="00A3560F"/>
    <w:rsid w:val="00A3562B"/>
    <w:rsid w:val="00A35646"/>
    <w:rsid w:val="00A356EE"/>
    <w:rsid w:val="00A3579B"/>
    <w:rsid w:val="00A35802"/>
    <w:rsid w:val="00A3581E"/>
    <w:rsid w:val="00A358B1"/>
    <w:rsid w:val="00A35B09"/>
    <w:rsid w:val="00A35D5F"/>
    <w:rsid w:val="00A35E25"/>
    <w:rsid w:val="00A35E90"/>
    <w:rsid w:val="00A35E94"/>
    <w:rsid w:val="00A35EEA"/>
    <w:rsid w:val="00A3613F"/>
    <w:rsid w:val="00A361A2"/>
    <w:rsid w:val="00A361D2"/>
    <w:rsid w:val="00A364A8"/>
    <w:rsid w:val="00A364C7"/>
    <w:rsid w:val="00A36569"/>
    <w:rsid w:val="00A367C4"/>
    <w:rsid w:val="00A36923"/>
    <w:rsid w:val="00A36968"/>
    <w:rsid w:val="00A369BE"/>
    <w:rsid w:val="00A36AF2"/>
    <w:rsid w:val="00A36B95"/>
    <w:rsid w:val="00A36C99"/>
    <w:rsid w:val="00A36D7F"/>
    <w:rsid w:val="00A36DFB"/>
    <w:rsid w:val="00A36F0B"/>
    <w:rsid w:val="00A36F2D"/>
    <w:rsid w:val="00A370A5"/>
    <w:rsid w:val="00A370EF"/>
    <w:rsid w:val="00A3712B"/>
    <w:rsid w:val="00A372C8"/>
    <w:rsid w:val="00A374E1"/>
    <w:rsid w:val="00A37667"/>
    <w:rsid w:val="00A3789C"/>
    <w:rsid w:val="00A37959"/>
    <w:rsid w:val="00A37C8E"/>
    <w:rsid w:val="00A37F48"/>
    <w:rsid w:val="00A4009A"/>
    <w:rsid w:val="00A400BD"/>
    <w:rsid w:val="00A401AF"/>
    <w:rsid w:val="00A40239"/>
    <w:rsid w:val="00A4026E"/>
    <w:rsid w:val="00A4030B"/>
    <w:rsid w:val="00A40443"/>
    <w:rsid w:val="00A40487"/>
    <w:rsid w:val="00A40568"/>
    <w:rsid w:val="00A4057C"/>
    <w:rsid w:val="00A405EC"/>
    <w:rsid w:val="00A406A2"/>
    <w:rsid w:val="00A40848"/>
    <w:rsid w:val="00A408AD"/>
    <w:rsid w:val="00A409CB"/>
    <w:rsid w:val="00A40BC2"/>
    <w:rsid w:val="00A40BC4"/>
    <w:rsid w:val="00A40C26"/>
    <w:rsid w:val="00A40D1D"/>
    <w:rsid w:val="00A40DDC"/>
    <w:rsid w:val="00A41167"/>
    <w:rsid w:val="00A411CF"/>
    <w:rsid w:val="00A41240"/>
    <w:rsid w:val="00A41411"/>
    <w:rsid w:val="00A416A2"/>
    <w:rsid w:val="00A416DA"/>
    <w:rsid w:val="00A41756"/>
    <w:rsid w:val="00A417A8"/>
    <w:rsid w:val="00A41A92"/>
    <w:rsid w:val="00A41AB6"/>
    <w:rsid w:val="00A41AC1"/>
    <w:rsid w:val="00A41BC6"/>
    <w:rsid w:val="00A41BED"/>
    <w:rsid w:val="00A41DEE"/>
    <w:rsid w:val="00A41E85"/>
    <w:rsid w:val="00A41F48"/>
    <w:rsid w:val="00A420F1"/>
    <w:rsid w:val="00A42126"/>
    <w:rsid w:val="00A4212A"/>
    <w:rsid w:val="00A42219"/>
    <w:rsid w:val="00A422D0"/>
    <w:rsid w:val="00A42371"/>
    <w:rsid w:val="00A423E7"/>
    <w:rsid w:val="00A42461"/>
    <w:rsid w:val="00A4249B"/>
    <w:rsid w:val="00A426AF"/>
    <w:rsid w:val="00A427B7"/>
    <w:rsid w:val="00A428CC"/>
    <w:rsid w:val="00A42954"/>
    <w:rsid w:val="00A42A77"/>
    <w:rsid w:val="00A42B23"/>
    <w:rsid w:val="00A42E9B"/>
    <w:rsid w:val="00A42EB3"/>
    <w:rsid w:val="00A42F67"/>
    <w:rsid w:val="00A43082"/>
    <w:rsid w:val="00A430BB"/>
    <w:rsid w:val="00A4331D"/>
    <w:rsid w:val="00A4340C"/>
    <w:rsid w:val="00A43510"/>
    <w:rsid w:val="00A43625"/>
    <w:rsid w:val="00A4382B"/>
    <w:rsid w:val="00A43858"/>
    <w:rsid w:val="00A43862"/>
    <w:rsid w:val="00A43968"/>
    <w:rsid w:val="00A439E1"/>
    <w:rsid w:val="00A43C64"/>
    <w:rsid w:val="00A43CAC"/>
    <w:rsid w:val="00A43E89"/>
    <w:rsid w:val="00A43FF1"/>
    <w:rsid w:val="00A44089"/>
    <w:rsid w:val="00A4412E"/>
    <w:rsid w:val="00A443F4"/>
    <w:rsid w:val="00A4449D"/>
    <w:rsid w:val="00A4453D"/>
    <w:rsid w:val="00A44723"/>
    <w:rsid w:val="00A4472F"/>
    <w:rsid w:val="00A44947"/>
    <w:rsid w:val="00A44981"/>
    <w:rsid w:val="00A449FD"/>
    <w:rsid w:val="00A44AFC"/>
    <w:rsid w:val="00A44B2B"/>
    <w:rsid w:val="00A44B8D"/>
    <w:rsid w:val="00A44C03"/>
    <w:rsid w:val="00A44E3C"/>
    <w:rsid w:val="00A44E5E"/>
    <w:rsid w:val="00A44F62"/>
    <w:rsid w:val="00A45112"/>
    <w:rsid w:val="00A4514D"/>
    <w:rsid w:val="00A45315"/>
    <w:rsid w:val="00A4533D"/>
    <w:rsid w:val="00A4544B"/>
    <w:rsid w:val="00A4548F"/>
    <w:rsid w:val="00A4554F"/>
    <w:rsid w:val="00A455EB"/>
    <w:rsid w:val="00A45641"/>
    <w:rsid w:val="00A45652"/>
    <w:rsid w:val="00A459D1"/>
    <w:rsid w:val="00A45BE3"/>
    <w:rsid w:val="00A45F90"/>
    <w:rsid w:val="00A4613C"/>
    <w:rsid w:val="00A4621D"/>
    <w:rsid w:val="00A46401"/>
    <w:rsid w:val="00A46760"/>
    <w:rsid w:val="00A46961"/>
    <w:rsid w:val="00A4699A"/>
    <w:rsid w:val="00A46C4E"/>
    <w:rsid w:val="00A46C92"/>
    <w:rsid w:val="00A47244"/>
    <w:rsid w:val="00A472A0"/>
    <w:rsid w:val="00A4749F"/>
    <w:rsid w:val="00A47568"/>
    <w:rsid w:val="00A47817"/>
    <w:rsid w:val="00A478FE"/>
    <w:rsid w:val="00A47A4A"/>
    <w:rsid w:val="00A47A5C"/>
    <w:rsid w:val="00A47A79"/>
    <w:rsid w:val="00A47AC7"/>
    <w:rsid w:val="00A47C14"/>
    <w:rsid w:val="00A5000B"/>
    <w:rsid w:val="00A5020E"/>
    <w:rsid w:val="00A50299"/>
    <w:rsid w:val="00A502FE"/>
    <w:rsid w:val="00A506CA"/>
    <w:rsid w:val="00A5083C"/>
    <w:rsid w:val="00A50AC0"/>
    <w:rsid w:val="00A50D5B"/>
    <w:rsid w:val="00A50EB9"/>
    <w:rsid w:val="00A50F27"/>
    <w:rsid w:val="00A511B6"/>
    <w:rsid w:val="00A51388"/>
    <w:rsid w:val="00A515FB"/>
    <w:rsid w:val="00A51648"/>
    <w:rsid w:val="00A51772"/>
    <w:rsid w:val="00A51850"/>
    <w:rsid w:val="00A5189B"/>
    <w:rsid w:val="00A519F5"/>
    <w:rsid w:val="00A51BC7"/>
    <w:rsid w:val="00A51EAD"/>
    <w:rsid w:val="00A51FF5"/>
    <w:rsid w:val="00A52159"/>
    <w:rsid w:val="00A52193"/>
    <w:rsid w:val="00A521C3"/>
    <w:rsid w:val="00A52273"/>
    <w:rsid w:val="00A5237E"/>
    <w:rsid w:val="00A524F4"/>
    <w:rsid w:val="00A529D3"/>
    <w:rsid w:val="00A52B8A"/>
    <w:rsid w:val="00A52BD1"/>
    <w:rsid w:val="00A52F9D"/>
    <w:rsid w:val="00A530B3"/>
    <w:rsid w:val="00A5313E"/>
    <w:rsid w:val="00A5324F"/>
    <w:rsid w:val="00A53372"/>
    <w:rsid w:val="00A533B8"/>
    <w:rsid w:val="00A53524"/>
    <w:rsid w:val="00A53744"/>
    <w:rsid w:val="00A5376A"/>
    <w:rsid w:val="00A539F6"/>
    <w:rsid w:val="00A53A82"/>
    <w:rsid w:val="00A53AB7"/>
    <w:rsid w:val="00A53AC3"/>
    <w:rsid w:val="00A53B52"/>
    <w:rsid w:val="00A53C61"/>
    <w:rsid w:val="00A53CC4"/>
    <w:rsid w:val="00A53CED"/>
    <w:rsid w:val="00A53D52"/>
    <w:rsid w:val="00A53D9E"/>
    <w:rsid w:val="00A53DD3"/>
    <w:rsid w:val="00A53E56"/>
    <w:rsid w:val="00A53F30"/>
    <w:rsid w:val="00A53FB3"/>
    <w:rsid w:val="00A54059"/>
    <w:rsid w:val="00A54262"/>
    <w:rsid w:val="00A54375"/>
    <w:rsid w:val="00A54685"/>
    <w:rsid w:val="00A5475E"/>
    <w:rsid w:val="00A5476D"/>
    <w:rsid w:val="00A5487F"/>
    <w:rsid w:val="00A548C3"/>
    <w:rsid w:val="00A54941"/>
    <w:rsid w:val="00A54AFC"/>
    <w:rsid w:val="00A54C35"/>
    <w:rsid w:val="00A54E60"/>
    <w:rsid w:val="00A54F06"/>
    <w:rsid w:val="00A54FF1"/>
    <w:rsid w:val="00A55254"/>
    <w:rsid w:val="00A553D2"/>
    <w:rsid w:val="00A553DB"/>
    <w:rsid w:val="00A55417"/>
    <w:rsid w:val="00A5561D"/>
    <w:rsid w:val="00A55650"/>
    <w:rsid w:val="00A55978"/>
    <w:rsid w:val="00A559E2"/>
    <w:rsid w:val="00A55D63"/>
    <w:rsid w:val="00A55DCF"/>
    <w:rsid w:val="00A55E11"/>
    <w:rsid w:val="00A55F26"/>
    <w:rsid w:val="00A55F27"/>
    <w:rsid w:val="00A55F56"/>
    <w:rsid w:val="00A56023"/>
    <w:rsid w:val="00A5630B"/>
    <w:rsid w:val="00A56653"/>
    <w:rsid w:val="00A566A5"/>
    <w:rsid w:val="00A56782"/>
    <w:rsid w:val="00A56783"/>
    <w:rsid w:val="00A567B1"/>
    <w:rsid w:val="00A567B4"/>
    <w:rsid w:val="00A5683D"/>
    <w:rsid w:val="00A56873"/>
    <w:rsid w:val="00A56B13"/>
    <w:rsid w:val="00A56BFF"/>
    <w:rsid w:val="00A56C43"/>
    <w:rsid w:val="00A571F9"/>
    <w:rsid w:val="00A572D5"/>
    <w:rsid w:val="00A573B4"/>
    <w:rsid w:val="00A573F5"/>
    <w:rsid w:val="00A57400"/>
    <w:rsid w:val="00A5740B"/>
    <w:rsid w:val="00A57452"/>
    <w:rsid w:val="00A5778F"/>
    <w:rsid w:val="00A578FB"/>
    <w:rsid w:val="00A57A7A"/>
    <w:rsid w:val="00A57BE2"/>
    <w:rsid w:val="00A57FC6"/>
    <w:rsid w:val="00A6008C"/>
    <w:rsid w:val="00A6024F"/>
    <w:rsid w:val="00A6028C"/>
    <w:rsid w:val="00A603D2"/>
    <w:rsid w:val="00A6081A"/>
    <w:rsid w:val="00A60996"/>
    <w:rsid w:val="00A60A4B"/>
    <w:rsid w:val="00A60A62"/>
    <w:rsid w:val="00A60C42"/>
    <w:rsid w:val="00A60C86"/>
    <w:rsid w:val="00A60C9F"/>
    <w:rsid w:val="00A60CBF"/>
    <w:rsid w:val="00A60DB0"/>
    <w:rsid w:val="00A60DE0"/>
    <w:rsid w:val="00A60E0A"/>
    <w:rsid w:val="00A60E84"/>
    <w:rsid w:val="00A60E92"/>
    <w:rsid w:val="00A60ED9"/>
    <w:rsid w:val="00A60EF3"/>
    <w:rsid w:val="00A6107C"/>
    <w:rsid w:val="00A61093"/>
    <w:rsid w:val="00A611A2"/>
    <w:rsid w:val="00A611FA"/>
    <w:rsid w:val="00A61328"/>
    <w:rsid w:val="00A6135C"/>
    <w:rsid w:val="00A613C7"/>
    <w:rsid w:val="00A614CA"/>
    <w:rsid w:val="00A61646"/>
    <w:rsid w:val="00A616A1"/>
    <w:rsid w:val="00A616E0"/>
    <w:rsid w:val="00A61802"/>
    <w:rsid w:val="00A61949"/>
    <w:rsid w:val="00A61B2C"/>
    <w:rsid w:val="00A61B92"/>
    <w:rsid w:val="00A61C7E"/>
    <w:rsid w:val="00A61D4E"/>
    <w:rsid w:val="00A61E2D"/>
    <w:rsid w:val="00A61F57"/>
    <w:rsid w:val="00A61FDB"/>
    <w:rsid w:val="00A61FF7"/>
    <w:rsid w:val="00A62107"/>
    <w:rsid w:val="00A62269"/>
    <w:rsid w:val="00A62360"/>
    <w:rsid w:val="00A624F6"/>
    <w:rsid w:val="00A625A0"/>
    <w:rsid w:val="00A6270F"/>
    <w:rsid w:val="00A62719"/>
    <w:rsid w:val="00A62796"/>
    <w:rsid w:val="00A62803"/>
    <w:rsid w:val="00A6284E"/>
    <w:rsid w:val="00A6295F"/>
    <w:rsid w:val="00A629E4"/>
    <w:rsid w:val="00A62AAA"/>
    <w:rsid w:val="00A62AB9"/>
    <w:rsid w:val="00A62ADF"/>
    <w:rsid w:val="00A62D2A"/>
    <w:rsid w:val="00A62EEA"/>
    <w:rsid w:val="00A6302F"/>
    <w:rsid w:val="00A630DE"/>
    <w:rsid w:val="00A63179"/>
    <w:rsid w:val="00A632C6"/>
    <w:rsid w:val="00A632F7"/>
    <w:rsid w:val="00A6331E"/>
    <w:rsid w:val="00A6332D"/>
    <w:rsid w:val="00A63381"/>
    <w:rsid w:val="00A6346E"/>
    <w:rsid w:val="00A6371E"/>
    <w:rsid w:val="00A63954"/>
    <w:rsid w:val="00A63AC1"/>
    <w:rsid w:val="00A63B06"/>
    <w:rsid w:val="00A63BB7"/>
    <w:rsid w:val="00A63C31"/>
    <w:rsid w:val="00A63C3A"/>
    <w:rsid w:val="00A63DA8"/>
    <w:rsid w:val="00A6407F"/>
    <w:rsid w:val="00A6408B"/>
    <w:rsid w:val="00A64196"/>
    <w:rsid w:val="00A64377"/>
    <w:rsid w:val="00A6439E"/>
    <w:rsid w:val="00A644F7"/>
    <w:rsid w:val="00A646CC"/>
    <w:rsid w:val="00A646F3"/>
    <w:rsid w:val="00A648E8"/>
    <w:rsid w:val="00A64920"/>
    <w:rsid w:val="00A64949"/>
    <w:rsid w:val="00A64A52"/>
    <w:rsid w:val="00A64B9F"/>
    <w:rsid w:val="00A64E6B"/>
    <w:rsid w:val="00A64FB1"/>
    <w:rsid w:val="00A65082"/>
    <w:rsid w:val="00A65200"/>
    <w:rsid w:val="00A65242"/>
    <w:rsid w:val="00A65515"/>
    <w:rsid w:val="00A655B6"/>
    <w:rsid w:val="00A65639"/>
    <w:rsid w:val="00A656E1"/>
    <w:rsid w:val="00A658FA"/>
    <w:rsid w:val="00A65A39"/>
    <w:rsid w:val="00A65A8F"/>
    <w:rsid w:val="00A65D2A"/>
    <w:rsid w:val="00A65D71"/>
    <w:rsid w:val="00A65F26"/>
    <w:rsid w:val="00A66082"/>
    <w:rsid w:val="00A660C4"/>
    <w:rsid w:val="00A66131"/>
    <w:rsid w:val="00A66281"/>
    <w:rsid w:val="00A662BA"/>
    <w:rsid w:val="00A6634B"/>
    <w:rsid w:val="00A6643D"/>
    <w:rsid w:val="00A664F7"/>
    <w:rsid w:val="00A66636"/>
    <w:rsid w:val="00A66A79"/>
    <w:rsid w:val="00A66AB0"/>
    <w:rsid w:val="00A66AFD"/>
    <w:rsid w:val="00A66D83"/>
    <w:rsid w:val="00A67052"/>
    <w:rsid w:val="00A670BA"/>
    <w:rsid w:val="00A67105"/>
    <w:rsid w:val="00A6715A"/>
    <w:rsid w:val="00A67253"/>
    <w:rsid w:val="00A67257"/>
    <w:rsid w:val="00A67319"/>
    <w:rsid w:val="00A67395"/>
    <w:rsid w:val="00A673CF"/>
    <w:rsid w:val="00A673F6"/>
    <w:rsid w:val="00A6748C"/>
    <w:rsid w:val="00A675F8"/>
    <w:rsid w:val="00A67713"/>
    <w:rsid w:val="00A677D8"/>
    <w:rsid w:val="00A67894"/>
    <w:rsid w:val="00A678EF"/>
    <w:rsid w:val="00A679BE"/>
    <w:rsid w:val="00A67A0A"/>
    <w:rsid w:val="00A67A32"/>
    <w:rsid w:val="00A67C4F"/>
    <w:rsid w:val="00A67D5B"/>
    <w:rsid w:val="00A67EE8"/>
    <w:rsid w:val="00A700D1"/>
    <w:rsid w:val="00A700E2"/>
    <w:rsid w:val="00A703B6"/>
    <w:rsid w:val="00A703CF"/>
    <w:rsid w:val="00A70486"/>
    <w:rsid w:val="00A7048A"/>
    <w:rsid w:val="00A70501"/>
    <w:rsid w:val="00A707B6"/>
    <w:rsid w:val="00A70889"/>
    <w:rsid w:val="00A70896"/>
    <w:rsid w:val="00A708CE"/>
    <w:rsid w:val="00A7091C"/>
    <w:rsid w:val="00A709CF"/>
    <w:rsid w:val="00A709EA"/>
    <w:rsid w:val="00A70A32"/>
    <w:rsid w:val="00A70ADE"/>
    <w:rsid w:val="00A70B1F"/>
    <w:rsid w:val="00A70C99"/>
    <w:rsid w:val="00A70CB5"/>
    <w:rsid w:val="00A70CD0"/>
    <w:rsid w:val="00A70EE6"/>
    <w:rsid w:val="00A70FDF"/>
    <w:rsid w:val="00A71070"/>
    <w:rsid w:val="00A7118E"/>
    <w:rsid w:val="00A71330"/>
    <w:rsid w:val="00A713DA"/>
    <w:rsid w:val="00A7156E"/>
    <w:rsid w:val="00A71744"/>
    <w:rsid w:val="00A71B50"/>
    <w:rsid w:val="00A71C27"/>
    <w:rsid w:val="00A71C29"/>
    <w:rsid w:val="00A71E5B"/>
    <w:rsid w:val="00A71E6F"/>
    <w:rsid w:val="00A7216F"/>
    <w:rsid w:val="00A72310"/>
    <w:rsid w:val="00A7236D"/>
    <w:rsid w:val="00A72376"/>
    <w:rsid w:val="00A72446"/>
    <w:rsid w:val="00A72505"/>
    <w:rsid w:val="00A72687"/>
    <w:rsid w:val="00A726B3"/>
    <w:rsid w:val="00A7278B"/>
    <w:rsid w:val="00A72872"/>
    <w:rsid w:val="00A72A18"/>
    <w:rsid w:val="00A72BF2"/>
    <w:rsid w:val="00A72C25"/>
    <w:rsid w:val="00A72C98"/>
    <w:rsid w:val="00A72E55"/>
    <w:rsid w:val="00A72E58"/>
    <w:rsid w:val="00A72F30"/>
    <w:rsid w:val="00A730F3"/>
    <w:rsid w:val="00A7318D"/>
    <w:rsid w:val="00A73418"/>
    <w:rsid w:val="00A73513"/>
    <w:rsid w:val="00A7388A"/>
    <w:rsid w:val="00A73A06"/>
    <w:rsid w:val="00A73A3D"/>
    <w:rsid w:val="00A73B0F"/>
    <w:rsid w:val="00A73C37"/>
    <w:rsid w:val="00A73D03"/>
    <w:rsid w:val="00A73D0E"/>
    <w:rsid w:val="00A73D9C"/>
    <w:rsid w:val="00A73F32"/>
    <w:rsid w:val="00A73FFC"/>
    <w:rsid w:val="00A7446E"/>
    <w:rsid w:val="00A74547"/>
    <w:rsid w:val="00A74670"/>
    <w:rsid w:val="00A746CD"/>
    <w:rsid w:val="00A74924"/>
    <w:rsid w:val="00A74AA0"/>
    <w:rsid w:val="00A75060"/>
    <w:rsid w:val="00A750E2"/>
    <w:rsid w:val="00A7515A"/>
    <w:rsid w:val="00A751B4"/>
    <w:rsid w:val="00A75212"/>
    <w:rsid w:val="00A7541F"/>
    <w:rsid w:val="00A75677"/>
    <w:rsid w:val="00A756AC"/>
    <w:rsid w:val="00A756F5"/>
    <w:rsid w:val="00A7570A"/>
    <w:rsid w:val="00A7590D"/>
    <w:rsid w:val="00A7596C"/>
    <w:rsid w:val="00A75978"/>
    <w:rsid w:val="00A7599F"/>
    <w:rsid w:val="00A75BE1"/>
    <w:rsid w:val="00A75CD1"/>
    <w:rsid w:val="00A75CE3"/>
    <w:rsid w:val="00A75DA5"/>
    <w:rsid w:val="00A75E23"/>
    <w:rsid w:val="00A75EC4"/>
    <w:rsid w:val="00A76143"/>
    <w:rsid w:val="00A7617C"/>
    <w:rsid w:val="00A7637E"/>
    <w:rsid w:val="00A7639D"/>
    <w:rsid w:val="00A76499"/>
    <w:rsid w:val="00A7651A"/>
    <w:rsid w:val="00A765DB"/>
    <w:rsid w:val="00A768D1"/>
    <w:rsid w:val="00A76942"/>
    <w:rsid w:val="00A76946"/>
    <w:rsid w:val="00A76A69"/>
    <w:rsid w:val="00A76B8F"/>
    <w:rsid w:val="00A76D1B"/>
    <w:rsid w:val="00A76D28"/>
    <w:rsid w:val="00A76D2C"/>
    <w:rsid w:val="00A76DCD"/>
    <w:rsid w:val="00A76F09"/>
    <w:rsid w:val="00A76FBC"/>
    <w:rsid w:val="00A770A2"/>
    <w:rsid w:val="00A770FB"/>
    <w:rsid w:val="00A772F2"/>
    <w:rsid w:val="00A7731E"/>
    <w:rsid w:val="00A7749A"/>
    <w:rsid w:val="00A7760C"/>
    <w:rsid w:val="00A7762E"/>
    <w:rsid w:val="00A77720"/>
    <w:rsid w:val="00A7781E"/>
    <w:rsid w:val="00A77965"/>
    <w:rsid w:val="00A779E6"/>
    <w:rsid w:val="00A77A37"/>
    <w:rsid w:val="00A77AE4"/>
    <w:rsid w:val="00A77C5E"/>
    <w:rsid w:val="00A77D05"/>
    <w:rsid w:val="00A77D41"/>
    <w:rsid w:val="00A77E6C"/>
    <w:rsid w:val="00A77EBE"/>
    <w:rsid w:val="00A8009C"/>
    <w:rsid w:val="00A801F0"/>
    <w:rsid w:val="00A8026E"/>
    <w:rsid w:val="00A8029E"/>
    <w:rsid w:val="00A80603"/>
    <w:rsid w:val="00A809D9"/>
    <w:rsid w:val="00A809DA"/>
    <w:rsid w:val="00A80A82"/>
    <w:rsid w:val="00A80CAC"/>
    <w:rsid w:val="00A80D03"/>
    <w:rsid w:val="00A80E39"/>
    <w:rsid w:val="00A80F3F"/>
    <w:rsid w:val="00A81032"/>
    <w:rsid w:val="00A81058"/>
    <w:rsid w:val="00A81063"/>
    <w:rsid w:val="00A81069"/>
    <w:rsid w:val="00A81087"/>
    <w:rsid w:val="00A8114C"/>
    <w:rsid w:val="00A8119D"/>
    <w:rsid w:val="00A8143A"/>
    <w:rsid w:val="00A81497"/>
    <w:rsid w:val="00A815D0"/>
    <w:rsid w:val="00A816EF"/>
    <w:rsid w:val="00A81764"/>
    <w:rsid w:val="00A81874"/>
    <w:rsid w:val="00A81967"/>
    <w:rsid w:val="00A81CBF"/>
    <w:rsid w:val="00A81CE6"/>
    <w:rsid w:val="00A81CF9"/>
    <w:rsid w:val="00A81DBE"/>
    <w:rsid w:val="00A81F5E"/>
    <w:rsid w:val="00A81F81"/>
    <w:rsid w:val="00A8200A"/>
    <w:rsid w:val="00A82023"/>
    <w:rsid w:val="00A821EB"/>
    <w:rsid w:val="00A82263"/>
    <w:rsid w:val="00A82271"/>
    <w:rsid w:val="00A82469"/>
    <w:rsid w:val="00A82579"/>
    <w:rsid w:val="00A8279A"/>
    <w:rsid w:val="00A82832"/>
    <w:rsid w:val="00A828A2"/>
    <w:rsid w:val="00A82929"/>
    <w:rsid w:val="00A82B22"/>
    <w:rsid w:val="00A82B8F"/>
    <w:rsid w:val="00A82BC5"/>
    <w:rsid w:val="00A82E85"/>
    <w:rsid w:val="00A82F99"/>
    <w:rsid w:val="00A830E6"/>
    <w:rsid w:val="00A83243"/>
    <w:rsid w:val="00A832A0"/>
    <w:rsid w:val="00A832D6"/>
    <w:rsid w:val="00A83333"/>
    <w:rsid w:val="00A8348F"/>
    <w:rsid w:val="00A834A6"/>
    <w:rsid w:val="00A8351A"/>
    <w:rsid w:val="00A83635"/>
    <w:rsid w:val="00A8376F"/>
    <w:rsid w:val="00A837A1"/>
    <w:rsid w:val="00A837B2"/>
    <w:rsid w:val="00A83938"/>
    <w:rsid w:val="00A83979"/>
    <w:rsid w:val="00A83A01"/>
    <w:rsid w:val="00A83F17"/>
    <w:rsid w:val="00A84036"/>
    <w:rsid w:val="00A8408B"/>
    <w:rsid w:val="00A840DF"/>
    <w:rsid w:val="00A84139"/>
    <w:rsid w:val="00A842DC"/>
    <w:rsid w:val="00A8437E"/>
    <w:rsid w:val="00A8451E"/>
    <w:rsid w:val="00A8455E"/>
    <w:rsid w:val="00A84715"/>
    <w:rsid w:val="00A847D6"/>
    <w:rsid w:val="00A849F1"/>
    <w:rsid w:val="00A84A42"/>
    <w:rsid w:val="00A84AA0"/>
    <w:rsid w:val="00A84AED"/>
    <w:rsid w:val="00A84B12"/>
    <w:rsid w:val="00A84DAC"/>
    <w:rsid w:val="00A84E90"/>
    <w:rsid w:val="00A85062"/>
    <w:rsid w:val="00A850C4"/>
    <w:rsid w:val="00A8517D"/>
    <w:rsid w:val="00A852F5"/>
    <w:rsid w:val="00A8533D"/>
    <w:rsid w:val="00A853DA"/>
    <w:rsid w:val="00A855B2"/>
    <w:rsid w:val="00A855CA"/>
    <w:rsid w:val="00A8569B"/>
    <w:rsid w:val="00A856AC"/>
    <w:rsid w:val="00A85701"/>
    <w:rsid w:val="00A8582B"/>
    <w:rsid w:val="00A85859"/>
    <w:rsid w:val="00A859C3"/>
    <w:rsid w:val="00A85A4F"/>
    <w:rsid w:val="00A85D1E"/>
    <w:rsid w:val="00A85DFE"/>
    <w:rsid w:val="00A85F23"/>
    <w:rsid w:val="00A85F4C"/>
    <w:rsid w:val="00A86003"/>
    <w:rsid w:val="00A86225"/>
    <w:rsid w:val="00A862B0"/>
    <w:rsid w:val="00A862F6"/>
    <w:rsid w:val="00A8630B"/>
    <w:rsid w:val="00A86390"/>
    <w:rsid w:val="00A86405"/>
    <w:rsid w:val="00A864B6"/>
    <w:rsid w:val="00A864CB"/>
    <w:rsid w:val="00A86532"/>
    <w:rsid w:val="00A865BA"/>
    <w:rsid w:val="00A865CA"/>
    <w:rsid w:val="00A86612"/>
    <w:rsid w:val="00A867C8"/>
    <w:rsid w:val="00A86962"/>
    <w:rsid w:val="00A86AC3"/>
    <w:rsid w:val="00A86ACB"/>
    <w:rsid w:val="00A86B35"/>
    <w:rsid w:val="00A86E27"/>
    <w:rsid w:val="00A86E94"/>
    <w:rsid w:val="00A86F72"/>
    <w:rsid w:val="00A86FD9"/>
    <w:rsid w:val="00A87047"/>
    <w:rsid w:val="00A8707B"/>
    <w:rsid w:val="00A8707F"/>
    <w:rsid w:val="00A872E3"/>
    <w:rsid w:val="00A874A6"/>
    <w:rsid w:val="00A8756B"/>
    <w:rsid w:val="00A8763A"/>
    <w:rsid w:val="00A8782E"/>
    <w:rsid w:val="00A8798A"/>
    <w:rsid w:val="00A87A86"/>
    <w:rsid w:val="00A87A9F"/>
    <w:rsid w:val="00A87C62"/>
    <w:rsid w:val="00A87DBC"/>
    <w:rsid w:val="00A87E4A"/>
    <w:rsid w:val="00A87F26"/>
    <w:rsid w:val="00A901D2"/>
    <w:rsid w:val="00A90673"/>
    <w:rsid w:val="00A906A2"/>
    <w:rsid w:val="00A907FA"/>
    <w:rsid w:val="00A90848"/>
    <w:rsid w:val="00A90870"/>
    <w:rsid w:val="00A908A5"/>
    <w:rsid w:val="00A908E6"/>
    <w:rsid w:val="00A90929"/>
    <w:rsid w:val="00A90AD1"/>
    <w:rsid w:val="00A90B2D"/>
    <w:rsid w:val="00A90EF3"/>
    <w:rsid w:val="00A91104"/>
    <w:rsid w:val="00A91114"/>
    <w:rsid w:val="00A91136"/>
    <w:rsid w:val="00A9117D"/>
    <w:rsid w:val="00A911A1"/>
    <w:rsid w:val="00A911BC"/>
    <w:rsid w:val="00A911E5"/>
    <w:rsid w:val="00A914BD"/>
    <w:rsid w:val="00A91660"/>
    <w:rsid w:val="00A9171A"/>
    <w:rsid w:val="00A918AA"/>
    <w:rsid w:val="00A91AF4"/>
    <w:rsid w:val="00A91B5F"/>
    <w:rsid w:val="00A91BBE"/>
    <w:rsid w:val="00A91C03"/>
    <w:rsid w:val="00A91C50"/>
    <w:rsid w:val="00A91C8F"/>
    <w:rsid w:val="00A91E8D"/>
    <w:rsid w:val="00A92127"/>
    <w:rsid w:val="00A92184"/>
    <w:rsid w:val="00A921D1"/>
    <w:rsid w:val="00A92318"/>
    <w:rsid w:val="00A9244B"/>
    <w:rsid w:val="00A92649"/>
    <w:rsid w:val="00A926CB"/>
    <w:rsid w:val="00A92711"/>
    <w:rsid w:val="00A9274D"/>
    <w:rsid w:val="00A92768"/>
    <w:rsid w:val="00A92816"/>
    <w:rsid w:val="00A92AD8"/>
    <w:rsid w:val="00A92B3C"/>
    <w:rsid w:val="00A92E1F"/>
    <w:rsid w:val="00A92E4B"/>
    <w:rsid w:val="00A92E66"/>
    <w:rsid w:val="00A92F66"/>
    <w:rsid w:val="00A92F96"/>
    <w:rsid w:val="00A92F9C"/>
    <w:rsid w:val="00A9310F"/>
    <w:rsid w:val="00A9314E"/>
    <w:rsid w:val="00A93171"/>
    <w:rsid w:val="00A9338C"/>
    <w:rsid w:val="00A934B3"/>
    <w:rsid w:val="00A9354D"/>
    <w:rsid w:val="00A93572"/>
    <w:rsid w:val="00A93698"/>
    <w:rsid w:val="00A93868"/>
    <w:rsid w:val="00A9386A"/>
    <w:rsid w:val="00A93947"/>
    <w:rsid w:val="00A93A89"/>
    <w:rsid w:val="00A93A8A"/>
    <w:rsid w:val="00A93A8F"/>
    <w:rsid w:val="00A93B5F"/>
    <w:rsid w:val="00A93C02"/>
    <w:rsid w:val="00A93D4D"/>
    <w:rsid w:val="00A93F38"/>
    <w:rsid w:val="00A93F5F"/>
    <w:rsid w:val="00A9422D"/>
    <w:rsid w:val="00A94240"/>
    <w:rsid w:val="00A94289"/>
    <w:rsid w:val="00A94349"/>
    <w:rsid w:val="00A94450"/>
    <w:rsid w:val="00A94501"/>
    <w:rsid w:val="00A945CB"/>
    <w:rsid w:val="00A9476C"/>
    <w:rsid w:val="00A94783"/>
    <w:rsid w:val="00A947E1"/>
    <w:rsid w:val="00A9486F"/>
    <w:rsid w:val="00A94976"/>
    <w:rsid w:val="00A94F97"/>
    <w:rsid w:val="00A950FD"/>
    <w:rsid w:val="00A951DB"/>
    <w:rsid w:val="00A951E8"/>
    <w:rsid w:val="00A9522F"/>
    <w:rsid w:val="00A953D9"/>
    <w:rsid w:val="00A958CF"/>
    <w:rsid w:val="00A95989"/>
    <w:rsid w:val="00A95A22"/>
    <w:rsid w:val="00A95A2A"/>
    <w:rsid w:val="00A95B17"/>
    <w:rsid w:val="00A95C7C"/>
    <w:rsid w:val="00A95CC3"/>
    <w:rsid w:val="00A95F2E"/>
    <w:rsid w:val="00A96011"/>
    <w:rsid w:val="00A960A4"/>
    <w:rsid w:val="00A96223"/>
    <w:rsid w:val="00A96279"/>
    <w:rsid w:val="00A96380"/>
    <w:rsid w:val="00A96388"/>
    <w:rsid w:val="00A9640B"/>
    <w:rsid w:val="00A9643B"/>
    <w:rsid w:val="00A96714"/>
    <w:rsid w:val="00A967F2"/>
    <w:rsid w:val="00A96820"/>
    <w:rsid w:val="00A96911"/>
    <w:rsid w:val="00A96952"/>
    <w:rsid w:val="00A96A92"/>
    <w:rsid w:val="00A96A94"/>
    <w:rsid w:val="00A96AF7"/>
    <w:rsid w:val="00A96B7A"/>
    <w:rsid w:val="00A96E00"/>
    <w:rsid w:val="00A96F4C"/>
    <w:rsid w:val="00A96F5F"/>
    <w:rsid w:val="00A9703A"/>
    <w:rsid w:val="00A97053"/>
    <w:rsid w:val="00A97140"/>
    <w:rsid w:val="00A974A7"/>
    <w:rsid w:val="00A97506"/>
    <w:rsid w:val="00A97668"/>
    <w:rsid w:val="00A97744"/>
    <w:rsid w:val="00A978B1"/>
    <w:rsid w:val="00A979C6"/>
    <w:rsid w:val="00A97A24"/>
    <w:rsid w:val="00A97B8A"/>
    <w:rsid w:val="00A97CAB"/>
    <w:rsid w:val="00A97D77"/>
    <w:rsid w:val="00A97EC5"/>
    <w:rsid w:val="00AA0001"/>
    <w:rsid w:val="00AA0132"/>
    <w:rsid w:val="00AA0160"/>
    <w:rsid w:val="00AA026F"/>
    <w:rsid w:val="00AA0275"/>
    <w:rsid w:val="00AA02D2"/>
    <w:rsid w:val="00AA074F"/>
    <w:rsid w:val="00AA076F"/>
    <w:rsid w:val="00AA097F"/>
    <w:rsid w:val="00AA0A1E"/>
    <w:rsid w:val="00AA0AFB"/>
    <w:rsid w:val="00AA0AFD"/>
    <w:rsid w:val="00AA0B1B"/>
    <w:rsid w:val="00AA0B5F"/>
    <w:rsid w:val="00AA0B65"/>
    <w:rsid w:val="00AA0B92"/>
    <w:rsid w:val="00AA0C03"/>
    <w:rsid w:val="00AA0C14"/>
    <w:rsid w:val="00AA0DA7"/>
    <w:rsid w:val="00AA0F27"/>
    <w:rsid w:val="00AA0FAD"/>
    <w:rsid w:val="00AA0FE9"/>
    <w:rsid w:val="00AA104C"/>
    <w:rsid w:val="00AA11A4"/>
    <w:rsid w:val="00AA11B7"/>
    <w:rsid w:val="00AA1258"/>
    <w:rsid w:val="00AA1367"/>
    <w:rsid w:val="00AA14DA"/>
    <w:rsid w:val="00AA14FD"/>
    <w:rsid w:val="00AA15A5"/>
    <w:rsid w:val="00AA175F"/>
    <w:rsid w:val="00AA18CF"/>
    <w:rsid w:val="00AA18D6"/>
    <w:rsid w:val="00AA1B0B"/>
    <w:rsid w:val="00AA1D35"/>
    <w:rsid w:val="00AA1D86"/>
    <w:rsid w:val="00AA1E91"/>
    <w:rsid w:val="00AA1EF4"/>
    <w:rsid w:val="00AA1F3A"/>
    <w:rsid w:val="00AA1FAD"/>
    <w:rsid w:val="00AA2028"/>
    <w:rsid w:val="00AA20B2"/>
    <w:rsid w:val="00AA2158"/>
    <w:rsid w:val="00AA21B9"/>
    <w:rsid w:val="00AA2332"/>
    <w:rsid w:val="00AA2472"/>
    <w:rsid w:val="00AA2626"/>
    <w:rsid w:val="00AA271D"/>
    <w:rsid w:val="00AA2774"/>
    <w:rsid w:val="00AA2878"/>
    <w:rsid w:val="00AA28AC"/>
    <w:rsid w:val="00AA2B14"/>
    <w:rsid w:val="00AA2BCF"/>
    <w:rsid w:val="00AA2D87"/>
    <w:rsid w:val="00AA2DBC"/>
    <w:rsid w:val="00AA2DC3"/>
    <w:rsid w:val="00AA30BF"/>
    <w:rsid w:val="00AA3378"/>
    <w:rsid w:val="00AA3524"/>
    <w:rsid w:val="00AA36E7"/>
    <w:rsid w:val="00AA376B"/>
    <w:rsid w:val="00AA3846"/>
    <w:rsid w:val="00AA3953"/>
    <w:rsid w:val="00AA39F9"/>
    <w:rsid w:val="00AA3BC8"/>
    <w:rsid w:val="00AA3C41"/>
    <w:rsid w:val="00AA3CFC"/>
    <w:rsid w:val="00AA3DAB"/>
    <w:rsid w:val="00AA3F5E"/>
    <w:rsid w:val="00AA408B"/>
    <w:rsid w:val="00AA409A"/>
    <w:rsid w:val="00AA4177"/>
    <w:rsid w:val="00AA4186"/>
    <w:rsid w:val="00AA4245"/>
    <w:rsid w:val="00AA42A5"/>
    <w:rsid w:val="00AA42C8"/>
    <w:rsid w:val="00AA436F"/>
    <w:rsid w:val="00AA44C9"/>
    <w:rsid w:val="00AA458E"/>
    <w:rsid w:val="00AA47FA"/>
    <w:rsid w:val="00AA4900"/>
    <w:rsid w:val="00AA495C"/>
    <w:rsid w:val="00AA49DF"/>
    <w:rsid w:val="00AA4BEA"/>
    <w:rsid w:val="00AA4DF3"/>
    <w:rsid w:val="00AA4E74"/>
    <w:rsid w:val="00AA4E8A"/>
    <w:rsid w:val="00AA4FF0"/>
    <w:rsid w:val="00AA500A"/>
    <w:rsid w:val="00AA5124"/>
    <w:rsid w:val="00AA51E4"/>
    <w:rsid w:val="00AA51EE"/>
    <w:rsid w:val="00AA5431"/>
    <w:rsid w:val="00AA5452"/>
    <w:rsid w:val="00AA552B"/>
    <w:rsid w:val="00AA560B"/>
    <w:rsid w:val="00AA565F"/>
    <w:rsid w:val="00AA573B"/>
    <w:rsid w:val="00AA5897"/>
    <w:rsid w:val="00AA5A13"/>
    <w:rsid w:val="00AA5A87"/>
    <w:rsid w:val="00AA5B68"/>
    <w:rsid w:val="00AA5BA1"/>
    <w:rsid w:val="00AA5C62"/>
    <w:rsid w:val="00AA5D80"/>
    <w:rsid w:val="00AA5D95"/>
    <w:rsid w:val="00AA5DA6"/>
    <w:rsid w:val="00AA5DF0"/>
    <w:rsid w:val="00AA60A4"/>
    <w:rsid w:val="00AA615A"/>
    <w:rsid w:val="00AA6263"/>
    <w:rsid w:val="00AA6315"/>
    <w:rsid w:val="00AA672C"/>
    <w:rsid w:val="00AA6955"/>
    <w:rsid w:val="00AA69B8"/>
    <w:rsid w:val="00AA69BA"/>
    <w:rsid w:val="00AA69FA"/>
    <w:rsid w:val="00AA6A64"/>
    <w:rsid w:val="00AA6BA4"/>
    <w:rsid w:val="00AA6BE8"/>
    <w:rsid w:val="00AA7013"/>
    <w:rsid w:val="00AA712E"/>
    <w:rsid w:val="00AA7221"/>
    <w:rsid w:val="00AA738E"/>
    <w:rsid w:val="00AA739C"/>
    <w:rsid w:val="00AA754C"/>
    <w:rsid w:val="00AA7670"/>
    <w:rsid w:val="00AA7699"/>
    <w:rsid w:val="00AA771C"/>
    <w:rsid w:val="00AA7877"/>
    <w:rsid w:val="00AA79B4"/>
    <w:rsid w:val="00AA79B6"/>
    <w:rsid w:val="00AA7A61"/>
    <w:rsid w:val="00AA7AF9"/>
    <w:rsid w:val="00AA7C05"/>
    <w:rsid w:val="00AA7C2E"/>
    <w:rsid w:val="00AA7CC3"/>
    <w:rsid w:val="00AA7E59"/>
    <w:rsid w:val="00AA7F59"/>
    <w:rsid w:val="00AB0055"/>
    <w:rsid w:val="00AB00AD"/>
    <w:rsid w:val="00AB018F"/>
    <w:rsid w:val="00AB0310"/>
    <w:rsid w:val="00AB0481"/>
    <w:rsid w:val="00AB04A8"/>
    <w:rsid w:val="00AB05D2"/>
    <w:rsid w:val="00AB065D"/>
    <w:rsid w:val="00AB06C8"/>
    <w:rsid w:val="00AB0815"/>
    <w:rsid w:val="00AB0912"/>
    <w:rsid w:val="00AB0B23"/>
    <w:rsid w:val="00AB0B50"/>
    <w:rsid w:val="00AB0B79"/>
    <w:rsid w:val="00AB0BBC"/>
    <w:rsid w:val="00AB0CB6"/>
    <w:rsid w:val="00AB0DBF"/>
    <w:rsid w:val="00AB0DC8"/>
    <w:rsid w:val="00AB0EF5"/>
    <w:rsid w:val="00AB0FC0"/>
    <w:rsid w:val="00AB133F"/>
    <w:rsid w:val="00AB14C7"/>
    <w:rsid w:val="00AB14E1"/>
    <w:rsid w:val="00AB15CF"/>
    <w:rsid w:val="00AB15E8"/>
    <w:rsid w:val="00AB1652"/>
    <w:rsid w:val="00AB16BF"/>
    <w:rsid w:val="00AB17EC"/>
    <w:rsid w:val="00AB1B13"/>
    <w:rsid w:val="00AB1E97"/>
    <w:rsid w:val="00AB2092"/>
    <w:rsid w:val="00AB20DE"/>
    <w:rsid w:val="00AB229D"/>
    <w:rsid w:val="00AB22AC"/>
    <w:rsid w:val="00AB24CE"/>
    <w:rsid w:val="00AB24F1"/>
    <w:rsid w:val="00AB26CD"/>
    <w:rsid w:val="00AB27D7"/>
    <w:rsid w:val="00AB288F"/>
    <w:rsid w:val="00AB28AA"/>
    <w:rsid w:val="00AB2913"/>
    <w:rsid w:val="00AB2979"/>
    <w:rsid w:val="00AB2A31"/>
    <w:rsid w:val="00AB2B1F"/>
    <w:rsid w:val="00AB2C44"/>
    <w:rsid w:val="00AB2DB3"/>
    <w:rsid w:val="00AB2DDD"/>
    <w:rsid w:val="00AB2F44"/>
    <w:rsid w:val="00AB2FA9"/>
    <w:rsid w:val="00AB3043"/>
    <w:rsid w:val="00AB308C"/>
    <w:rsid w:val="00AB32F4"/>
    <w:rsid w:val="00AB3343"/>
    <w:rsid w:val="00AB335D"/>
    <w:rsid w:val="00AB35B9"/>
    <w:rsid w:val="00AB35D6"/>
    <w:rsid w:val="00AB3617"/>
    <w:rsid w:val="00AB3656"/>
    <w:rsid w:val="00AB3757"/>
    <w:rsid w:val="00AB37E7"/>
    <w:rsid w:val="00AB38EE"/>
    <w:rsid w:val="00AB39B0"/>
    <w:rsid w:val="00AB3AFA"/>
    <w:rsid w:val="00AB3E3D"/>
    <w:rsid w:val="00AB43D2"/>
    <w:rsid w:val="00AB4537"/>
    <w:rsid w:val="00AB4645"/>
    <w:rsid w:val="00AB465F"/>
    <w:rsid w:val="00AB466F"/>
    <w:rsid w:val="00AB469B"/>
    <w:rsid w:val="00AB4884"/>
    <w:rsid w:val="00AB496A"/>
    <w:rsid w:val="00AB49AF"/>
    <w:rsid w:val="00AB4A25"/>
    <w:rsid w:val="00AB4A32"/>
    <w:rsid w:val="00AB4A96"/>
    <w:rsid w:val="00AB4B0A"/>
    <w:rsid w:val="00AB4EC3"/>
    <w:rsid w:val="00AB5056"/>
    <w:rsid w:val="00AB5162"/>
    <w:rsid w:val="00AB52BB"/>
    <w:rsid w:val="00AB53AB"/>
    <w:rsid w:val="00AB53E1"/>
    <w:rsid w:val="00AB5918"/>
    <w:rsid w:val="00AB5AD9"/>
    <w:rsid w:val="00AB5C05"/>
    <w:rsid w:val="00AB5C0F"/>
    <w:rsid w:val="00AB5CBA"/>
    <w:rsid w:val="00AB5F41"/>
    <w:rsid w:val="00AB5FC1"/>
    <w:rsid w:val="00AB61AB"/>
    <w:rsid w:val="00AB642B"/>
    <w:rsid w:val="00AB644C"/>
    <w:rsid w:val="00AB6564"/>
    <w:rsid w:val="00AB6594"/>
    <w:rsid w:val="00AB65C8"/>
    <w:rsid w:val="00AB6650"/>
    <w:rsid w:val="00AB6A82"/>
    <w:rsid w:val="00AB6B7D"/>
    <w:rsid w:val="00AB6E6D"/>
    <w:rsid w:val="00AB6ED2"/>
    <w:rsid w:val="00AB6F45"/>
    <w:rsid w:val="00AB6FDA"/>
    <w:rsid w:val="00AB708F"/>
    <w:rsid w:val="00AB7245"/>
    <w:rsid w:val="00AB7252"/>
    <w:rsid w:val="00AB735B"/>
    <w:rsid w:val="00AB73A4"/>
    <w:rsid w:val="00AB7635"/>
    <w:rsid w:val="00AB7796"/>
    <w:rsid w:val="00AB79F2"/>
    <w:rsid w:val="00AB7A11"/>
    <w:rsid w:val="00AB7AD1"/>
    <w:rsid w:val="00AB7DBA"/>
    <w:rsid w:val="00AB7E2F"/>
    <w:rsid w:val="00AB7E4C"/>
    <w:rsid w:val="00AB7E8A"/>
    <w:rsid w:val="00AB7EE5"/>
    <w:rsid w:val="00AB7FDE"/>
    <w:rsid w:val="00AC0118"/>
    <w:rsid w:val="00AC0253"/>
    <w:rsid w:val="00AC0275"/>
    <w:rsid w:val="00AC0285"/>
    <w:rsid w:val="00AC02C3"/>
    <w:rsid w:val="00AC0321"/>
    <w:rsid w:val="00AC0333"/>
    <w:rsid w:val="00AC03CD"/>
    <w:rsid w:val="00AC03F7"/>
    <w:rsid w:val="00AC05C8"/>
    <w:rsid w:val="00AC05F5"/>
    <w:rsid w:val="00AC0716"/>
    <w:rsid w:val="00AC0805"/>
    <w:rsid w:val="00AC0852"/>
    <w:rsid w:val="00AC089D"/>
    <w:rsid w:val="00AC08DD"/>
    <w:rsid w:val="00AC08E8"/>
    <w:rsid w:val="00AC0962"/>
    <w:rsid w:val="00AC0BC6"/>
    <w:rsid w:val="00AC0CDB"/>
    <w:rsid w:val="00AC0E22"/>
    <w:rsid w:val="00AC0F6A"/>
    <w:rsid w:val="00AC1044"/>
    <w:rsid w:val="00AC1088"/>
    <w:rsid w:val="00AC11DF"/>
    <w:rsid w:val="00AC1418"/>
    <w:rsid w:val="00AC1467"/>
    <w:rsid w:val="00AC163B"/>
    <w:rsid w:val="00AC16F6"/>
    <w:rsid w:val="00AC17B1"/>
    <w:rsid w:val="00AC1905"/>
    <w:rsid w:val="00AC1973"/>
    <w:rsid w:val="00AC1A87"/>
    <w:rsid w:val="00AC1AC4"/>
    <w:rsid w:val="00AC1BB4"/>
    <w:rsid w:val="00AC1BC5"/>
    <w:rsid w:val="00AC1BE6"/>
    <w:rsid w:val="00AC1E12"/>
    <w:rsid w:val="00AC1F4B"/>
    <w:rsid w:val="00AC2080"/>
    <w:rsid w:val="00AC208E"/>
    <w:rsid w:val="00AC22B2"/>
    <w:rsid w:val="00AC24B9"/>
    <w:rsid w:val="00AC25AE"/>
    <w:rsid w:val="00AC2708"/>
    <w:rsid w:val="00AC27BE"/>
    <w:rsid w:val="00AC2815"/>
    <w:rsid w:val="00AC28FF"/>
    <w:rsid w:val="00AC29C3"/>
    <w:rsid w:val="00AC2A06"/>
    <w:rsid w:val="00AC2AEB"/>
    <w:rsid w:val="00AC2B82"/>
    <w:rsid w:val="00AC2B9E"/>
    <w:rsid w:val="00AC2C28"/>
    <w:rsid w:val="00AC2C51"/>
    <w:rsid w:val="00AC2C7B"/>
    <w:rsid w:val="00AC2CF5"/>
    <w:rsid w:val="00AC2F31"/>
    <w:rsid w:val="00AC2FEA"/>
    <w:rsid w:val="00AC3087"/>
    <w:rsid w:val="00AC3110"/>
    <w:rsid w:val="00AC33A6"/>
    <w:rsid w:val="00AC348B"/>
    <w:rsid w:val="00AC3636"/>
    <w:rsid w:val="00AC36D6"/>
    <w:rsid w:val="00AC3767"/>
    <w:rsid w:val="00AC392A"/>
    <w:rsid w:val="00AC3A23"/>
    <w:rsid w:val="00AC3A3C"/>
    <w:rsid w:val="00AC3B26"/>
    <w:rsid w:val="00AC3CB6"/>
    <w:rsid w:val="00AC3CBD"/>
    <w:rsid w:val="00AC3CE9"/>
    <w:rsid w:val="00AC3D3F"/>
    <w:rsid w:val="00AC3D41"/>
    <w:rsid w:val="00AC3EA1"/>
    <w:rsid w:val="00AC3F2C"/>
    <w:rsid w:val="00AC4196"/>
    <w:rsid w:val="00AC41D0"/>
    <w:rsid w:val="00AC4228"/>
    <w:rsid w:val="00AC427F"/>
    <w:rsid w:val="00AC435F"/>
    <w:rsid w:val="00AC43C4"/>
    <w:rsid w:val="00AC4451"/>
    <w:rsid w:val="00AC4741"/>
    <w:rsid w:val="00AC498A"/>
    <w:rsid w:val="00AC4AB9"/>
    <w:rsid w:val="00AC4CAC"/>
    <w:rsid w:val="00AC4D00"/>
    <w:rsid w:val="00AC4DB8"/>
    <w:rsid w:val="00AC4F13"/>
    <w:rsid w:val="00AC4FC8"/>
    <w:rsid w:val="00AC51CD"/>
    <w:rsid w:val="00AC524F"/>
    <w:rsid w:val="00AC5278"/>
    <w:rsid w:val="00AC537B"/>
    <w:rsid w:val="00AC5387"/>
    <w:rsid w:val="00AC53BD"/>
    <w:rsid w:val="00AC55A9"/>
    <w:rsid w:val="00AC5603"/>
    <w:rsid w:val="00AC586D"/>
    <w:rsid w:val="00AC599D"/>
    <w:rsid w:val="00AC59F7"/>
    <w:rsid w:val="00AC5D2B"/>
    <w:rsid w:val="00AC5E2F"/>
    <w:rsid w:val="00AC5E69"/>
    <w:rsid w:val="00AC5F9E"/>
    <w:rsid w:val="00AC625E"/>
    <w:rsid w:val="00AC6260"/>
    <w:rsid w:val="00AC631C"/>
    <w:rsid w:val="00AC63AD"/>
    <w:rsid w:val="00AC63B7"/>
    <w:rsid w:val="00AC63DD"/>
    <w:rsid w:val="00AC641E"/>
    <w:rsid w:val="00AC653D"/>
    <w:rsid w:val="00AC66F8"/>
    <w:rsid w:val="00AC6735"/>
    <w:rsid w:val="00AC67CE"/>
    <w:rsid w:val="00AC6BB7"/>
    <w:rsid w:val="00AC6BBB"/>
    <w:rsid w:val="00AC6CD3"/>
    <w:rsid w:val="00AC6D9F"/>
    <w:rsid w:val="00AC6E1A"/>
    <w:rsid w:val="00AC6FB4"/>
    <w:rsid w:val="00AC6FD9"/>
    <w:rsid w:val="00AC7002"/>
    <w:rsid w:val="00AC716D"/>
    <w:rsid w:val="00AC734F"/>
    <w:rsid w:val="00AC7624"/>
    <w:rsid w:val="00AC77AF"/>
    <w:rsid w:val="00AC789B"/>
    <w:rsid w:val="00AC78A6"/>
    <w:rsid w:val="00AC7A42"/>
    <w:rsid w:val="00AC7AA9"/>
    <w:rsid w:val="00AC7B61"/>
    <w:rsid w:val="00AC7F03"/>
    <w:rsid w:val="00AC7FF7"/>
    <w:rsid w:val="00AD00ED"/>
    <w:rsid w:val="00AD018E"/>
    <w:rsid w:val="00AD021A"/>
    <w:rsid w:val="00AD0354"/>
    <w:rsid w:val="00AD03DD"/>
    <w:rsid w:val="00AD041A"/>
    <w:rsid w:val="00AD05AA"/>
    <w:rsid w:val="00AD068C"/>
    <w:rsid w:val="00AD076C"/>
    <w:rsid w:val="00AD09E5"/>
    <w:rsid w:val="00AD0CEA"/>
    <w:rsid w:val="00AD0D67"/>
    <w:rsid w:val="00AD0E7B"/>
    <w:rsid w:val="00AD0F8A"/>
    <w:rsid w:val="00AD1005"/>
    <w:rsid w:val="00AD1168"/>
    <w:rsid w:val="00AD12A9"/>
    <w:rsid w:val="00AD13B6"/>
    <w:rsid w:val="00AD1519"/>
    <w:rsid w:val="00AD1581"/>
    <w:rsid w:val="00AD160B"/>
    <w:rsid w:val="00AD16D5"/>
    <w:rsid w:val="00AD174B"/>
    <w:rsid w:val="00AD1757"/>
    <w:rsid w:val="00AD1943"/>
    <w:rsid w:val="00AD1AA3"/>
    <w:rsid w:val="00AD1B10"/>
    <w:rsid w:val="00AD1D81"/>
    <w:rsid w:val="00AD1F08"/>
    <w:rsid w:val="00AD2045"/>
    <w:rsid w:val="00AD2194"/>
    <w:rsid w:val="00AD21BD"/>
    <w:rsid w:val="00AD22E0"/>
    <w:rsid w:val="00AD2325"/>
    <w:rsid w:val="00AD2475"/>
    <w:rsid w:val="00AD250D"/>
    <w:rsid w:val="00AD252F"/>
    <w:rsid w:val="00AD2599"/>
    <w:rsid w:val="00AD259F"/>
    <w:rsid w:val="00AD270F"/>
    <w:rsid w:val="00AD2741"/>
    <w:rsid w:val="00AD2877"/>
    <w:rsid w:val="00AD298B"/>
    <w:rsid w:val="00AD2A0B"/>
    <w:rsid w:val="00AD2D18"/>
    <w:rsid w:val="00AD2E79"/>
    <w:rsid w:val="00AD2F60"/>
    <w:rsid w:val="00AD2F63"/>
    <w:rsid w:val="00AD3204"/>
    <w:rsid w:val="00AD3230"/>
    <w:rsid w:val="00AD3322"/>
    <w:rsid w:val="00AD3448"/>
    <w:rsid w:val="00AD350B"/>
    <w:rsid w:val="00AD3635"/>
    <w:rsid w:val="00AD3651"/>
    <w:rsid w:val="00AD392E"/>
    <w:rsid w:val="00AD3959"/>
    <w:rsid w:val="00AD397B"/>
    <w:rsid w:val="00AD3992"/>
    <w:rsid w:val="00AD3A12"/>
    <w:rsid w:val="00AD3B4F"/>
    <w:rsid w:val="00AD3BBE"/>
    <w:rsid w:val="00AD3C20"/>
    <w:rsid w:val="00AD3F5E"/>
    <w:rsid w:val="00AD4037"/>
    <w:rsid w:val="00AD4139"/>
    <w:rsid w:val="00AD4ADB"/>
    <w:rsid w:val="00AD4BC6"/>
    <w:rsid w:val="00AD4D94"/>
    <w:rsid w:val="00AD50C6"/>
    <w:rsid w:val="00AD5250"/>
    <w:rsid w:val="00AD52BE"/>
    <w:rsid w:val="00AD532B"/>
    <w:rsid w:val="00AD5380"/>
    <w:rsid w:val="00AD54F9"/>
    <w:rsid w:val="00AD5560"/>
    <w:rsid w:val="00AD55AF"/>
    <w:rsid w:val="00AD55B4"/>
    <w:rsid w:val="00AD56AC"/>
    <w:rsid w:val="00AD57B8"/>
    <w:rsid w:val="00AD58B2"/>
    <w:rsid w:val="00AD5945"/>
    <w:rsid w:val="00AD5AD6"/>
    <w:rsid w:val="00AD5D03"/>
    <w:rsid w:val="00AD5D76"/>
    <w:rsid w:val="00AD5DF8"/>
    <w:rsid w:val="00AD5FEA"/>
    <w:rsid w:val="00AD6043"/>
    <w:rsid w:val="00AD61B6"/>
    <w:rsid w:val="00AD6610"/>
    <w:rsid w:val="00AD67B9"/>
    <w:rsid w:val="00AD6AA3"/>
    <w:rsid w:val="00AD6B1E"/>
    <w:rsid w:val="00AD6ED9"/>
    <w:rsid w:val="00AD6EDB"/>
    <w:rsid w:val="00AD70AA"/>
    <w:rsid w:val="00AD70DE"/>
    <w:rsid w:val="00AD70E0"/>
    <w:rsid w:val="00AD71C8"/>
    <w:rsid w:val="00AD74B6"/>
    <w:rsid w:val="00AD7706"/>
    <w:rsid w:val="00AD774A"/>
    <w:rsid w:val="00AD7753"/>
    <w:rsid w:val="00AD7802"/>
    <w:rsid w:val="00AD792D"/>
    <w:rsid w:val="00AD7994"/>
    <w:rsid w:val="00AD7A42"/>
    <w:rsid w:val="00AD7AD0"/>
    <w:rsid w:val="00AD7CC2"/>
    <w:rsid w:val="00AD7CE8"/>
    <w:rsid w:val="00AD7D49"/>
    <w:rsid w:val="00AD7DAA"/>
    <w:rsid w:val="00AD7DFB"/>
    <w:rsid w:val="00AD7E46"/>
    <w:rsid w:val="00AD7EF0"/>
    <w:rsid w:val="00AD7F7D"/>
    <w:rsid w:val="00AE002C"/>
    <w:rsid w:val="00AE00B1"/>
    <w:rsid w:val="00AE010E"/>
    <w:rsid w:val="00AE0256"/>
    <w:rsid w:val="00AE055C"/>
    <w:rsid w:val="00AE0614"/>
    <w:rsid w:val="00AE06B2"/>
    <w:rsid w:val="00AE076F"/>
    <w:rsid w:val="00AE0883"/>
    <w:rsid w:val="00AE0A36"/>
    <w:rsid w:val="00AE0CA2"/>
    <w:rsid w:val="00AE0E83"/>
    <w:rsid w:val="00AE0F7E"/>
    <w:rsid w:val="00AE0FD3"/>
    <w:rsid w:val="00AE0FE9"/>
    <w:rsid w:val="00AE114C"/>
    <w:rsid w:val="00AE11DA"/>
    <w:rsid w:val="00AE128E"/>
    <w:rsid w:val="00AE1410"/>
    <w:rsid w:val="00AE14A3"/>
    <w:rsid w:val="00AE1530"/>
    <w:rsid w:val="00AE15C2"/>
    <w:rsid w:val="00AE16FC"/>
    <w:rsid w:val="00AE17D6"/>
    <w:rsid w:val="00AE1AA6"/>
    <w:rsid w:val="00AE1C10"/>
    <w:rsid w:val="00AE1E44"/>
    <w:rsid w:val="00AE1FE4"/>
    <w:rsid w:val="00AE20A6"/>
    <w:rsid w:val="00AE20CA"/>
    <w:rsid w:val="00AE214D"/>
    <w:rsid w:val="00AE2244"/>
    <w:rsid w:val="00AE228F"/>
    <w:rsid w:val="00AE22A3"/>
    <w:rsid w:val="00AE22E4"/>
    <w:rsid w:val="00AE2365"/>
    <w:rsid w:val="00AE2392"/>
    <w:rsid w:val="00AE2669"/>
    <w:rsid w:val="00AE2691"/>
    <w:rsid w:val="00AE27C1"/>
    <w:rsid w:val="00AE2A36"/>
    <w:rsid w:val="00AE2A75"/>
    <w:rsid w:val="00AE2BBD"/>
    <w:rsid w:val="00AE2BED"/>
    <w:rsid w:val="00AE2DEA"/>
    <w:rsid w:val="00AE2F1B"/>
    <w:rsid w:val="00AE2FE0"/>
    <w:rsid w:val="00AE3156"/>
    <w:rsid w:val="00AE33A8"/>
    <w:rsid w:val="00AE33C7"/>
    <w:rsid w:val="00AE34D7"/>
    <w:rsid w:val="00AE34D8"/>
    <w:rsid w:val="00AE34EB"/>
    <w:rsid w:val="00AE3ACA"/>
    <w:rsid w:val="00AE3B24"/>
    <w:rsid w:val="00AE3BA4"/>
    <w:rsid w:val="00AE3BEC"/>
    <w:rsid w:val="00AE3DF8"/>
    <w:rsid w:val="00AE3E37"/>
    <w:rsid w:val="00AE3F31"/>
    <w:rsid w:val="00AE41F1"/>
    <w:rsid w:val="00AE41F2"/>
    <w:rsid w:val="00AE4312"/>
    <w:rsid w:val="00AE4330"/>
    <w:rsid w:val="00AE466A"/>
    <w:rsid w:val="00AE46AA"/>
    <w:rsid w:val="00AE47D0"/>
    <w:rsid w:val="00AE48E0"/>
    <w:rsid w:val="00AE4A12"/>
    <w:rsid w:val="00AE4C1C"/>
    <w:rsid w:val="00AE4D7D"/>
    <w:rsid w:val="00AE4DAC"/>
    <w:rsid w:val="00AE4DC4"/>
    <w:rsid w:val="00AE4FF2"/>
    <w:rsid w:val="00AE5027"/>
    <w:rsid w:val="00AE5114"/>
    <w:rsid w:val="00AE5301"/>
    <w:rsid w:val="00AE5362"/>
    <w:rsid w:val="00AE5429"/>
    <w:rsid w:val="00AE55D9"/>
    <w:rsid w:val="00AE57F7"/>
    <w:rsid w:val="00AE588E"/>
    <w:rsid w:val="00AE5ABE"/>
    <w:rsid w:val="00AE5CDB"/>
    <w:rsid w:val="00AE5D5E"/>
    <w:rsid w:val="00AE6206"/>
    <w:rsid w:val="00AE6651"/>
    <w:rsid w:val="00AE66E6"/>
    <w:rsid w:val="00AE66EB"/>
    <w:rsid w:val="00AE671C"/>
    <w:rsid w:val="00AE6789"/>
    <w:rsid w:val="00AE6827"/>
    <w:rsid w:val="00AE68BB"/>
    <w:rsid w:val="00AE68E0"/>
    <w:rsid w:val="00AE693B"/>
    <w:rsid w:val="00AE6A49"/>
    <w:rsid w:val="00AE6A8C"/>
    <w:rsid w:val="00AE6ADF"/>
    <w:rsid w:val="00AE6BA0"/>
    <w:rsid w:val="00AE6CDA"/>
    <w:rsid w:val="00AE6DB7"/>
    <w:rsid w:val="00AE7421"/>
    <w:rsid w:val="00AE743B"/>
    <w:rsid w:val="00AE7534"/>
    <w:rsid w:val="00AE7549"/>
    <w:rsid w:val="00AE754C"/>
    <w:rsid w:val="00AE768F"/>
    <w:rsid w:val="00AE76C8"/>
    <w:rsid w:val="00AE7738"/>
    <w:rsid w:val="00AE77AB"/>
    <w:rsid w:val="00AE77FB"/>
    <w:rsid w:val="00AE7933"/>
    <w:rsid w:val="00AE7941"/>
    <w:rsid w:val="00AE79A9"/>
    <w:rsid w:val="00AE7A3B"/>
    <w:rsid w:val="00AE7CD6"/>
    <w:rsid w:val="00AE7E07"/>
    <w:rsid w:val="00AF007D"/>
    <w:rsid w:val="00AF013B"/>
    <w:rsid w:val="00AF0155"/>
    <w:rsid w:val="00AF035E"/>
    <w:rsid w:val="00AF0623"/>
    <w:rsid w:val="00AF06B7"/>
    <w:rsid w:val="00AF0752"/>
    <w:rsid w:val="00AF0802"/>
    <w:rsid w:val="00AF08AE"/>
    <w:rsid w:val="00AF0A39"/>
    <w:rsid w:val="00AF0C2B"/>
    <w:rsid w:val="00AF0CD6"/>
    <w:rsid w:val="00AF0DA9"/>
    <w:rsid w:val="00AF1199"/>
    <w:rsid w:val="00AF11F0"/>
    <w:rsid w:val="00AF139C"/>
    <w:rsid w:val="00AF14AA"/>
    <w:rsid w:val="00AF14B1"/>
    <w:rsid w:val="00AF1531"/>
    <w:rsid w:val="00AF1847"/>
    <w:rsid w:val="00AF1874"/>
    <w:rsid w:val="00AF1A5C"/>
    <w:rsid w:val="00AF1AF6"/>
    <w:rsid w:val="00AF1B92"/>
    <w:rsid w:val="00AF1B99"/>
    <w:rsid w:val="00AF1CB4"/>
    <w:rsid w:val="00AF1D08"/>
    <w:rsid w:val="00AF1E72"/>
    <w:rsid w:val="00AF1F22"/>
    <w:rsid w:val="00AF2366"/>
    <w:rsid w:val="00AF24F9"/>
    <w:rsid w:val="00AF25F3"/>
    <w:rsid w:val="00AF26CD"/>
    <w:rsid w:val="00AF28E1"/>
    <w:rsid w:val="00AF29F5"/>
    <w:rsid w:val="00AF2A2B"/>
    <w:rsid w:val="00AF2B33"/>
    <w:rsid w:val="00AF2BEB"/>
    <w:rsid w:val="00AF2EB7"/>
    <w:rsid w:val="00AF2F60"/>
    <w:rsid w:val="00AF3002"/>
    <w:rsid w:val="00AF305D"/>
    <w:rsid w:val="00AF3153"/>
    <w:rsid w:val="00AF32CE"/>
    <w:rsid w:val="00AF3305"/>
    <w:rsid w:val="00AF34F9"/>
    <w:rsid w:val="00AF3759"/>
    <w:rsid w:val="00AF3772"/>
    <w:rsid w:val="00AF38BF"/>
    <w:rsid w:val="00AF39B7"/>
    <w:rsid w:val="00AF3A32"/>
    <w:rsid w:val="00AF3AD1"/>
    <w:rsid w:val="00AF3B32"/>
    <w:rsid w:val="00AF3CF6"/>
    <w:rsid w:val="00AF3D59"/>
    <w:rsid w:val="00AF3EE0"/>
    <w:rsid w:val="00AF3F5E"/>
    <w:rsid w:val="00AF4064"/>
    <w:rsid w:val="00AF4270"/>
    <w:rsid w:val="00AF42F9"/>
    <w:rsid w:val="00AF4388"/>
    <w:rsid w:val="00AF44A1"/>
    <w:rsid w:val="00AF44F2"/>
    <w:rsid w:val="00AF4617"/>
    <w:rsid w:val="00AF4896"/>
    <w:rsid w:val="00AF4913"/>
    <w:rsid w:val="00AF493A"/>
    <w:rsid w:val="00AF496E"/>
    <w:rsid w:val="00AF49F1"/>
    <w:rsid w:val="00AF4A8E"/>
    <w:rsid w:val="00AF4AA4"/>
    <w:rsid w:val="00AF4AD8"/>
    <w:rsid w:val="00AF4B3D"/>
    <w:rsid w:val="00AF4BC4"/>
    <w:rsid w:val="00AF5072"/>
    <w:rsid w:val="00AF525E"/>
    <w:rsid w:val="00AF5351"/>
    <w:rsid w:val="00AF53B1"/>
    <w:rsid w:val="00AF557D"/>
    <w:rsid w:val="00AF55F1"/>
    <w:rsid w:val="00AF5601"/>
    <w:rsid w:val="00AF5704"/>
    <w:rsid w:val="00AF5745"/>
    <w:rsid w:val="00AF5987"/>
    <w:rsid w:val="00AF599E"/>
    <w:rsid w:val="00AF5A8A"/>
    <w:rsid w:val="00AF5CB7"/>
    <w:rsid w:val="00AF604A"/>
    <w:rsid w:val="00AF62C2"/>
    <w:rsid w:val="00AF63ED"/>
    <w:rsid w:val="00AF6679"/>
    <w:rsid w:val="00AF6710"/>
    <w:rsid w:val="00AF67C2"/>
    <w:rsid w:val="00AF67FF"/>
    <w:rsid w:val="00AF6824"/>
    <w:rsid w:val="00AF6A59"/>
    <w:rsid w:val="00AF6B87"/>
    <w:rsid w:val="00AF6D0B"/>
    <w:rsid w:val="00AF6D32"/>
    <w:rsid w:val="00AF6F1F"/>
    <w:rsid w:val="00AF728A"/>
    <w:rsid w:val="00AF72C8"/>
    <w:rsid w:val="00AF7330"/>
    <w:rsid w:val="00AF738D"/>
    <w:rsid w:val="00AF73BD"/>
    <w:rsid w:val="00AF746B"/>
    <w:rsid w:val="00AF7666"/>
    <w:rsid w:val="00AF774E"/>
    <w:rsid w:val="00AF7802"/>
    <w:rsid w:val="00AF7899"/>
    <w:rsid w:val="00AF789E"/>
    <w:rsid w:val="00AF78A7"/>
    <w:rsid w:val="00AF7B6E"/>
    <w:rsid w:val="00AF7B83"/>
    <w:rsid w:val="00AF7CE7"/>
    <w:rsid w:val="00AF7FED"/>
    <w:rsid w:val="00B00081"/>
    <w:rsid w:val="00B0029C"/>
    <w:rsid w:val="00B002E3"/>
    <w:rsid w:val="00B00352"/>
    <w:rsid w:val="00B0040A"/>
    <w:rsid w:val="00B005DA"/>
    <w:rsid w:val="00B006FD"/>
    <w:rsid w:val="00B00798"/>
    <w:rsid w:val="00B00B5B"/>
    <w:rsid w:val="00B00B79"/>
    <w:rsid w:val="00B00C25"/>
    <w:rsid w:val="00B00C3C"/>
    <w:rsid w:val="00B00C5D"/>
    <w:rsid w:val="00B01191"/>
    <w:rsid w:val="00B011B5"/>
    <w:rsid w:val="00B012AE"/>
    <w:rsid w:val="00B012D6"/>
    <w:rsid w:val="00B01319"/>
    <w:rsid w:val="00B01391"/>
    <w:rsid w:val="00B0146D"/>
    <w:rsid w:val="00B01480"/>
    <w:rsid w:val="00B0148D"/>
    <w:rsid w:val="00B01718"/>
    <w:rsid w:val="00B01740"/>
    <w:rsid w:val="00B01AB3"/>
    <w:rsid w:val="00B01E27"/>
    <w:rsid w:val="00B01E90"/>
    <w:rsid w:val="00B01EB8"/>
    <w:rsid w:val="00B020BC"/>
    <w:rsid w:val="00B022A0"/>
    <w:rsid w:val="00B02646"/>
    <w:rsid w:val="00B0273E"/>
    <w:rsid w:val="00B0276B"/>
    <w:rsid w:val="00B02837"/>
    <w:rsid w:val="00B0285F"/>
    <w:rsid w:val="00B028C9"/>
    <w:rsid w:val="00B029A4"/>
    <w:rsid w:val="00B02B68"/>
    <w:rsid w:val="00B02B95"/>
    <w:rsid w:val="00B02BC2"/>
    <w:rsid w:val="00B02D0F"/>
    <w:rsid w:val="00B02D42"/>
    <w:rsid w:val="00B02DFE"/>
    <w:rsid w:val="00B02EB6"/>
    <w:rsid w:val="00B02F44"/>
    <w:rsid w:val="00B02FA2"/>
    <w:rsid w:val="00B03029"/>
    <w:rsid w:val="00B03150"/>
    <w:rsid w:val="00B03154"/>
    <w:rsid w:val="00B03157"/>
    <w:rsid w:val="00B03323"/>
    <w:rsid w:val="00B03430"/>
    <w:rsid w:val="00B0351A"/>
    <w:rsid w:val="00B038C8"/>
    <w:rsid w:val="00B038CD"/>
    <w:rsid w:val="00B038D8"/>
    <w:rsid w:val="00B03ECE"/>
    <w:rsid w:val="00B03FC0"/>
    <w:rsid w:val="00B0404A"/>
    <w:rsid w:val="00B0417B"/>
    <w:rsid w:val="00B04253"/>
    <w:rsid w:val="00B0429B"/>
    <w:rsid w:val="00B04312"/>
    <w:rsid w:val="00B04340"/>
    <w:rsid w:val="00B0435B"/>
    <w:rsid w:val="00B045C2"/>
    <w:rsid w:val="00B04614"/>
    <w:rsid w:val="00B046F1"/>
    <w:rsid w:val="00B04749"/>
    <w:rsid w:val="00B0495F"/>
    <w:rsid w:val="00B04B92"/>
    <w:rsid w:val="00B04C57"/>
    <w:rsid w:val="00B04D04"/>
    <w:rsid w:val="00B04D85"/>
    <w:rsid w:val="00B04DEF"/>
    <w:rsid w:val="00B04E1C"/>
    <w:rsid w:val="00B04E7A"/>
    <w:rsid w:val="00B04EFC"/>
    <w:rsid w:val="00B04FD6"/>
    <w:rsid w:val="00B05044"/>
    <w:rsid w:val="00B05126"/>
    <w:rsid w:val="00B05181"/>
    <w:rsid w:val="00B0533B"/>
    <w:rsid w:val="00B053BB"/>
    <w:rsid w:val="00B057D4"/>
    <w:rsid w:val="00B05851"/>
    <w:rsid w:val="00B059E3"/>
    <w:rsid w:val="00B05AD7"/>
    <w:rsid w:val="00B05C26"/>
    <w:rsid w:val="00B05C52"/>
    <w:rsid w:val="00B05D1A"/>
    <w:rsid w:val="00B05D88"/>
    <w:rsid w:val="00B05F54"/>
    <w:rsid w:val="00B05FA4"/>
    <w:rsid w:val="00B06221"/>
    <w:rsid w:val="00B062E1"/>
    <w:rsid w:val="00B0644A"/>
    <w:rsid w:val="00B065A1"/>
    <w:rsid w:val="00B06607"/>
    <w:rsid w:val="00B0666C"/>
    <w:rsid w:val="00B068CF"/>
    <w:rsid w:val="00B06CA4"/>
    <w:rsid w:val="00B06CD3"/>
    <w:rsid w:val="00B06E7A"/>
    <w:rsid w:val="00B06F42"/>
    <w:rsid w:val="00B06F5A"/>
    <w:rsid w:val="00B070AD"/>
    <w:rsid w:val="00B0718D"/>
    <w:rsid w:val="00B071AB"/>
    <w:rsid w:val="00B0721A"/>
    <w:rsid w:val="00B07256"/>
    <w:rsid w:val="00B0732C"/>
    <w:rsid w:val="00B074D9"/>
    <w:rsid w:val="00B07616"/>
    <w:rsid w:val="00B0769E"/>
    <w:rsid w:val="00B0771C"/>
    <w:rsid w:val="00B07735"/>
    <w:rsid w:val="00B0778A"/>
    <w:rsid w:val="00B07795"/>
    <w:rsid w:val="00B0781B"/>
    <w:rsid w:val="00B07986"/>
    <w:rsid w:val="00B07BCF"/>
    <w:rsid w:val="00B07C29"/>
    <w:rsid w:val="00B07E67"/>
    <w:rsid w:val="00B07EF4"/>
    <w:rsid w:val="00B07F7B"/>
    <w:rsid w:val="00B07FD5"/>
    <w:rsid w:val="00B1010F"/>
    <w:rsid w:val="00B102DC"/>
    <w:rsid w:val="00B10615"/>
    <w:rsid w:val="00B10671"/>
    <w:rsid w:val="00B10707"/>
    <w:rsid w:val="00B10776"/>
    <w:rsid w:val="00B107B9"/>
    <w:rsid w:val="00B1081E"/>
    <w:rsid w:val="00B10960"/>
    <w:rsid w:val="00B109AD"/>
    <w:rsid w:val="00B109F2"/>
    <w:rsid w:val="00B10A7F"/>
    <w:rsid w:val="00B10B62"/>
    <w:rsid w:val="00B10E7C"/>
    <w:rsid w:val="00B10FA6"/>
    <w:rsid w:val="00B10FDA"/>
    <w:rsid w:val="00B11025"/>
    <w:rsid w:val="00B1112F"/>
    <w:rsid w:val="00B11132"/>
    <w:rsid w:val="00B11152"/>
    <w:rsid w:val="00B111C4"/>
    <w:rsid w:val="00B11280"/>
    <w:rsid w:val="00B112DC"/>
    <w:rsid w:val="00B112E0"/>
    <w:rsid w:val="00B11491"/>
    <w:rsid w:val="00B115C6"/>
    <w:rsid w:val="00B11663"/>
    <w:rsid w:val="00B116BC"/>
    <w:rsid w:val="00B11736"/>
    <w:rsid w:val="00B11749"/>
    <w:rsid w:val="00B117AA"/>
    <w:rsid w:val="00B11802"/>
    <w:rsid w:val="00B118DA"/>
    <w:rsid w:val="00B11C62"/>
    <w:rsid w:val="00B11C68"/>
    <w:rsid w:val="00B11C9C"/>
    <w:rsid w:val="00B11E0D"/>
    <w:rsid w:val="00B120B9"/>
    <w:rsid w:val="00B121CD"/>
    <w:rsid w:val="00B12290"/>
    <w:rsid w:val="00B122A6"/>
    <w:rsid w:val="00B122AF"/>
    <w:rsid w:val="00B124F5"/>
    <w:rsid w:val="00B1250A"/>
    <w:rsid w:val="00B125BD"/>
    <w:rsid w:val="00B125C3"/>
    <w:rsid w:val="00B12648"/>
    <w:rsid w:val="00B12674"/>
    <w:rsid w:val="00B129C9"/>
    <w:rsid w:val="00B12AA1"/>
    <w:rsid w:val="00B12AFB"/>
    <w:rsid w:val="00B12BC1"/>
    <w:rsid w:val="00B12CB0"/>
    <w:rsid w:val="00B12D40"/>
    <w:rsid w:val="00B12E19"/>
    <w:rsid w:val="00B12E56"/>
    <w:rsid w:val="00B132B6"/>
    <w:rsid w:val="00B133DA"/>
    <w:rsid w:val="00B1340C"/>
    <w:rsid w:val="00B135A6"/>
    <w:rsid w:val="00B13654"/>
    <w:rsid w:val="00B136EF"/>
    <w:rsid w:val="00B13734"/>
    <w:rsid w:val="00B13800"/>
    <w:rsid w:val="00B138FE"/>
    <w:rsid w:val="00B13C8D"/>
    <w:rsid w:val="00B13DAE"/>
    <w:rsid w:val="00B13FD2"/>
    <w:rsid w:val="00B14108"/>
    <w:rsid w:val="00B141B8"/>
    <w:rsid w:val="00B141CD"/>
    <w:rsid w:val="00B14287"/>
    <w:rsid w:val="00B142E4"/>
    <w:rsid w:val="00B143EC"/>
    <w:rsid w:val="00B143FB"/>
    <w:rsid w:val="00B14457"/>
    <w:rsid w:val="00B14498"/>
    <w:rsid w:val="00B1476A"/>
    <w:rsid w:val="00B1483D"/>
    <w:rsid w:val="00B148C1"/>
    <w:rsid w:val="00B1492E"/>
    <w:rsid w:val="00B149E0"/>
    <w:rsid w:val="00B14A6D"/>
    <w:rsid w:val="00B14AD7"/>
    <w:rsid w:val="00B14AD8"/>
    <w:rsid w:val="00B14B33"/>
    <w:rsid w:val="00B14BA6"/>
    <w:rsid w:val="00B15109"/>
    <w:rsid w:val="00B15417"/>
    <w:rsid w:val="00B1548C"/>
    <w:rsid w:val="00B1565D"/>
    <w:rsid w:val="00B156CA"/>
    <w:rsid w:val="00B157FA"/>
    <w:rsid w:val="00B158DC"/>
    <w:rsid w:val="00B159AE"/>
    <w:rsid w:val="00B15D0D"/>
    <w:rsid w:val="00B15D6A"/>
    <w:rsid w:val="00B15EF2"/>
    <w:rsid w:val="00B15F36"/>
    <w:rsid w:val="00B15F83"/>
    <w:rsid w:val="00B15FD7"/>
    <w:rsid w:val="00B1600B"/>
    <w:rsid w:val="00B160CF"/>
    <w:rsid w:val="00B161B9"/>
    <w:rsid w:val="00B16314"/>
    <w:rsid w:val="00B163BD"/>
    <w:rsid w:val="00B164BC"/>
    <w:rsid w:val="00B16635"/>
    <w:rsid w:val="00B166A1"/>
    <w:rsid w:val="00B16805"/>
    <w:rsid w:val="00B169F6"/>
    <w:rsid w:val="00B16BCF"/>
    <w:rsid w:val="00B16C83"/>
    <w:rsid w:val="00B16CC4"/>
    <w:rsid w:val="00B16E27"/>
    <w:rsid w:val="00B16F7D"/>
    <w:rsid w:val="00B16F97"/>
    <w:rsid w:val="00B16FB5"/>
    <w:rsid w:val="00B17176"/>
    <w:rsid w:val="00B1727A"/>
    <w:rsid w:val="00B1729D"/>
    <w:rsid w:val="00B17584"/>
    <w:rsid w:val="00B176FA"/>
    <w:rsid w:val="00B1772B"/>
    <w:rsid w:val="00B17821"/>
    <w:rsid w:val="00B1794B"/>
    <w:rsid w:val="00B17A69"/>
    <w:rsid w:val="00B17B14"/>
    <w:rsid w:val="00B17BB9"/>
    <w:rsid w:val="00B17C3F"/>
    <w:rsid w:val="00B17C5E"/>
    <w:rsid w:val="00B17C69"/>
    <w:rsid w:val="00B17DFE"/>
    <w:rsid w:val="00B17FBA"/>
    <w:rsid w:val="00B20140"/>
    <w:rsid w:val="00B201B8"/>
    <w:rsid w:val="00B203BD"/>
    <w:rsid w:val="00B20453"/>
    <w:rsid w:val="00B2070E"/>
    <w:rsid w:val="00B2081E"/>
    <w:rsid w:val="00B208AD"/>
    <w:rsid w:val="00B208D4"/>
    <w:rsid w:val="00B209B3"/>
    <w:rsid w:val="00B20E1C"/>
    <w:rsid w:val="00B20EB8"/>
    <w:rsid w:val="00B20EF4"/>
    <w:rsid w:val="00B2106E"/>
    <w:rsid w:val="00B21119"/>
    <w:rsid w:val="00B212CF"/>
    <w:rsid w:val="00B21340"/>
    <w:rsid w:val="00B2134F"/>
    <w:rsid w:val="00B21541"/>
    <w:rsid w:val="00B21657"/>
    <w:rsid w:val="00B21953"/>
    <w:rsid w:val="00B21A2E"/>
    <w:rsid w:val="00B21A4F"/>
    <w:rsid w:val="00B21A7E"/>
    <w:rsid w:val="00B21D69"/>
    <w:rsid w:val="00B21D77"/>
    <w:rsid w:val="00B21F66"/>
    <w:rsid w:val="00B21FA1"/>
    <w:rsid w:val="00B22165"/>
    <w:rsid w:val="00B2216A"/>
    <w:rsid w:val="00B22173"/>
    <w:rsid w:val="00B22371"/>
    <w:rsid w:val="00B223A6"/>
    <w:rsid w:val="00B2242B"/>
    <w:rsid w:val="00B22447"/>
    <w:rsid w:val="00B2253E"/>
    <w:rsid w:val="00B2257B"/>
    <w:rsid w:val="00B225A3"/>
    <w:rsid w:val="00B2261F"/>
    <w:rsid w:val="00B22662"/>
    <w:rsid w:val="00B226BC"/>
    <w:rsid w:val="00B2276A"/>
    <w:rsid w:val="00B2285F"/>
    <w:rsid w:val="00B2287C"/>
    <w:rsid w:val="00B22A77"/>
    <w:rsid w:val="00B22BBB"/>
    <w:rsid w:val="00B22C30"/>
    <w:rsid w:val="00B22D25"/>
    <w:rsid w:val="00B22F31"/>
    <w:rsid w:val="00B2307F"/>
    <w:rsid w:val="00B23163"/>
    <w:rsid w:val="00B233F2"/>
    <w:rsid w:val="00B23594"/>
    <w:rsid w:val="00B235B2"/>
    <w:rsid w:val="00B2363B"/>
    <w:rsid w:val="00B2369C"/>
    <w:rsid w:val="00B236CB"/>
    <w:rsid w:val="00B2373A"/>
    <w:rsid w:val="00B2375D"/>
    <w:rsid w:val="00B237CF"/>
    <w:rsid w:val="00B237F1"/>
    <w:rsid w:val="00B23929"/>
    <w:rsid w:val="00B239A1"/>
    <w:rsid w:val="00B23CB9"/>
    <w:rsid w:val="00B23D0A"/>
    <w:rsid w:val="00B23E65"/>
    <w:rsid w:val="00B23F29"/>
    <w:rsid w:val="00B23F4A"/>
    <w:rsid w:val="00B23F6F"/>
    <w:rsid w:val="00B240E8"/>
    <w:rsid w:val="00B24237"/>
    <w:rsid w:val="00B242FC"/>
    <w:rsid w:val="00B24313"/>
    <w:rsid w:val="00B2451F"/>
    <w:rsid w:val="00B24618"/>
    <w:rsid w:val="00B24943"/>
    <w:rsid w:val="00B2494B"/>
    <w:rsid w:val="00B24E1F"/>
    <w:rsid w:val="00B24FE6"/>
    <w:rsid w:val="00B25060"/>
    <w:rsid w:val="00B250D4"/>
    <w:rsid w:val="00B25304"/>
    <w:rsid w:val="00B25308"/>
    <w:rsid w:val="00B25339"/>
    <w:rsid w:val="00B25379"/>
    <w:rsid w:val="00B255EB"/>
    <w:rsid w:val="00B257F6"/>
    <w:rsid w:val="00B257F8"/>
    <w:rsid w:val="00B2588F"/>
    <w:rsid w:val="00B258BC"/>
    <w:rsid w:val="00B258FA"/>
    <w:rsid w:val="00B259BF"/>
    <w:rsid w:val="00B25A54"/>
    <w:rsid w:val="00B25A64"/>
    <w:rsid w:val="00B25B96"/>
    <w:rsid w:val="00B25E2C"/>
    <w:rsid w:val="00B25E86"/>
    <w:rsid w:val="00B25FA8"/>
    <w:rsid w:val="00B25FF0"/>
    <w:rsid w:val="00B26018"/>
    <w:rsid w:val="00B26085"/>
    <w:rsid w:val="00B26147"/>
    <w:rsid w:val="00B261C1"/>
    <w:rsid w:val="00B2623A"/>
    <w:rsid w:val="00B262B8"/>
    <w:rsid w:val="00B26351"/>
    <w:rsid w:val="00B263B8"/>
    <w:rsid w:val="00B26439"/>
    <w:rsid w:val="00B264DE"/>
    <w:rsid w:val="00B26509"/>
    <w:rsid w:val="00B26516"/>
    <w:rsid w:val="00B26543"/>
    <w:rsid w:val="00B265D8"/>
    <w:rsid w:val="00B265E6"/>
    <w:rsid w:val="00B26702"/>
    <w:rsid w:val="00B26A32"/>
    <w:rsid w:val="00B26B24"/>
    <w:rsid w:val="00B26DC0"/>
    <w:rsid w:val="00B26DE0"/>
    <w:rsid w:val="00B26E3D"/>
    <w:rsid w:val="00B26E73"/>
    <w:rsid w:val="00B27006"/>
    <w:rsid w:val="00B272D2"/>
    <w:rsid w:val="00B27B9E"/>
    <w:rsid w:val="00B27CFE"/>
    <w:rsid w:val="00B27D35"/>
    <w:rsid w:val="00B27E76"/>
    <w:rsid w:val="00B27F9A"/>
    <w:rsid w:val="00B30133"/>
    <w:rsid w:val="00B301ED"/>
    <w:rsid w:val="00B3044C"/>
    <w:rsid w:val="00B306C1"/>
    <w:rsid w:val="00B3070A"/>
    <w:rsid w:val="00B308B9"/>
    <w:rsid w:val="00B308DE"/>
    <w:rsid w:val="00B3090A"/>
    <w:rsid w:val="00B30936"/>
    <w:rsid w:val="00B30949"/>
    <w:rsid w:val="00B309E1"/>
    <w:rsid w:val="00B30A93"/>
    <w:rsid w:val="00B30AB7"/>
    <w:rsid w:val="00B30BFF"/>
    <w:rsid w:val="00B30CB6"/>
    <w:rsid w:val="00B30DDE"/>
    <w:rsid w:val="00B30DF4"/>
    <w:rsid w:val="00B30E09"/>
    <w:rsid w:val="00B30EB9"/>
    <w:rsid w:val="00B30F0E"/>
    <w:rsid w:val="00B30FD2"/>
    <w:rsid w:val="00B31023"/>
    <w:rsid w:val="00B31178"/>
    <w:rsid w:val="00B314C2"/>
    <w:rsid w:val="00B314D8"/>
    <w:rsid w:val="00B31540"/>
    <w:rsid w:val="00B31557"/>
    <w:rsid w:val="00B31656"/>
    <w:rsid w:val="00B3195F"/>
    <w:rsid w:val="00B31A7E"/>
    <w:rsid w:val="00B31AE4"/>
    <w:rsid w:val="00B31B03"/>
    <w:rsid w:val="00B31C9D"/>
    <w:rsid w:val="00B31CD5"/>
    <w:rsid w:val="00B31DB9"/>
    <w:rsid w:val="00B31E30"/>
    <w:rsid w:val="00B31E5D"/>
    <w:rsid w:val="00B320C7"/>
    <w:rsid w:val="00B320F2"/>
    <w:rsid w:val="00B32161"/>
    <w:rsid w:val="00B32223"/>
    <w:rsid w:val="00B32253"/>
    <w:rsid w:val="00B323D7"/>
    <w:rsid w:val="00B32419"/>
    <w:rsid w:val="00B324BB"/>
    <w:rsid w:val="00B32593"/>
    <w:rsid w:val="00B32625"/>
    <w:rsid w:val="00B328D0"/>
    <w:rsid w:val="00B3293A"/>
    <w:rsid w:val="00B32A6B"/>
    <w:rsid w:val="00B32B00"/>
    <w:rsid w:val="00B32C15"/>
    <w:rsid w:val="00B32D35"/>
    <w:rsid w:val="00B32F6D"/>
    <w:rsid w:val="00B33030"/>
    <w:rsid w:val="00B33109"/>
    <w:rsid w:val="00B331A9"/>
    <w:rsid w:val="00B3346C"/>
    <w:rsid w:val="00B334A5"/>
    <w:rsid w:val="00B334DD"/>
    <w:rsid w:val="00B3364A"/>
    <w:rsid w:val="00B33776"/>
    <w:rsid w:val="00B3397E"/>
    <w:rsid w:val="00B33A34"/>
    <w:rsid w:val="00B33BD4"/>
    <w:rsid w:val="00B33C78"/>
    <w:rsid w:val="00B33CD8"/>
    <w:rsid w:val="00B33D0D"/>
    <w:rsid w:val="00B33D45"/>
    <w:rsid w:val="00B33D64"/>
    <w:rsid w:val="00B33DBF"/>
    <w:rsid w:val="00B33F1E"/>
    <w:rsid w:val="00B34435"/>
    <w:rsid w:val="00B34446"/>
    <w:rsid w:val="00B34507"/>
    <w:rsid w:val="00B347EE"/>
    <w:rsid w:val="00B34842"/>
    <w:rsid w:val="00B348E2"/>
    <w:rsid w:val="00B3497B"/>
    <w:rsid w:val="00B34A1C"/>
    <w:rsid w:val="00B34A6D"/>
    <w:rsid w:val="00B34CA3"/>
    <w:rsid w:val="00B34ECF"/>
    <w:rsid w:val="00B34F6E"/>
    <w:rsid w:val="00B34F8B"/>
    <w:rsid w:val="00B34F9C"/>
    <w:rsid w:val="00B34FE1"/>
    <w:rsid w:val="00B351B1"/>
    <w:rsid w:val="00B352B4"/>
    <w:rsid w:val="00B35390"/>
    <w:rsid w:val="00B35428"/>
    <w:rsid w:val="00B354FC"/>
    <w:rsid w:val="00B35618"/>
    <w:rsid w:val="00B3580B"/>
    <w:rsid w:val="00B35A1E"/>
    <w:rsid w:val="00B35DCF"/>
    <w:rsid w:val="00B35E3B"/>
    <w:rsid w:val="00B35E3F"/>
    <w:rsid w:val="00B35FCB"/>
    <w:rsid w:val="00B36103"/>
    <w:rsid w:val="00B36290"/>
    <w:rsid w:val="00B364BB"/>
    <w:rsid w:val="00B36547"/>
    <w:rsid w:val="00B3662D"/>
    <w:rsid w:val="00B366D1"/>
    <w:rsid w:val="00B36937"/>
    <w:rsid w:val="00B36948"/>
    <w:rsid w:val="00B36CA1"/>
    <w:rsid w:val="00B36DC7"/>
    <w:rsid w:val="00B36DCF"/>
    <w:rsid w:val="00B36DD2"/>
    <w:rsid w:val="00B36E9F"/>
    <w:rsid w:val="00B36EA4"/>
    <w:rsid w:val="00B36FF1"/>
    <w:rsid w:val="00B3710F"/>
    <w:rsid w:val="00B37116"/>
    <w:rsid w:val="00B371E3"/>
    <w:rsid w:val="00B372EA"/>
    <w:rsid w:val="00B372EC"/>
    <w:rsid w:val="00B373D2"/>
    <w:rsid w:val="00B3740C"/>
    <w:rsid w:val="00B37424"/>
    <w:rsid w:val="00B37440"/>
    <w:rsid w:val="00B37535"/>
    <w:rsid w:val="00B375D9"/>
    <w:rsid w:val="00B3764E"/>
    <w:rsid w:val="00B377BE"/>
    <w:rsid w:val="00B37926"/>
    <w:rsid w:val="00B379A2"/>
    <w:rsid w:val="00B37A36"/>
    <w:rsid w:val="00B37A47"/>
    <w:rsid w:val="00B37B67"/>
    <w:rsid w:val="00B37B8F"/>
    <w:rsid w:val="00B37D57"/>
    <w:rsid w:val="00B37D96"/>
    <w:rsid w:val="00B37DC9"/>
    <w:rsid w:val="00B37F0D"/>
    <w:rsid w:val="00B40225"/>
    <w:rsid w:val="00B40421"/>
    <w:rsid w:val="00B4069D"/>
    <w:rsid w:val="00B4075B"/>
    <w:rsid w:val="00B4087C"/>
    <w:rsid w:val="00B40900"/>
    <w:rsid w:val="00B40B96"/>
    <w:rsid w:val="00B40BAD"/>
    <w:rsid w:val="00B40D3E"/>
    <w:rsid w:val="00B40D53"/>
    <w:rsid w:val="00B40E4B"/>
    <w:rsid w:val="00B40EDA"/>
    <w:rsid w:val="00B41278"/>
    <w:rsid w:val="00B412AE"/>
    <w:rsid w:val="00B41463"/>
    <w:rsid w:val="00B41523"/>
    <w:rsid w:val="00B41612"/>
    <w:rsid w:val="00B41647"/>
    <w:rsid w:val="00B4165F"/>
    <w:rsid w:val="00B416C0"/>
    <w:rsid w:val="00B417CC"/>
    <w:rsid w:val="00B41A39"/>
    <w:rsid w:val="00B41A41"/>
    <w:rsid w:val="00B41AEC"/>
    <w:rsid w:val="00B41AEE"/>
    <w:rsid w:val="00B41B91"/>
    <w:rsid w:val="00B41BF4"/>
    <w:rsid w:val="00B41BFA"/>
    <w:rsid w:val="00B41C57"/>
    <w:rsid w:val="00B41D38"/>
    <w:rsid w:val="00B420BB"/>
    <w:rsid w:val="00B4213F"/>
    <w:rsid w:val="00B421DB"/>
    <w:rsid w:val="00B42210"/>
    <w:rsid w:val="00B423B2"/>
    <w:rsid w:val="00B425D4"/>
    <w:rsid w:val="00B4280F"/>
    <w:rsid w:val="00B428DC"/>
    <w:rsid w:val="00B43092"/>
    <w:rsid w:val="00B4318E"/>
    <w:rsid w:val="00B43394"/>
    <w:rsid w:val="00B4346D"/>
    <w:rsid w:val="00B434BD"/>
    <w:rsid w:val="00B43604"/>
    <w:rsid w:val="00B436CA"/>
    <w:rsid w:val="00B436F1"/>
    <w:rsid w:val="00B43718"/>
    <w:rsid w:val="00B43738"/>
    <w:rsid w:val="00B437FC"/>
    <w:rsid w:val="00B43A5A"/>
    <w:rsid w:val="00B43A9A"/>
    <w:rsid w:val="00B43C46"/>
    <w:rsid w:val="00B43C47"/>
    <w:rsid w:val="00B43D40"/>
    <w:rsid w:val="00B43EB0"/>
    <w:rsid w:val="00B43F00"/>
    <w:rsid w:val="00B43FF2"/>
    <w:rsid w:val="00B440A1"/>
    <w:rsid w:val="00B442BC"/>
    <w:rsid w:val="00B4452B"/>
    <w:rsid w:val="00B448E3"/>
    <w:rsid w:val="00B44A65"/>
    <w:rsid w:val="00B44B0F"/>
    <w:rsid w:val="00B44DCE"/>
    <w:rsid w:val="00B44E00"/>
    <w:rsid w:val="00B44E96"/>
    <w:rsid w:val="00B44F5D"/>
    <w:rsid w:val="00B44FBA"/>
    <w:rsid w:val="00B44FC9"/>
    <w:rsid w:val="00B45002"/>
    <w:rsid w:val="00B45181"/>
    <w:rsid w:val="00B4535D"/>
    <w:rsid w:val="00B45410"/>
    <w:rsid w:val="00B455C6"/>
    <w:rsid w:val="00B4596D"/>
    <w:rsid w:val="00B459B0"/>
    <w:rsid w:val="00B45A7F"/>
    <w:rsid w:val="00B45B13"/>
    <w:rsid w:val="00B45B9A"/>
    <w:rsid w:val="00B45CA9"/>
    <w:rsid w:val="00B45CED"/>
    <w:rsid w:val="00B45CF4"/>
    <w:rsid w:val="00B45D47"/>
    <w:rsid w:val="00B45E4F"/>
    <w:rsid w:val="00B45EA0"/>
    <w:rsid w:val="00B4600A"/>
    <w:rsid w:val="00B4602B"/>
    <w:rsid w:val="00B460CD"/>
    <w:rsid w:val="00B4623A"/>
    <w:rsid w:val="00B464A5"/>
    <w:rsid w:val="00B46502"/>
    <w:rsid w:val="00B4656A"/>
    <w:rsid w:val="00B46573"/>
    <w:rsid w:val="00B469C5"/>
    <w:rsid w:val="00B46ADF"/>
    <w:rsid w:val="00B46B27"/>
    <w:rsid w:val="00B46EDD"/>
    <w:rsid w:val="00B46FED"/>
    <w:rsid w:val="00B46FFF"/>
    <w:rsid w:val="00B4703A"/>
    <w:rsid w:val="00B470F7"/>
    <w:rsid w:val="00B47141"/>
    <w:rsid w:val="00B471CB"/>
    <w:rsid w:val="00B47210"/>
    <w:rsid w:val="00B473ED"/>
    <w:rsid w:val="00B47423"/>
    <w:rsid w:val="00B474AF"/>
    <w:rsid w:val="00B47528"/>
    <w:rsid w:val="00B47984"/>
    <w:rsid w:val="00B47A26"/>
    <w:rsid w:val="00B47AB4"/>
    <w:rsid w:val="00B47BBD"/>
    <w:rsid w:val="00B47D21"/>
    <w:rsid w:val="00B47D99"/>
    <w:rsid w:val="00B47E5D"/>
    <w:rsid w:val="00B503AD"/>
    <w:rsid w:val="00B50587"/>
    <w:rsid w:val="00B505DC"/>
    <w:rsid w:val="00B50718"/>
    <w:rsid w:val="00B5075E"/>
    <w:rsid w:val="00B50B88"/>
    <w:rsid w:val="00B50C59"/>
    <w:rsid w:val="00B50C77"/>
    <w:rsid w:val="00B50E44"/>
    <w:rsid w:val="00B50E56"/>
    <w:rsid w:val="00B50E7A"/>
    <w:rsid w:val="00B50F5F"/>
    <w:rsid w:val="00B50F72"/>
    <w:rsid w:val="00B50FD2"/>
    <w:rsid w:val="00B510A2"/>
    <w:rsid w:val="00B512F6"/>
    <w:rsid w:val="00B51465"/>
    <w:rsid w:val="00B5152B"/>
    <w:rsid w:val="00B51581"/>
    <w:rsid w:val="00B51664"/>
    <w:rsid w:val="00B516E9"/>
    <w:rsid w:val="00B51703"/>
    <w:rsid w:val="00B51749"/>
    <w:rsid w:val="00B51848"/>
    <w:rsid w:val="00B51932"/>
    <w:rsid w:val="00B5195E"/>
    <w:rsid w:val="00B51A86"/>
    <w:rsid w:val="00B51C2F"/>
    <w:rsid w:val="00B51C63"/>
    <w:rsid w:val="00B51CDC"/>
    <w:rsid w:val="00B51D6C"/>
    <w:rsid w:val="00B51D7A"/>
    <w:rsid w:val="00B51DC3"/>
    <w:rsid w:val="00B51E31"/>
    <w:rsid w:val="00B51EFF"/>
    <w:rsid w:val="00B52099"/>
    <w:rsid w:val="00B523FD"/>
    <w:rsid w:val="00B524ED"/>
    <w:rsid w:val="00B52988"/>
    <w:rsid w:val="00B529F8"/>
    <w:rsid w:val="00B52B16"/>
    <w:rsid w:val="00B52BE8"/>
    <w:rsid w:val="00B52BF8"/>
    <w:rsid w:val="00B52D16"/>
    <w:rsid w:val="00B5305B"/>
    <w:rsid w:val="00B5312C"/>
    <w:rsid w:val="00B531F0"/>
    <w:rsid w:val="00B53352"/>
    <w:rsid w:val="00B53585"/>
    <w:rsid w:val="00B53702"/>
    <w:rsid w:val="00B537CE"/>
    <w:rsid w:val="00B53996"/>
    <w:rsid w:val="00B53CD7"/>
    <w:rsid w:val="00B53F21"/>
    <w:rsid w:val="00B53F25"/>
    <w:rsid w:val="00B53F71"/>
    <w:rsid w:val="00B54114"/>
    <w:rsid w:val="00B54374"/>
    <w:rsid w:val="00B5446F"/>
    <w:rsid w:val="00B54562"/>
    <w:rsid w:val="00B549AD"/>
    <w:rsid w:val="00B54B34"/>
    <w:rsid w:val="00B54BD4"/>
    <w:rsid w:val="00B54C0B"/>
    <w:rsid w:val="00B54D0C"/>
    <w:rsid w:val="00B54D25"/>
    <w:rsid w:val="00B54DB2"/>
    <w:rsid w:val="00B54E10"/>
    <w:rsid w:val="00B54EB7"/>
    <w:rsid w:val="00B54FAB"/>
    <w:rsid w:val="00B54FE7"/>
    <w:rsid w:val="00B55191"/>
    <w:rsid w:val="00B552B1"/>
    <w:rsid w:val="00B55367"/>
    <w:rsid w:val="00B55475"/>
    <w:rsid w:val="00B55554"/>
    <w:rsid w:val="00B55572"/>
    <w:rsid w:val="00B5569F"/>
    <w:rsid w:val="00B5570E"/>
    <w:rsid w:val="00B5599C"/>
    <w:rsid w:val="00B55A0C"/>
    <w:rsid w:val="00B55A12"/>
    <w:rsid w:val="00B55A46"/>
    <w:rsid w:val="00B55A85"/>
    <w:rsid w:val="00B55C09"/>
    <w:rsid w:val="00B55C53"/>
    <w:rsid w:val="00B55E04"/>
    <w:rsid w:val="00B55EE2"/>
    <w:rsid w:val="00B55F33"/>
    <w:rsid w:val="00B5604D"/>
    <w:rsid w:val="00B56391"/>
    <w:rsid w:val="00B56616"/>
    <w:rsid w:val="00B56646"/>
    <w:rsid w:val="00B567AA"/>
    <w:rsid w:val="00B5686E"/>
    <w:rsid w:val="00B56944"/>
    <w:rsid w:val="00B56964"/>
    <w:rsid w:val="00B5697C"/>
    <w:rsid w:val="00B56A7B"/>
    <w:rsid w:val="00B56BFF"/>
    <w:rsid w:val="00B56DB9"/>
    <w:rsid w:val="00B56E8D"/>
    <w:rsid w:val="00B56E97"/>
    <w:rsid w:val="00B56E9C"/>
    <w:rsid w:val="00B56EB5"/>
    <w:rsid w:val="00B5702B"/>
    <w:rsid w:val="00B570AB"/>
    <w:rsid w:val="00B570BD"/>
    <w:rsid w:val="00B570D3"/>
    <w:rsid w:val="00B570E8"/>
    <w:rsid w:val="00B5713F"/>
    <w:rsid w:val="00B57143"/>
    <w:rsid w:val="00B57147"/>
    <w:rsid w:val="00B5729D"/>
    <w:rsid w:val="00B5733A"/>
    <w:rsid w:val="00B5748B"/>
    <w:rsid w:val="00B5757C"/>
    <w:rsid w:val="00B576E4"/>
    <w:rsid w:val="00B577B5"/>
    <w:rsid w:val="00B5781C"/>
    <w:rsid w:val="00B57902"/>
    <w:rsid w:val="00B57971"/>
    <w:rsid w:val="00B57AFC"/>
    <w:rsid w:val="00B57B07"/>
    <w:rsid w:val="00B57B0E"/>
    <w:rsid w:val="00B57B37"/>
    <w:rsid w:val="00B57BB8"/>
    <w:rsid w:val="00B57D03"/>
    <w:rsid w:val="00B6001E"/>
    <w:rsid w:val="00B6004E"/>
    <w:rsid w:val="00B60064"/>
    <w:rsid w:val="00B60193"/>
    <w:rsid w:val="00B60344"/>
    <w:rsid w:val="00B6038C"/>
    <w:rsid w:val="00B603B6"/>
    <w:rsid w:val="00B6064C"/>
    <w:rsid w:val="00B60950"/>
    <w:rsid w:val="00B60B9D"/>
    <w:rsid w:val="00B60BF0"/>
    <w:rsid w:val="00B60C02"/>
    <w:rsid w:val="00B60C0A"/>
    <w:rsid w:val="00B60D79"/>
    <w:rsid w:val="00B60F17"/>
    <w:rsid w:val="00B60FB8"/>
    <w:rsid w:val="00B60FD9"/>
    <w:rsid w:val="00B61137"/>
    <w:rsid w:val="00B611AC"/>
    <w:rsid w:val="00B611EF"/>
    <w:rsid w:val="00B61330"/>
    <w:rsid w:val="00B613AD"/>
    <w:rsid w:val="00B615EA"/>
    <w:rsid w:val="00B61833"/>
    <w:rsid w:val="00B61A51"/>
    <w:rsid w:val="00B61BD7"/>
    <w:rsid w:val="00B61DBC"/>
    <w:rsid w:val="00B61DC1"/>
    <w:rsid w:val="00B61F6A"/>
    <w:rsid w:val="00B62038"/>
    <w:rsid w:val="00B62168"/>
    <w:rsid w:val="00B621EE"/>
    <w:rsid w:val="00B6230C"/>
    <w:rsid w:val="00B627F6"/>
    <w:rsid w:val="00B629ED"/>
    <w:rsid w:val="00B62A4F"/>
    <w:rsid w:val="00B62BC4"/>
    <w:rsid w:val="00B62C03"/>
    <w:rsid w:val="00B62C79"/>
    <w:rsid w:val="00B63032"/>
    <w:rsid w:val="00B63159"/>
    <w:rsid w:val="00B6328B"/>
    <w:rsid w:val="00B6356A"/>
    <w:rsid w:val="00B635F2"/>
    <w:rsid w:val="00B6366E"/>
    <w:rsid w:val="00B6373B"/>
    <w:rsid w:val="00B63778"/>
    <w:rsid w:val="00B6389B"/>
    <w:rsid w:val="00B638AD"/>
    <w:rsid w:val="00B638B4"/>
    <w:rsid w:val="00B639FC"/>
    <w:rsid w:val="00B63AD9"/>
    <w:rsid w:val="00B63C28"/>
    <w:rsid w:val="00B63C3A"/>
    <w:rsid w:val="00B63CE9"/>
    <w:rsid w:val="00B63E4F"/>
    <w:rsid w:val="00B63F0E"/>
    <w:rsid w:val="00B63FBD"/>
    <w:rsid w:val="00B6402C"/>
    <w:rsid w:val="00B64123"/>
    <w:rsid w:val="00B6438F"/>
    <w:rsid w:val="00B64491"/>
    <w:rsid w:val="00B644FF"/>
    <w:rsid w:val="00B6462D"/>
    <w:rsid w:val="00B649DE"/>
    <w:rsid w:val="00B64AD9"/>
    <w:rsid w:val="00B64B91"/>
    <w:rsid w:val="00B64BF8"/>
    <w:rsid w:val="00B64C52"/>
    <w:rsid w:val="00B64C73"/>
    <w:rsid w:val="00B64D9E"/>
    <w:rsid w:val="00B64DE6"/>
    <w:rsid w:val="00B64E32"/>
    <w:rsid w:val="00B64EEF"/>
    <w:rsid w:val="00B64F42"/>
    <w:rsid w:val="00B65042"/>
    <w:rsid w:val="00B650D0"/>
    <w:rsid w:val="00B651EF"/>
    <w:rsid w:val="00B65241"/>
    <w:rsid w:val="00B653C2"/>
    <w:rsid w:val="00B6574D"/>
    <w:rsid w:val="00B65797"/>
    <w:rsid w:val="00B65888"/>
    <w:rsid w:val="00B658AD"/>
    <w:rsid w:val="00B65900"/>
    <w:rsid w:val="00B659E1"/>
    <w:rsid w:val="00B65BD4"/>
    <w:rsid w:val="00B65BFC"/>
    <w:rsid w:val="00B65C5F"/>
    <w:rsid w:val="00B65E68"/>
    <w:rsid w:val="00B65FD8"/>
    <w:rsid w:val="00B6604E"/>
    <w:rsid w:val="00B660DC"/>
    <w:rsid w:val="00B66109"/>
    <w:rsid w:val="00B661B2"/>
    <w:rsid w:val="00B6624C"/>
    <w:rsid w:val="00B6632C"/>
    <w:rsid w:val="00B66391"/>
    <w:rsid w:val="00B663C7"/>
    <w:rsid w:val="00B6643D"/>
    <w:rsid w:val="00B666FF"/>
    <w:rsid w:val="00B6671A"/>
    <w:rsid w:val="00B6678D"/>
    <w:rsid w:val="00B66A94"/>
    <w:rsid w:val="00B66B2A"/>
    <w:rsid w:val="00B66CCB"/>
    <w:rsid w:val="00B66CFF"/>
    <w:rsid w:val="00B66E85"/>
    <w:rsid w:val="00B66F30"/>
    <w:rsid w:val="00B66F72"/>
    <w:rsid w:val="00B66FB2"/>
    <w:rsid w:val="00B670C8"/>
    <w:rsid w:val="00B6714A"/>
    <w:rsid w:val="00B6725A"/>
    <w:rsid w:val="00B672F4"/>
    <w:rsid w:val="00B6733D"/>
    <w:rsid w:val="00B6747B"/>
    <w:rsid w:val="00B67592"/>
    <w:rsid w:val="00B678ED"/>
    <w:rsid w:val="00B6797B"/>
    <w:rsid w:val="00B67C5B"/>
    <w:rsid w:val="00B67D3D"/>
    <w:rsid w:val="00B70145"/>
    <w:rsid w:val="00B701C0"/>
    <w:rsid w:val="00B701F6"/>
    <w:rsid w:val="00B70229"/>
    <w:rsid w:val="00B7035C"/>
    <w:rsid w:val="00B7049F"/>
    <w:rsid w:val="00B704AD"/>
    <w:rsid w:val="00B704D7"/>
    <w:rsid w:val="00B70607"/>
    <w:rsid w:val="00B70785"/>
    <w:rsid w:val="00B707B4"/>
    <w:rsid w:val="00B70941"/>
    <w:rsid w:val="00B70A02"/>
    <w:rsid w:val="00B70B15"/>
    <w:rsid w:val="00B70C0B"/>
    <w:rsid w:val="00B70C20"/>
    <w:rsid w:val="00B70C8A"/>
    <w:rsid w:val="00B70D02"/>
    <w:rsid w:val="00B70DA7"/>
    <w:rsid w:val="00B70E0B"/>
    <w:rsid w:val="00B70E37"/>
    <w:rsid w:val="00B7115E"/>
    <w:rsid w:val="00B711EB"/>
    <w:rsid w:val="00B712FB"/>
    <w:rsid w:val="00B71311"/>
    <w:rsid w:val="00B71545"/>
    <w:rsid w:val="00B71750"/>
    <w:rsid w:val="00B7175C"/>
    <w:rsid w:val="00B71941"/>
    <w:rsid w:val="00B71B86"/>
    <w:rsid w:val="00B71D50"/>
    <w:rsid w:val="00B71DEB"/>
    <w:rsid w:val="00B71E33"/>
    <w:rsid w:val="00B72000"/>
    <w:rsid w:val="00B720DA"/>
    <w:rsid w:val="00B72153"/>
    <w:rsid w:val="00B722D5"/>
    <w:rsid w:val="00B72391"/>
    <w:rsid w:val="00B725BA"/>
    <w:rsid w:val="00B72623"/>
    <w:rsid w:val="00B7292E"/>
    <w:rsid w:val="00B729EF"/>
    <w:rsid w:val="00B72BAE"/>
    <w:rsid w:val="00B72E94"/>
    <w:rsid w:val="00B72F5D"/>
    <w:rsid w:val="00B731AE"/>
    <w:rsid w:val="00B73303"/>
    <w:rsid w:val="00B73583"/>
    <w:rsid w:val="00B735AF"/>
    <w:rsid w:val="00B736C8"/>
    <w:rsid w:val="00B737B2"/>
    <w:rsid w:val="00B73874"/>
    <w:rsid w:val="00B7395B"/>
    <w:rsid w:val="00B73AC2"/>
    <w:rsid w:val="00B73D1D"/>
    <w:rsid w:val="00B73E67"/>
    <w:rsid w:val="00B73EB8"/>
    <w:rsid w:val="00B740C2"/>
    <w:rsid w:val="00B74173"/>
    <w:rsid w:val="00B741A8"/>
    <w:rsid w:val="00B742EC"/>
    <w:rsid w:val="00B743DF"/>
    <w:rsid w:val="00B7444E"/>
    <w:rsid w:val="00B744EF"/>
    <w:rsid w:val="00B74796"/>
    <w:rsid w:val="00B74828"/>
    <w:rsid w:val="00B74A21"/>
    <w:rsid w:val="00B74D13"/>
    <w:rsid w:val="00B74E59"/>
    <w:rsid w:val="00B74E90"/>
    <w:rsid w:val="00B750CA"/>
    <w:rsid w:val="00B751F6"/>
    <w:rsid w:val="00B7521E"/>
    <w:rsid w:val="00B752B3"/>
    <w:rsid w:val="00B75567"/>
    <w:rsid w:val="00B7557D"/>
    <w:rsid w:val="00B7558E"/>
    <w:rsid w:val="00B7561F"/>
    <w:rsid w:val="00B7566A"/>
    <w:rsid w:val="00B756C5"/>
    <w:rsid w:val="00B757B0"/>
    <w:rsid w:val="00B757BA"/>
    <w:rsid w:val="00B75816"/>
    <w:rsid w:val="00B75935"/>
    <w:rsid w:val="00B75939"/>
    <w:rsid w:val="00B75A62"/>
    <w:rsid w:val="00B75D4B"/>
    <w:rsid w:val="00B75D79"/>
    <w:rsid w:val="00B75E7A"/>
    <w:rsid w:val="00B75EE8"/>
    <w:rsid w:val="00B75EF0"/>
    <w:rsid w:val="00B75FD9"/>
    <w:rsid w:val="00B76408"/>
    <w:rsid w:val="00B764B0"/>
    <w:rsid w:val="00B765B3"/>
    <w:rsid w:val="00B7671A"/>
    <w:rsid w:val="00B7673C"/>
    <w:rsid w:val="00B7675D"/>
    <w:rsid w:val="00B76A30"/>
    <w:rsid w:val="00B76B37"/>
    <w:rsid w:val="00B76BB1"/>
    <w:rsid w:val="00B76CA7"/>
    <w:rsid w:val="00B76EB0"/>
    <w:rsid w:val="00B76F80"/>
    <w:rsid w:val="00B7719F"/>
    <w:rsid w:val="00B774D1"/>
    <w:rsid w:val="00B77588"/>
    <w:rsid w:val="00B779FE"/>
    <w:rsid w:val="00B77B02"/>
    <w:rsid w:val="00B77B21"/>
    <w:rsid w:val="00B77B4C"/>
    <w:rsid w:val="00B77BE4"/>
    <w:rsid w:val="00B77D0A"/>
    <w:rsid w:val="00B77DDE"/>
    <w:rsid w:val="00B77E29"/>
    <w:rsid w:val="00B77E82"/>
    <w:rsid w:val="00B77EAE"/>
    <w:rsid w:val="00B77EB5"/>
    <w:rsid w:val="00B80041"/>
    <w:rsid w:val="00B800F0"/>
    <w:rsid w:val="00B802CC"/>
    <w:rsid w:val="00B802F6"/>
    <w:rsid w:val="00B8044A"/>
    <w:rsid w:val="00B80538"/>
    <w:rsid w:val="00B80604"/>
    <w:rsid w:val="00B8071B"/>
    <w:rsid w:val="00B8079E"/>
    <w:rsid w:val="00B80888"/>
    <w:rsid w:val="00B808DD"/>
    <w:rsid w:val="00B808FE"/>
    <w:rsid w:val="00B80B3B"/>
    <w:rsid w:val="00B80B48"/>
    <w:rsid w:val="00B80DC6"/>
    <w:rsid w:val="00B80E2B"/>
    <w:rsid w:val="00B80E98"/>
    <w:rsid w:val="00B810E2"/>
    <w:rsid w:val="00B8136F"/>
    <w:rsid w:val="00B814D9"/>
    <w:rsid w:val="00B8150C"/>
    <w:rsid w:val="00B815E9"/>
    <w:rsid w:val="00B81619"/>
    <w:rsid w:val="00B81735"/>
    <w:rsid w:val="00B81752"/>
    <w:rsid w:val="00B819B9"/>
    <w:rsid w:val="00B81A3D"/>
    <w:rsid w:val="00B81AA7"/>
    <w:rsid w:val="00B81BE8"/>
    <w:rsid w:val="00B81D81"/>
    <w:rsid w:val="00B81EBA"/>
    <w:rsid w:val="00B821C6"/>
    <w:rsid w:val="00B822B8"/>
    <w:rsid w:val="00B82303"/>
    <w:rsid w:val="00B824BA"/>
    <w:rsid w:val="00B82544"/>
    <w:rsid w:val="00B825E2"/>
    <w:rsid w:val="00B8260E"/>
    <w:rsid w:val="00B82649"/>
    <w:rsid w:val="00B8291A"/>
    <w:rsid w:val="00B82953"/>
    <w:rsid w:val="00B82954"/>
    <w:rsid w:val="00B82A39"/>
    <w:rsid w:val="00B82AA6"/>
    <w:rsid w:val="00B82BED"/>
    <w:rsid w:val="00B82C59"/>
    <w:rsid w:val="00B8319F"/>
    <w:rsid w:val="00B831F2"/>
    <w:rsid w:val="00B8335F"/>
    <w:rsid w:val="00B833AE"/>
    <w:rsid w:val="00B83588"/>
    <w:rsid w:val="00B83722"/>
    <w:rsid w:val="00B83759"/>
    <w:rsid w:val="00B8380B"/>
    <w:rsid w:val="00B83971"/>
    <w:rsid w:val="00B839FF"/>
    <w:rsid w:val="00B83A76"/>
    <w:rsid w:val="00B83AD4"/>
    <w:rsid w:val="00B83B05"/>
    <w:rsid w:val="00B83B17"/>
    <w:rsid w:val="00B83BB6"/>
    <w:rsid w:val="00B83C0E"/>
    <w:rsid w:val="00B83C3D"/>
    <w:rsid w:val="00B83D20"/>
    <w:rsid w:val="00B83D4D"/>
    <w:rsid w:val="00B83E28"/>
    <w:rsid w:val="00B83E31"/>
    <w:rsid w:val="00B83F17"/>
    <w:rsid w:val="00B83FEA"/>
    <w:rsid w:val="00B840AD"/>
    <w:rsid w:val="00B840DD"/>
    <w:rsid w:val="00B84159"/>
    <w:rsid w:val="00B84161"/>
    <w:rsid w:val="00B841D9"/>
    <w:rsid w:val="00B84200"/>
    <w:rsid w:val="00B8424B"/>
    <w:rsid w:val="00B842F9"/>
    <w:rsid w:val="00B845E4"/>
    <w:rsid w:val="00B847BE"/>
    <w:rsid w:val="00B8487F"/>
    <w:rsid w:val="00B848C0"/>
    <w:rsid w:val="00B848C2"/>
    <w:rsid w:val="00B849BE"/>
    <w:rsid w:val="00B84CB2"/>
    <w:rsid w:val="00B84D4D"/>
    <w:rsid w:val="00B84DE1"/>
    <w:rsid w:val="00B84F44"/>
    <w:rsid w:val="00B84F4E"/>
    <w:rsid w:val="00B852C5"/>
    <w:rsid w:val="00B8536D"/>
    <w:rsid w:val="00B853E6"/>
    <w:rsid w:val="00B85408"/>
    <w:rsid w:val="00B856E1"/>
    <w:rsid w:val="00B8570C"/>
    <w:rsid w:val="00B85752"/>
    <w:rsid w:val="00B85A79"/>
    <w:rsid w:val="00B85A90"/>
    <w:rsid w:val="00B85B1F"/>
    <w:rsid w:val="00B85BA2"/>
    <w:rsid w:val="00B85D5D"/>
    <w:rsid w:val="00B85D8C"/>
    <w:rsid w:val="00B85DFB"/>
    <w:rsid w:val="00B85E4E"/>
    <w:rsid w:val="00B85FAA"/>
    <w:rsid w:val="00B86013"/>
    <w:rsid w:val="00B86054"/>
    <w:rsid w:val="00B86135"/>
    <w:rsid w:val="00B86189"/>
    <w:rsid w:val="00B862CB"/>
    <w:rsid w:val="00B8642C"/>
    <w:rsid w:val="00B86440"/>
    <w:rsid w:val="00B864D3"/>
    <w:rsid w:val="00B8671C"/>
    <w:rsid w:val="00B86779"/>
    <w:rsid w:val="00B86958"/>
    <w:rsid w:val="00B86A05"/>
    <w:rsid w:val="00B86ADC"/>
    <w:rsid w:val="00B86B62"/>
    <w:rsid w:val="00B86B70"/>
    <w:rsid w:val="00B86BC1"/>
    <w:rsid w:val="00B86BEB"/>
    <w:rsid w:val="00B86C28"/>
    <w:rsid w:val="00B86CFB"/>
    <w:rsid w:val="00B86D76"/>
    <w:rsid w:val="00B86F5F"/>
    <w:rsid w:val="00B86F68"/>
    <w:rsid w:val="00B87046"/>
    <w:rsid w:val="00B87198"/>
    <w:rsid w:val="00B871E8"/>
    <w:rsid w:val="00B87301"/>
    <w:rsid w:val="00B8733D"/>
    <w:rsid w:val="00B876AE"/>
    <w:rsid w:val="00B877BA"/>
    <w:rsid w:val="00B8794E"/>
    <w:rsid w:val="00B87A20"/>
    <w:rsid w:val="00B87ADF"/>
    <w:rsid w:val="00B87B67"/>
    <w:rsid w:val="00B87C57"/>
    <w:rsid w:val="00B87CA1"/>
    <w:rsid w:val="00B87CDB"/>
    <w:rsid w:val="00B87D90"/>
    <w:rsid w:val="00B87D94"/>
    <w:rsid w:val="00B87F2F"/>
    <w:rsid w:val="00B90047"/>
    <w:rsid w:val="00B90141"/>
    <w:rsid w:val="00B902AC"/>
    <w:rsid w:val="00B9044B"/>
    <w:rsid w:val="00B90539"/>
    <w:rsid w:val="00B9058C"/>
    <w:rsid w:val="00B90663"/>
    <w:rsid w:val="00B9068D"/>
    <w:rsid w:val="00B90701"/>
    <w:rsid w:val="00B9074D"/>
    <w:rsid w:val="00B90755"/>
    <w:rsid w:val="00B90767"/>
    <w:rsid w:val="00B90782"/>
    <w:rsid w:val="00B907E7"/>
    <w:rsid w:val="00B908C6"/>
    <w:rsid w:val="00B909F4"/>
    <w:rsid w:val="00B90B3C"/>
    <w:rsid w:val="00B90B87"/>
    <w:rsid w:val="00B90C2A"/>
    <w:rsid w:val="00B90CB5"/>
    <w:rsid w:val="00B90E00"/>
    <w:rsid w:val="00B90E55"/>
    <w:rsid w:val="00B90E86"/>
    <w:rsid w:val="00B91131"/>
    <w:rsid w:val="00B911F2"/>
    <w:rsid w:val="00B91211"/>
    <w:rsid w:val="00B9122A"/>
    <w:rsid w:val="00B912CF"/>
    <w:rsid w:val="00B913AD"/>
    <w:rsid w:val="00B9146B"/>
    <w:rsid w:val="00B9152C"/>
    <w:rsid w:val="00B91705"/>
    <w:rsid w:val="00B9181E"/>
    <w:rsid w:val="00B9184C"/>
    <w:rsid w:val="00B91A86"/>
    <w:rsid w:val="00B91FB3"/>
    <w:rsid w:val="00B920EC"/>
    <w:rsid w:val="00B9232E"/>
    <w:rsid w:val="00B9250B"/>
    <w:rsid w:val="00B927E6"/>
    <w:rsid w:val="00B92977"/>
    <w:rsid w:val="00B92A8A"/>
    <w:rsid w:val="00B92BB6"/>
    <w:rsid w:val="00B92C29"/>
    <w:rsid w:val="00B92D43"/>
    <w:rsid w:val="00B92F06"/>
    <w:rsid w:val="00B92F7E"/>
    <w:rsid w:val="00B93043"/>
    <w:rsid w:val="00B9318A"/>
    <w:rsid w:val="00B931B5"/>
    <w:rsid w:val="00B93284"/>
    <w:rsid w:val="00B933D3"/>
    <w:rsid w:val="00B9348D"/>
    <w:rsid w:val="00B935EA"/>
    <w:rsid w:val="00B9360E"/>
    <w:rsid w:val="00B93973"/>
    <w:rsid w:val="00B93D05"/>
    <w:rsid w:val="00B93D35"/>
    <w:rsid w:val="00B93EB4"/>
    <w:rsid w:val="00B93F33"/>
    <w:rsid w:val="00B94682"/>
    <w:rsid w:val="00B94693"/>
    <w:rsid w:val="00B946B3"/>
    <w:rsid w:val="00B948C3"/>
    <w:rsid w:val="00B948DE"/>
    <w:rsid w:val="00B94B01"/>
    <w:rsid w:val="00B94B04"/>
    <w:rsid w:val="00B94B35"/>
    <w:rsid w:val="00B94CD0"/>
    <w:rsid w:val="00B94DB0"/>
    <w:rsid w:val="00B94DC7"/>
    <w:rsid w:val="00B94EBE"/>
    <w:rsid w:val="00B94F86"/>
    <w:rsid w:val="00B9542D"/>
    <w:rsid w:val="00B95525"/>
    <w:rsid w:val="00B95938"/>
    <w:rsid w:val="00B9598E"/>
    <w:rsid w:val="00B95BB7"/>
    <w:rsid w:val="00B95D82"/>
    <w:rsid w:val="00B95DBA"/>
    <w:rsid w:val="00B95EFE"/>
    <w:rsid w:val="00B95F75"/>
    <w:rsid w:val="00B96017"/>
    <w:rsid w:val="00B9613D"/>
    <w:rsid w:val="00B9625B"/>
    <w:rsid w:val="00B9628B"/>
    <w:rsid w:val="00B9628C"/>
    <w:rsid w:val="00B963B3"/>
    <w:rsid w:val="00B96544"/>
    <w:rsid w:val="00B965CD"/>
    <w:rsid w:val="00B96682"/>
    <w:rsid w:val="00B967E8"/>
    <w:rsid w:val="00B969F1"/>
    <w:rsid w:val="00B96BD3"/>
    <w:rsid w:val="00B96EB6"/>
    <w:rsid w:val="00B972ED"/>
    <w:rsid w:val="00B973F3"/>
    <w:rsid w:val="00B973FA"/>
    <w:rsid w:val="00B979D7"/>
    <w:rsid w:val="00B97C4E"/>
    <w:rsid w:val="00B97F13"/>
    <w:rsid w:val="00B97FE9"/>
    <w:rsid w:val="00BA00C8"/>
    <w:rsid w:val="00BA00F0"/>
    <w:rsid w:val="00BA010F"/>
    <w:rsid w:val="00BA026B"/>
    <w:rsid w:val="00BA03E4"/>
    <w:rsid w:val="00BA042F"/>
    <w:rsid w:val="00BA04D8"/>
    <w:rsid w:val="00BA0629"/>
    <w:rsid w:val="00BA0754"/>
    <w:rsid w:val="00BA084B"/>
    <w:rsid w:val="00BA0851"/>
    <w:rsid w:val="00BA08CF"/>
    <w:rsid w:val="00BA0B35"/>
    <w:rsid w:val="00BA0BBE"/>
    <w:rsid w:val="00BA0C8C"/>
    <w:rsid w:val="00BA0D5B"/>
    <w:rsid w:val="00BA0D8C"/>
    <w:rsid w:val="00BA0E2A"/>
    <w:rsid w:val="00BA0E4C"/>
    <w:rsid w:val="00BA1047"/>
    <w:rsid w:val="00BA1342"/>
    <w:rsid w:val="00BA1387"/>
    <w:rsid w:val="00BA13B8"/>
    <w:rsid w:val="00BA13ED"/>
    <w:rsid w:val="00BA16A0"/>
    <w:rsid w:val="00BA1725"/>
    <w:rsid w:val="00BA1745"/>
    <w:rsid w:val="00BA175A"/>
    <w:rsid w:val="00BA17A0"/>
    <w:rsid w:val="00BA18E6"/>
    <w:rsid w:val="00BA193B"/>
    <w:rsid w:val="00BA1973"/>
    <w:rsid w:val="00BA1A1B"/>
    <w:rsid w:val="00BA1D04"/>
    <w:rsid w:val="00BA1E00"/>
    <w:rsid w:val="00BA1F13"/>
    <w:rsid w:val="00BA2223"/>
    <w:rsid w:val="00BA2268"/>
    <w:rsid w:val="00BA22BD"/>
    <w:rsid w:val="00BA25D7"/>
    <w:rsid w:val="00BA26D9"/>
    <w:rsid w:val="00BA2757"/>
    <w:rsid w:val="00BA2788"/>
    <w:rsid w:val="00BA2814"/>
    <w:rsid w:val="00BA2A0E"/>
    <w:rsid w:val="00BA2AB9"/>
    <w:rsid w:val="00BA2AEA"/>
    <w:rsid w:val="00BA2B4C"/>
    <w:rsid w:val="00BA2CA9"/>
    <w:rsid w:val="00BA2CBC"/>
    <w:rsid w:val="00BA2E07"/>
    <w:rsid w:val="00BA31FF"/>
    <w:rsid w:val="00BA32F4"/>
    <w:rsid w:val="00BA3329"/>
    <w:rsid w:val="00BA332C"/>
    <w:rsid w:val="00BA35AA"/>
    <w:rsid w:val="00BA35CE"/>
    <w:rsid w:val="00BA35D5"/>
    <w:rsid w:val="00BA35E8"/>
    <w:rsid w:val="00BA36E4"/>
    <w:rsid w:val="00BA39D6"/>
    <w:rsid w:val="00BA3A92"/>
    <w:rsid w:val="00BA3BA3"/>
    <w:rsid w:val="00BA3C0F"/>
    <w:rsid w:val="00BA3DCB"/>
    <w:rsid w:val="00BA3E7D"/>
    <w:rsid w:val="00BA3F20"/>
    <w:rsid w:val="00BA40D3"/>
    <w:rsid w:val="00BA40F9"/>
    <w:rsid w:val="00BA412A"/>
    <w:rsid w:val="00BA4139"/>
    <w:rsid w:val="00BA4155"/>
    <w:rsid w:val="00BA43F6"/>
    <w:rsid w:val="00BA4435"/>
    <w:rsid w:val="00BA4485"/>
    <w:rsid w:val="00BA479F"/>
    <w:rsid w:val="00BA47B8"/>
    <w:rsid w:val="00BA487E"/>
    <w:rsid w:val="00BA4912"/>
    <w:rsid w:val="00BA498E"/>
    <w:rsid w:val="00BA49BD"/>
    <w:rsid w:val="00BA4B79"/>
    <w:rsid w:val="00BA4E53"/>
    <w:rsid w:val="00BA4EFF"/>
    <w:rsid w:val="00BA4F3C"/>
    <w:rsid w:val="00BA5085"/>
    <w:rsid w:val="00BA50FD"/>
    <w:rsid w:val="00BA510F"/>
    <w:rsid w:val="00BA51F3"/>
    <w:rsid w:val="00BA5365"/>
    <w:rsid w:val="00BA54AE"/>
    <w:rsid w:val="00BA54FB"/>
    <w:rsid w:val="00BA55CC"/>
    <w:rsid w:val="00BA5677"/>
    <w:rsid w:val="00BA5969"/>
    <w:rsid w:val="00BA59AC"/>
    <w:rsid w:val="00BA59DC"/>
    <w:rsid w:val="00BA5B38"/>
    <w:rsid w:val="00BA5BDD"/>
    <w:rsid w:val="00BA5CDA"/>
    <w:rsid w:val="00BA5E36"/>
    <w:rsid w:val="00BA609C"/>
    <w:rsid w:val="00BA61E3"/>
    <w:rsid w:val="00BA6261"/>
    <w:rsid w:val="00BA62E9"/>
    <w:rsid w:val="00BA64A7"/>
    <w:rsid w:val="00BA64EC"/>
    <w:rsid w:val="00BA65DC"/>
    <w:rsid w:val="00BA6701"/>
    <w:rsid w:val="00BA683E"/>
    <w:rsid w:val="00BA6867"/>
    <w:rsid w:val="00BA6A66"/>
    <w:rsid w:val="00BA6AEA"/>
    <w:rsid w:val="00BA6C11"/>
    <w:rsid w:val="00BA6C7E"/>
    <w:rsid w:val="00BA6D82"/>
    <w:rsid w:val="00BA6FE0"/>
    <w:rsid w:val="00BA7034"/>
    <w:rsid w:val="00BA703C"/>
    <w:rsid w:val="00BA7338"/>
    <w:rsid w:val="00BA7372"/>
    <w:rsid w:val="00BA73CE"/>
    <w:rsid w:val="00BA74F7"/>
    <w:rsid w:val="00BA7621"/>
    <w:rsid w:val="00BA76CD"/>
    <w:rsid w:val="00BA7771"/>
    <w:rsid w:val="00BA77B4"/>
    <w:rsid w:val="00BA7807"/>
    <w:rsid w:val="00BA78CC"/>
    <w:rsid w:val="00BA7B26"/>
    <w:rsid w:val="00BA7C8E"/>
    <w:rsid w:val="00BA7DF8"/>
    <w:rsid w:val="00BA7E31"/>
    <w:rsid w:val="00BA7E4B"/>
    <w:rsid w:val="00BB0176"/>
    <w:rsid w:val="00BB02D4"/>
    <w:rsid w:val="00BB02FE"/>
    <w:rsid w:val="00BB0333"/>
    <w:rsid w:val="00BB03A7"/>
    <w:rsid w:val="00BB0706"/>
    <w:rsid w:val="00BB077C"/>
    <w:rsid w:val="00BB08D4"/>
    <w:rsid w:val="00BB094A"/>
    <w:rsid w:val="00BB0A4E"/>
    <w:rsid w:val="00BB0A6B"/>
    <w:rsid w:val="00BB0AB5"/>
    <w:rsid w:val="00BB0B51"/>
    <w:rsid w:val="00BB0C9B"/>
    <w:rsid w:val="00BB1014"/>
    <w:rsid w:val="00BB11A4"/>
    <w:rsid w:val="00BB11FB"/>
    <w:rsid w:val="00BB120F"/>
    <w:rsid w:val="00BB152E"/>
    <w:rsid w:val="00BB157C"/>
    <w:rsid w:val="00BB15B1"/>
    <w:rsid w:val="00BB1634"/>
    <w:rsid w:val="00BB1774"/>
    <w:rsid w:val="00BB1777"/>
    <w:rsid w:val="00BB196D"/>
    <w:rsid w:val="00BB19AF"/>
    <w:rsid w:val="00BB1B20"/>
    <w:rsid w:val="00BB1BA3"/>
    <w:rsid w:val="00BB1C94"/>
    <w:rsid w:val="00BB1D1D"/>
    <w:rsid w:val="00BB1F66"/>
    <w:rsid w:val="00BB2139"/>
    <w:rsid w:val="00BB21A1"/>
    <w:rsid w:val="00BB2224"/>
    <w:rsid w:val="00BB23D8"/>
    <w:rsid w:val="00BB2402"/>
    <w:rsid w:val="00BB24AA"/>
    <w:rsid w:val="00BB24C0"/>
    <w:rsid w:val="00BB26CC"/>
    <w:rsid w:val="00BB28A9"/>
    <w:rsid w:val="00BB29BF"/>
    <w:rsid w:val="00BB2B1E"/>
    <w:rsid w:val="00BB2CBA"/>
    <w:rsid w:val="00BB2CF0"/>
    <w:rsid w:val="00BB2D3F"/>
    <w:rsid w:val="00BB2F0C"/>
    <w:rsid w:val="00BB2F81"/>
    <w:rsid w:val="00BB307C"/>
    <w:rsid w:val="00BB3186"/>
    <w:rsid w:val="00BB329B"/>
    <w:rsid w:val="00BB339D"/>
    <w:rsid w:val="00BB341C"/>
    <w:rsid w:val="00BB3484"/>
    <w:rsid w:val="00BB34AD"/>
    <w:rsid w:val="00BB3501"/>
    <w:rsid w:val="00BB3516"/>
    <w:rsid w:val="00BB374B"/>
    <w:rsid w:val="00BB37BD"/>
    <w:rsid w:val="00BB3964"/>
    <w:rsid w:val="00BB3BD4"/>
    <w:rsid w:val="00BB3CCC"/>
    <w:rsid w:val="00BB3D32"/>
    <w:rsid w:val="00BB3D49"/>
    <w:rsid w:val="00BB3E8B"/>
    <w:rsid w:val="00BB3F7A"/>
    <w:rsid w:val="00BB44F7"/>
    <w:rsid w:val="00BB4623"/>
    <w:rsid w:val="00BB46B2"/>
    <w:rsid w:val="00BB4AE2"/>
    <w:rsid w:val="00BB4AE9"/>
    <w:rsid w:val="00BB4CB1"/>
    <w:rsid w:val="00BB4E88"/>
    <w:rsid w:val="00BB4EFB"/>
    <w:rsid w:val="00BB50E2"/>
    <w:rsid w:val="00BB51DF"/>
    <w:rsid w:val="00BB52DD"/>
    <w:rsid w:val="00BB5340"/>
    <w:rsid w:val="00BB5433"/>
    <w:rsid w:val="00BB54A7"/>
    <w:rsid w:val="00BB5797"/>
    <w:rsid w:val="00BB5871"/>
    <w:rsid w:val="00BB5989"/>
    <w:rsid w:val="00BB5D40"/>
    <w:rsid w:val="00BB602E"/>
    <w:rsid w:val="00BB6053"/>
    <w:rsid w:val="00BB615A"/>
    <w:rsid w:val="00BB6303"/>
    <w:rsid w:val="00BB6458"/>
    <w:rsid w:val="00BB64E8"/>
    <w:rsid w:val="00BB650E"/>
    <w:rsid w:val="00BB65F8"/>
    <w:rsid w:val="00BB67A7"/>
    <w:rsid w:val="00BB67B3"/>
    <w:rsid w:val="00BB69D4"/>
    <w:rsid w:val="00BB6A47"/>
    <w:rsid w:val="00BB6C12"/>
    <w:rsid w:val="00BB6E31"/>
    <w:rsid w:val="00BB6E63"/>
    <w:rsid w:val="00BB70B7"/>
    <w:rsid w:val="00BB720F"/>
    <w:rsid w:val="00BB72A4"/>
    <w:rsid w:val="00BB7372"/>
    <w:rsid w:val="00BB7458"/>
    <w:rsid w:val="00BB74D5"/>
    <w:rsid w:val="00BB759B"/>
    <w:rsid w:val="00BB75C4"/>
    <w:rsid w:val="00BB7604"/>
    <w:rsid w:val="00BB7626"/>
    <w:rsid w:val="00BB76EA"/>
    <w:rsid w:val="00BB78E3"/>
    <w:rsid w:val="00BB79A3"/>
    <w:rsid w:val="00BB7A66"/>
    <w:rsid w:val="00BB7CEA"/>
    <w:rsid w:val="00BB7F42"/>
    <w:rsid w:val="00BC00BC"/>
    <w:rsid w:val="00BC00D2"/>
    <w:rsid w:val="00BC0416"/>
    <w:rsid w:val="00BC0444"/>
    <w:rsid w:val="00BC05D2"/>
    <w:rsid w:val="00BC061A"/>
    <w:rsid w:val="00BC08BB"/>
    <w:rsid w:val="00BC09BD"/>
    <w:rsid w:val="00BC0A17"/>
    <w:rsid w:val="00BC0A7A"/>
    <w:rsid w:val="00BC0B39"/>
    <w:rsid w:val="00BC0D2A"/>
    <w:rsid w:val="00BC0D7F"/>
    <w:rsid w:val="00BC0EAF"/>
    <w:rsid w:val="00BC0EFD"/>
    <w:rsid w:val="00BC0F15"/>
    <w:rsid w:val="00BC0FAC"/>
    <w:rsid w:val="00BC0FDA"/>
    <w:rsid w:val="00BC10E4"/>
    <w:rsid w:val="00BC1237"/>
    <w:rsid w:val="00BC13F7"/>
    <w:rsid w:val="00BC1650"/>
    <w:rsid w:val="00BC16C1"/>
    <w:rsid w:val="00BC18C1"/>
    <w:rsid w:val="00BC19B7"/>
    <w:rsid w:val="00BC1B3C"/>
    <w:rsid w:val="00BC1BD7"/>
    <w:rsid w:val="00BC1BDB"/>
    <w:rsid w:val="00BC1C44"/>
    <w:rsid w:val="00BC1E79"/>
    <w:rsid w:val="00BC1FAA"/>
    <w:rsid w:val="00BC2101"/>
    <w:rsid w:val="00BC2392"/>
    <w:rsid w:val="00BC23C5"/>
    <w:rsid w:val="00BC2650"/>
    <w:rsid w:val="00BC2968"/>
    <w:rsid w:val="00BC2C5C"/>
    <w:rsid w:val="00BC2C8C"/>
    <w:rsid w:val="00BC2E1D"/>
    <w:rsid w:val="00BC2EAD"/>
    <w:rsid w:val="00BC2F32"/>
    <w:rsid w:val="00BC30A1"/>
    <w:rsid w:val="00BC3108"/>
    <w:rsid w:val="00BC3148"/>
    <w:rsid w:val="00BC334E"/>
    <w:rsid w:val="00BC3419"/>
    <w:rsid w:val="00BC341D"/>
    <w:rsid w:val="00BC34C9"/>
    <w:rsid w:val="00BC352F"/>
    <w:rsid w:val="00BC354C"/>
    <w:rsid w:val="00BC358A"/>
    <w:rsid w:val="00BC369E"/>
    <w:rsid w:val="00BC36C5"/>
    <w:rsid w:val="00BC3992"/>
    <w:rsid w:val="00BC399A"/>
    <w:rsid w:val="00BC3BE7"/>
    <w:rsid w:val="00BC3C63"/>
    <w:rsid w:val="00BC3ECE"/>
    <w:rsid w:val="00BC4036"/>
    <w:rsid w:val="00BC41F7"/>
    <w:rsid w:val="00BC4270"/>
    <w:rsid w:val="00BC4290"/>
    <w:rsid w:val="00BC432D"/>
    <w:rsid w:val="00BC48A3"/>
    <w:rsid w:val="00BC48E4"/>
    <w:rsid w:val="00BC494D"/>
    <w:rsid w:val="00BC499A"/>
    <w:rsid w:val="00BC4A7F"/>
    <w:rsid w:val="00BC4C8D"/>
    <w:rsid w:val="00BC4C9E"/>
    <w:rsid w:val="00BC4D79"/>
    <w:rsid w:val="00BC4DCD"/>
    <w:rsid w:val="00BC4DFF"/>
    <w:rsid w:val="00BC4EA1"/>
    <w:rsid w:val="00BC517D"/>
    <w:rsid w:val="00BC5193"/>
    <w:rsid w:val="00BC51E6"/>
    <w:rsid w:val="00BC534E"/>
    <w:rsid w:val="00BC54D5"/>
    <w:rsid w:val="00BC5683"/>
    <w:rsid w:val="00BC5744"/>
    <w:rsid w:val="00BC575F"/>
    <w:rsid w:val="00BC57C0"/>
    <w:rsid w:val="00BC5872"/>
    <w:rsid w:val="00BC59C6"/>
    <w:rsid w:val="00BC5C4E"/>
    <w:rsid w:val="00BC5D48"/>
    <w:rsid w:val="00BC5D76"/>
    <w:rsid w:val="00BC5E7B"/>
    <w:rsid w:val="00BC5EF3"/>
    <w:rsid w:val="00BC5F06"/>
    <w:rsid w:val="00BC604D"/>
    <w:rsid w:val="00BC609A"/>
    <w:rsid w:val="00BC60EF"/>
    <w:rsid w:val="00BC6287"/>
    <w:rsid w:val="00BC6390"/>
    <w:rsid w:val="00BC6554"/>
    <w:rsid w:val="00BC6692"/>
    <w:rsid w:val="00BC6798"/>
    <w:rsid w:val="00BC67BC"/>
    <w:rsid w:val="00BC67C7"/>
    <w:rsid w:val="00BC682B"/>
    <w:rsid w:val="00BC68CF"/>
    <w:rsid w:val="00BC6B37"/>
    <w:rsid w:val="00BC6B39"/>
    <w:rsid w:val="00BC6D51"/>
    <w:rsid w:val="00BC6DB8"/>
    <w:rsid w:val="00BC6E35"/>
    <w:rsid w:val="00BC6FD6"/>
    <w:rsid w:val="00BC701A"/>
    <w:rsid w:val="00BC7032"/>
    <w:rsid w:val="00BC7144"/>
    <w:rsid w:val="00BC73DC"/>
    <w:rsid w:val="00BC773B"/>
    <w:rsid w:val="00BC788F"/>
    <w:rsid w:val="00BC78D5"/>
    <w:rsid w:val="00BC79FE"/>
    <w:rsid w:val="00BC7A4B"/>
    <w:rsid w:val="00BC7B27"/>
    <w:rsid w:val="00BC7B8D"/>
    <w:rsid w:val="00BC7EB0"/>
    <w:rsid w:val="00BC7FC0"/>
    <w:rsid w:val="00BD00B6"/>
    <w:rsid w:val="00BD0166"/>
    <w:rsid w:val="00BD02ED"/>
    <w:rsid w:val="00BD03A7"/>
    <w:rsid w:val="00BD055D"/>
    <w:rsid w:val="00BD072F"/>
    <w:rsid w:val="00BD0848"/>
    <w:rsid w:val="00BD08BB"/>
    <w:rsid w:val="00BD0BDA"/>
    <w:rsid w:val="00BD0D68"/>
    <w:rsid w:val="00BD0F2F"/>
    <w:rsid w:val="00BD0F5E"/>
    <w:rsid w:val="00BD0F9E"/>
    <w:rsid w:val="00BD0FD1"/>
    <w:rsid w:val="00BD0FFE"/>
    <w:rsid w:val="00BD11A5"/>
    <w:rsid w:val="00BD134C"/>
    <w:rsid w:val="00BD15D6"/>
    <w:rsid w:val="00BD172A"/>
    <w:rsid w:val="00BD1751"/>
    <w:rsid w:val="00BD1C5C"/>
    <w:rsid w:val="00BD1DA4"/>
    <w:rsid w:val="00BD1E0C"/>
    <w:rsid w:val="00BD1ED2"/>
    <w:rsid w:val="00BD1F54"/>
    <w:rsid w:val="00BD1F88"/>
    <w:rsid w:val="00BD20A2"/>
    <w:rsid w:val="00BD217A"/>
    <w:rsid w:val="00BD226B"/>
    <w:rsid w:val="00BD2437"/>
    <w:rsid w:val="00BD263E"/>
    <w:rsid w:val="00BD26B3"/>
    <w:rsid w:val="00BD26D5"/>
    <w:rsid w:val="00BD27E2"/>
    <w:rsid w:val="00BD2A25"/>
    <w:rsid w:val="00BD2E98"/>
    <w:rsid w:val="00BD2ED2"/>
    <w:rsid w:val="00BD2F8B"/>
    <w:rsid w:val="00BD2FED"/>
    <w:rsid w:val="00BD2FFF"/>
    <w:rsid w:val="00BD30C8"/>
    <w:rsid w:val="00BD32DB"/>
    <w:rsid w:val="00BD339C"/>
    <w:rsid w:val="00BD347E"/>
    <w:rsid w:val="00BD3590"/>
    <w:rsid w:val="00BD35B8"/>
    <w:rsid w:val="00BD383E"/>
    <w:rsid w:val="00BD3906"/>
    <w:rsid w:val="00BD3931"/>
    <w:rsid w:val="00BD3A45"/>
    <w:rsid w:val="00BD3B1B"/>
    <w:rsid w:val="00BD3C2C"/>
    <w:rsid w:val="00BD3CAD"/>
    <w:rsid w:val="00BD3CCB"/>
    <w:rsid w:val="00BD3EAC"/>
    <w:rsid w:val="00BD3EE5"/>
    <w:rsid w:val="00BD3F1C"/>
    <w:rsid w:val="00BD3F2A"/>
    <w:rsid w:val="00BD4010"/>
    <w:rsid w:val="00BD401A"/>
    <w:rsid w:val="00BD421C"/>
    <w:rsid w:val="00BD4459"/>
    <w:rsid w:val="00BD4468"/>
    <w:rsid w:val="00BD4516"/>
    <w:rsid w:val="00BD4727"/>
    <w:rsid w:val="00BD4786"/>
    <w:rsid w:val="00BD49C0"/>
    <w:rsid w:val="00BD4A1C"/>
    <w:rsid w:val="00BD4A9C"/>
    <w:rsid w:val="00BD4BC6"/>
    <w:rsid w:val="00BD4E52"/>
    <w:rsid w:val="00BD4F10"/>
    <w:rsid w:val="00BD506F"/>
    <w:rsid w:val="00BD514E"/>
    <w:rsid w:val="00BD51AC"/>
    <w:rsid w:val="00BD51CF"/>
    <w:rsid w:val="00BD5406"/>
    <w:rsid w:val="00BD5515"/>
    <w:rsid w:val="00BD5521"/>
    <w:rsid w:val="00BD5624"/>
    <w:rsid w:val="00BD572E"/>
    <w:rsid w:val="00BD58E7"/>
    <w:rsid w:val="00BD5A32"/>
    <w:rsid w:val="00BD5C3B"/>
    <w:rsid w:val="00BD5CF3"/>
    <w:rsid w:val="00BD6089"/>
    <w:rsid w:val="00BD64CE"/>
    <w:rsid w:val="00BD66E0"/>
    <w:rsid w:val="00BD67D0"/>
    <w:rsid w:val="00BD6953"/>
    <w:rsid w:val="00BD6CE2"/>
    <w:rsid w:val="00BD6CEF"/>
    <w:rsid w:val="00BD6FA7"/>
    <w:rsid w:val="00BD6FED"/>
    <w:rsid w:val="00BD7237"/>
    <w:rsid w:val="00BD73AA"/>
    <w:rsid w:val="00BD74F6"/>
    <w:rsid w:val="00BD7591"/>
    <w:rsid w:val="00BD7984"/>
    <w:rsid w:val="00BD79DE"/>
    <w:rsid w:val="00BD7AE8"/>
    <w:rsid w:val="00BD7B16"/>
    <w:rsid w:val="00BD7B25"/>
    <w:rsid w:val="00BD7CF9"/>
    <w:rsid w:val="00BD7E8C"/>
    <w:rsid w:val="00BD7E9D"/>
    <w:rsid w:val="00BD7F47"/>
    <w:rsid w:val="00BE019C"/>
    <w:rsid w:val="00BE020D"/>
    <w:rsid w:val="00BE0328"/>
    <w:rsid w:val="00BE033E"/>
    <w:rsid w:val="00BE04AA"/>
    <w:rsid w:val="00BE0606"/>
    <w:rsid w:val="00BE0607"/>
    <w:rsid w:val="00BE0669"/>
    <w:rsid w:val="00BE072F"/>
    <w:rsid w:val="00BE09BE"/>
    <w:rsid w:val="00BE09EA"/>
    <w:rsid w:val="00BE0AA2"/>
    <w:rsid w:val="00BE0B08"/>
    <w:rsid w:val="00BE0B22"/>
    <w:rsid w:val="00BE0C61"/>
    <w:rsid w:val="00BE0D7B"/>
    <w:rsid w:val="00BE10C3"/>
    <w:rsid w:val="00BE130B"/>
    <w:rsid w:val="00BE1425"/>
    <w:rsid w:val="00BE14EF"/>
    <w:rsid w:val="00BE18A1"/>
    <w:rsid w:val="00BE18A6"/>
    <w:rsid w:val="00BE1961"/>
    <w:rsid w:val="00BE1B11"/>
    <w:rsid w:val="00BE1B18"/>
    <w:rsid w:val="00BE1B3C"/>
    <w:rsid w:val="00BE1C73"/>
    <w:rsid w:val="00BE1D06"/>
    <w:rsid w:val="00BE1D0D"/>
    <w:rsid w:val="00BE1D17"/>
    <w:rsid w:val="00BE1DEA"/>
    <w:rsid w:val="00BE1FDA"/>
    <w:rsid w:val="00BE1FE2"/>
    <w:rsid w:val="00BE229B"/>
    <w:rsid w:val="00BE230E"/>
    <w:rsid w:val="00BE2428"/>
    <w:rsid w:val="00BE24A2"/>
    <w:rsid w:val="00BE24A6"/>
    <w:rsid w:val="00BE24AA"/>
    <w:rsid w:val="00BE25D8"/>
    <w:rsid w:val="00BE28AF"/>
    <w:rsid w:val="00BE28FD"/>
    <w:rsid w:val="00BE29E2"/>
    <w:rsid w:val="00BE2B00"/>
    <w:rsid w:val="00BE2B25"/>
    <w:rsid w:val="00BE2BF5"/>
    <w:rsid w:val="00BE2CFD"/>
    <w:rsid w:val="00BE2DCD"/>
    <w:rsid w:val="00BE2F30"/>
    <w:rsid w:val="00BE3078"/>
    <w:rsid w:val="00BE314B"/>
    <w:rsid w:val="00BE328F"/>
    <w:rsid w:val="00BE36C7"/>
    <w:rsid w:val="00BE372F"/>
    <w:rsid w:val="00BE394F"/>
    <w:rsid w:val="00BE3A6C"/>
    <w:rsid w:val="00BE3AEF"/>
    <w:rsid w:val="00BE3B87"/>
    <w:rsid w:val="00BE3C60"/>
    <w:rsid w:val="00BE3E0A"/>
    <w:rsid w:val="00BE3E39"/>
    <w:rsid w:val="00BE3F56"/>
    <w:rsid w:val="00BE3F89"/>
    <w:rsid w:val="00BE3FD5"/>
    <w:rsid w:val="00BE3FE0"/>
    <w:rsid w:val="00BE416E"/>
    <w:rsid w:val="00BE43AE"/>
    <w:rsid w:val="00BE4403"/>
    <w:rsid w:val="00BE459E"/>
    <w:rsid w:val="00BE474A"/>
    <w:rsid w:val="00BE4827"/>
    <w:rsid w:val="00BE4BA1"/>
    <w:rsid w:val="00BE4CBB"/>
    <w:rsid w:val="00BE4D95"/>
    <w:rsid w:val="00BE4F0D"/>
    <w:rsid w:val="00BE4F80"/>
    <w:rsid w:val="00BE512B"/>
    <w:rsid w:val="00BE5143"/>
    <w:rsid w:val="00BE52FE"/>
    <w:rsid w:val="00BE5455"/>
    <w:rsid w:val="00BE5462"/>
    <w:rsid w:val="00BE5474"/>
    <w:rsid w:val="00BE5669"/>
    <w:rsid w:val="00BE5895"/>
    <w:rsid w:val="00BE58EF"/>
    <w:rsid w:val="00BE58F6"/>
    <w:rsid w:val="00BE59DB"/>
    <w:rsid w:val="00BE5F14"/>
    <w:rsid w:val="00BE5F7E"/>
    <w:rsid w:val="00BE6028"/>
    <w:rsid w:val="00BE60B4"/>
    <w:rsid w:val="00BE60E0"/>
    <w:rsid w:val="00BE61E2"/>
    <w:rsid w:val="00BE631B"/>
    <w:rsid w:val="00BE636F"/>
    <w:rsid w:val="00BE64B8"/>
    <w:rsid w:val="00BE699C"/>
    <w:rsid w:val="00BE6C7E"/>
    <w:rsid w:val="00BE6C80"/>
    <w:rsid w:val="00BE6CD2"/>
    <w:rsid w:val="00BE6D92"/>
    <w:rsid w:val="00BE6EE6"/>
    <w:rsid w:val="00BE6FE7"/>
    <w:rsid w:val="00BE7140"/>
    <w:rsid w:val="00BE7298"/>
    <w:rsid w:val="00BE72C1"/>
    <w:rsid w:val="00BE73E1"/>
    <w:rsid w:val="00BE7496"/>
    <w:rsid w:val="00BE75A6"/>
    <w:rsid w:val="00BE75EC"/>
    <w:rsid w:val="00BE75F4"/>
    <w:rsid w:val="00BE76D8"/>
    <w:rsid w:val="00BE773E"/>
    <w:rsid w:val="00BE77AA"/>
    <w:rsid w:val="00BE7888"/>
    <w:rsid w:val="00BE79A7"/>
    <w:rsid w:val="00BE7A8B"/>
    <w:rsid w:val="00BE7B77"/>
    <w:rsid w:val="00BE7C29"/>
    <w:rsid w:val="00BE7D64"/>
    <w:rsid w:val="00BE7F34"/>
    <w:rsid w:val="00BF001E"/>
    <w:rsid w:val="00BF00D4"/>
    <w:rsid w:val="00BF01AE"/>
    <w:rsid w:val="00BF01CC"/>
    <w:rsid w:val="00BF02BE"/>
    <w:rsid w:val="00BF0444"/>
    <w:rsid w:val="00BF0475"/>
    <w:rsid w:val="00BF058A"/>
    <w:rsid w:val="00BF0688"/>
    <w:rsid w:val="00BF0690"/>
    <w:rsid w:val="00BF0812"/>
    <w:rsid w:val="00BF08F9"/>
    <w:rsid w:val="00BF0916"/>
    <w:rsid w:val="00BF091B"/>
    <w:rsid w:val="00BF0D6A"/>
    <w:rsid w:val="00BF0FAE"/>
    <w:rsid w:val="00BF1199"/>
    <w:rsid w:val="00BF12BD"/>
    <w:rsid w:val="00BF141A"/>
    <w:rsid w:val="00BF1477"/>
    <w:rsid w:val="00BF148E"/>
    <w:rsid w:val="00BF149F"/>
    <w:rsid w:val="00BF15D3"/>
    <w:rsid w:val="00BF16E9"/>
    <w:rsid w:val="00BF1775"/>
    <w:rsid w:val="00BF1816"/>
    <w:rsid w:val="00BF183C"/>
    <w:rsid w:val="00BF18D8"/>
    <w:rsid w:val="00BF1903"/>
    <w:rsid w:val="00BF191F"/>
    <w:rsid w:val="00BF19AE"/>
    <w:rsid w:val="00BF1A0C"/>
    <w:rsid w:val="00BF1A78"/>
    <w:rsid w:val="00BF1A98"/>
    <w:rsid w:val="00BF1CB2"/>
    <w:rsid w:val="00BF1DF8"/>
    <w:rsid w:val="00BF1F9D"/>
    <w:rsid w:val="00BF1FCF"/>
    <w:rsid w:val="00BF22F4"/>
    <w:rsid w:val="00BF2386"/>
    <w:rsid w:val="00BF23B0"/>
    <w:rsid w:val="00BF23D7"/>
    <w:rsid w:val="00BF260C"/>
    <w:rsid w:val="00BF2694"/>
    <w:rsid w:val="00BF27BA"/>
    <w:rsid w:val="00BF2C18"/>
    <w:rsid w:val="00BF2EDA"/>
    <w:rsid w:val="00BF2F4D"/>
    <w:rsid w:val="00BF2FE3"/>
    <w:rsid w:val="00BF3073"/>
    <w:rsid w:val="00BF30B5"/>
    <w:rsid w:val="00BF315E"/>
    <w:rsid w:val="00BF33B1"/>
    <w:rsid w:val="00BF3405"/>
    <w:rsid w:val="00BF357F"/>
    <w:rsid w:val="00BF366F"/>
    <w:rsid w:val="00BF3671"/>
    <w:rsid w:val="00BF3910"/>
    <w:rsid w:val="00BF3995"/>
    <w:rsid w:val="00BF39B2"/>
    <w:rsid w:val="00BF39D7"/>
    <w:rsid w:val="00BF3A06"/>
    <w:rsid w:val="00BF3D96"/>
    <w:rsid w:val="00BF3DDB"/>
    <w:rsid w:val="00BF3EA8"/>
    <w:rsid w:val="00BF4166"/>
    <w:rsid w:val="00BF41BE"/>
    <w:rsid w:val="00BF4209"/>
    <w:rsid w:val="00BF4256"/>
    <w:rsid w:val="00BF4460"/>
    <w:rsid w:val="00BF4649"/>
    <w:rsid w:val="00BF4696"/>
    <w:rsid w:val="00BF4851"/>
    <w:rsid w:val="00BF48F5"/>
    <w:rsid w:val="00BF495F"/>
    <w:rsid w:val="00BF4B19"/>
    <w:rsid w:val="00BF4C39"/>
    <w:rsid w:val="00BF4D90"/>
    <w:rsid w:val="00BF4E64"/>
    <w:rsid w:val="00BF4E85"/>
    <w:rsid w:val="00BF4F11"/>
    <w:rsid w:val="00BF4F99"/>
    <w:rsid w:val="00BF51E9"/>
    <w:rsid w:val="00BF52C6"/>
    <w:rsid w:val="00BF53D4"/>
    <w:rsid w:val="00BF54AE"/>
    <w:rsid w:val="00BF55E7"/>
    <w:rsid w:val="00BF55F2"/>
    <w:rsid w:val="00BF57C4"/>
    <w:rsid w:val="00BF599B"/>
    <w:rsid w:val="00BF5CC3"/>
    <w:rsid w:val="00BF5EC3"/>
    <w:rsid w:val="00BF5FD2"/>
    <w:rsid w:val="00BF613E"/>
    <w:rsid w:val="00BF6222"/>
    <w:rsid w:val="00BF6278"/>
    <w:rsid w:val="00BF62E1"/>
    <w:rsid w:val="00BF6456"/>
    <w:rsid w:val="00BF6537"/>
    <w:rsid w:val="00BF6550"/>
    <w:rsid w:val="00BF6573"/>
    <w:rsid w:val="00BF667A"/>
    <w:rsid w:val="00BF66BE"/>
    <w:rsid w:val="00BF6786"/>
    <w:rsid w:val="00BF67A1"/>
    <w:rsid w:val="00BF687B"/>
    <w:rsid w:val="00BF6931"/>
    <w:rsid w:val="00BF6B61"/>
    <w:rsid w:val="00BF6E7F"/>
    <w:rsid w:val="00BF6FED"/>
    <w:rsid w:val="00BF6FFD"/>
    <w:rsid w:val="00BF6FFF"/>
    <w:rsid w:val="00BF7025"/>
    <w:rsid w:val="00BF719C"/>
    <w:rsid w:val="00BF71EA"/>
    <w:rsid w:val="00BF71F2"/>
    <w:rsid w:val="00BF72A9"/>
    <w:rsid w:val="00BF73B4"/>
    <w:rsid w:val="00BF73E6"/>
    <w:rsid w:val="00BF7926"/>
    <w:rsid w:val="00BF7A8A"/>
    <w:rsid w:val="00BF7ABE"/>
    <w:rsid w:val="00BF7B39"/>
    <w:rsid w:val="00BF7BD8"/>
    <w:rsid w:val="00BF7CDD"/>
    <w:rsid w:val="00C001B6"/>
    <w:rsid w:val="00C003EA"/>
    <w:rsid w:val="00C004AA"/>
    <w:rsid w:val="00C00549"/>
    <w:rsid w:val="00C005CC"/>
    <w:rsid w:val="00C00846"/>
    <w:rsid w:val="00C00921"/>
    <w:rsid w:val="00C00974"/>
    <w:rsid w:val="00C009B3"/>
    <w:rsid w:val="00C00AA3"/>
    <w:rsid w:val="00C00B58"/>
    <w:rsid w:val="00C00CB2"/>
    <w:rsid w:val="00C00D0C"/>
    <w:rsid w:val="00C00D6F"/>
    <w:rsid w:val="00C00E8B"/>
    <w:rsid w:val="00C00EC3"/>
    <w:rsid w:val="00C0102A"/>
    <w:rsid w:val="00C010D9"/>
    <w:rsid w:val="00C01193"/>
    <w:rsid w:val="00C011C4"/>
    <w:rsid w:val="00C0132C"/>
    <w:rsid w:val="00C01443"/>
    <w:rsid w:val="00C015C2"/>
    <w:rsid w:val="00C01839"/>
    <w:rsid w:val="00C018E2"/>
    <w:rsid w:val="00C0197D"/>
    <w:rsid w:val="00C01B05"/>
    <w:rsid w:val="00C01B50"/>
    <w:rsid w:val="00C01D5C"/>
    <w:rsid w:val="00C01DF2"/>
    <w:rsid w:val="00C01E73"/>
    <w:rsid w:val="00C02197"/>
    <w:rsid w:val="00C0220D"/>
    <w:rsid w:val="00C0238D"/>
    <w:rsid w:val="00C025FA"/>
    <w:rsid w:val="00C026BE"/>
    <w:rsid w:val="00C0299B"/>
    <w:rsid w:val="00C02B99"/>
    <w:rsid w:val="00C02D4F"/>
    <w:rsid w:val="00C02DEF"/>
    <w:rsid w:val="00C02E3D"/>
    <w:rsid w:val="00C02E5C"/>
    <w:rsid w:val="00C030B1"/>
    <w:rsid w:val="00C030B3"/>
    <w:rsid w:val="00C033A6"/>
    <w:rsid w:val="00C033E3"/>
    <w:rsid w:val="00C034F7"/>
    <w:rsid w:val="00C0357C"/>
    <w:rsid w:val="00C035B7"/>
    <w:rsid w:val="00C03655"/>
    <w:rsid w:val="00C038B1"/>
    <w:rsid w:val="00C03A3D"/>
    <w:rsid w:val="00C03A48"/>
    <w:rsid w:val="00C03ADE"/>
    <w:rsid w:val="00C03B8C"/>
    <w:rsid w:val="00C03BE3"/>
    <w:rsid w:val="00C03DD5"/>
    <w:rsid w:val="00C03E02"/>
    <w:rsid w:val="00C04099"/>
    <w:rsid w:val="00C04174"/>
    <w:rsid w:val="00C041CC"/>
    <w:rsid w:val="00C04257"/>
    <w:rsid w:val="00C04434"/>
    <w:rsid w:val="00C044E6"/>
    <w:rsid w:val="00C04700"/>
    <w:rsid w:val="00C047D9"/>
    <w:rsid w:val="00C04980"/>
    <w:rsid w:val="00C049D7"/>
    <w:rsid w:val="00C04A7B"/>
    <w:rsid w:val="00C04BA6"/>
    <w:rsid w:val="00C04C51"/>
    <w:rsid w:val="00C04CF3"/>
    <w:rsid w:val="00C04EA2"/>
    <w:rsid w:val="00C04ECF"/>
    <w:rsid w:val="00C04FC0"/>
    <w:rsid w:val="00C04FE2"/>
    <w:rsid w:val="00C05007"/>
    <w:rsid w:val="00C05181"/>
    <w:rsid w:val="00C0521E"/>
    <w:rsid w:val="00C05277"/>
    <w:rsid w:val="00C05526"/>
    <w:rsid w:val="00C055EF"/>
    <w:rsid w:val="00C0562D"/>
    <w:rsid w:val="00C05697"/>
    <w:rsid w:val="00C056B9"/>
    <w:rsid w:val="00C05762"/>
    <w:rsid w:val="00C058DC"/>
    <w:rsid w:val="00C05F1B"/>
    <w:rsid w:val="00C0605B"/>
    <w:rsid w:val="00C06145"/>
    <w:rsid w:val="00C061BC"/>
    <w:rsid w:val="00C062AE"/>
    <w:rsid w:val="00C06332"/>
    <w:rsid w:val="00C06333"/>
    <w:rsid w:val="00C06458"/>
    <w:rsid w:val="00C06471"/>
    <w:rsid w:val="00C06498"/>
    <w:rsid w:val="00C066C8"/>
    <w:rsid w:val="00C0695F"/>
    <w:rsid w:val="00C06AC5"/>
    <w:rsid w:val="00C06B15"/>
    <w:rsid w:val="00C06F17"/>
    <w:rsid w:val="00C0701D"/>
    <w:rsid w:val="00C071BC"/>
    <w:rsid w:val="00C07269"/>
    <w:rsid w:val="00C07314"/>
    <w:rsid w:val="00C07519"/>
    <w:rsid w:val="00C075B3"/>
    <w:rsid w:val="00C076C3"/>
    <w:rsid w:val="00C078C3"/>
    <w:rsid w:val="00C078FA"/>
    <w:rsid w:val="00C0796F"/>
    <w:rsid w:val="00C07A84"/>
    <w:rsid w:val="00C07B7C"/>
    <w:rsid w:val="00C07C20"/>
    <w:rsid w:val="00C07CBE"/>
    <w:rsid w:val="00C07DC1"/>
    <w:rsid w:val="00C07E59"/>
    <w:rsid w:val="00C07EDC"/>
    <w:rsid w:val="00C07EEF"/>
    <w:rsid w:val="00C1003E"/>
    <w:rsid w:val="00C10078"/>
    <w:rsid w:val="00C102BC"/>
    <w:rsid w:val="00C1052D"/>
    <w:rsid w:val="00C10552"/>
    <w:rsid w:val="00C1060D"/>
    <w:rsid w:val="00C10615"/>
    <w:rsid w:val="00C1064F"/>
    <w:rsid w:val="00C107CC"/>
    <w:rsid w:val="00C10879"/>
    <w:rsid w:val="00C108E0"/>
    <w:rsid w:val="00C10A72"/>
    <w:rsid w:val="00C10D67"/>
    <w:rsid w:val="00C10D8C"/>
    <w:rsid w:val="00C10DF8"/>
    <w:rsid w:val="00C10E82"/>
    <w:rsid w:val="00C11023"/>
    <w:rsid w:val="00C11033"/>
    <w:rsid w:val="00C11059"/>
    <w:rsid w:val="00C1106D"/>
    <w:rsid w:val="00C110F5"/>
    <w:rsid w:val="00C11121"/>
    <w:rsid w:val="00C11131"/>
    <w:rsid w:val="00C11456"/>
    <w:rsid w:val="00C11484"/>
    <w:rsid w:val="00C114D1"/>
    <w:rsid w:val="00C114E9"/>
    <w:rsid w:val="00C11606"/>
    <w:rsid w:val="00C11759"/>
    <w:rsid w:val="00C117C3"/>
    <w:rsid w:val="00C11896"/>
    <w:rsid w:val="00C118C5"/>
    <w:rsid w:val="00C11A8B"/>
    <w:rsid w:val="00C11A9D"/>
    <w:rsid w:val="00C11E1F"/>
    <w:rsid w:val="00C11E21"/>
    <w:rsid w:val="00C11E85"/>
    <w:rsid w:val="00C11F4D"/>
    <w:rsid w:val="00C1203F"/>
    <w:rsid w:val="00C121B4"/>
    <w:rsid w:val="00C12275"/>
    <w:rsid w:val="00C123F5"/>
    <w:rsid w:val="00C12461"/>
    <w:rsid w:val="00C124C6"/>
    <w:rsid w:val="00C1259B"/>
    <w:rsid w:val="00C1269E"/>
    <w:rsid w:val="00C12741"/>
    <w:rsid w:val="00C127A3"/>
    <w:rsid w:val="00C128C5"/>
    <w:rsid w:val="00C12B89"/>
    <w:rsid w:val="00C12E74"/>
    <w:rsid w:val="00C12F9E"/>
    <w:rsid w:val="00C12FBB"/>
    <w:rsid w:val="00C13087"/>
    <w:rsid w:val="00C13093"/>
    <w:rsid w:val="00C130AD"/>
    <w:rsid w:val="00C13274"/>
    <w:rsid w:val="00C13498"/>
    <w:rsid w:val="00C135C6"/>
    <w:rsid w:val="00C13631"/>
    <w:rsid w:val="00C13700"/>
    <w:rsid w:val="00C13994"/>
    <w:rsid w:val="00C13A55"/>
    <w:rsid w:val="00C13A9F"/>
    <w:rsid w:val="00C13AFE"/>
    <w:rsid w:val="00C13CC6"/>
    <w:rsid w:val="00C13CD7"/>
    <w:rsid w:val="00C13DEF"/>
    <w:rsid w:val="00C13F84"/>
    <w:rsid w:val="00C13F85"/>
    <w:rsid w:val="00C14239"/>
    <w:rsid w:val="00C142F0"/>
    <w:rsid w:val="00C143E0"/>
    <w:rsid w:val="00C143ED"/>
    <w:rsid w:val="00C14409"/>
    <w:rsid w:val="00C14424"/>
    <w:rsid w:val="00C14493"/>
    <w:rsid w:val="00C1454B"/>
    <w:rsid w:val="00C14666"/>
    <w:rsid w:val="00C1475E"/>
    <w:rsid w:val="00C148C9"/>
    <w:rsid w:val="00C14986"/>
    <w:rsid w:val="00C14997"/>
    <w:rsid w:val="00C149F5"/>
    <w:rsid w:val="00C14B53"/>
    <w:rsid w:val="00C14BA6"/>
    <w:rsid w:val="00C14C21"/>
    <w:rsid w:val="00C14D9B"/>
    <w:rsid w:val="00C14EA7"/>
    <w:rsid w:val="00C14F24"/>
    <w:rsid w:val="00C15038"/>
    <w:rsid w:val="00C150A4"/>
    <w:rsid w:val="00C151F1"/>
    <w:rsid w:val="00C1525F"/>
    <w:rsid w:val="00C153C1"/>
    <w:rsid w:val="00C1542B"/>
    <w:rsid w:val="00C15461"/>
    <w:rsid w:val="00C1546F"/>
    <w:rsid w:val="00C1550E"/>
    <w:rsid w:val="00C1559C"/>
    <w:rsid w:val="00C15829"/>
    <w:rsid w:val="00C1592A"/>
    <w:rsid w:val="00C15D94"/>
    <w:rsid w:val="00C15DFF"/>
    <w:rsid w:val="00C15E22"/>
    <w:rsid w:val="00C15F15"/>
    <w:rsid w:val="00C15FE0"/>
    <w:rsid w:val="00C16237"/>
    <w:rsid w:val="00C163FB"/>
    <w:rsid w:val="00C16510"/>
    <w:rsid w:val="00C16519"/>
    <w:rsid w:val="00C16677"/>
    <w:rsid w:val="00C166F6"/>
    <w:rsid w:val="00C16709"/>
    <w:rsid w:val="00C16777"/>
    <w:rsid w:val="00C1685E"/>
    <w:rsid w:val="00C16991"/>
    <w:rsid w:val="00C169A4"/>
    <w:rsid w:val="00C16BA2"/>
    <w:rsid w:val="00C16DBF"/>
    <w:rsid w:val="00C16E2C"/>
    <w:rsid w:val="00C16E5C"/>
    <w:rsid w:val="00C16FE1"/>
    <w:rsid w:val="00C172FF"/>
    <w:rsid w:val="00C1739C"/>
    <w:rsid w:val="00C173F3"/>
    <w:rsid w:val="00C175DF"/>
    <w:rsid w:val="00C176B8"/>
    <w:rsid w:val="00C17999"/>
    <w:rsid w:val="00C1799E"/>
    <w:rsid w:val="00C179C7"/>
    <w:rsid w:val="00C179F1"/>
    <w:rsid w:val="00C17A7C"/>
    <w:rsid w:val="00C17B02"/>
    <w:rsid w:val="00C17B77"/>
    <w:rsid w:val="00C17BB8"/>
    <w:rsid w:val="00C17BDF"/>
    <w:rsid w:val="00C17BF9"/>
    <w:rsid w:val="00C17C3B"/>
    <w:rsid w:val="00C17C3C"/>
    <w:rsid w:val="00C17D93"/>
    <w:rsid w:val="00C17E79"/>
    <w:rsid w:val="00C17F74"/>
    <w:rsid w:val="00C2012C"/>
    <w:rsid w:val="00C201D2"/>
    <w:rsid w:val="00C201D4"/>
    <w:rsid w:val="00C2043A"/>
    <w:rsid w:val="00C204C5"/>
    <w:rsid w:val="00C205D9"/>
    <w:rsid w:val="00C2094F"/>
    <w:rsid w:val="00C20B6F"/>
    <w:rsid w:val="00C20BF3"/>
    <w:rsid w:val="00C20C2E"/>
    <w:rsid w:val="00C20E80"/>
    <w:rsid w:val="00C20EB5"/>
    <w:rsid w:val="00C2111E"/>
    <w:rsid w:val="00C21120"/>
    <w:rsid w:val="00C21121"/>
    <w:rsid w:val="00C211C9"/>
    <w:rsid w:val="00C21266"/>
    <w:rsid w:val="00C212FF"/>
    <w:rsid w:val="00C21465"/>
    <w:rsid w:val="00C214BC"/>
    <w:rsid w:val="00C21698"/>
    <w:rsid w:val="00C2169B"/>
    <w:rsid w:val="00C2192B"/>
    <w:rsid w:val="00C21A23"/>
    <w:rsid w:val="00C21B00"/>
    <w:rsid w:val="00C21CBF"/>
    <w:rsid w:val="00C21D8A"/>
    <w:rsid w:val="00C21E8C"/>
    <w:rsid w:val="00C21ED9"/>
    <w:rsid w:val="00C2204A"/>
    <w:rsid w:val="00C22072"/>
    <w:rsid w:val="00C2207A"/>
    <w:rsid w:val="00C2212F"/>
    <w:rsid w:val="00C221C5"/>
    <w:rsid w:val="00C2225A"/>
    <w:rsid w:val="00C22395"/>
    <w:rsid w:val="00C223F6"/>
    <w:rsid w:val="00C22492"/>
    <w:rsid w:val="00C22601"/>
    <w:rsid w:val="00C2277A"/>
    <w:rsid w:val="00C228A8"/>
    <w:rsid w:val="00C22952"/>
    <w:rsid w:val="00C229F3"/>
    <w:rsid w:val="00C22A08"/>
    <w:rsid w:val="00C22ACD"/>
    <w:rsid w:val="00C22BE7"/>
    <w:rsid w:val="00C22C69"/>
    <w:rsid w:val="00C22DF8"/>
    <w:rsid w:val="00C2303C"/>
    <w:rsid w:val="00C23144"/>
    <w:rsid w:val="00C23204"/>
    <w:rsid w:val="00C23370"/>
    <w:rsid w:val="00C233C7"/>
    <w:rsid w:val="00C233CC"/>
    <w:rsid w:val="00C233D3"/>
    <w:rsid w:val="00C234B9"/>
    <w:rsid w:val="00C235BF"/>
    <w:rsid w:val="00C236E8"/>
    <w:rsid w:val="00C236FA"/>
    <w:rsid w:val="00C23844"/>
    <w:rsid w:val="00C2390B"/>
    <w:rsid w:val="00C2397D"/>
    <w:rsid w:val="00C23A0A"/>
    <w:rsid w:val="00C23C23"/>
    <w:rsid w:val="00C23CFE"/>
    <w:rsid w:val="00C23E56"/>
    <w:rsid w:val="00C23EBD"/>
    <w:rsid w:val="00C23F83"/>
    <w:rsid w:val="00C23FAA"/>
    <w:rsid w:val="00C23FD4"/>
    <w:rsid w:val="00C2415C"/>
    <w:rsid w:val="00C24213"/>
    <w:rsid w:val="00C2422E"/>
    <w:rsid w:val="00C2440A"/>
    <w:rsid w:val="00C2455B"/>
    <w:rsid w:val="00C2461F"/>
    <w:rsid w:val="00C24699"/>
    <w:rsid w:val="00C24788"/>
    <w:rsid w:val="00C2483B"/>
    <w:rsid w:val="00C248ED"/>
    <w:rsid w:val="00C2494D"/>
    <w:rsid w:val="00C24964"/>
    <w:rsid w:val="00C24BAE"/>
    <w:rsid w:val="00C24C23"/>
    <w:rsid w:val="00C24D82"/>
    <w:rsid w:val="00C24D8D"/>
    <w:rsid w:val="00C24F08"/>
    <w:rsid w:val="00C2513F"/>
    <w:rsid w:val="00C251F2"/>
    <w:rsid w:val="00C25266"/>
    <w:rsid w:val="00C2539B"/>
    <w:rsid w:val="00C25428"/>
    <w:rsid w:val="00C254E4"/>
    <w:rsid w:val="00C2550B"/>
    <w:rsid w:val="00C2565C"/>
    <w:rsid w:val="00C256ED"/>
    <w:rsid w:val="00C257F5"/>
    <w:rsid w:val="00C258A7"/>
    <w:rsid w:val="00C25934"/>
    <w:rsid w:val="00C259A7"/>
    <w:rsid w:val="00C25C5E"/>
    <w:rsid w:val="00C25C6B"/>
    <w:rsid w:val="00C25EE0"/>
    <w:rsid w:val="00C26167"/>
    <w:rsid w:val="00C2616C"/>
    <w:rsid w:val="00C26238"/>
    <w:rsid w:val="00C26243"/>
    <w:rsid w:val="00C26355"/>
    <w:rsid w:val="00C264C5"/>
    <w:rsid w:val="00C26555"/>
    <w:rsid w:val="00C26568"/>
    <w:rsid w:val="00C265AC"/>
    <w:rsid w:val="00C265D1"/>
    <w:rsid w:val="00C2671F"/>
    <w:rsid w:val="00C267FF"/>
    <w:rsid w:val="00C269E3"/>
    <w:rsid w:val="00C26A58"/>
    <w:rsid w:val="00C26D17"/>
    <w:rsid w:val="00C26EC3"/>
    <w:rsid w:val="00C2709E"/>
    <w:rsid w:val="00C27118"/>
    <w:rsid w:val="00C2716E"/>
    <w:rsid w:val="00C271F1"/>
    <w:rsid w:val="00C27256"/>
    <w:rsid w:val="00C2728C"/>
    <w:rsid w:val="00C27364"/>
    <w:rsid w:val="00C27390"/>
    <w:rsid w:val="00C273D8"/>
    <w:rsid w:val="00C2756C"/>
    <w:rsid w:val="00C2765D"/>
    <w:rsid w:val="00C27667"/>
    <w:rsid w:val="00C277AC"/>
    <w:rsid w:val="00C2784C"/>
    <w:rsid w:val="00C279E5"/>
    <w:rsid w:val="00C27A9D"/>
    <w:rsid w:val="00C27B2C"/>
    <w:rsid w:val="00C27DF6"/>
    <w:rsid w:val="00C27FCE"/>
    <w:rsid w:val="00C30130"/>
    <w:rsid w:val="00C3015C"/>
    <w:rsid w:val="00C30177"/>
    <w:rsid w:val="00C30185"/>
    <w:rsid w:val="00C303C8"/>
    <w:rsid w:val="00C303E0"/>
    <w:rsid w:val="00C303E8"/>
    <w:rsid w:val="00C303F5"/>
    <w:rsid w:val="00C3047B"/>
    <w:rsid w:val="00C305F8"/>
    <w:rsid w:val="00C306CB"/>
    <w:rsid w:val="00C3077B"/>
    <w:rsid w:val="00C308D7"/>
    <w:rsid w:val="00C3091C"/>
    <w:rsid w:val="00C30BB8"/>
    <w:rsid w:val="00C30D22"/>
    <w:rsid w:val="00C30DD6"/>
    <w:rsid w:val="00C3104A"/>
    <w:rsid w:val="00C31083"/>
    <w:rsid w:val="00C3120E"/>
    <w:rsid w:val="00C314BC"/>
    <w:rsid w:val="00C315FC"/>
    <w:rsid w:val="00C3160E"/>
    <w:rsid w:val="00C31627"/>
    <w:rsid w:val="00C3173D"/>
    <w:rsid w:val="00C31804"/>
    <w:rsid w:val="00C3199C"/>
    <w:rsid w:val="00C31A45"/>
    <w:rsid w:val="00C31B39"/>
    <w:rsid w:val="00C31C40"/>
    <w:rsid w:val="00C31C95"/>
    <w:rsid w:val="00C31E77"/>
    <w:rsid w:val="00C31EA0"/>
    <w:rsid w:val="00C31F5F"/>
    <w:rsid w:val="00C32019"/>
    <w:rsid w:val="00C32142"/>
    <w:rsid w:val="00C3214A"/>
    <w:rsid w:val="00C321A1"/>
    <w:rsid w:val="00C32333"/>
    <w:rsid w:val="00C32339"/>
    <w:rsid w:val="00C323C6"/>
    <w:rsid w:val="00C323F1"/>
    <w:rsid w:val="00C324DC"/>
    <w:rsid w:val="00C325A7"/>
    <w:rsid w:val="00C325DB"/>
    <w:rsid w:val="00C326B0"/>
    <w:rsid w:val="00C32852"/>
    <w:rsid w:val="00C32AC3"/>
    <w:rsid w:val="00C32AD0"/>
    <w:rsid w:val="00C32B88"/>
    <w:rsid w:val="00C32CAC"/>
    <w:rsid w:val="00C330A9"/>
    <w:rsid w:val="00C3313B"/>
    <w:rsid w:val="00C33437"/>
    <w:rsid w:val="00C33441"/>
    <w:rsid w:val="00C33630"/>
    <w:rsid w:val="00C336F7"/>
    <w:rsid w:val="00C3387D"/>
    <w:rsid w:val="00C338EB"/>
    <w:rsid w:val="00C33932"/>
    <w:rsid w:val="00C33A35"/>
    <w:rsid w:val="00C33A66"/>
    <w:rsid w:val="00C33DB7"/>
    <w:rsid w:val="00C33FA1"/>
    <w:rsid w:val="00C340D8"/>
    <w:rsid w:val="00C341B2"/>
    <w:rsid w:val="00C342C5"/>
    <w:rsid w:val="00C345BF"/>
    <w:rsid w:val="00C346A8"/>
    <w:rsid w:val="00C3474C"/>
    <w:rsid w:val="00C34793"/>
    <w:rsid w:val="00C348D8"/>
    <w:rsid w:val="00C348DF"/>
    <w:rsid w:val="00C34978"/>
    <w:rsid w:val="00C34F72"/>
    <w:rsid w:val="00C3500D"/>
    <w:rsid w:val="00C35096"/>
    <w:rsid w:val="00C3513C"/>
    <w:rsid w:val="00C35274"/>
    <w:rsid w:val="00C3535B"/>
    <w:rsid w:val="00C353DA"/>
    <w:rsid w:val="00C355BF"/>
    <w:rsid w:val="00C357EC"/>
    <w:rsid w:val="00C3580C"/>
    <w:rsid w:val="00C359DA"/>
    <w:rsid w:val="00C35A29"/>
    <w:rsid w:val="00C35C12"/>
    <w:rsid w:val="00C35D36"/>
    <w:rsid w:val="00C35FC7"/>
    <w:rsid w:val="00C36130"/>
    <w:rsid w:val="00C36158"/>
    <w:rsid w:val="00C36235"/>
    <w:rsid w:val="00C36493"/>
    <w:rsid w:val="00C36626"/>
    <w:rsid w:val="00C36712"/>
    <w:rsid w:val="00C36823"/>
    <w:rsid w:val="00C3690B"/>
    <w:rsid w:val="00C36920"/>
    <w:rsid w:val="00C36A91"/>
    <w:rsid w:val="00C36D6B"/>
    <w:rsid w:val="00C36E84"/>
    <w:rsid w:val="00C36FF6"/>
    <w:rsid w:val="00C37021"/>
    <w:rsid w:val="00C37255"/>
    <w:rsid w:val="00C372D6"/>
    <w:rsid w:val="00C37314"/>
    <w:rsid w:val="00C3735B"/>
    <w:rsid w:val="00C3737B"/>
    <w:rsid w:val="00C37385"/>
    <w:rsid w:val="00C373A3"/>
    <w:rsid w:val="00C3746D"/>
    <w:rsid w:val="00C37578"/>
    <w:rsid w:val="00C3762E"/>
    <w:rsid w:val="00C37665"/>
    <w:rsid w:val="00C403F5"/>
    <w:rsid w:val="00C4042A"/>
    <w:rsid w:val="00C404DF"/>
    <w:rsid w:val="00C406A0"/>
    <w:rsid w:val="00C40A14"/>
    <w:rsid w:val="00C40A15"/>
    <w:rsid w:val="00C40B71"/>
    <w:rsid w:val="00C40B98"/>
    <w:rsid w:val="00C40D11"/>
    <w:rsid w:val="00C40E95"/>
    <w:rsid w:val="00C40EFA"/>
    <w:rsid w:val="00C4132C"/>
    <w:rsid w:val="00C41520"/>
    <w:rsid w:val="00C41529"/>
    <w:rsid w:val="00C41700"/>
    <w:rsid w:val="00C419E0"/>
    <w:rsid w:val="00C41A5D"/>
    <w:rsid w:val="00C41E03"/>
    <w:rsid w:val="00C41E6A"/>
    <w:rsid w:val="00C41EC4"/>
    <w:rsid w:val="00C41F5B"/>
    <w:rsid w:val="00C41FF7"/>
    <w:rsid w:val="00C4202F"/>
    <w:rsid w:val="00C420DD"/>
    <w:rsid w:val="00C421AC"/>
    <w:rsid w:val="00C4222C"/>
    <w:rsid w:val="00C42283"/>
    <w:rsid w:val="00C4238E"/>
    <w:rsid w:val="00C42480"/>
    <w:rsid w:val="00C42644"/>
    <w:rsid w:val="00C4269F"/>
    <w:rsid w:val="00C42883"/>
    <w:rsid w:val="00C428FB"/>
    <w:rsid w:val="00C42952"/>
    <w:rsid w:val="00C429C6"/>
    <w:rsid w:val="00C42A86"/>
    <w:rsid w:val="00C42AD0"/>
    <w:rsid w:val="00C42B90"/>
    <w:rsid w:val="00C42BA7"/>
    <w:rsid w:val="00C42BC2"/>
    <w:rsid w:val="00C42DD4"/>
    <w:rsid w:val="00C4304B"/>
    <w:rsid w:val="00C43265"/>
    <w:rsid w:val="00C4347E"/>
    <w:rsid w:val="00C435D6"/>
    <w:rsid w:val="00C4373C"/>
    <w:rsid w:val="00C437D4"/>
    <w:rsid w:val="00C437E0"/>
    <w:rsid w:val="00C43897"/>
    <w:rsid w:val="00C43984"/>
    <w:rsid w:val="00C43988"/>
    <w:rsid w:val="00C439AC"/>
    <w:rsid w:val="00C439D7"/>
    <w:rsid w:val="00C43A86"/>
    <w:rsid w:val="00C43BA8"/>
    <w:rsid w:val="00C43EE3"/>
    <w:rsid w:val="00C43F14"/>
    <w:rsid w:val="00C43FA4"/>
    <w:rsid w:val="00C44072"/>
    <w:rsid w:val="00C44219"/>
    <w:rsid w:val="00C4424E"/>
    <w:rsid w:val="00C44333"/>
    <w:rsid w:val="00C44367"/>
    <w:rsid w:val="00C44630"/>
    <w:rsid w:val="00C448B2"/>
    <w:rsid w:val="00C44C31"/>
    <w:rsid w:val="00C44E05"/>
    <w:rsid w:val="00C44E10"/>
    <w:rsid w:val="00C44E5C"/>
    <w:rsid w:val="00C44FDB"/>
    <w:rsid w:val="00C45219"/>
    <w:rsid w:val="00C452DE"/>
    <w:rsid w:val="00C45449"/>
    <w:rsid w:val="00C4547F"/>
    <w:rsid w:val="00C455B8"/>
    <w:rsid w:val="00C455BC"/>
    <w:rsid w:val="00C45668"/>
    <w:rsid w:val="00C456D8"/>
    <w:rsid w:val="00C457D9"/>
    <w:rsid w:val="00C457EE"/>
    <w:rsid w:val="00C45A06"/>
    <w:rsid w:val="00C45A2C"/>
    <w:rsid w:val="00C45A33"/>
    <w:rsid w:val="00C45A98"/>
    <w:rsid w:val="00C45CAF"/>
    <w:rsid w:val="00C45D6B"/>
    <w:rsid w:val="00C45E6C"/>
    <w:rsid w:val="00C45EC6"/>
    <w:rsid w:val="00C45ECA"/>
    <w:rsid w:val="00C45EE3"/>
    <w:rsid w:val="00C45F15"/>
    <w:rsid w:val="00C45F2B"/>
    <w:rsid w:val="00C45FCB"/>
    <w:rsid w:val="00C46418"/>
    <w:rsid w:val="00C466AB"/>
    <w:rsid w:val="00C466B8"/>
    <w:rsid w:val="00C466D1"/>
    <w:rsid w:val="00C4674E"/>
    <w:rsid w:val="00C4685A"/>
    <w:rsid w:val="00C4696D"/>
    <w:rsid w:val="00C469A1"/>
    <w:rsid w:val="00C469C3"/>
    <w:rsid w:val="00C46A4E"/>
    <w:rsid w:val="00C46A7F"/>
    <w:rsid w:val="00C46C5F"/>
    <w:rsid w:val="00C46CC0"/>
    <w:rsid w:val="00C46CD4"/>
    <w:rsid w:val="00C46E7D"/>
    <w:rsid w:val="00C46F16"/>
    <w:rsid w:val="00C47038"/>
    <w:rsid w:val="00C4713A"/>
    <w:rsid w:val="00C47169"/>
    <w:rsid w:val="00C4739E"/>
    <w:rsid w:val="00C4746C"/>
    <w:rsid w:val="00C4755F"/>
    <w:rsid w:val="00C4763F"/>
    <w:rsid w:val="00C477DF"/>
    <w:rsid w:val="00C478A5"/>
    <w:rsid w:val="00C47B20"/>
    <w:rsid w:val="00C47B5A"/>
    <w:rsid w:val="00C47B61"/>
    <w:rsid w:val="00C47DAD"/>
    <w:rsid w:val="00C47E8E"/>
    <w:rsid w:val="00C47F07"/>
    <w:rsid w:val="00C50017"/>
    <w:rsid w:val="00C50024"/>
    <w:rsid w:val="00C5019B"/>
    <w:rsid w:val="00C502B4"/>
    <w:rsid w:val="00C50354"/>
    <w:rsid w:val="00C5042C"/>
    <w:rsid w:val="00C5056B"/>
    <w:rsid w:val="00C50718"/>
    <w:rsid w:val="00C5074E"/>
    <w:rsid w:val="00C5083E"/>
    <w:rsid w:val="00C5095C"/>
    <w:rsid w:val="00C50AFE"/>
    <w:rsid w:val="00C50C6B"/>
    <w:rsid w:val="00C50F9D"/>
    <w:rsid w:val="00C511DA"/>
    <w:rsid w:val="00C51314"/>
    <w:rsid w:val="00C513BD"/>
    <w:rsid w:val="00C51595"/>
    <w:rsid w:val="00C515A6"/>
    <w:rsid w:val="00C51692"/>
    <w:rsid w:val="00C51730"/>
    <w:rsid w:val="00C519AF"/>
    <w:rsid w:val="00C51A5B"/>
    <w:rsid w:val="00C51DF3"/>
    <w:rsid w:val="00C52043"/>
    <w:rsid w:val="00C52094"/>
    <w:rsid w:val="00C5211C"/>
    <w:rsid w:val="00C5248D"/>
    <w:rsid w:val="00C52566"/>
    <w:rsid w:val="00C52825"/>
    <w:rsid w:val="00C52A7F"/>
    <w:rsid w:val="00C52ABB"/>
    <w:rsid w:val="00C52AC9"/>
    <w:rsid w:val="00C52B45"/>
    <w:rsid w:val="00C52F33"/>
    <w:rsid w:val="00C52FCD"/>
    <w:rsid w:val="00C5302C"/>
    <w:rsid w:val="00C53073"/>
    <w:rsid w:val="00C53187"/>
    <w:rsid w:val="00C53372"/>
    <w:rsid w:val="00C534EA"/>
    <w:rsid w:val="00C53868"/>
    <w:rsid w:val="00C53A28"/>
    <w:rsid w:val="00C53B8F"/>
    <w:rsid w:val="00C53CA7"/>
    <w:rsid w:val="00C54022"/>
    <w:rsid w:val="00C54130"/>
    <w:rsid w:val="00C5418F"/>
    <w:rsid w:val="00C5421B"/>
    <w:rsid w:val="00C54396"/>
    <w:rsid w:val="00C54543"/>
    <w:rsid w:val="00C5460D"/>
    <w:rsid w:val="00C5468A"/>
    <w:rsid w:val="00C546A1"/>
    <w:rsid w:val="00C54726"/>
    <w:rsid w:val="00C547AF"/>
    <w:rsid w:val="00C547D2"/>
    <w:rsid w:val="00C54B0D"/>
    <w:rsid w:val="00C54CCE"/>
    <w:rsid w:val="00C54D9A"/>
    <w:rsid w:val="00C54DE4"/>
    <w:rsid w:val="00C54E20"/>
    <w:rsid w:val="00C55222"/>
    <w:rsid w:val="00C5542D"/>
    <w:rsid w:val="00C5558F"/>
    <w:rsid w:val="00C556AF"/>
    <w:rsid w:val="00C5576A"/>
    <w:rsid w:val="00C5588C"/>
    <w:rsid w:val="00C558E0"/>
    <w:rsid w:val="00C55C4D"/>
    <w:rsid w:val="00C55C78"/>
    <w:rsid w:val="00C55D95"/>
    <w:rsid w:val="00C55ED2"/>
    <w:rsid w:val="00C55EFA"/>
    <w:rsid w:val="00C56003"/>
    <w:rsid w:val="00C56071"/>
    <w:rsid w:val="00C561CC"/>
    <w:rsid w:val="00C56415"/>
    <w:rsid w:val="00C5656C"/>
    <w:rsid w:val="00C56682"/>
    <w:rsid w:val="00C56720"/>
    <w:rsid w:val="00C56778"/>
    <w:rsid w:val="00C567A8"/>
    <w:rsid w:val="00C567AF"/>
    <w:rsid w:val="00C567E5"/>
    <w:rsid w:val="00C568DE"/>
    <w:rsid w:val="00C56A51"/>
    <w:rsid w:val="00C56A5F"/>
    <w:rsid w:val="00C56ABC"/>
    <w:rsid w:val="00C56B3E"/>
    <w:rsid w:val="00C56D16"/>
    <w:rsid w:val="00C56DA7"/>
    <w:rsid w:val="00C56E11"/>
    <w:rsid w:val="00C56E17"/>
    <w:rsid w:val="00C56E59"/>
    <w:rsid w:val="00C56ED2"/>
    <w:rsid w:val="00C56EE8"/>
    <w:rsid w:val="00C571F6"/>
    <w:rsid w:val="00C57225"/>
    <w:rsid w:val="00C57276"/>
    <w:rsid w:val="00C572E7"/>
    <w:rsid w:val="00C57336"/>
    <w:rsid w:val="00C57391"/>
    <w:rsid w:val="00C57595"/>
    <w:rsid w:val="00C57696"/>
    <w:rsid w:val="00C57863"/>
    <w:rsid w:val="00C578B6"/>
    <w:rsid w:val="00C578B7"/>
    <w:rsid w:val="00C57902"/>
    <w:rsid w:val="00C5793F"/>
    <w:rsid w:val="00C57AE3"/>
    <w:rsid w:val="00C57C7B"/>
    <w:rsid w:val="00C57CC5"/>
    <w:rsid w:val="00C57CC7"/>
    <w:rsid w:val="00C57D4E"/>
    <w:rsid w:val="00C57E3D"/>
    <w:rsid w:val="00C57E4B"/>
    <w:rsid w:val="00C57FBD"/>
    <w:rsid w:val="00C6002E"/>
    <w:rsid w:val="00C6011D"/>
    <w:rsid w:val="00C604C7"/>
    <w:rsid w:val="00C604D9"/>
    <w:rsid w:val="00C606E0"/>
    <w:rsid w:val="00C6088C"/>
    <w:rsid w:val="00C6096C"/>
    <w:rsid w:val="00C6098D"/>
    <w:rsid w:val="00C60C15"/>
    <w:rsid w:val="00C60CBF"/>
    <w:rsid w:val="00C60D4A"/>
    <w:rsid w:val="00C60DE6"/>
    <w:rsid w:val="00C60E54"/>
    <w:rsid w:val="00C61169"/>
    <w:rsid w:val="00C61198"/>
    <w:rsid w:val="00C6129C"/>
    <w:rsid w:val="00C612B0"/>
    <w:rsid w:val="00C61499"/>
    <w:rsid w:val="00C61574"/>
    <w:rsid w:val="00C615A1"/>
    <w:rsid w:val="00C61605"/>
    <w:rsid w:val="00C616C3"/>
    <w:rsid w:val="00C617DE"/>
    <w:rsid w:val="00C618F4"/>
    <w:rsid w:val="00C6191C"/>
    <w:rsid w:val="00C61C65"/>
    <w:rsid w:val="00C61FDB"/>
    <w:rsid w:val="00C62011"/>
    <w:rsid w:val="00C62158"/>
    <w:rsid w:val="00C62231"/>
    <w:rsid w:val="00C62233"/>
    <w:rsid w:val="00C62250"/>
    <w:rsid w:val="00C6232A"/>
    <w:rsid w:val="00C62397"/>
    <w:rsid w:val="00C623E1"/>
    <w:rsid w:val="00C623E7"/>
    <w:rsid w:val="00C6299A"/>
    <w:rsid w:val="00C629DC"/>
    <w:rsid w:val="00C629E7"/>
    <w:rsid w:val="00C62A2A"/>
    <w:rsid w:val="00C62A2B"/>
    <w:rsid w:val="00C62C7F"/>
    <w:rsid w:val="00C62E06"/>
    <w:rsid w:val="00C62E39"/>
    <w:rsid w:val="00C62E7B"/>
    <w:rsid w:val="00C6302C"/>
    <w:rsid w:val="00C631A7"/>
    <w:rsid w:val="00C631AA"/>
    <w:rsid w:val="00C63286"/>
    <w:rsid w:val="00C634D9"/>
    <w:rsid w:val="00C635C0"/>
    <w:rsid w:val="00C63859"/>
    <w:rsid w:val="00C63898"/>
    <w:rsid w:val="00C63AA3"/>
    <w:rsid w:val="00C63D0D"/>
    <w:rsid w:val="00C63DA2"/>
    <w:rsid w:val="00C63DDF"/>
    <w:rsid w:val="00C63EAD"/>
    <w:rsid w:val="00C63EF3"/>
    <w:rsid w:val="00C64118"/>
    <w:rsid w:val="00C6428A"/>
    <w:rsid w:val="00C64314"/>
    <w:rsid w:val="00C64607"/>
    <w:rsid w:val="00C64682"/>
    <w:rsid w:val="00C6471D"/>
    <w:rsid w:val="00C64EB4"/>
    <w:rsid w:val="00C65129"/>
    <w:rsid w:val="00C65283"/>
    <w:rsid w:val="00C652C0"/>
    <w:rsid w:val="00C6530D"/>
    <w:rsid w:val="00C65401"/>
    <w:rsid w:val="00C65502"/>
    <w:rsid w:val="00C655AE"/>
    <w:rsid w:val="00C65713"/>
    <w:rsid w:val="00C65913"/>
    <w:rsid w:val="00C65BCE"/>
    <w:rsid w:val="00C65C60"/>
    <w:rsid w:val="00C65F3B"/>
    <w:rsid w:val="00C65F84"/>
    <w:rsid w:val="00C660B3"/>
    <w:rsid w:val="00C661E8"/>
    <w:rsid w:val="00C66331"/>
    <w:rsid w:val="00C663A6"/>
    <w:rsid w:val="00C66535"/>
    <w:rsid w:val="00C6654A"/>
    <w:rsid w:val="00C66591"/>
    <w:rsid w:val="00C668D4"/>
    <w:rsid w:val="00C66922"/>
    <w:rsid w:val="00C669FD"/>
    <w:rsid w:val="00C66A44"/>
    <w:rsid w:val="00C66A58"/>
    <w:rsid w:val="00C66D20"/>
    <w:rsid w:val="00C66EA9"/>
    <w:rsid w:val="00C66F58"/>
    <w:rsid w:val="00C670EC"/>
    <w:rsid w:val="00C671F0"/>
    <w:rsid w:val="00C673AB"/>
    <w:rsid w:val="00C6769D"/>
    <w:rsid w:val="00C6778A"/>
    <w:rsid w:val="00C677F6"/>
    <w:rsid w:val="00C677FC"/>
    <w:rsid w:val="00C6780A"/>
    <w:rsid w:val="00C67A33"/>
    <w:rsid w:val="00C67BB8"/>
    <w:rsid w:val="00C67C29"/>
    <w:rsid w:val="00C67CB5"/>
    <w:rsid w:val="00C67D0C"/>
    <w:rsid w:val="00C67DE7"/>
    <w:rsid w:val="00C70095"/>
    <w:rsid w:val="00C701D4"/>
    <w:rsid w:val="00C70446"/>
    <w:rsid w:val="00C704AC"/>
    <w:rsid w:val="00C70821"/>
    <w:rsid w:val="00C70833"/>
    <w:rsid w:val="00C708E5"/>
    <w:rsid w:val="00C70985"/>
    <w:rsid w:val="00C70A1B"/>
    <w:rsid w:val="00C70B1E"/>
    <w:rsid w:val="00C70CB2"/>
    <w:rsid w:val="00C70EE4"/>
    <w:rsid w:val="00C70F60"/>
    <w:rsid w:val="00C7100B"/>
    <w:rsid w:val="00C710F7"/>
    <w:rsid w:val="00C711D6"/>
    <w:rsid w:val="00C7134A"/>
    <w:rsid w:val="00C7138E"/>
    <w:rsid w:val="00C71438"/>
    <w:rsid w:val="00C715B5"/>
    <w:rsid w:val="00C7166A"/>
    <w:rsid w:val="00C717D0"/>
    <w:rsid w:val="00C71C52"/>
    <w:rsid w:val="00C71CBC"/>
    <w:rsid w:val="00C71DDA"/>
    <w:rsid w:val="00C71E92"/>
    <w:rsid w:val="00C720C4"/>
    <w:rsid w:val="00C720DC"/>
    <w:rsid w:val="00C721C1"/>
    <w:rsid w:val="00C7227C"/>
    <w:rsid w:val="00C722A0"/>
    <w:rsid w:val="00C72313"/>
    <w:rsid w:val="00C725A3"/>
    <w:rsid w:val="00C725A4"/>
    <w:rsid w:val="00C7260E"/>
    <w:rsid w:val="00C72744"/>
    <w:rsid w:val="00C727EC"/>
    <w:rsid w:val="00C728C4"/>
    <w:rsid w:val="00C728C6"/>
    <w:rsid w:val="00C72904"/>
    <w:rsid w:val="00C72918"/>
    <w:rsid w:val="00C72A5F"/>
    <w:rsid w:val="00C72BDC"/>
    <w:rsid w:val="00C72EDF"/>
    <w:rsid w:val="00C72F3C"/>
    <w:rsid w:val="00C73304"/>
    <w:rsid w:val="00C7330A"/>
    <w:rsid w:val="00C734F3"/>
    <w:rsid w:val="00C7356A"/>
    <w:rsid w:val="00C735D8"/>
    <w:rsid w:val="00C73649"/>
    <w:rsid w:val="00C73667"/>
    <w:rsid w:val="00C737A4"/>
    <w:rsid w:val="00C73898"/>
    <w:rsid w:val="00C73A64"/>
    <w:rsid w:val="00C73BBB"/>
    <w:rsid w:val="00C73C18"/>
    <w:rsid w:val="00C73CA6"/>
    <w:rsid w:val="00C73D67"/>
    <w:rsid w:val="00C73DF0"/>
    <w:rsid w:val="00C73E3D"/>
    <w:rsid w:val="00C73ED2"/>
    <w:rsid w:val="00C7417D"/>
    <w:rsid w:val="00C74289"/>
    <w:rsid w:val="00C742ED"/>
    <w:rsid w:val="00C74352"/>
    <w:rsid w:val="00C743D7"/>
    <w:rsid w:val="00C743DC"/>
    <w:rsid w:val="00C743E5"/>
    <w:rsid w:val="00C74513"/>
    <w:rsid w:val="00C74641"/>
    <w:rsid w:val="00C7472E"/>
    <w:rsid w:val="00C74888"/>
    <w:rsid w:val="00C748AD"/>
    <w:rsid w:val="00C74985"/>
    <w:rsid w:val="00C74AE4"/>
    <w:rsid w:val="00C74C3D"/>
    <w:rsid w:val="00C74CB9"/>
    <w:rsid w:val="00C74D5B"/>
    <w:rsid w:val="00C74EE0"/>
    <w:rsid w:val="00C75045"/>
    <w:rsid w:val="00C751FE"/>
    <w:rsid w:val="00C752CD"/>
    <w:rsid w:val="00C75655"/>
    <w:rsid w:val="00C7569C"/>
    <w:rsid w:val="00C7586D"/>
    <w:rsid w:val="00C758DF"/>
    <w:rsid w:val="00C75955"/>
    <w:rsid w:val="00C75958"/>
    <w:rsid w:val="00C759C0"/>
    <w:rsid w:val="00C759D5"/>
    <w:rsid w:val="00C759E8"/>
    <w:rsid w:val="00C75A41"/>
    <w:rsid w:val="00C75BB9"/>
    <w:rsid w:val="00C75CD2"/>
    <w:rsid w:val="00C75E80"/>
    <w:rsid w:val="00C76079"/>
    <w:rsid w:val="00C760BD"/>
    <w:rsid w:val="00C76417"/>
    <w:rsid w:val="00C7644E"/>
    <w:rsid w:val="00C76479"/>
    <w:rsid w:val="00C7684A"/>
    <w:rsid w:val="00C76867"/>
    <w:rsid w:val="00C7687F"/>
    <w:rsid w:val="00C768A2"/>
    <w:rsid w:val="00C76A30"/>
    <w:rsid w:val="00C76D02"/>
    <w:rsid w:val="00C76D5E"/>
    <w:rsid w:val="00C76D96"/>
    <w:rsid w:val="00C76DE5"/>
    <w:rsid w:val="00C77095"/>
    <w:rsid w:val="00C7711E"/>
    <w:rsid w:val="00C772B2"/>
    <w:rsid w:val="00C77325"/>
    <w:rsid w:val="00C77496"/>
    <w:rsid w:val="00C7751C"/>
    <w:rsid w:val="00C7774A"/>
    <w:rsid w:val="00C77A3E"/>
    <w:rsid w:val="00C77A4D"/>
    <w:rsid w:val="00C77A8A"/>
    <w:rsid w:val="00C77B7E"/>
    <w:rsid w:val="00C77BA9"/>
    <w:rsid w:val="00C77C16"/>
    <w:rsid w:val="00C77C22"/>
    <w:rsid w:val="00C800E2"/>
    <w:rsid w:val="00C80194"/>
    <w:rsid w:val="00C80440"/>
    <w:rsid w:val="00C80486"/>
    <w:rsid w:val="00C80572"/>
    <w:rsid w:val="00C8065B"/>
    <w:rsid w:val="00C807B3"/>
    <w:rsid w:val="00C80A7A"/>
    <w:rsid w:val="00C80D8A"/>
    <w:rsid w:val="00C80DF9"/>
    <w:rsid w:val="00C80F8E"/>
    <w:rsid w:val="00C81134"/>
    <w:rsid w:val="00C8121E"/>
    <w:rsid w:val="00C812CC"/>
    <w:rsid w:val="00C813E4"/>
    <w:rsid w:val="00C813EF"/>
    <w:rsid w:val="00C8156C"/>
    <w:rsid w:val="00C81709"/>
    <w:rsid w:val="00C8170D"/>
    <w:rsid w:val="00C817C2"/>
    <w:rsid w:val="00C81897"/>
    <w:rsid w:val="00C8196C"/>
    <w:rsid w:val="00C81D01"/>
    <w:rsid w:val="00C81DC7"/>
    <w:rsid w:val="00C81E02"/>
    <w:rsid w:val="00C81E2F"/>
    <w:rsid w:val="00C81FAC"/>
    <w:rsid w:val="00C82172"/>
    <w:rsid w:val="00C8219B"/>
    <w:rsid w:val="00C8226D"/>
    <w:rsid w:val="00C82273"/>
    <w:rsid w:val="00C824A9"/>
    <w:rsid w:val="00C82519"/>
    <w:rsid w:val="00C8253C"/>
    <w:rsid w:val="00C82B82"/>
    <w:rsid w:val="00C82C02"/>
    <w:rsid w:val="00C830C6"/>
    <w:rsid w:val="00C83127"/>
    <w:rsid w:val="00C83515"/>
    <w:rsid w:val="00C8353B"/>
    <w:rsid w:val="00C83665"/>
    <w:rsid w:val="00C8387D"/>
    <w:rsid w:val="00C838E9"/>
    <w:rsid w:val="00C83928"/>
    <w:rsid w:val="00C839F0"/>
    <w:rsid w:val="00C83C2F"/>
    <w:rsid w:val="00C83D6A"/>
    <w:rsid w:val="00C83E3F"/>
    <w:rsid w:val="00C83E47"/>
    <w:rsid w:val="00C83FED"/>
    <w:rsid w:val="00C84069"/>
    <w:rsid w:val="00C8409C"/>
    <w:rsid w:val="00C840D8"/>
    <w:rsid w:val="00C841E0"/>
    <w:rsid w:val="00C842AF"/>
    <w:rsid w:val="00C842B6"/>
    <w:rsid w:val="00C843D6"/>
    <w:rsid w:val="00C843EC"/>
    <w:rsid w:val="00C8458C"/>
    <w:rsid w:val="00C84882"/>
    <w:rsid w:val="00C84955"/>
    <w:rsid w:val="00C84966"/>
    <w:rsid w:val="00C849CA"/>
    <w:rsid w:val="00C84B02"/>
    <w:rsid w:val="00C84B52"/>
    <w:rsid w:val="00C84B54"/>
    <w:rsid w:val="00C84D91"/>
    <w:rsid w:val="00C84E59"/>
    <w:rsid w:val="00C84FA2"/>
    <w:rsid w:val="00C85368"/>
    <w:rsid w:val="00C853A9"/>
    <w:rsid w:val="00C85410"/>
    <w:rsid w:val="00C85652"/>
    <w:rsid w:val="00C85979"/>
    <w:rsid w:val="00C859A9"/>
    <w:rsid w:val="00C85B5E"/>
    <w:rsid w:val="00C85DCF"/>
    <w:rsid w:val="00C85DD2"/>
    <w:rsid w:val="00C85FA8"/>
    <w:rsid w:val="00C866A7"/>
    <w:rsid w:val="00C86797"/>
    <w:rsid w:val="00C868AE"/>
    <w:rsid w:val="00C868C2"/>
    <w:rsid w:val="00C869C2"/>
    <w:rsid w:val="00C86BA6"/>
    <w:rsid w:val="00C86BAE"/>
    <w:rsid w:val="00C86C7B"/>
    <w:rsid w:val="00C86EC9"/>
    <w:rsid w:val="00C8722B"/>
    <w:rsid w:val="00C87364"/>
    <w:rsid w:val="00C873B1"/>
    <w:rsid w:val="00C873BD"/>
    <w:rsid w:val="00C87607"/>
    <w:rsid w:val="00C877DF"/>
    <w:rsid w:val="00C8780E"/>
    <w:rsid w:val="00C87830"/>
    <w:rsid w:val="00C87950"/>
    <w:rsid w:val="00C87A04"/>
    <w:rsid w:val="00C87A43"/>
    <w:rsid w:val="00C87B0C"/>
    <w:rsid w:val="00C87DC8"/>
    <w:rsid w:val="00C87DCA"/>
    <w:rsid w:val="00C87E81"/>
    <w:rsid w:val="00C87F6B"/>
    <w:rsid w:val="00C87F79"/>
    <w:rsid w:val="00C87FED"/>
    <w:rsid w:val="00C900A0"/>
    <w:rsid w:val="00C906E3"/>
    <w:rsid w:val="00C907F2"/>
    <w:rsid w:val="00C9086A"/>
    <w:rsid w:val="00C90898"/>
    <w:rsid w:val="00C908FF"/>
    <w:rsid w:val="00C90987"/>
    <w:rsid w:val="00C9098C"/>
    <w:rsid w:val="00C90A79"/>
    <w:rsid w:val="00C90A92"/>
    <w:rsid w:val="00C90D9B"/>
    <w:rsid w:val="00C90EF2"/>
    <w:rsid w:val="00C90FED"/>
    <w:rsid w:val="00C91064"/>
    <w:rsid w:val="00C91155"/>
    <w:rsid w:val="00C91378"/>
    <w:rsid w:val="00C913E6"/>
    <w:rsid w:val="00C9159F"/>
    <w:rsid w:val="00C915AF"/>
    <w:rsid w:val="00C915F2"/>
    <w:rsid w:val="00C9186F"/>
    <w:rsid w:val="00C919C4"/>
    <w:rsid w:val="00C91A04"/>
    <w:rsid w:val="00C91A9E"/>
    <w:rsid w:val="00C91C8A"/>
    <w:rsid w:val="00C91C96"/>
    <w:rsid w:val="00C91CB2"/>
    <w:rsid w:val="00C91D06"/>
    <w:rsid w:val="00C91D54"/>
    <w:rsid w:val="00C91F22"/>
    <w:rsid w:val="00C920E9"/>
    <w:rsid w:val="00C92143"/>
    <w:rsid w:val="00C921A4"/>
    <w:rsid w:val="00C92335"/>
    <w:rsid w:val="00C9273F"/>
    <w:rsid w:val="00C92917"/>
    <w:rsid w:val="00C92AA6"/>
    <w:rsid w:val="00C92B21"/>
    <w:rsid w:val="00C92CCE"/>
    <w:rsid w:val="00C92CCF"/>
    <w:rsid w:val="00C92CD4"/>
    <w:rsid w:val="00C92E20"/>
    <w:rsid w:val="00C92F82"/>
    <w:rsid w:val="00C930B1"/>
    <w:rsid w:val="00C930F4"/>
    <w:rsid w:val="00C93259"/>
    <w:rsid w:val="00C932BE"/>
    <w:rsid w:val="00C93373"/>
    <w:rsid w:val="00C935A9"/>
    <w:rsid w:val="00C93607"/>
    <w:rsid w:val="00C9366A"/>
    <w:rsid w:val="00C93674"/>
    <w:rsid w:val="00C936C6"/>
    <w:rsid w:val="00C93730"/>
    <w:rsid w:val="00C93920"/>
    <w:rsid w:val="00C93AD5"/>
    <w:rsid w:val="00C93C4F"/>
    <w:rsid w:val="00C93C85"/>
    <w:rsid w:val="00C93F46"/>
    <w:rsid w:val="00C93FF9"/>
    <w:rsid w:val="00C940B4"/>
    <w:rsid w:val="00C941CF"/>
    <w:rsid w:val="00C9466B"/>
    <w:rsid w:val="00C94706"/>
    <w:rsid w:val="00C947AA"/>
    <w:rsid w:val="00C9486B"/>
    <w:rsid w:val="00C94B09"/>
    <w:rsid w:val="00C94C8F"/>
    <w:rsid w:val="00C94D50"/>
    <w:rsid w:val="00C94E54"/>
    <w:rsid w:val="00C94E96"/>
    <w:rsid w:val="00C94F72"/>
    <w:rsid w:val="00C95144"/>
    <w:rsid w:val="00C952D6"/>
    <w:rsid w:val="00C9553C"/>
    <w:rsid w:val="00C9554F"/>
    <w:rsid w:val="00C955E3"/>
    <w:rsid w:val="00C95694"/>
    <w:rsid w:val="00C95714"/>
    <w:rsid w:val="00C95785"/>
    <w:rsid w:val="00C958F6"/>
    <w:rsid w:val="00C9590D"/>
    <w:rsid w:val="00C95965"/>
    <w:rsid w:val="00C95C16"/>
    <w:rsid w:val="00C95C82"/>
    <w:rsid w:val="00C95CE1"/>
    <w:rsid w:val="00C95DB4"/>
    <w:rsid w:val="00C95ECD"/>
    <w:rsid w:val="00C95EEC"/>
    <w:rsid w:val="00C96020"/>
    <w:rsid w:val="00C9658F"/>
    <w:rsid w:val="00C9673C"/>
    <w:rsid w:val="00C9678C"/>
    <w:rsid w:val="00C969F0"/>
    <w:rsid w:val="00C96A2F"/>
    <w:rsid w:val="00C96A57"/>
    <w:rsid w:val="00C96C4E"/>
    <w:rsid w:val="00C96D13"/>
    <w:rsid w:val="00C96D38"/>
    <w:rsid w:val="00C96D72"/>
    <w:rsid w:val="00C96E76"/>
    <w:rsid w:val="00C96E91"/>
    <w:rsid w:val="00C96F59"/>
    <w:rsid w:val="00C96F8A"/>
    <w:rsid w:val="00C96FA6"/>
    <w:rsid w:val="00C96FBD"/>
    <w:rsid w:val="00C96FCC"/>
    <w:rsid w:val="00C970E1"/>
    <w:rsid w:val="00C972FF"/>
    <w:rsid w:val="00C97324"/>
    <w:rsid w:val="00C97348"/>
    <w:rsid w:val="00C973FF"/>
    <w:rsid w:val="00C97576"/>
    <w:rsid w:val="00C9772E"/>
    <w:rsid w:val="00C978B2"/>
    <w:rsid w:val="00C9790A"/>
    <w:rsid w:val="00C97936"/>
    <w:rsid w:val="00C9794D"/>
    <w:rsid w:val="00C97C12"/>
    <w:rsid w:val="00C97C50"/>
    <w:rsid w:val="00C97C70"/>
    <w:rsid w:val="00C97FAA"/>
    <w:rsid w:val="00CA0073"/>
    <w:rsid w:val="00CA0107"/>
    <w:rsid w:val="00CA0266"/>
    <w:rsid w:val="00CA0298"/>
    <w:rsid w:val="00CA0418"/>
    <w:rsid w:val="00CA0731"/>
    <w:rsid w:val="00CA079D"/>
    <w:rsid w:val="00CA0818"/>
    <w:rsid w:val="00CA0974"/>
    <w:rsid w:val="00CA0A64"/>
    <w:rsid w:val="00CA0C3C"/>
    <w:rsid w:val="00CA0DA3"/>
    <w:rsid w:val="00CA0F2F"/>
    <w:rsid w:val="00CA0FE7"/>
    <w:rsid w:val="00CA1179"/>
    <w:rsid w:val="00CA1199"/>
    <w:rsid w:val="00CA1379"/>
    <w:rsid w:val="00CA150A"/>
    <w:rsid w:val="00CA156E"/>
    <w:rsid w:val="00CA158B"/>
    <w:rsid w:val="00CA1599"/>
    <w:rsid w:val="00CA15DB"/>
    <w:rsid w:val="00CA15E8"/>
    <w:rsid w:val="00CA161A"/>
    <w:rsid w:val="00CA173C"/>
    <w:rsid w:val="00CA1751"/>
    <w:rsid w:val="00CA17A4"/>
    <w:rsid w:val="00CA1948"/>
    <w:rsid w:val="00CA1993"/>
    <w:rsid w:val="00CA19C4"/>
    <w:rsid w:val="00CA1E5E"/>
    <w:rsid w:val="00CA20B7"/>
    <w:rsid w:val="00CA215E"/>
    <w:rsid w:val="00CA21F1"/>
    <w:rsid w:val="00CA2367"/>
    <w:rsid w:val="00CA2783"/>
    <w:rsid w:val="00CA287D"/>
    <w:rsid w:val="00CA299A"/>
    <w:rsid w:val="00CA2A1B"/>
    <w:rsid w:val="00CA2A8D"/>
    <w:rsid w:val="00CA2B3F"/>
    <w:rsid w:val="00CA2C20"/>
    <w:rsid w:val="00CA2EB1"/>
    <w:rsid w:val="00CA2F1F"/>
    <w:rsid w:val="00CA3187"/>
    <w:rsid w:val="00CA32BF"/>
    <w:rsid w:val="00CA359D"/>
    <w:rsid w:val="00CA36CE"/>
    <w:rsid w:val="00CA382A"/>
    <w:rsid w:val="00CA3EEA"/>
    <w:rsid w:val="00CA3F37"/>
    <w:rsid w:val="00CA3FA1"/>
    <w:rsid w:val="00CA3FF0"/>
    <w:rsid w:val="00CA4044"/>
    <w:rsid w:val="00CA407A"/>
    <w:rsid w:val="00CA40BE"/>
    <w:rsid w:val="00CA40F6"/>
    <w:rsid w:val="00CA4173"/>
    <w:rsid w:val="00CA41A0"/>
    <w:rsid w:val="00CA4494"/>
    <w:rsid w:val="00CA45D6"/>
    <w:rsid w:val="00CA4687"/>
    <w:rsid w:val="00CA4752"/>
    <w:rsid w:val="00CA4757"/>
    <w:rsid w:val="00CA4765"/>
    <w:rsid w:val="00CA4766"/>
    <w:rsid w:val="00CA49F4"/>
    <w:rsid w:val="00CA4AD3"/>
    <w:rsid w:val="00CA4BD6"/>
    <w:rsid w:val="00CA4C4D"/>
    <w:rsid w:val="00CA4E61"/>
    <w:rsid w:val="00CA4E8F"/>
    <w:rsid w:val="00CA4F4A"/>
    <w:rsid w:val="00CA4FE1"/>
    <w:rsid w:val="00CA504E"/>
    <w:rsid w:val="00CA5112"/>
    <w:rsid w:val="00CA51F6"/>
    <w:rsid w:val="00CA51FE"/>
    <w:rsid w:val="00CA5360"/>
    <w:rsid w:val="00CA5380"/>
    <w:rsid w:val="00CA5535"/>
    <w:rsid w:val="00CA5559"/>
    <w:rsid w:val="00CA55A3"/>
    <w:rsid w:val="00CA57CC"/>
    <w:rsid w:val="00CA5824"/>
    <w:rsid w:val="00CA5916"/>
    <w:rsid w:val="00CA5AD2"/>
    <w:rsid w:val="00CA5B5D"/>
    <w:rsid w:val="00CA5C07"/>
    <w:rsid w:val="00CA5D82"/>
    <w:rsid w:val="00CA5DF0"/>
    <w:rsid w:val="00CA5ECB"/>
    <w:rsid w:val="00CA5FBD"/>
    <w:rsid w:val="00CA6056"/>
    <w:rsid w:val="00CA60B9"/>
    <w:rsid w:val="00CA6113"/>
    <w:rsid w:val="00CA623E"/>
    <w:rsid w:val="00CA624F"/>
    <w:rsid w:val="00CA6301"/>
    <w:rsid w:val="00CA655C"/>
    <w:rsid w:val="00CA65F0"/>
    <w:rsid w:val="00CA66D3"/>
    <w:rsid w:val="00CA68CF"/>
    <w:rsid w:val="00CA6A1D"/>
    <w:rsid w:val="00CA6A2B"/>
    <w:rsid w:val="00CA6A53"/>
    <w:rsid w:val="00CA6B23"/>
    <w:rsid w:val="00CA6E74"/>
    <w:rsid w:val="00CA6EA8"/>
    <w:rsid w:val="00CA70E6"/>
    <w:rsid w:val="00CA75DC"/>
    <w:rsid w:val="00CA760B"/>
    <w:rsid w:val="00CA7647"/>
    <w:rsid w:val="00CA7679"/>
    <w:rsid w:val="00CA769A"/>
    <w:rsid w:val="00CA769B"/>
    <w:rsid w:val="00CA77D6"/>
    <w:rsid w:val="00CA78BE"/>
    <w:rsid w:val="00CA7996"/>
    <w:rsid w:val="00CA7A2B"/>
    <w:rsid w:val="00CA7EE0"/>
    <w:rsid w:val="00CA7EE4"/>
    <w:rsid w:val="00CA7F12"/>
    <w:rsid w:val="00CA7F9A"/>
    <w:rsid w:val="00CA7FEB"/>
    <w:rsid w:val="00CB003A"/>
    <w:rsid w:val="00CB04FB"/>
    <w:rsid w:val="00CB0571"/>
    <w:rsid w:val="00CB0652"/>
    <w:rsid w:val="00CB0766"/>
    <w:rsid w:val="00CB082A"/>
    <w:rsid w:val="00CB08E4"/>
    <w:rsid w:val="00CB0A37"/>
    <w:rsid w:val="00CB0AB7"/>
    <w:rsid w:val="00CB0AE6"/>
    <w:rsid w:val="00CB0BDA"/>
    <w:rsid w:val="00CB0C78"/>
    <w:rsid w:val="00CB0DA0"/>
    <w:rsid w:val="00CB0F70"/>
    <w:rsid w:val="00CB0F85"/>
    <w:rsid w:val="00CB102D"/>
    <w:rsid w:val="00CB1156"/>
    <w:rsid w:val="00CB1205"/>
    <w:rsid w:val="00CB14CC"/>
    <w:rsid w:val="00CB155D"/>
    <w:rsid w:val="00CB17C9"/>
    <w:rsid w:val="00CB1919"/>
    <w:rsid w:val="00CB192B"/>
    <w:rsid w:val="00CB1940"/>
    <w:rsid w:val="00CB19F4"/>
    <w:rsid w:val="00CB1D31"/>
    <w:rsid w:val="00CB1D81"/>
    <w:rsid w:val="00CB22D7"/>
    <w:rsid w:val="00CB2303"/>
    <w:rsid w:val="00CB268A"/>
    <w:rsid w:val="00CB2732"/>
    <w:rsid w:val="00CB27B8"/>
    <w:rsid w:val="00CB28EA"/>
    <w:rsid w:val="00CB2A38"/>
    <w:rsid w:val="00CB2AA9"/>
    <w:rsid w:val="00CB2ACE"/>
    <w:rsid w:val="00CB2BBE"/>
    <w:rsid w:val="00CB2DBC"/>
    <w:rsid w:val="00CB2E75"/>
    <w:rsid w:val="00CB2EB8"/>
    <w:rsid w:val="00CB2F0D"/>
    <w:rsid w:val="00CB2F7B"/>
    <w:rsid w:val="00CB2FA4"/>
    <w:rsid w:val="00CB3048"/>
    <w:rsid w:val="00CB31C7"/>
    <w:rsid w:val="00CB3337"/>
    <w:rsid w:val="00CB3569"/>
    <w:rsid w:val="00CB3718"/>
    <w:rsid w:val="00CB37CE"/>
    <w:rsid w:val="00CB3850"/>
    <w:rsid w:val="00CB39B5"/>
    <w:rsid w:val="00CB3A84"/>
    <w:rsid w:val="00CB3BE0"/>
    <w:rsid w:val="00CB3CCC"/>
    <w:rsid w:val="00CB3D2E"/>
    <w:rsid w:val="00CB3D90"/>
    <w:rsid w:val="00CB3E64"/>
    <w:rsid w:val="00CB4065"/>
    <w:rsid w:val="00CB40E1"/>
    <w:rsid w:val="00CB40F6"/>
    <w:rsid w:val="00CB41BB"/>
    <w:rsid w:val="00CB432C"/>
    <w:rsid w:val="00CB4655"/>
    <w:rsid w:val="00CB4767"/>
    <w:rsid w:val="00CB4AED"/>
    <w:rsid w:val="00CB4BF7"/>
    <w:rsid w:val="00CB4CE2"/>
    <w:rsid w:val="00CB4D91"/>
    <w:rsid w:val="00CB4DF2"/>
    <w:rsid w:val="00CB4E4B"/>
    <w:rsid w:val="00CB4EEC"/>
    <w:rsid w:val="00CB509C"/>
    <w:rsid w:val="00CB5226"/>
    <w:rsid w:val="00CB5271"/>
    <w:rsid w:val="00CB5316"/>
    <w:rsid w:val="00CB538C"/>
    <w:rsid w:val="00CB5393"/>
    <w:rsid w:val="00CB53E5"/>
    <w:rsid w:val="00CB53EE"/>
    <w:rsid w:val="00CB55E3"/>
    <w:rsid w:val="00CB5612"/>
    <w:rsid w:val="00CB5710"/>
    <w:rsid w:val="00CB5856"/>
    <w:rsid w:val="00CB586D"/>
    <w:rsid w:val="00CB59B9"/>
    <w:rsid w:val="00CB5B56"/>
    <w:rsid w:val="00CB5BAB"/>
    <w:rsid w:val="00CB5BE4"/>
    <w:rsid w:val="00CB5C7E"/>
    <w:rsid w:val="00CB5DD4"/>
    <w:rsid w:val="00CB5E04"/>
    <w:rsid w:val="00CB5E17"/>
    <w:rsid w:val="00CB5F39"/>
    <w:rsid w:val="00CB5FA8"/>
    <w:rsid w:val="00CB6012"/>
    <w:rsid w:val="00CB6021"/>
    <w:rsid w:val="00CB602B"/>
    <w:rsid w:val="00CB60B8"/>
    <w:rsid w:val="00CB63CA"/>
    <w:rsid w:val="00CB6517"/>
    <w:rsid w:val="00CB6623"/>
    <w:rsid w:val="00CB67D0"/>
    <w:rsid w:val="00CB6836"/>
    <w:rsid w:val="00CB6967"/>
    <w:rsid w:val="00CB6B40"/>
    <w:rsid w:val="00CB6E92"/>
    <w:rsid w:val="00CB7123"/>
    <w:rsid w:val="00CB72CA"/>
    <w:rsid w:val="00CB730F"/>
    <w:rsid w:val="00CB73B9"/>
    <w:rsid w:val="00CB73F3"/>
    <w:rsid w:val="00CB742E"/>
    <w:rsid w:val="00CB7481"/>
    <w:rsid w:val="00CB766F"/>
    <w:rsid w:val="00CB7721"/>
    <w:rsid w:val="00CB783C"/>
    <w:rsid w:val="00CB7856"/>
    <w:rsid w:val="00CB7AE7"/>
    <w:rsid w:val="00CB7C80"/>
    <w:rsid w:val="00CB7C90"/>
    <w:rsid w:val="00CB7CCC"/>
    <w:rsid w:val="00CB7DC2"/>
    <w:rsid w:val="00CC002C"/>
    <w:rsid w:val="00CC002E"/>
    <w:rsid w:val="00CC01B8"/>
    <w:rsid w:val="00CC01ED"/>
    <w:rsid w:val="00CC01EE"/>
    <w:rsid w:val="00CC0220"/>
    <w:rsid w:val="00CC03B6"/>
    <w:rsid w:val="00CC041A"/>
    <w:rsid w:val="00CC050D"/>
    <w:rsid w:val="00CC051D"/>
    <w:rsid w:val="00CC063F"/>
    <w:rsid w:val="00CC0A08"/>
    <w:rsid w:val="00CC0A91"/>
    <w:rsid w:val="00CC0A9E"/>
    <w:rsid w:val="00CC0F89"/>
    <w:rsid w:val="00CC0FDF"/>
    <w:rsid w:val="00CC0FE5"/>
    <w:rsid w:val="00CC105F"/>
    <w:rsid w:val="00CC111E"/>
    <w:rsid w:val="00CC1191"/>
    <w:rsid w:val="00CC1458"/>
    <w:rsid w:val="00CC16B0"/>
    <w:rsid w:val="00CC16EC"/>
    <w:rsid w:val="00CC1709"/>
    <w:rsid w:val="00CC173E"/>
    <w:rsid w:val="00CC17A1"/>
    <w:rsid w:val="00CC19D2"/>
    <w:rsid w:val="00CC1AC0"/>
    <w:rsid w:val="00CC1B70"/>
    <w:rsid w:val="00CC1C6C"/>
    <w:rsid w:val="00CC1D9E"/>
    <w:rsid w:val="00CC1DF9"/>
    <w:rsid w:val="00CC1F16"/>
    <w:rsid w:val="00CC1FC8"/>
    <w:rsid w:val="00CC1FD6"/>
    <w:rsid w:val="00CC20B3"/>
    <w:rsid w:val="00CC22BA"/>
    <w:rsid w:val="00CC2474"/>
    <w:rsid w:val="00CC24C4"/>
    <w:rsid w:val="00CC24D0"/>
    <w:rsid w:val="00CC2539"/>
    <w:rsid w:val="00CC259F"/>
    <w:rsid w:val="00CC26B3"/>
    <w:rsid w:val="00CC2A76"/>
    <w:rsid w:val="00CC2D4C"/>
    <w:rsid w:val="00CC2DDB"/>
    <w:rsid w:val="00CC2F75"/>
    <w:rsid w:val="00CC322E"/>
    <w:rsid w:val="00CC32E2"/>
    <w:rsid w:val="00CC332E"/>
    <w:rsid w:val="00CC33D7"/>
    <w:rsid w:val="00CC3489"/>
    <w:rsid w:val="00CC362A"/>
    <w:rsid w:val="00CC369A"/>
    <w:rsid w:val="00CC38FD"/>
    <w:rsid w:val="00CC3A3D"/>
    <w:rsid w:val="00CC3B80"/>
    <w:rsid w:val="00CC3C69"/>
    <w:rsid w:val="00CC3CC0"/>
    <w:rsid w:val="00CC3CC8"/>
    <w:rsid w:val="00CC3D53"/>
    <w:rsid w:val="00CC3DB2"/>
    <w:rsid w:val="00CC408D"/>
    <w:rsid w:val="00CC4127"/>
    <w:rsid w:val="00CC4185"/>
    <w:rsid w:val="00CC4296"/>
    <w:rsid w:val="00CC44A0"/>
    <w:rsid w:val="00CC44C7"/>
    <w:rsid w:val="00CC460E"/>
    <w:rsid w:val="00CC473C"/>
    <w:rsid w:val="00CC473E"/>
    <w:rsid w:val="00CC47BC"/>
    <w:rsid w:val="00CC498F"/>
    <w:rsid w:val="00CC4B0B"/>
    <w:rsid w:val="00CC4B97"/>
    <w:rsid w:val="00CC4C36"/>
    <w:rsid w:val="00CC519D"/>
    <w:rsid w:val="00CC51DE"/>
    <w:rsid w:val="00CC532C"/>
    <w:rsid w:val="00CC53C7"/>
    <w:rsid w:val="00CC549F"/>
    <w:rsid w:val="00CC5700"/>
    <w:rsid w:val="00CC575A"/>
    <w:rsid w:val="00CC575E"/>
    <w:rsid w:val="00CC5798"/>
    <w:rsid w:val="00CC57CE"/>
    <w:rsid w:val="00CC5818"/>
    <w:rsid w:val="00CC5827"/>
    <w:rsid w:val="00CC597E"/>
    <w:rsid w:val="00CC59BC"/>
    <w:rsid w:val="00CC5C0F"/>
    <w:rsid w:val="00CC5C8C"/>
    <w:rsid w:val="00CC5CFB"/>
    <w:rsid w:val="00CC5EEA"/>
    <w:rsid w:val="00CC5FB7"/>
    <w:rsid w:val="00CC5FDF"/>
    <w:rsid w:val="00CC6043"/>
    <w:rsid w:val="00CC6079"/>
    <w:rsid w:val="00CC633E"/>
    <w:rsid w:val="00CC6384"/>
    <w:rsid w:val="00CC65C6"/>
    <w:rsid w:val="00CC65ED"/>
    <w:rsid w:val="00CC6654"/>
    <w:rsid w:val="00CC67C8"/>
    <w:rsid w:val="00CC6828"/>
    <w:rsid w:val="00CC686F"/>
    <w:rsid w:val="00CC688D"/>
    <w:rsid w:val="00CC6955"/>
    <w:rsid w:val="00CC6AE7"/>
    <w:rsid w:val="00CC6BED"/>
    <w:rsid w:val="00CC6C3D"/>
    <w:rsid w:val="00CC6D2F"/>
    <w:rsid w:val="00CC6D7A"/>
    <w:rsid w:val="00CC6F23"/>
    <w:rsid w:val="00CC6F5E"/>
    <w:rsid w:val="00CC708D"/>
    <w:rsid w:val="00CC7094"/>
    <w:rsid w:val="00CC712C"/>
    <w:rsid w:val="00CC719A"/>
    <w:rsid w:val="00CC71DF"/>
    <w:rsid w:val="00CC72BF"/>
    <w:rsid w:val="00CC7352"/>
    <w:rsid w:val="00CC75A4"/>
    <w:rsid w:val="00CC76CC"/>
    <w:rsid w:val="00CC7A50"/>
    <w:rsid w:val="00CC7B17"/>
    <w:rsid w:val="00CC7B5D"/>
    <w:rsid w:val="00CC7D58"/>
    <w:rsid w:val="00CC7D9F"/>
    <w:rsid w:val="00CC7DBD"/>
    <w:rsid w:val="00CC7FA2"/>
    <w:rsid w:val="00CD00BA"/>
    <w:rsid w:val="00CD00DD"/>
    <w:rsid w:val="00CD02E3"/>
    <w:rsid w:val="00CD02F2"/>
    <w:rsid w:val="00CD0358"/>
    <w:rsid w:val="00CD03D8"/>
    <w:rsid w:val="00CD046F"/>
    <w:rsid w:val="00CD04CD"/>
    <w:rsid w:val="00CD0578"/>
    <w:rsid w:val="00CD07BD"/>
    <w:rsid w:val="00CD07CC"/>
    <w:rsid w:val="00CD07FD"/>
    <w:rsid w:val="00CD08C1"/>
    <w:rsid w:val="00CD08E4"/>
    <w:rsid w:val="00CD0A45"/>
    <w:rsid w:val="00CD0AC1"/>
    <w:rsid w:val="00CD0AF5"/>
    <w:rsid w:val="00CD0B00"/>
    <w:rsid w:val="00CD0C7E"/>
    <w:rsid w:val="00CD0DFE"/>
    <w:rsid w:val="00CD0F07"/>
    <w:rsid w:val="00CD10EF"/>
    <w:rsid w:val="00CD1192"/>
    <w:rsid w:val="00CD1328"/>
    <w:rsid w:val="00CD13D4"/>
    <w:rsid w:val="00CD144D"/>
    <w:rsid w:val="00CD1459"/>
    <w:rsid w:val="00CD147B"/>
    <w:rsid w:val="00CD14DD"/>
    <w:rsid w:val="00CD1572"/>
    <w:rsid w:val="00CD17CE"/>
    <w:rsid w:val="00CD187A"/>
    <w:rsid w:val="00CD1BFD"/>
    <w:rsid w:val="00CD1C00"/>
    <w:rsid w:val="00CD1C97"/>
    <w:rsid w:val="00CD1D51"/>
    <w:rsid w:val="00CD20F2"/>
    <w:rsid w:val="00CD231E"/>
    <w:rsid w:val="00CD23BE"/>
    <w:rsid w:val="00CD249C"/>
    <w:rsid w:val="00CD25B9"/>
    <w:rsid w:val="00CD2681"/>
    <w:rsid w:val="00CD28F4"/>
    <w:rsid w:val="00CD294E"/>
    <w:rsid w:val="00CD2A8F"/>
    <w:rsid w:val="00CD2D33"/>
    <w:rsid w:val="00CD2E30"/>
    <w:rsid w:val="00CD2F2A"/>
    <w:rsid w:val="00CD2F7A"/>
    <w:rsid w:val="00CD2FA3"/>
    <w:rsid w:val="00CD3062"/>
    <w:rsid w:val="00CD3214"/>
    <w:rsid w:val="00CD34E2"/>
    <w:rsid w:val="00CD3510"/>
    <w:rsid w:val="00CD3594"/>
    <w:rsid w:val="00CD3629"/>
    <w:rsid w:val="00CD36EB"/>
    <w:rsid w:val="00CD370A"/>
    <w:rsid w:val="00CD39F2"/>
    <w:rsid w:val="00CD3A02"/>
    <w:rsid w:val="00CD3A16"/>
    <w:rsid w:val="00CD3A17"/>
    <w:rsid w:val="00CD3A2F"/>
    <w:rsid w:val="00CD3A3F"/>
    <w:rsid w:val="00CD3B76"/>
    <w:rsid w:val="00CD3CCD"/>
    <w:rsid w:val="00CD3D09"/>
    <w:rsid w:val="00CD3FC7"/>
    <w:rsid w:val="00CD4182"/>
    <w:rsid w:val="00CD4190"/>
    <w:rsid w:val="00CD4353"/>
    <w:rsid w:val="00CD43AC"/>
    <w:rsid w:val="00CD43AD"/>
    <w:rsid w:val="00CD449D"/>
    <w:rsid w:val="00CD456B"/>
    <w:rsid w:val="00CD4670"/>
    <w:rsid w:val="00CD4A59"/>
    <w:rsid w:val="00CD4C3C"/>
    <w:rsid w:val="00CD4C89"/>
    <w:rsid w:val="00CD4D01"/>
    <w:rsid w:val="00CD4DD7"/>
    <w:rsid w:val="00CD50CD"/>
    <w:rsid w:val="00CD529B"/>
    <w:rsid w:val="00CD52F8"/>
    <w:rsid w:val="00CD53B4"/>
    <w:rsid w:val="00CD54AE"/>
    <w:rsid w:val="00CD5685"/>
    <w:rsid w:val="00CD579D"/>
    <w:rsid w:val="00CD582E"/>
    <w:rsid w:val="00CD596B"/>
    <w:rsid w:val="00CD5980"/>
    <w:rsid w:val="00CD5B53"/>
    <w:rsid w:val="00CD5B6D"/>
    <w:rsid w:val="00CD5D54"/>
    <w:rsid w:val="00CD5DC9"/>
    <w:rsid w:val="00CD5E30"/>
    <w:rsid w:val="00CD6196"/>
    <w:rsid w:val="00CD6370"/>
    <w:rsid w:val="00CD6375"/>
    <w:rsid w:val="00CD652B"/>
    <w:rsid w:val="00CD6752"/>
    <w:rsid w:val="00CD6992"/>
    <w:rsid w:val="00CD69A2"/>
    <w:rsid w:val="00CD69E9"/>
    <w:rsid w:val="00CD6C6E"/>
    <w:rsid w:val="00CD6CC4"/>
    <w:rsid w:val="00CD6CF7"/>
    <w:rsid w:val="00CD6D47"/>
    <w:rsid w:val="00CD6E02"/>
    <w:rsid w:val="00CD7025"/>
    <w:rsid w:val="00CD70AB"/>
    <w:rsid w:val="00CD717F"/>
    <w:rsid w:val="00CD7404"/>
    <w:rsid w:val="00CD743A"/>
    <w:rsid w:val="00CD76D6"/>
    <w:rsid w:val="00CD77C4"/>
    <w:rsid w:val="00CD7865"/>
    <w:rsid w:val="00CD78AA"/>
    <w:rsid w:val="00CD7980"/>
    <w:rsid w:val="00CD79BC"/>
    <w:rsid w:val="00CD7B86"/>
    <w:rsid w:val="00CD7C6B"/>
    <w:rsid w:val="00CD7C92"/>
    <w:rsid w:val="00CD7D45"/>
    <w:rsid w:val="00CD7DD9"/>
    <w:rsid w:val="00CD7E31"/>
    <w:rsid w:val="00CD7EDA"/>
    <w:rsid w:val="00CD7F15"/>
    <w:rsid w:val="00CE0035"/>
    <w:rsid w:val="00CE003D"/>
    <w:rsid w:val="00CE0156"/>
    <w:rsid w:val="00CE026C"/>
    <w:rsid w:val="00CE049C"/>
    <w:rsid w:val="00CE084F"/>
    <w:rsid w:val="00CE0B70"/>
    <w:rsid w:val="00CE0BA0"/>
    <w:rsid w:val="00CE0BDE"/>
    <w:rsid w:val="00CE0BE7"/>
    <w:rsid w:val="00CE0E0D"/>
    <w:rsid w:val="00CE0E91"/>
    <w:rsid w:val="00CE0F3D"/>
    <w:rsid w:val="00CE0F3E"/>
    <w:rsid w:val="00CE0FFF"/>
    <w:rsid w:val="00CE1353"/>
    <w:rsid w:val="00CE145A"/>
    <w:rsid w:val="00CE14FC"/>
    <w:rsid w:val="00CE1593"/>
    <w:rsid w:val="00CE1606"/>
    <w:rsid w:val="00CE1820"/>
    <w:rsid w:val="00CE18E0"/>
    <w:rsid w:val="00CE1918"/>
    <w:rsid w:val="00CE197D"/>
    <w:rsid w:val="00CE19F1"/>
    <w:rsid w:val="00CE1AA4"/>
    <w:rsid w:val="00CE1B5E"/>
    <w:rsid w:val="00CE1C7A"/>
    <w:rsid w:val="00CE1E28"/>
    <w:rsid w:val="00CE1EC8"/>
    <w:rsid w:val="00CE1FE8"/>
    <w:rsid w:val="00CE2035"/>
    <w:rsid w:val="00CE2048"/>
    <w:rsid w:val="00CE210B"/>
    <w:rsid w:val="00CE218C"/>
    <w:rsid w:val="00CE23B3"/>
    <w:rsid w:val="00CE24AB"/>
    <w:rsid w:val="00CE2501"/>
    <w:rsid w:val="00CE2630"/>
    <w:rsid w:val="00CE26A2"/>
    <w:rsid w:val="00CE26C8"/>
    <w:rsid w:val="00CE29A5"/>
    <w:rsid w:val="00CE29AC"/>
    <w:rsid w:val="00CE29C1"/>
    <w:rsid w:val="00CE29E6"/>
    <w:rsid w:val="00CE2AE6"/>
    <w:rsid w:val="00CE2C42"/>
    <w:rsid w:val="00CE2CE5"/>
    <w:rsid w:val="00CE2D90"/>
    <w:rsid w:val="00CE2E23"/>
    <w:rsid w:val="00CE2E61"/>
    <w:rsid w:val="00CE2E9E"/>
    <w:rsid w:val="00CE3079"/>
    <w:rsid w:val="00CE3174"/>
    <w:rsid w:val="00CE34F7"/>
    <w:rsid w:val="00CE36F1"/>
    <w:rsid w:val="00CE377B"/>
    <w:rsid w:val="00CE377E"/>
    <w:rsid w:val="00CE3A21"/>
    <w:rsid w:val="00CE3A5C"/>
    <w:rsid w:val="00CE3AB2"/>
    <w:rsid w:val="00CE3ECD"/>
    <w:rsid w:val="00CE3FCE"/>
    <w:rsid w:val="00CE3FEE"/>
    <w:rsid w:val="00CE40AF"/>
    <w:rsid w:val="00CE41E8"/>
    <w:rsid w:val="00CE4233"/>
    <w:rsid w:val="00CE4292"/>
    <w:rsid w:val="00CE4325"/>
    <w:rsid w:val="00CE43A4"/>
    <w:rsid w:val="00CE4422"/>
    <w:rsid w:val="00CE45CD"/>
    <w:rsid w:val="00CE4699"/>
    <w:rsid w:val="00CE473C"/>
    <w:rsid w:val="00CE4806"/>
    <w:rsid w:val="00CE4808"/>
    <w:rsid w:val="00CE489F"/>
    <w:rsid w:val="00CE4960"/>
    <w:rsid w:val="00CE49AD"/>
    <w:rsid w:val="00CE4A44"/>
    <w:rsid w:val="00CE4A45"/>
    <w:rsid w:val="00CE4AA7"/>
    <w:rsid w:val="00CE4ACE"/>
    <w:rsid w:val="00CE4B8D"/>
    <w:rsid w:val="00CE4CF6"/>
    <w:rsid w:val="00CE4D62"/>
    <w:rsid w:val="00CE4E26"/>
    <w:rsid w:val="00CE4F1E"/>
    <w:rsid w:val="00CE4FFC"/>
    <w:rsid w:val="00CE5111"/>
    <w:rsid w:val="00CE5196"/>
    <w:rsid w:val="00CE5523"/>
    <w:rsid w:val="00CE5881"/>
    <w:rsid w:val="00CE5C2E"/>
    <w:rsid w:val="00CE5C39"/>
    <w:rsid w:val="00CE6169"/>
    <w:rsid w:val="00CE644C"/>
    <w:rsid w:val="00CE65C9"/>
    <w:rsid w:val="00CE66D3"/>
    <w:rsid w:val="00CE675B"/>
    <w:rsid w:val="00CE6765"/>
    <w:rsid w:val="00CE67F5"/>
    <w:rsid w:val="00CE6976"/>
    <w:rsid w:val="00CE6B9B"/>
    <w:rsid w:val="00CE6CCC"/>
    <w:rsid w:val="00CE6E88"/>
    <w:rsid w:val="00CE6E9E"/>
    <w:rsid w:val="00CE6EC3"/>
    <w:rsid w:val="00CE6FBB"/>
    <w:rsid w:val="00CE703D"/>
    <w:rsid w:val="00CE73C7"/>
    <w:rsid w:val="00CE78FF"/>
    <w:rsid w:val="00CE7957"/>
    <w:rsid w:val="00CE7C7B"/>
    <w:rsid w:val="00CE7D76"/>
    <w:rsid w:val="00CE7DB5"/>
    <w:rsid w:val="00CE7F4C"/>
    <w:rsid w:val="00CF01EB"/>
    <w:rsid w:val="00CF0204"/>
    <w:rsid w:val="00CF02A0"/>
    <w:rsid w:val="00CF0319"/>
    <w:rsid w:val="00CF03E9"/>
    <w:rsid w:val="00CF04C9"/>
    <w:rsid w:val="00CF0503"/>
    <w:rsid w:val="00CF0643"/>
    <w:rsid w:val="00CF06FD"/>
    <w:rsid w:val="00CF0750"/>
    <w:rsid w:val="00CF07B8"/>
    <w:rsid w:val="00CF088E"/>
    <w:rsid w:val="00CF08B7"/>
    <w:rsid w:val="00CF0B2F"/>
    <w:rsid w:val="00CF0CF5"/>
    <w:rsid w:val="00CF0D42"/>
    <w:rsid w:val="00CF0D82"/>
    <w:rsid w:val="00CF0ED2"/>
    <w:rsid w:val="00CF0EE6"/>
    <w:rsid w:val="00CF1095"/>
    <w:rsid w:val="00CF119A"/>
    <w:rsid w:val="00CF130B"/>
    <w:rsid w:val="00CF14C5"/>
    <w:rsid w:val="00CF15B3"/>
    <w:rsid w:val="00CF16BA"/>
    <w:rsid w:val="00CF17F8"/>
    <w:rsid w:val="00CF1819"/>
    <w:rsid w:val="00CF18B7"/>
    <w:rsid w:val="00CF1995"/>
    <w:rsid w:val="00CF1A1C"/>
    <w:rsid w:val="00CF1B21"/>
    <w:rsid w:val="00CF1CE4"/>
    <w:rsid w:val="00CF1E4B"/>
    <w:rsid w:val="00CF1EF4"/>
    <w:rsid w:val="00CF1F16"/>
    <w:rsid w:val="00CF1F93"/>
    <w:rsid w:val="00CF1FAC"/>
    <w:rsid w:val="00CF1FCB"/>
    <w:rsid w:val="00CF2072"/>
    <w:rsid w:val="00CF2231"/>
    <w:rsid w:val="00CF22C2"/>
    <w:rsid w:val="00CF26BD"/>
    <w:rsid w:val="00CF27A2"/>
    <w:rsid w:val="00CF292F"/>
    <w:rsid w:val="00CF2A50"/>
    <w:rsid w:val="00CF2BA3"/>
    <w:rsid w:val="00CF2CF8"/>
    <w:rsid w:val="00CF2D2C"/>
    <w:rsid w:val="00CF2EFA"/>
    <w:rsid w:val="00CF2F2F"/>
    <w:rsid w:val="00CF2F4B"/>
    <w:rsid w:val="00CF2FF8"/>
    <w:rsid w:val="00CF30FF"/>
    <w:rsid w:val="00CF3131"/>
    <w:rsid w:val="00CF321C"/>
    <w:rsid w:val="00CF3365"/>
    <w:rsid w:val="00CF341B"/>
    <w:rsid w:val="00CF34FD"/>
    <w:rsid w:val="00CF390F"/>
    <w:rsid w:val="00CF394D"/>
    <w:rsid w:val="00CF39C4"/>
    <w:rsid w:val="00CF3B98"/>
    <w:rsid w:val="00CF3D00"/>
    <w:rsid w:val="00CF3D67"/>
    <w:rsid w:val="00CF3E44"/>
    <w:rsid w:val="00CF3E56"/>
    <w:rsid w:val="00CF3EDD"/>
    <w:rsid w:val="00CF412A"/>
    <w:rsid w:val="00CF4177"/>
    <w:rsid w:val="00CF4227"/>
    <w:rsid w:val="00CF4780"/>
    <w:rsid w:val="00CF4790"/>
    <w:rsid w:val="00CF4818"/>
    <w:rsid w:val="00CF48E1"/>
    <w:rsid w:val="00CF4A99"/>
    <w:rsid w:val="00CF4BDC"/>
    <w:rsid w:val="00CF5093"/>
    <w:rsid w:val="00CF50D1"/>
    <w:rsid w:val="00CF5191"/>
    <w:rsid w:val="00CF52E3"/>
    <w:rsid w:val="00CF5479"/>
    <w:rsid w:val="00CF55BC"/>
    <w:rsid w:val="00CF55D2"/>
    <w:rsid w:val="00CF56A7"/>
    <w:rsid w:val="00CF56C0"/>
    <w:rsid w:val="00CF5BA6"/>
    <w:rsid w:val="00CF5C55"/>
    <w:rsid w:val="00CF5C9E"/>
    <w:rsid w:val="00CF5CA5"/>
    <w:rsid w:val="00CF5E3E"/>
    <w:rsid w:val="00CF5EDD"/>
    <w:rsid w:val="00CF6088"/>
    <w:rsid w:val="00CF60A8"/>
    <w:rsid w:val="00CF6127"/>
    <w:rsid w:val="00CF62D0"/>
    <w:rsid w:val="00CF63FC"/>
    <w:rsid w:val="00CF6434"/>
    <w:rsid w:val="00CF646B"/>
    <w:rsid w:val="00CF6582"/>
    <w:rsid w:val="00CF6606"/>
    <w:rsid w:val="00CF687E"/>
    <w:rsid w:val="00CF69A4"/>
    <w:rsid w:val="00CF69FD"/>
    <w:rsid w:val="00CF6C8F"/>
    <w:rsid w:val="00CF6E3C"/>
    <w:rsid w:val="00CF6EA9"/>
    <w:rsid w:val="00CF6F8B"/>
    <w:rsid w:val="00CF6FC1"/>
    <w:rsid w:val="00CF7043"/>
    <w:rsid w:val="00CF72F3"/>
    <w:rsid w:val="00CF7358"/>
    <w:rsid w:val="00CF7597"/>
    <w:rsid w:val="00CF7671"/>
    <w:rsid w:val="00CF7794"/>
    <w:rsid w:val="00CF7B9C"/>
    <w:rsid w:val="00CF7C1A"/>
    <w:rsid w:val="00CF7C4D"/>
    <w:rsid w:val="00CF7C5F"/>
    <w:rsid w:val="00CF7E00"/>
    <w:rsid w:val="00CF7E0C"/>
    <w:rsid w:val="00CF7E2F"/>
    <w:rsid w:val="00D0002D"/>
    <w:rsid w:val="00D00062"/>
    <w:rsid w:val="00D001C6"/>
    <w:rsid w:val="00D002D1"/>
    <w:rsid w:val="00D00442"/>
    <w:rsid w:val="00D004FE"/>
    <w:rsid w:val="00D009C7"/>
    <w:rsid w:val="00D00ABF"/>
    <w:rsid w:val="00D00B95"/>
    <w:rsid w:val="00D00C01"/>
    <w:rsid w:val="00D00CCC"/>
    <w:rsid w:val="00D00CEF"/>
    <w:rsid w:val="00D00F42"/>
    <w:rsid w:val="00D00F99"/>
    <w:rsid w:val="00D01008"/>
    <w:rsid w:val="00D0107C"/>
    <w:rsid w:val="00D01360"/>
    <w:rsid w:val="00D013D4"/>
    <w:rsid w:val="00D014BF"/>
    <w:rsid w:val="00D01616"/>
    <w:rsid w:val="00D01854"/>
    <w:rsid w:val="00D01903"/>
    <w:rsid w:val="00D01968"/>
    <w:rsid w:val="00D019D7"/>
    <w:rsid w:val="00D01A07"/>
    <w:rsid w:val="00D01A2D"/>
    <w:rsid w:val="00D01D8B"/>
    <w:rsid w:val="00D01EFD"/>
    <w:rsid w:val="00D01F27"/>
    <w:rsid w:val="00D0242A"/>
    <w:rsid w:val="00D02648"/>
    <w:rsid w:val="00D027BE"/>
    <w:rsid w:val="00D027DD"/>
    <w:rsid w:val="00D028FE"/>
    <w:rsid w:val="00D02A35"/>
    <w:rsid w:val="00D02C2F"/>
    <w:rsid w:val="00D02D1F"/>
    <w:rsid w:val="00D02EF5"/>
    <w:rsid w:val="00D02FE8"/>
    <w:rsid w:val="00D03062"/>
    <w:rsid w:val="00D03134"/>
    <w:rsid w:val="00D033E5"/>
    <w:rsid w:val="00D035AB"/>
    <w:rsid w:val="00D036FA"/>
    <w:rsid w:val="00D03703"/>
    <w:rsid w:val="00D03794"/>
    <w:rsid w:val="00D03907"/>
    <w:rsid w:val="00D03988"/>
    <w:rsid w:val="00D039C6"/>
    <w:rsid w:val="00D039FF"/>
    <w:rsid w:val="00D03A1E"/>
    <w:rsid w:val="00D03AF9"/>
    <w:rsid w:val="00D03C59"/>
    <w:rsid w:val="00D03C62"/>
    <w:rsid w:val="00D03DA2"/>
    <w:rsid w:val="00D03E26"/>
    <w:rsid w:val="00D0404F"/>
    <w:rsid w:val="00D04189"/>
    <w:rsid w:val="00D04337"/>
    <w:rsid w:val="00D044A8"/>
    <w:rsid w:val="00D046F7"/>
    <w:rsid w:val="00D047B0"/>
    <w:rsid w:val="00D04927"/>
    <w:rsid w:val="00D04A51"/>
    <w:rsid w:val="00D04AC4"/>
    <w:rsid w:val="00D04DB1"/>
    <w:rsid w:val="00D04EA9"/>
    <w:rsid w:val="00D04EFF"/>
    <w:rsid w:val="00D051D1"/>
    <w:rsid w:val="00D05290"/>
    <w:rsid w:val="00D0543F"/>
    <w:rsid w:val="00D0547E"/>
    <w:rsid w:val="00D0586F"/>
    <w:rsid w:val="00D058E9"/>
    <w:rsid w:val="00D05B97"/>
    <w:rsid w:val="00D05F23"/>
    <w:rsid w:val="00D05F52"/>
    <w:rsid w:val="00D0602F"/>
    <w:rsid w:val="00D06311"/>
    <w:rsid w:val="00D06327"/>
    <w:rsid w:val="00D06432"/>
    <w:rsid w:val="00D064D6"/>
    <w:rsid w:val="00D0669D"/>
    <w:rsid w:val="00D06731"/>
    <w:rsid w:val="00D06772"/>
    <w:rsid w:val="00D06876"/>
    <w:rsid w:val="00D068DE"/>
    <w:rsid w:val="00D069B7"/>
    <w:rsid w:val="00D06A40"/>
    <w:rsid w:val="00D06A81"/>
    <w:rsid w:val="00D06AD7"/>
    <w:rsid w:val="00D06AEA"/>
    <w:rsid w:val="00D06B9C"/>
    <w:rsid w:val="00D06BCE"/>
    <w:rsid w:val="00D06DC7"/>
    <w:rsid w:val="00D06DF9"/>
    <w:rsid w:val="00D06E33"/>
    <w:rsid w:val="00D06EC3"/>
    <w:rsid w:val="00D0701C"/>
    <w:rsid w:val="00D0709D"/>
    <w:rsid w:val="00D0710F"/>
    <w:rsid w:val="00D0737E"/>
    <w:rsid w:val="00D073AC"/>
    <w:rsid w:val="00D07449"/>
    <w:rsid w:val="00D07462"/>
    <w:rsid w:val="00D0748F"/>
    <w:rsid w:val="00D074CD"/>
    <w:rsid w:val="00D074F3"/>
    <w:rsid w:val="00D074F6"/>
    <w:rsid w:val="00D07557"/>
    <w:rsid w:val="00D077D5"/>
    <w:rsid w:val="00D077DB"/>
    <w:rsid w:val="00D077EF"/>
    <w:rsid w:val="00D07896"/>
    <w:rsid w:val="00D078A8"/>
    <w:rsid w:val="00D078F1"/>
    <w:rsid w:val="00D07934"/>
    <w:rsid w:val="00D07CF7"/>
    <w:rsid w:val="00D07D0D"/>
    <w:rsid w:val="00D07D2B"/>
    <w:rsid w:val="00D07DFD"/>
    <w:rsid w:val="00D07E3D"/>
    <w:rsid w:val="00D07F0E"/>
    <w:rsid w:val="00D07F54"/>
    <w:rsid w:val="00D101C3"/>
    <w:rsid w:val="00D10761"/>
    <w:rsid w:val="00D10910"/>
    <w:rsid w:val="00D109B8"/>
    <w:rsid w:val="00D10C2E"/>
    <w:rsid w:val="00D10CD5"/>
    <w:rsid w:val="00D10CEE"/>
    <w:rsid w:val="00D10DF7"/>
    <w:rsid w:val="00D10E3D"/>
    <w:rsid w:val="00D10EAB"/>
    <w:rsid w:val="00D10FDB"/>
    <w:rsid w:val="00D110B5"/>
    <w:rsid w:val="00D1142A"/>
    <w:rsid w:val="00D11773"/>
    <w:rsid w:val="00D117F4"/>
    <w:rsid w:val="00D118FE"/>
    <w:rsid w:val="00D11979"/>
    <w:rsid w:val="00D11A15"/>
    <w:rsid w:val="00D11A27"/>
    <w:rsid w:val="00D11BE0"/>
    <w:rsid w:val="00D11C0F"/>
    <w:rsid w:val="00D11EA5"/>
    <w:rsid w:val="00D11FC0"/>
    <w:rsid w:val="00D12043"/>
    <w:rsid w:val="00D12245"/>
    <w:rsid w:val="00D122B9"/>
    <w:rsid w:val="00D12306"/>
    <w:rsid w:val="00D123B3"/>
    <w:rsid w:val="00D126E7"/>
    <w:rsid w:val="00D12755"/>
    <w:rsid w:val="00D12898"/>
    <w:rsid w:val="00D12911"/>
    <w:rsid w:val="00D12A82"/>
    <w:rsid w:val="00D12CCB"/>
    <w:rsid w:val="00D12D0F"/>
    <w:rsid w:val="00D12D55"/>
    <w:rsid w:val="00D12DF6"/>
    <w:rsid w:val="00D12F16"/>
    <w:rsid w:val="00D13042"/>
    <w:rsid w:val="00D1314D"/>
    <w:rsid w:val="00D13271"/>
    <w:rsid w:val="00D1338F"/>
    <w:rsid w:val="00D13685"/>
    <w:rsid w:val="00D13932"/>
    <w:rsid w:val="00D139E1"/>
    <w:rsid w:val="00D13AC2"/>
    <w:rsid w:val="00D13B21"/>
    <w:rsid w:val="00D13C5A"/>
    <w:rsid w:val="00D13C76"/>
    <w:rsid w:val="00D13D55"/>
    <w:rsid w:val="00D13DE1"/>
    <w:rsid w:val="00D13F20"/>
    <w:rsid w:val="00D13F25"/>
    <w:rsid w:val="00D13F55"/>
    <w:rsid w:val="00D14013"/>
    <w:rsid w:val="00D1403A"/>
    <w:rsid w:val="00D141A2"/>
    <w:rsid w:val="00D141B0"/>
    <w:rsid w:val="00D141C3"/>
    <w:rsid w:val="00D14225"/>
    <w:rsid w:val="00D1427F"/>
    <w:rsid w:val="00D1430A"/>
    <w:rsid w:val="00D143D2"/>
    <w:rsid w:val="00D1458B"/>
    <w:rsid w:val="00D14649"/>
    <w:rsid w:val="00D146DD"/>
    <w:rsid w:val="00D1486D"/>
    <w:rsid w:val="00D14880"/>
    <w:rsid w:val="00D149C0"/>
    <w:rsid w:val="00D149D8"/>
    <w:rsid w:val="00D14E72"/>
    <w:rsid w:val="00D1507E"/>
    <w:rsid w:val="00D15130"/>
    <w:rsid w:val="00D15137"/>
    <w:rsid w:val="00D1515C"/>
    <w:rsid w:val="00D15188"/>
    <w:rsid w:val="00D1520F"/>
    <w:rsid w:val="00D15217"/>
    <w:rsid w:val="00D15247"/>
    <w:rsid w:val="00D15527"/>
    <w:rsid w:val="00D15597"/>
    <w:rsid w:val="00D157C1"/>
    <w:rsid w:val="00D157FA"/>
    <w:rsid w:val="00D159C6"/>
    <w:rsid w:val="00D15A4C"/>
    <w:rsid w:val="00D15C02"/>
    <w:rsid w:val="00D15C36"/>
    <w:rsid w:val="00D15C8F"/>
    <w:rsid w:val="00D15D1A"/>
    <w:rsid w:val="00D15D8A"/>
    <w:rsid w:val="00D15DB2"/>
    <w:rsid w:val="00D15DDD"/>
    <w:rsid w:val="00D15EC4"/>
    <w:rsid w:val="00D15F1F"/>
    <w:rsid w:val="00D15F20"/>
    <w:rsid w:val="00D160C4"/>
    <w:rsid w:val="00D1620A"/>
    <w:rsid w:val="00D1620B"/>
    <w:rsid w:val="00D16317"/>
    <w:rsid w:val="00D16388"/>
    <w:rsid w:val="00D1665C"/>
    <w:rsid w:val="00D166C0"/>
    <w:rsid w:val="00D167FE"/>
    <w:rsid w:val="00D16AB5"/>
    <w:rsid w:val="00D16B99"/>
    <w:rsid w:val="00D16C7A"/>
    <w:rsid w:val="00D17240"/>
    <w:rsid w:val="00D17256"/>
    <w:rsid w:val="00D17297"/>
    <w:rsid w:val="00D17337"/>
    <w:rsid w:val="00D17483"/>
    <w:rsid w:val="00D1756D"/>
    <w:rsid w:val="00D178CD"/>
    <w:rsid w:val="00D17951"/>
    <w:rsid w:val="00D179D4"/>
    <w:rsid w:val="00D179F1"/>
    <w:rsid w:val="00D17C98"/>
    <w:rsid w:val="00D17DF1"/>
    <w:rsid w:val="00D20090"/>
    <w:rsid w:val="00D20281"/>
    <w:rsid w:val="00D202EB"/>
    <w:rsid w:val="00D2038B"/>
    <w:rsid w:val="00D2044F"/>
    <w:rsid w:val="00D20675"/>
    <w:rsid w:val="00D20724"/>
    <w:rsid w:val="00D208A0"/>
    <w:rsid w:val="00D209B5"/>
    <w:rsid w:val="00D20A51"/>
    <w:rsid w:val="00D20CB2"/>
    <w:rsid w:val="00D20CC7"/>
    <w:rsid w:val="00D20CE1"/>
    <w:rsid w:val="00D20D9B"/>
    <w:rsid w:val="00D20DDD"/>
    <w:rsid w:val="00D20F28"/>
    <w:rsid w:val="00D20F6F"/>
    <w:rsid w:val="00D212A1"/>
    <w:rsid w:val="00D2138A"/>
    <w:rsid w:val="00D21511"/>
    <w:rsid w:val="00D215BC"/>
    <w:rsid w:val="00D21995"/>
    <w:rsid w:val="00D219FC"/>
    <w:rsid w:val="00D21AB3"/>
    <w:rsid w:val="00D21B31"/>
    <w:rsid w:val="00D21B4B"/>
    <w:rsid w:val="00D21D61"/>
    <w:rsid w:val="00D21EEB"/>
    <w:rsid w:val="00D21F1F"/>
    <w:rsid w:val="00D21FD6"/>
    <w:rsid w:val="00D2200A"/>
    <w:rsid w:val="00D2214E"/>
    <w:rsid w:val="00D221E6"/>
    <w:rsid w:val="00D22252"/>
    <w:rsid w:val="00D2247C"/>
    <w:rsid w:val="00D22579"/>
    <w:rsid w:val="00D22681"/>
    <w:rsid w:val="00D226AF"/>
    <w:rsid w:val="00D229F1"/>
    <w:rsid w:val="00D22C02"/>
    <w:rsid w:val="00D22C1B"/>
    <w:rsid w:val="00D22C5F"/>
    <w:rsid w:val="00D22CF9"/>
    <w:rsid w:val="00D22DB0"/>
    <w:rsid w:val="00D22FED"/>
    <w:rsid w:val="00D23162"/>
    <w:rsid w:val="00D23238"/>
    <w:rsid w:val="00D23355"/>
    <w:rsid w:val="00D2336E"/>
    <w:rsid w:val="00D233E9"/>
    <w:rsid w:val="00D236BC"/>
    <w:rsid w:val="00D23CC5"/>
    <w:rsid w:val="00D23DDF"/>
    <w:rsid w:val="00D23E50"/>
    <w:rsid w:val="00D23EAB"/>
    <w:rsid w:val="00D24086"/>
    <w:rsid w:val="00D24094"/>
    <w:rsid w:val="00D2411F"/>
    <w:rsid w:val="00D24139"/>
    <w:rsid w:val="00D241D7"/>
    <w:rsid w:val="00D24262"/>
    <w:rsid w:val="00D2441F"/>
    <w:rsid w:val="00D24458"/>
    <w:rsid w:val="00D2447B"/>
    <w:rsid w:val="00D2453D"/>
    <w:rsid w:val="00D245AF"/>
    <w:rsid w:val="00D24645"/>
    <w:rsid w:val="00D24658"/>
    <w:rsid w:val="00D24865"/>
    <w:rsid w:val="00D2493E"/>
    <w:rsid w:val="00D24956"/>
    <w:rsid w:val="00D2495D"/>
    <w:rsid w:val="00D24AD2"/>
    <w:rsid w:val="00D24C93"/>
    <w:rsid w:val="00D24CB8"/>
    <w:rsid w:val="00D24D27"/>
    <w:rsid w:val="00D24EEF"/>
    <w:rsid w:val="00D24F7B"/>
    <w:rsid w:val="00D25043"/>
    <w:rsid w:val="00D25185"/>
    <w:rsid w:val="00D251B9"/>
    <w:rsid w:val="00D25226"/>
    <w:rsid w:val="00D253EA"/>
    <w:rsid w:val="00D25708"/>
    <w:rsid w:val="00D2573A"/>
    <w:rsid w:val="00D2574C"/>
    <w:rsid w:val="00D257C1"/>
    <w:rsid w:val="00D25850"/>
    <w:rsid w:val="00D25BF9"/>
    <w:rsid w:val="00D25C5B"/>
    <w:rsid w:val="00D25C9A"/>
    <w:rsid w:val="00D25D17"/>
    <w:rsid w:val="00D25DB0"/>
    <w:rsid w:val="00D25F57"/>
    <w:rsid w:val="00D26409"/>
    <w:rsid w:val="00D26600"/>
    <w:rsid w:val="00D2671F"/>
    <w:rsid w:val="00D268C6"/>
    <w:rsid w:val="00D26A97"/>
    <w:rsid w:val="00D26C19"/>
    <w:rsid w:val="00D26C32"/>
    <w:rsid w:val="00D26C6A"/>
    <w:rsid w:val="00D26D56"/>
    <w:rsid w:val="00D26E72"/>
    <w:rsid w:val="00D27180"/>
    <w:rsid w:val="00D2718A"/>
    <w:rsid w:val="00D271FC"/>
    <w:rsid w:val="00D27268"/>
    <w:rsid w:val="00D27387"/>
    <w:rsid w:val="00D27393"/>
    <w:rsid w:val="00D27394"/>
    <w:rsid w:val="00D273A8"/>
    <w:rsid w:val="00D2759A"/>
    <w:rsid w:val="00D275FC"/>
    <w:rsid w:val="00D27736"/>
    <w:rsid w:val="00D279FF"/>
    <w:rsid w:val="00D27B3A"/>
    <w:rsid w:val="00D27C26"/>
    <w:rsid w:val="00D27CB4"/>
    <w:rsid w:val="00D30028"/>
    <w:rsid w:val="00D300A2"/>
    <w:rsid w:val="00D3011B"/>
    <w:rsid w:val="00D30198"/>
    <w:rsid w:val="00D301A5"/>
    <w:rsid w:val="00D302C6"/>
    <w:rsid w:val="00D3030D"/>
    <w:rsid w:val="00D3041A"/>
    <w:rsid w:val="00D30530"/>
    <w:rsid w:val="00D30741"/>
    <w:rsid w:val="00D30898"/>
    <w:rsid w:val="00D308ED"/>
    <w:rsid w:val="00D30975"/>
    <w:rsid w:val="00D3098B"/>
    <w:rsid w:val="00D30B10"/>
    <w:rsid w:val="00D30B17"/>
    <w:rsid w:val="00D30C9D"/>
    <w:rsid w:val="00D30CAA"/>
    <w:rsid w:val="00D30D11"/>
    <w:rsid w:val="00D30DC0"/>
    <w:rsid w:val="00D30E34"/>
    <w:rsid w:val="00D30EF8"/>
    <w:rsid w:val="00D3101B"/>
    <w:rsid w:val="00D31235"/>
    <w:rsid w:val="00D31298"/>
    <w:rsid w:val="00D31322"/>
    <w:rsid w:val="00D3134B"/>
    <w:rsid w:val="00D31352"/>
    <w:rsid w:val="00D314F6"/>
    <w:rsid w:val="00D3159D"/>
    <w:rsid w:val="00D316D9"/>
    <w:rsid w:val="00D317CA"/>
    <w:rsid w:val="00D31811"/>
    <w:rsid w:val="00D31A75"/>
    <w:rsid w:val="00D31AC7"/>
    <w:rsid w:val="00D31D01"/>
    <w:rsid w:val="00D31D9E"/>
    <w:rsid w:val="00D31DA1"/>
    <w:rsid w:val="00D31F3D"/>
    <w:rsid w:val="00D320E5"/>
    <w:rsid w:val="00D322BA"/>
    <w:rsid w:val="00D32363"/>
    <w:rsid w:val="00D32382"/>
    <w:rsid w:val="00D326BD"/>
    <w:rsid w:val="00D3273B"/>
    <w:rsid w:val="00D3280B"/>
    <w:rsid w:val="00D3282E"/>
    <w:rsid w:val="00D32830"/>
    <w:rsid w:val="00D32A6D"/>
    <w:rsid w:val="00D32A9E"/>
    <w:rsid w:val="00D32D88"/>
    <w:rsid w:val="00D32F85"/>
    <w:rsid w:val="00D32FE7"/>
    <w:rsid w:val="00D3318A"/>
    <w:rsid w:val="00D331E1"/>
    <w:rsid w:val="00D331E5"/>
    <w:rsid w:val="00D33314"/>
    <w:rsid w:val="00D33576"/>
    <w:rsid w:val="00D33629"/>
    <w:rsid w:val="00D33661"/>
    <w:rsid w:val="00D3366D"/>
    <w:rsid w:val="00D3384E"/>
    <w:rsid w:val="00D3392C"/>
    <w:rsid w:val="00D33C04"/>
    <w:rsid w:val="00D33C38"/>
    <w:rsid w:val="00D33D0E"/>
    <w:rsid w:val="00D33E71"/>
    <w:rsid w:val="00D33ED8"/>
    <w:rsid w:val="00D34124"/>
    <w:rsid w:val="00D34148"/>
    <w:rsid w:val="00D341E5"/>
    <w:rsid w:val="00D3461B"/>
    <w:rsid w:val="00D34743"/>
    <w:rsid w:val="00D34950"/>
    <w:rsid w:val="00D34C0E"/>
    <w:rsid w:val="00D34C74"/>
    <w:rsid w:val="00D34CA8"/>
    <w:rsid w:val="00D34CEC"/>
    <w:rsid w:val="00D34CF1"/>
    <w:rsid w:val="00D34E10"/>
    <w:rsid w:val="00D34FB5"/>
    <w:rsid w:val="00D35006"/>
    <w:rsid w:val="00D35022"/>
    <w:rsid w:val="00D3526C"/>
    <w:rsid w:val="00D355E7"/>
    <w:rsid w:val="00D35610"/>
    <w:rsid w:val="00D35776"/>
    <w:rsid w:val="00D359D6"/>
    <w:rsid w:val="00D35A29"/>
    <w:rsid w:val="00D35AD6"/>
    <w:rsid w:val="00D35BE5"/>
    <w:rsid w:val="00D35CD5"/>
    <w:rsid w:val="00D35D1B"/>
    <w:rsid w:val="00D35ED6"/>
    <w:rsid w:val="00D36050"/>
    <w:rsid w:val="00D36074"/>
    <w:rsid w:val="00D36189"/>
    <w:rsid w:val="00D3644C"/>
    <w:rsid w:val="00D36455"/>
    <w:rsid w:val="00D36903"/>
    <w:rsid w:val="00D369EC"/>
    <w:rsid w:val="00D36A7B"/>
    <w:rsid w:val="00D36B44"/>
    <w:rsid w:val="00D36B4F"/>
    <w:rsid w:val="00D36C7F"/>
    <w:rsid w:val="00D36D71"/>
    <w:rsid w:val="00D36DAA"/>
    <w:rsid w:val="00D37007"/>
    <w:rsid w:val="00D3725B"/>
    <w:rsid w:val="00D3737E"/>
    <w:rsid w:val="00D374FD"/>
    <w:rsid w:val="00D37721"/>
    <w:rsid w:val="00D37777"/>
    <w:rsid w:val="00D37804"/>
    <w:rsid w:val="00D37851"/>
    <w:rsid w:val="00D379CA"/>
    <w:rsid w:val="00D379F6"/>
    <w:rsid w:val="00D37D1E"/>
    <w:rsid w:val="00D37D9D"/>
    <w:rsid w:val="00D37FEA"/>
    <w:rsid w:val="00D40152"/>
    <w:rsid w:val="00D401A1"/>
    <w:rsid w:val="00D40213"/>
    <w:rsid w:val="00D40443"/>
    <w:rsid w:val="00D404FC"/>
    <w:rsid w:val="00D405C4"/>
    <w:rsid w:val="00D40646"/>
    <w:rsid w:val="00D40740"/>
    <w:rsid w:val="00D409AA"/>
    <w:rsid w:val="00D40CA8"/>
    <w:rsid w:val="00D40F08"/>
    <w:rsid w:val="00D40F50"/>
    <w:rsid w:val="00D40FBC"/>
    <w:rsid w:val="00D41010"/>
    <w:rsid w:val="00D41033"/>
    <w:rsid w:val="00D41226"/>
    <w:rsid w:val="00D41249"/>
    <w:rsid w:val="00D4128B"/>
    <w:rsid w:val="00D413CA"/>
    <w:rsid w:val="00D41402"/>
    <w:rsid w:val="00D414BC"/>
    <w:rsid w:val="00D4155E"/>
    <w:rsid w:val="00D415B7"/>
    <w:rsid w:val="00D415F6"/>
    <w:rsid w:val="00D41630"/>
    <w:rsid w:val="00D41632"/>
    <w:rsid w:val="00D416D6"/>
    <w:rsid w:val="00D418C2"/>
    <w:rsid w:val="00D419F0"/>
    <w:rsid w:val="00D41AB5"/>
    <w:rsid w:val="00D41B1F"/>
    <w:rsid w:val="00D41B60"/>
    <w:rsid w:val="00D41C5D"/>
    <w:rsid w:val="00D41D33"/>
    <w:rsid w:val="00D41E79"/>
    <w:rsid w:val="00D41EBF"/>
    <w:rsid w:val="00D41F6A"/>
    <w:rsid w:val="00D42144"/>
    <w:rsid w:val="00D421A4"/>
    <w:rsid w:val="00D422F4"/>
    <w:rsid w:val="00D42363"/>
    <w:rsid w:val="00D42431"/>
    <w:rsid w:val="00D424F5"/>
    <w:rsid w:val="00D4255A"/>
    <w:rsid w:val="00D42863"/>
    <w:rsid w:val="00D42B37"/>
    <w:rsid w:val="00D42B6F"/>
    <w:rsid w:val="00D42C5B"/>
    <w:rsid w:val="00D42C9B"/>
    <w:rsid w:val="00D42D1F"/>
    <w:rsid w:val="00D42D34"/>
    <w:rsid w:val="00D42D56"/>
    <w:rsid w:val="00D42E03"/>
    <w:rsid w:val="00D42F64"/>
    <w:rsid w:val="00D4312C"/>
    <w:rsid w:val="00D4313E"/>
    <w:rsid w:val="00D431B5"/>
    <w:rsid w:val="00D4328E"/>
    <w:rsid w:val="00D43333"/>
    <w:rsid w:val="00D43625"/>
    <w:rsid w:val="00D43693"/>
    <w:rsid w:val="00D436A5"/>
    <w:rsid w:val="00D438ED"/>
    <w:rsid w:val="00D43A43"/>
    <w:rsid w:val="00D43D0C"/>
    <w:rsid w:val="00D43E21"/>
    <w:rsid w:val="00D43EE2"/>
    <w:rsid w:val="00D43F04"/>
    <w:rsid w:val="00D43F34"/>
    <w:rsid w:val="00D43F39"/>
    <w:rsid w:val="00D43FAD"/>
    <w:rsid w:val="00D440BF"/>
    <w:rsid w:val="00D44131"/>
    <w:rsid w:val="00D4414B"/>
    <w:rsid w:val="00D44229"/>
    <w:rsid w:val="00D44230"/>
    <w:rsid w:val="00D44437"/>
    <w:rsid w:val="00D445B5"/>
    <w:rsid w:val="00D445DB"/>
    <w:rsid w:val="00D446E5"/>
    <w:rsid w:val="00D448E2"/>
    <w:rsid w:val="00D44B0E"/>
    <w:rsid w:val="00D44C08"/>
    <w:rsid w:val="00D44D43"/>
    <w:rsid w:val="00D44E22"/>
    <w:rsid w:val="00D44E98"/>
    <w:rsid w:val="00D44EBE"/>
    <w:rsid w:val="00D44ED4"/>
    <w:rsid w:val="00D44F37"/>
    <w:rsid w:val="00D44F70"/>
    <w:rsid w:val="00D45084"/>
    <w:rsid w:val="00D45091"/>
    <w:rsid w:val="00D45155"/>
    <w:rsid w:val="00D451B0"/>
    <w:rsid w:val="00D4526D"/>
    <w:rsid w:val="00D45319"/>
    <w:rsid w:val="00D45334"/>
    <w:rsid w:val="00D4544C"/>
    <w:rsid w:val="00D4545E"/>
    <w:rsid w:val="00D454A9"/>
    <w:rsid w:val="00D454F8"/>
    <w:rsid w:val="00D4554F"/>
    <w:rsid w:val="00D45789"/>
    <w:rsid w:val="00D458BD"/>
    <w:rsid w:val="00D45A11"/>
    <w:rsid w:val="00D45A5A"/>
    <w:rsid w:val="00D45C23"/>
    <w:rsid w:val="00D45CF0"/>
    <w:rsid w:val="00D45DF6"/>
    <w:rsid w:val="00D4600B"/>
    <w:rsid w:val="00D46233"/>
    <w:rsid w:val="00D46288"/>
    <w:rsid w:val="00D462CD"/>
    <w:rsid w:val="00D46498"/>
    <w:rsid w:val="00D46640"/>
    <w:rsid w:val="00D46873"/>
    <w:rsid w:val="00D468EB"/>
    <w:rsid w:val="00D4690B"/>
    <w:rsid w:val="00D46A3E"/>
    <w:rsid w:val="00D46A9C"/>
    <w:rsid w:val="00D46D8F"/>
    <w:rsid w:val="00D46EFB"/>
    <w:rsid w:val="00D46F44"/>
    <w:rsid w:val="00D47002"/>
    <w:rsid w:val="00D470DA"/>
    <w:rsid w:val="00D47380"/>
    <w:rsid w:val="00D474BE"/>
    <w:rsid w:val="00D475F0"/>
    <w:rsid w:val="00D47670"/>
    <w:rsid w:val="00D47693"/>
    <w:rsid w:val="00D476D4"/>
    <w:rsid w:val="00D476F3"/>
    <w:rsid w:val="00D47726"/>
    <w:rsid w:val="00D47758"/>
    <w:rsid w:val="00D4775B"/>
    <w:rsid w:val="00D4787B"/>
    <w:rsid w:val="00D478A4"/>
    <w:rsid w:val="00D4795B"/>
    <w:rsid w:val="00D47A6C"/>
    <w:rsid w:val="00D47B83"/>
    <w:rsid w:val="00D47C6E"/>
    <w:rsid w:val="00D47D0C"/>
    <w:rsid w:val="00D47D29"/>
    <w:rsid w:val="00D47EE7"/>
    <w:rsid w:val="00D47F14"/>
    <w:rsid w:val="00D50020"/>
    <w:rsid w:val="00D5011E"/>
    <w:rsid w:val="00D50194"/>
    <w:rsid w:val="00D503D6"/>
    <w:rsid w:val="00D50495"/>
    <w:rsid w:val="00D504BE"/>
    <w:rsid w:val="00D5056E"/>
    <w:rsid w:val="00D505AB"/>
    <w:rsid w:val="00D505EF"/>
    <w:rsid w:val="00D506A2"/>
    <w:rsid w:val="00D506BE"/>
    <w:rsid w:val="00D5078D"/>
    <w:rsid w:val="00D5088E"/>
    <w:rsid w:val="00D50A97"/>
    <w:rsid w:val="00D50AA6"/>
    <w:rsid w:val="00D50B10"/>
    <w:rsid w:val="00D50CC8"/>
    <w:rsid w:val="00D50CF3"/>
    <w:rsid w:val="00D50ECA"/>
    <w:rsid w:val="00D50FFE"/>
    <w:rsid w:val="00D510B9"/>
    <w:rsid w:val="00D512A5"/>
    <w:rsid w:val="00D512CF"/>
    <w:rsid w:val="00D512D6"/>
    <w:rsid w:val="00D512EE"/>
    <w:rsid w:val="00D51466"/>
    <w:rsid w:val="00D514A6"/>
    <w:rsid w:val="00D5176F"/>
    <w:rsid w:val="00D51945"/>
    <w:rsid w:val="00D51B2E"/>
    <w:rsid w:val="00D51F1B"/>
    <w:rsid w:val="00D51F7B"/>
    <w:rsid w:val="00D51FCF"/>
    <w:rsid w:val="00D523D0"/>
    <w:rsid w:val="00D52587"/>
    <w:rsid w:val="00D52875"/>
    <w:rsid w:val="00D52BD4"/>
    <w:rsid w:val="00D52C74"/>
    <w:rsid w:val="00D52CCE"/>
    <w:rsid w:val="00D52EA0"/>
    <w:rsid w:val="00D52F5C"/>
    <w:rsid w:val="00D530A2"/>
    <w:rsid w:val="00D53175"/>
    <w:rsid w:val="00D53402"/>
    <w:rsid w:val="00D53436"/>
    <w:rsid w:val="00D5346C"/>
    <w:rsid w:val="00D53472"/>
    <w:rsid w:val="00D536AF"/>
    <w:rsid w:val="00D536BB"/>
    <w:rsid w:val="00D53729"/>
    <w:rsid w:val="00D5381B"/>
    <w:rsid w:val="00D53837"/>
    <w:rsid w:val="00D5390B"/>
    <w:rsid w:val="00D53A7D"/>
    <w:rsid w:val="00D53B5D"/>
    <w:rsid w:val="00D53C94"/>
    <w:rsid w:val="00D53E26"/>
    <w:rsid w:val="00D53ED5"/>
    <w:rsid w:val="00D5406C"/>
    <w:rsid w:val="00D540DF"/>
    <w:rsid w:val="00D54160"/>
    <w:rsid w:val="00D543A4"/>
    <w:rsid w:val="00D54496"/>
    <w:rsid w:val="00D5466E"/>
    <w:rsid w:val="00D54841"/>
    <w:rsid w:val="00D548FB"/>
    <w:rsid w:val="00D54A27"/>
    <w:rsid w:val="00D54A90"/>
    <w:rsid w:val="00D54B4C"/>
    <w:rsid w:val="00D54BEA"/>
    <w:rsid w:val="00D54F5C"/>
    <w:rsid w:val="00D54FF0"/>
    <w:rsid w:val="00D550A5"/>
    <w:rsid w:val="00D551F1"/>
    <w:rsid w:val="00D5526A"/>
    <w:rsid w:val="00D55333"/>
    <w:rsid w:val="00D55353"/>
    <w:rsid w:val="00D55488"/>
    <w:rsid w:val="00D554F3"/>
    <w:rsid w:val="00D5586A"/>
    <w:rsid w:val="00D558B5"/>
    <w:rsid w:val="00D55A13"/>
    <w:rsid w:val="00D55ADB"/>
    <w:rsid w:val="00D55BE6"/>
    <w:rsid w:val="00D55DD6"/>
    <w:rsid w:val="00D55E51"/>
    <w:rsid w:val="00D55EFD"/>
    <w:rsid w:val="00D55FD1"/>
    <w:rsid w:val="00D56093"/>
    <w:rsid w:val="00D56375"/>
    <w:rsid w:val="00D56487"/>
    <w:rsid w:val="00D564F6"/>
    <w:rsid w:val="00D5671D"/>
    <w:rsid w:val="00D568B2"/>
    <w:rsid w:val="00D56A20"/>
    <w:rsid w:val="00D56A82"/>
    <w:rsid w:val="00D56CC0"/>
    <w:rsid w:val="00D570A5"/>
    <w:rsid w:val="00D570B1"/>
    <w:rsid w:val="00D572CC"/>
    <w:rsid w:val="00D572E6"/>
    <w:rsid w:val="00D57365"/>
    <w:rsid w:val="00D57462"/>
    <w:rsid w:val="00D57463"/>
    <w:rsid w:val="00D574C1"/>
    <w:rsid w:val="00D575D5"/>
    <w:rsid w:val="00D57666"/>
    <w:rsid w:val="00D576D4"/>
    <w:rsid w:val="00D5773C"/>
    <w:rsid w:val="00D577B7"/>
    <w:rsid w:val="00D577E9"/>
    <w:rsid w:val="00D578B8"/>
    <w:rsid w:val="00D5794B"/>
    <w:rsid w:val="00D57A67"/>
    <w:rsid w:val="00D57A9C"/>
    <w:rsid w:val="00D57CA1"/>
    <w:rsid w:val="00D57CA2"/>
    <w:rsid w:val="00D57D5E"/>
    <w:rsid w:val="00D57D7C"/>
    <w:rsid w:val="00D57DE5"/>
    <w:rsid w:val="00D57E7B"/>
    <w:rsid w:val="00D60147"/>
    <w:rsid w:val="00D6020F"/>
    <w:rsid w:val="00D60473"/>
    <w:rsid w:val="00D604B2"/>
    <w:rsid w:val="00D604E5"/>
    <w:rsid w:val="00D6058D"/>
    <w:rsid w:val="00D6059B"/>
    <w:rsid w:val="00D6077C"/>
    <w:rsid w:val="00D607E8"/>
    <w:rsid w:val="00D60832"/>
    <w:rsid w:val="00D60844"/>
    <w:rsid w:val="00D6086F"/>
    <w:rsid w:val="00D60933"/>
    <w:rsid w:val="00D6093A"/>
    <w:rsid w:val="00D60A0B"/>
    <w:rsid w:val="00D60AE1"/>
    <w:rsid w:val="00D60C5A"/>
    <w:rsid w:val="00D60FF0"/>
    <w:rsid w:val="00D61016"/>
    <w:rsid w:val="00D61168"/>
    <w:rsid w:val="00D61371"/>
    <w:rsid w:val="00D61587"/>
    <w:rsid w:val="00D6163C"/>
    <w:rsid w:val="00D6166B"/>
    <w:rsid w:val="00D61790"/>
    <w:rsid w:val="00D618F2"/>
    <w:rsid w:val="00D61A25"/>
    <w:rsid w:val="00D61B6D"/>
    <w:rsid w:val="00D61D79"/>
    <w:rsid w:val="00D61EB5"/>
    <w:rsid w:val="00D62298"/>
    <w:rsid w:val="00D622D3"/>
    <w:rsid w:val="00D624E0"/>
    <w:rsid w:val="00D626D1"/>
    <w:rsid w:val="00D6277C"/>
    <w:rsid w:val="00D6278C"/>
    <w:rsid w:val="00D6289E"/>
    <w:rsid w:val="00D628C6"/>
    <w:rsid w:val="00D62C96"/>
    <w:rsid w:val="00D62DB5"/>
    <w:rsid w:val="00D6302A"/>
    <w:rsid w:val="00D630A6"/>
    <w:rsid w:val="00D630E2"/>
    <w:rsid w:val="00D631D2"/>
    <w:rsid w:val="00D6334C"/>
    <w:rsid w:val="00D63422"/>
    <w:rsid w:val="00D6344A"/>
    <w:rsid w:val="00D634D5"/>
    <w:rsid w:val="00D6371C"/>
    <w:rsid w:val="00D63741"/>
    <w:rsid w:val="00D63A14"/>
    <w:rsid w:val="00D63AE6"/>
    <w:rsid w:val="00D63B9B"/>
    <w:rsid w:val="00D63EC6"/>
    <w:rsid w:val="00D63ED6"/>
    <w:rsid w:val="00D63F32"/>
    <w:rsid w:val="00D6436A"/>
    <w:rsid w:val="00D643FF"/>
    <w:rsid w:val="00D647A2"/>
    <w:rsid w:val="00D64999"/>
    <w:rsid w:val="00D649D3"/>
    <w:rsid w:val="00D64A2A"/>
    <w:rsid w:val="00D64A71"/>
    <w:rsid w:val="00D64B11"/>
    <w:rsid w:val="00D64B4C"/>
    <w:rsid w:val="00D64BF2"/>
    <w:rsid w:val="00D64D2C"/>
    <w:rsid w:val="00D64E67"/>
    <w:rsid w:val="00D64EAF"/>
    <w:rsid w:val="00D64F44"/>
    <w:rsid w:val="00D64FD2"/>
    <w:rsid w:val="00D6519C"/>
    <w:rsid w:val="00D65272"/>
    <w:rsid w:val="00D653F2"/>
    <w:rsid w:val="00D65491"/>
    <w:rsid w:val="00D65638"/>
    <w:rsid w:val="00D6586E"/>
    <w:rsid w:val="00D658DE"/>
    <w:rsid w:val="00D65919"/>
    <w:rsid w:val="00D65A95"/>
    <w:rsid w:val="00D65AA1"/>
    <w:rsid w:val="00D65AA4"/>
    <w:rsid w:val="00D65ABC"/>
    <w:rsid w:val="00D65AE4"/>
    <w:rsid w:val="00D65BC1"/>
    <w:rsid w:val="00D65BD8"/>
    <w:rsid w:val="00D65C02"/>
    <w:rsid w:val="00D65E6A"/>
    <w:rsid w:val="00D65EBF"/>
    <w:rsid w:val="00D65EC6"/>
    <w:rsid w:val="00D65FEE"/>
    <w:rsid w:val="00D661D9"/>
    <w:rsid w:val="00D66336"/>
    <w:rsid w:val="00D66338"/>
    <w:rsid w:val="00D663B6"/>
    <w:rsid w:val="00D665CE"/>
    <w:rsid w:val="00D665FC"/>
    <w:rsid w:val="00D667A7"/>
    <w:rsid w:val="00D66825"/>
    <w:rsid w:val="00D6685D"/>
    <w:rsid w:val="00D668B9"/>
    <w:rsid w:val="00D66A0A"/>
    <w:rsid w:val="00D66A9D"/>
    <w:rsid w:val="00D66C15"/>
    <w:rsid w:val="00D66F09"/>
    <w:rsid w:val="00D66F94"/>
    <w:rsid w:val="00D671F7"/>
    <w:rsid w:val="00D673FF"/>
    <w:rsid w:val="00D67437"/>
    <w:rsid w:val="00D6746F"/>
    <w:rsid w:val="00D67669"/>
    <w:rsid w:val="00D676C6"/>
    <w:rsid w:val="00D6789C"/>
    <w:rsid w:val="00D678A6"/>
    <w:rsid w:val="00D67BEC"/>
    <w:rsid w:val="00D67C98"/>
    <w:rsid w:val="00D67CA8"/>
    <w:rsid w:val="00D67CD0"/>
    <w:rsid w:val="00D67D58"/>
    <w:rsid w:val="00D67D6B"/>
    <w:rsid w:val="00D67EC7"/>
    <w:rsid w:val="00D67F5F"/>
    <w:rsid w:val="00D67F83"/>
    <w:rsid w:val="00D67F90"/>
    <w:rsid w:val="00D7000B"/>
    <w:rsid w:val="00D7013E"/>
    <w:rsid w:val="00D70285"/>
    <w:rsid w:val="00D70298"/>
    <w:rsid w:val="00D705DF"/>
    <w:rsid w:val="00D70688"/>
    <w:rsid w:val="00D70690"/>
    <w:rsid w:val="00D706F5"/>
    <w:rsid w:val="00D70739"/>
    <w:rsid w:val="00D70822"/>
    <w:rsid w:val="00D70886"/>
    <w:rsid w:val="00D7089D"/>
    <w:rsid w:val="00D709BB"/>
    <w:rsid w:val="00D70A49"/>
    <w:rsid w:val="00D70B6A"/>
    <w:rsid w:val="00D70C10"/>
    <w:rsid w:val="00D70EE7"/>
    <w:rsid w:val="00D70F8C"/>
    <w:rsid w:val="00D7100E"/>
    <w:rsid w:val="00D711EE"/>
    <w:rsid w:val="00D7154C"/>
    <w:rsid w:val="00D71671"/>
    <w:rsid w:val="00D71749"/>
    <w:rsid w:val="00D71831"/>
    <w:rsid w:val="00D71995"/>
    <w:rsid w:val="00D71A18"/>
    <w:rsid w:val="00D71AB4"/>
    <w:rsid w:val="00D71C2A"/>
    <w:rsid w:val="00D71CB3"/>
    <w:rsid w:val="00D71D3B"/>
    <w:rsid w:val="00D71E38"/>
    <w:rsid w:val="00D71E79"/>
    <w:rsid w:val="00D71EBE"/>
    <w:rsid w:val="00D71ED8"/>
    <w:rsid w:val="00D71FFF"/>
    <w:rsid w:val="00D72249"/>
    <w:rsid w:val="00D72361"/>
    <w:rsid w:val="00D723DC"/>
    <w:rsid w:val="00D7245C"/>
    <w:rsid w:val="00D72544"/>
    <w:rsid w:val="00D72597"/>
    <w:rsid w:val="00D7280C"/>
    <w:rsid w:val="00D72A08"/>
    <w:rsid w:val="00D72B2D"/>
    <w:rsid w:val="00D72B59"/>
    <w:rsid w:val="00D72B7B"/>
    <w:rsid w:val="00D72C1B"/>
    <w:rsid w:val="00D72C35"/>
    <w:rsid w:val="00D72DC9"/>
    <w:rsid w:val="00D72F23"/>
    <w:rsid w:val="00D72F63"/>
    <w:rsid w:val="00D72F8E"/>
    <w:rsid w:val="00D73252"/>
    <w:rsid w:val="00D7331C"/>
    <w:rsid w:val="00D734DE"/>
    <w:rsid w:val="00D7356E"/>
    <w:rsid w:val="00D737C9"/>
    <w:rsid w:val="00D737D0"/>
    <w:rsid w:val="00D73A4F"/>
    <w:rsid w:val="00D73B91"/>
    <w:rsid w:val="00D73BBA"/>
    <w:rsid w:val="00D73BEA"/>
    <w:rsid w:val="00D73BFA"/>
    <w:rsid w:val="00D73C3B"/>
    <w:rsid w:val="00D73D7E"/>
    <w:rsid w:val="00D73E1C"/>
    <w:rsid w:val="00D741F1"/>
    <w:rsid w:val="00D7420A"/>
    <w:rsid w:val="00D7425C"/>
    <w:rsid w:val="00D742AD"/>
    <w:rsid w:val="00D74420"/>
    <w:rsid w:val="00D74470"/>
    <w:rsid w:val="00D7451A"/>
    <w:rsid w:val="00D745AC"/>
    <w:rsid w:val="00D74709"/>
    <w:rsid w:val="00D74793"/>
    <w:rsid w:val="00D74869"/>
    <w:rsid w:val="00D74ACD"/>
    <w:rsid w:val="00D74B11"/>
    <w:rsid w:val="00D74BC4"/>
    <w:rsid w:val="00D74BD4"/>
    <w:rsid w:val="00D74C33"/>
    <w:rsid w:val="00D74D52"/>
    <w:rsid w:val="00D74E49"/>
    <w:rsid w:val="00D74E76"/>
    <w:rsid w:val="00D74F4C"/>
    <w:rsid w:val="00D74F7D"/>
    <w:rsid w:val="00D74FAE"/>
    <w:rsid w:val="00D750BD"/>
    <w:rsid w:val="00D7520F"/>
    <w:rsid w:val="00D75303"/>
    <w:rsid w:val="00D753BA"/>
    <w:rsid w:val="00D753C7"/>
    <w:rsid w:val="00D753F9"/>
    <w:rsid w:val="00D7544A"/>
    <w:rsid w:val="00D75566"/>
    <w:rsid w:val="00D756F5"/>
    <w:rsid w:val="00D75746"/>
    <w:rsid w:val="00D75783"/>
    <w:rsid w:val="00D758A6"/>
    <w:rsid w:val="00D75A7C"/>
    <w:rsid w:val="00D75AC7"/>
    <w:rsid w:val="00D75BC9"/>
    <w:rsid w:val="00D75C45"/>
    <w:rsid w:val="00D75DF9"/>
    <w:rsid w:val="00D75EC9"/>
    <w:rsid w:val="00D76235"/>
    <w:rsid w:val="00D762B9"/>
    <w:rsid w:val="00D7682E"/>
    <w:rsid w:val="00D76933"/>
    <w:rsid w:val="00D769A7"/>
    <w:rsid w:val="00D76A10"/>
    <w:rsid w:val="00D76C03"/>
    <w:rsid w:val="00D76D74"/>
    <w:rsid w:val="00D76E44"/>
    <w:rsid w:val="00D76E8B"/>
    <w:rsid w:val="00D77115"/>
    <w:rsid w:val="00D77118"/>
    <w:rsid w:val="00D772B3"/>
    <w:rsid w:val="00D772BD"/>
    <w:rsid w:val="00D77813"/>
    <w:rsid w:val="00D77A68"/>
    <w:rsid w:val="00D77A79"/>
    <w:rsid w:val="00D77AA6"/>
    <w:rsid w:val="00D77BBA"/>
    <w:rsid w:val="00D77BC1"/>
    <w:rsid w:val="00D77C50"/>
    <w:rsid w:val="00D77EAD"/>
    <w:rsid w:val="00D77EF1"/>
    <w:rsid w:val="00D77F45"/>
    <w:rsid w:val="00D80008"/>
    <w:rsid w:val="00D80153"/>
    <w:rsid w:val="00D801B2"/>
    <w:rsid w:val="00D8038C"/>
    <w:rsid w:val="00D8053F"/>
    <w:rsid w:val="00D806DE"/>
    <w:rsid w:val="00D809C8"/>
    <w:rsid w:val="00D80A0F"/>
    <w:rsid w:val="00D80B01"/>
    <w:rsid w:val="00D80B5C"/>
    <w:rsid w:val="00D80C4F"/>
    <w:rsid w:val="00D80CE9"/>
    <w:rsid w:val="00D80D4B"/>
    <w:rsid w:val="00D80DFA"/>
    <w:rsid w:val="00D80E80"/>
    <w:rsid w:val="00D81067"/>
    <w:rsid w:val="00D81623"/>
    <w:rsid w:val="00D8190F"/>
    <w:rsid w:val="00D819A4"/>
    <w:rsid w:val="00D819E2"/>
    <w:rsid w:val="00D81B55"/>
    <w:rsid w:val="00D81BBF"/>
    <w:rsid w:val="00D81DEE"/>
    <w:rsid w:val="00D81E6E"/>
    <w:rsid w:val="00D81F0B"/>
    <w:rsid w:val="00D81FEE"/>
    <w:rsid w:val="00D8200A"/>
    <w:rsid w:val="00D82058"/>
    <w:rsid w:val="00D82203"/>
    <w:rsid w:val="00D82241"/>
    <w:rsid w:val="00D82337"/>
    <w:rsid w:val="00D82537"/>
    <w:rsid w:val="00D82551"/>
    <w:rsid w:val="00D82647"/>
    <w:rsid w:val="00D8267A"/>
    <w:rsid w:val="00D82767"/>
    <w:rsid w:val="00D8283B"/>
    <w:rsid w:val="00D829FB"/>
    <w:rsid w:val="00D82C81"/>
    <w:rsid w:val="00D82CA4"/>
    <w:rsid w:val="00D82E5C"/>
    <w:rsid w:val="00D82E98"/>
    <w:rsid w:val="00D83296"/>
    <w:rsid w:val="00D83373"/>
    <w:rsid w:val="00D8340C"/>
    <w:rsid w:val="00D83473"/>
    <w:rsid w:val="00D8367E"/>
    <w:rsid w:val="00D83720"/>
    <w:rsid w:val="00D838C4"/>
    <w:rsid w:val="00D83921"/>
    <w:rsid w:val="00D8413B"/>
    <w:rsid w:val="00D84280"/>
    <w:rsid w:val="00D8438E"/>
    <w:rsid w:val="00D846C4"/>
    <w:rsid w:val="00D84799"/>
    <w:rsid w:val="00D847EA"/>
    <w:rsid w:val="00D8483D"/>
    <w:rsid w:val="00D84870"/>
    <w:rsid w:val="00D8489F"/>
    <w:rsid w:val="00D84933"/>
    <w:rsid w:val="00D84986"/>
    <w:rsid w:val="00D849FE"/>
    <w:rsid w:val="00D84A54"/>
    <w:rsid w:val="00D84C3B"/>
    <w:rsid w:val="00D84C5C"/>
    <w:rsid w:val="00D84C70"/>
    <w:rsid w:val="00D84CD6"/>
    <w:rsid w:val="00D84D80"/>
    <w:rsid w:val="00D84EEE"/>
    <w:rsid w:val="00D85022"/>
    <w:rsid w:val="00D850EF"/>
    <w:rsid w:val="00D8528B"/>
    <w:rsid w:val="00D85307"/>
    <w:rsid w:val="00D85A1E"/>
    <w:rsid w:val="00D85B59"/>
    <w:rsid w:val="00D85D51"/>
    <w:rsid w:val="00D85D9C"/>
    <w:rsid w:val="00D85DC4"/>
    <w:rsid w:val="00D85F17"/>
    <w:rsid w:val="00D86146"/>
    <w:rsid w:val="00D861DD"/>
    <w:rsid w:val="00D862EA"/>
    <w:rsid w:val="00D8633A"/>
    <w:rsid w:val="00D8651A"/>
    <w:rsid w:val="00D8662F"/>
    <w:rsid w:val="00D86694"/>
    <w:rsid w:val="00D86819"/>
    <w:rsid w:val="00D86937"/>
    <w:rsid w:val="00D86A7E"/>
    <w:rsid w:val="00D86AE5"/>
    <w:rsid w:val="00D86B8F"/>
    <w:rsid w:val="00D86BFA"/>
    <w:rsid w:val="00D86C92"/>
    <w:rsid w:val="00D86EDC"/>
    <w:rsid w:val="00D87051"/>
    <w:rsid w:val="00D8706C"/>
    <w:rsid w:val="00D87101"/>
    <w:rsid w:val="00D87247"/>
    <w:rsid w:val="00D872D1"/>
    <w:rsid w:val="00D87331"/>
    <w:rsid w:val="00D8738D"/>
    <w:rsid w:val="00D873E7"/>
    <w:rsid w:val="00D87439"/>
    <w:rsid w:val="00D876FC"/>
    <w:rsid w:val="00D87773"/>
    <w:rsid w:val="00D87825"/>
    <w:rsid w:val="00D87940"/>
    <w:rsid w:val="00D87AD7"/>
    <w:rsid w:val="00D87BEE"/>
    <w:rsid w:val="00D87E17"/>
    <w:rsid w:val="00D87E3A"/>
    <w:rsid w:val="00D87F23"/>
    <w:rsid w:val="00D902CF"/>
    <w:rsid w:val="00D90364"/>
    <w:rsid w:val="00D90369"/>
    <w:rsid w:val="00D907E1"/>
    <w:rsid w:val="00D90904"/>
    <w:rsid w:val="00D90A20"/>
    <w:rsid w:val="00D90ABC"/>
    <w:rsid w:val="00D90CEA"/>
    <w:rsid w:val="00D90CFA"/>
    <w:rsid w:val="00D90D09"/>
    <w:rsid w:val="00D90FFF"/>
    <w:rsid w:val="00D91070"/>
    <w:rsid w:val="00D910CD"/>
    <w:rsid w:val="00D910EE"/>
    <w:rsid w:val="00D912CC"/>
    <w:rsid w:val="00D91365"/>
    <w:rsid w:val="00D913C3"/>
    <w:rsid w:val="00D914C0"/>
    <w:rsid w:val="00D91581"/>
    <w:rsid w:val="00D91794"/>
    <w:rsid w:val="00D918FB"/>
    <w:rsid w:val="00D91924"/>
    <w:rsid w:val="00D91A76"/>
    <w:rsid w:val="00D91B11"/>
    <w:rsid w:val="00D91C3C"/>
    <w:rsid w:val="00D91D92"/>
    <w:rsid w:val="00D91D95"/>
    <w:rsid w:val="00D91E15"/>
    <w:rsid w:val="00D91F07"/>
    <w:rsid w:val="00D9205B"/>
    <w:rsid w:val="00D920FA"/>
    <w:rsid w:val="00D9210F"/>
    <w:rsid w:val="00D92189"/>
    <w:rsid w:val="00D9240C"/>
    <w:rsid w:val="00D92490"/>
    <w:rsid w:val="00D9249C"/>
    <w:rsid w:val="00D9253D"/>
    <w:rsid w:val="00D92544"/>
    <w:rsid w:val="00D926B4"/>
    <w:rsid w:val="00D92D02"/>
    <w:rsid w:val="00D92EB0"/>
    <w:rsid w:val="00D92EF6"/>
    <w:rsid w:val="00D92EFA"/>
    <w:rsid w:val="00D93029"/>
    <w:rsid w:val="00D93077"/>
    <w:rsid w:val="00D93294"/>
    <w:rsid w:val="00D932DE"/>
    <w:rsid w:val="00D93581"/>
    <w:rsid w:val="00D9358E"/>
    <w:rsid w:val="00D935E5"/>
    <w:rsid w:val="00D936FD"/>
    <w:rsid w:val="00D93779"/>
    <w:rsid w:val="00D937A3"/>
    <w:rsid w:val="00D9387D"/>
    <w:rsid w:val="00D938DA"/>
    <w:rsid w:val="00D93955"/>
    <w:rsid w:val="00D93A14"/>
    <w:rsid w:val="00D93A5B"/>
    <w:rsid w:val="00D93BC9"/>
    <w:rsid w:val="00D93BE8"/>
    <w:rsid w:val="00D93E48"/>
    <w:rsid w:val="00D93F76"/>
    <w:rsid w:val="00D9435A"/>
    <w:rsid w:val="00D9436D"/>
    <w:rsid w:val="00D9446F"/>
    <w:rsid w:val="00D945EE"/>
    <w:rsid w:val="00D94626"/>
    <w:rsid w:val="00D94648"/>
    <w:rsid w:val="00D948DB"/>
    <w:rsid w:val="00D949EB"/>
    <w:rsid w:val="00D949EF"/>
    <w:rsid w:val="00D94A77"/>
    <w:rsid w:val="00D94B4E"/>
    <w:rsid w:val="00D94D12"/>
    <w:rsid w:val="00D94E4B"/>
    <w:rsid w:val="00D94EF7"/>
    <w:rsid w:val="00D94F4C"/>
    <w:rsid w:val="00D95023"/>
    <w:rsid w:val="00D9525F"/>
    <w:rsid w:val="00D9546F"/>
    <w:rsid w:val="00D95644"/>
    <w:rsid w:val="00D95A1D"/>
    <w:rsid w:val="00D95AB6"/>
    <w:rsid w:val="00D95AE9"/>
    <w:rsid w:val="00D95DAB"/>
    <w:rsid w:val="00D95E19"/>
    <w:rsid w:val="00D95EBD"/>
    <w:rsid w:val="00D95F03"/>
    <w:rsid w:val="00D9601F"/>
    <w:rsid w:val="00D9602E"/>
    <w:rsid w:val="00D9616C"/>
    <w:rsid w:val="00D96248"/>
    <w:rsid w:val="00D96483"/>
    <w:rsid w:val="00D965A0"/>
    <w:rsid w:val="00D965D0"/>
    <w:rsid w:val="00D966F9"/>
    <w:rsid w:val="00D96AFE"/>
    <w:rsid w:val="00D96C95"/>
    <w:rsid w:val="00D96CA6"/>
    <w:rsid w:val="00D96DEA"/>
    <w:rsid w:val="00D96E54"/>
    <w:rsid w:val="00D96EDC"/>
    <w:rsid w:val="00D96F6D"/>
    <w:rsid w:val="00D9700C"/>
    <w:rsid w:val="00D9702A"/>
    <w:rsid w:val="00D97176"/>
    <w:rsid w:val="00D9720C"/>
    <w:rsid w:val="00D972AE"/>
    <w:rsid w:val="00D972B9"/>
    <w:rsid w:val="00D974C4"/>
    <w:rsid w:val="00D9767D"/>
    <w:rsid w:val="00D97857"/>
    <w:rsid w:val="00D978C1"/>
    <w:rsid w:val="00D979B7"/>
    <w:rsid w:val="00D979C8"/>
    <w:rsid w:val="00D97A0A"/>
    <w:rsid w:val="00D97A56"/>
    <w:rsid w:val="00D97A59"/>
    <w:rsid w:val="00D97B44"/>
    <w:rsid w:val="00D97B6F"/>
    <w:rsid w:val="00D97B96"/>
    <w:rsid w:val="00D97CDA"/>
    <w:rsid w:val="00D97CF6"/>
    <w:rsid w:val="00D97DBC"/>
    <w:rsid w:val="00D97F94"/>
    <w:rsid w:val="00DA0253"/>
    <w:rsid w:val="00DA05D7"/>
    <w:rsid w:val="00DA0775"/>
    <w:rsid w:val="00DA0798"/>
    <w:rsid w:val="00DA0845"/>
    <w:rsid w:val="00DA0892"/>
    <w:rsid w:val="00DA090B"/>
    <w:rsid w:val="00DA0AA9"/>
    <w:rsid w:val="00DA0C6D"/>
    <w:rsid w:val="00DA0D10"/>
    <w:rsid w:val="00DA0E29"/>
    <w:rsid w:val="00DA0E86"/>
    <w:rsid w:val="00DA0EA1"/>
    <w:rsid w:val="00DA0EB7"/>
    <w:rsid w:val="00DA13EA"/>
    <w:rsid w:val="00DA13EC"/>
    <w:rsid w:val="00DA1427"/>
    <w:rsid w:val="00DA1588"/>
    <w:rsid w:val="00DA1723"/>
    <w:rsid w:val="00DA1791"/>
    <w:rsid w:val="00DA19A2"/>
    <w:rsid w:val="00DA19FB"/>
    <w:rsid w:val="00DA1B07"/>
    <w:rsid w:val="00DA1B16"/>
    <w:rsid w:val="00DA1C1A"/>
    <w:rsid w:val="00DA1C39"/>
    <w:rsid w:val="00DA1C40"/>
    <w:rsid w:val="00DA1CD6"/>
    <w:rsid w:val="00DA1D38"/>
    <w:rsid w:val="00DA1D78"/>
    <w:rsid w:val="00DA2089"/>
    <w:rsid w:val="00DA2121"/>
    <w:rsid w:val="00DA22BA"/>
    <w:rsid w:val="00DA26B1"/>
    <w:rsid w:val="00DA26C2"/>
    <w:rsid w:val="00DA271A"/>
    <w:rsid w:val="00DA2770"/>
    <w:rsid w:val="00DA28B8"/>
    <w:rsid w:val="00DA3031"/>
    <w:rsid w:val="00DA322A"/>
    <w:rsid w:val="00DA3237"/>
    <w:rsid w:val="00DA34E3"/>
    <w:rsid w:val="00DA35AB"/>
    <w:rsid w:val="00DA35FE"/>
    <w:rsid w:val="00DA381A"/>
    <w:rsid w:val="00DA382A"/>
    <w:rsid w:val="00DA38D9"/>
    <w:rsid w:val="00DA3930"/>
    <w:rsid w:val="00DA3B93"/>
    <w:rsid w:val="00DA3BB0"/>
    <w:rsid w:val="00DA3DF6"/>
    <w:rsid w:val="00DA3E50"/>
    <w:rsid w:val="00DA3F4F"/>
    <w:rsid w:val="00DA3FFF"/>
    <w:rsid w:val="00DA4014"/>
    <w:rsid w:val="00DA4164"/>
    <w:rsid w:val="00DA4179"/>
    <w:rsid w:val="00DA44D8"/>
    <w:rsid w:val="00DA4509"/>
    <w:rsid w:val="00DA452D"/>
    <w:rsid w:val="00DA4588"/>
    <w:rsid w:val="00DA45A0"/>
    <w:rsid w:val="00DA468B"/>
    <w:rsid w:val="00DA4B23"/>
    <w:rsid w:val="00DA4B66"/>
    <w:rsid w:val="00DA4BA5"/>
    <w:rsid w:val="00DA4BC8"/>
    <w:rsid w:val="00DA4C69"/>
    <w:rsid w:val="00DA4CC7"/>
    <w:rsid w:val="00DA4E15"/>
    <w:rsid w:val="00DA5281"/>
    <w:rsid w:val="00DA52D8"/>
    <w:rsid w:val="00DA5317"/>
    <w:rsid w:val="00DA53BE"/>
    <w:rsid w:val="00DA5471"/>
    <w:rsid w:val="00DA5528"/>
    <w:rsid w:val="00DA55EF"/>
    <w:rsid w:val="00DA57CD"/>
    <w:rsid w:val="00DA582D"/>
    <w:rsid w:val="00DA5975"/>
    <w:rsid w:val="00DA5983"/>
    <w:rsid w:val="00DA59E5"/>
    <w:rsid w:val="00DA5ADB"/>
    <w:rsid w:val="00DA5DFB"/>
    <w:rsid w:val="00DA5F18"/>
    <w:rsid w:val="00DA6091"/>
    <w:rsid w:val="00DA648F"/>
    <w:rsid w:val="00DA64A8"/>
    <w:rsid w:val="00DA64FB"/>
    <w:rsid w:val="00DA651C"/>
    <w:rsid w:val="00DA671E"/>
    <w:rsid w:val="00DA6795"/>
    <w:rsid w:val="00DA6883"/>
    <w:rsid w:val="00DA692B"/>
    <w:rsid w:val="00DA6B14"/>
    <w:rsid w:val="00DA6C87"/>
    <w:rsid w:val="00DA6D2A"/>
    <w:rsid w:val="00DA6D3A"/>
    <w:rsid w:val="00DA6E05"/>
    <w:rsid w:val="00DA6E6B"/>
    <w:rsid w:val="00DA6F8A"/>
    <w:rsid w:val="00DA6F9D"/>
    <w:rsid w:val="00DA701C"/>
    <w:rsid w:val="00DA71B5"/>
    <w:rsid w:val="00DA728B"/>
    <w:rsid w:val="00DA7599"/>
    <w:rsid w:val="00DA75FA"/>
    <w:rsid w:val="00DA7755"/>
    <w:rsid w:val="00DA7764"/>
    <w:rsid w:val="00DA77F6"/>
    <w:rsid w:val="00DA784B"/>
    <w:rsid w:val="00DA7B9A"/>
    <w:rsid w:val="00DA7BB8"/>
    <w:rsid w:val="00DA7C46"/>
    <w:rsid w:val="00DA7C4E"/>
    <w:rsid w:val="00DA7C62"/>
    <w:rsid w:val="00DA7E19"/>
    <w:rsid w:val="00DA7F37"/>
    <w:rsid w:val="00DA7FE9"/>
    <w:rsid w:val="00DB0172"/>
    <w:rsid w:val="00DB01EC"/>
    <w:rsid w:val="00DB0238"/>
    <w:rsid w:val="00DB023E"/>
    <w:rsid w:val="00DB04F4"/>
    <w:rsid w:val="00DB059D"/>
    <w:rsid w:val="00DB0B0B"/>
    <w:rsid w:val="00DB0B97"/>
    <w:rsid w:val="00DB0CD1"/>
    <w:rsid w:val="00DB0E97"/>
    <w:rsid w:val="00DB0ECF"/>
    <w:rsid w:val="00DB0FFC"/>
    <w:rsid w:val="00DB13E2"/>
    <w:rsid w:val="00DB155C"/>
    <w:rsid w:val="00DB1581"/>
    <w:rsid w:val="00DB164B"/>
    <w:rsid w:val="00DB168B"/>
    <w:rsid w:val="00DB1918"/>
    <w:rsid w:val="00DB1A59"/>
    <w:rsid w:val="00DB1C45"/>
    <w:rsid w:val="00DB1CE0"/>
    <w:rsid w:val="00DB1DB0"/>
    <w:rsid w:val="00DB1DB4"/>
    <w:rsid w:val="00DB1DEC"/>
    <w:rsid w:val="00DB1E33"/>
    <w:rsid w:val="00DB2002"/>
    <w:rsid w:val="00DB21B7"/>
    <w:rsid w:val="00DB22F9"/>
    <w:rsid w:val="00DB242B"/>
    <w:rsid w:val="00DB256D"/>
    <w:rsid w:val="00DB26F5"/>
    <w:rsid w:val="00DB2766"/>
    <w:rsid w:val="00DB28FF"/>
    <w:rsid w:val="00DB2A67"/>
    <w:rsid w:val="00DB2AB5"/>
    <w:rsid w:val="00DB2EC2"/>
    <w:rsid w:val="00DB2EEB"/>
    <w:rsid w:val="00DB2FE4"/>
    <w:rsid w:val="00DB30C6"/>
    <w:rsid w:val="00DB31E7"/>
    <w:rsid w:val="00DB34FB"/>
    <w:rsid w:val="00DB356F"/>
    <w:rsid w:val="00DB359B"/>
    <w:rsid w:val="00DB3669"/>
    <w:rsid w:val="00DB3679"/>
    <w:rsid w:val="00DB374A"/>
    <w:rsid w:val="00DB377D"/>
    <w:rsid w:val="00DB37FE"/>
    <w:rsid w:val="00DB384E"/>
    <w:rsid w:val="00DB3A4E"/>
    <w:rsid w:val="00DB3B4E"/>
    <w:rsid w:val="00DB3B56"/>
    <w:rsid w:val="00DB3C04"/>
    <w:rsid w:val="00DB3CBB"/>
    <w:rsid w:val="00DB3D9B"/>
    <w:rsid w:val="00DB3EA4"/>
    <w:rsid w:val="00DB4025"/>
    <w:rsid w:val="00DB41CA"/>
    <w:rsid w:val="00DB4237"/>
    <w:rsid w:val="00DB4238"/>
    <w:rsid w:val="00DB43A3"/>
    <w:rsid w:val="00DB43C8"/>
    <w:rsid w:val="00DB443E"/>
    <w:rsid w:val="00DB4493"/>
    <w:rsid w:val="00DB44D9"/>
    <w:rsid w:val="00DB452C"/>
    <w:rsid w:val="00DB45D5"/>
    <w:rsid w:val="00DB4614"/>
    <w:rsid w:val="00DB46C4"/>
    <w:rsid w:val="00DB47ED"/>
    <w:rsid w:val="00DB48E4"/>
    <w:rsid w:val="00DB4912"/>
    <w:rsid w:val="00DB4A23"/>
    <w:rsid w:val="00DB4A42"/>
    <w:rsid w:val="00DB4BC2"/>
    <w:rsid w:val="00DB4CDE"/>
    <w:rsid w:val="00DB4CF9"/>
    <w:rsid w:val="00DB5030"/>
    <w:rsid w:val="00DB5052"/>
    <w:rsid w:val="00DB5124"/>
    <w:rsid w:val="00DB515D"/>
    <w:rsid w:val="00DB5339"/>
    <w:rsid w:val="00DB53B0"/>
    <w:rsid w:val="00DB5430"/>
    <w:rsid w:val="00DB54C0"/>
    <w:rsid w:val="00DB56A2"/>
    <w:rsid w:val="00DB5721"/>
    <w:rsid w:val="00DB587C"/>
    <w:rsid w:val="00DB59BD"/>
    <w:rsid w:val="00DB59DF"/>
    <w:rsid w:val="00DB5DBE"/>
    <w:rsid w:val="00DB5E81"/>
    <w:rsid w:val="00DB5FDD"/>
    <w:rsid w:val="00DB604B"/>
    <w:rsid w:val="00DB6095"/>
    <w:rsid w:val="00DB62E4"/>
    <w:rsid w:val="00DB6341"/>
    <w:rsid w:val="00DB63FA"/>
    <w:rsid w:val="00DB6474"/>
    <w:rsid w:val="00DB64C8"/>
    <w:rsid w:val="00DB665A"/>
    <w:rsid w:val="00DB670C"/>
    <w:rsid w:val="00DB6991"/>
    <w:rsid w:val="00DB69B3"/>
    <w:rsid w:val="00DB6D58"/>
    <w:rsid w:val="00DB6E1E"/>
    <w:rsid w:val="00DB7002"/>
    <w:rsid w:val="00DB736F"/>
    <w:rsid w:val="00DB745F"/>
    <w:rsid w:val="00DB74CF"/>
    <w:rsid w:val="00DB75A2"/>
    <w:rsid w:val="00DB771E"/>
    <w:rsid w:val="00DB77B8"/>
    <w:rsid w:val="00DB79CB"/>
    <w:rsid w:val="00DB7A1E"/>
    <w:rsid w:val="00DB7A7D"/>
    <w:rsid w:val="00DB7B56"/>
    <w:rsid w:val="00DB7BB4"/>
    <w:rsid w:val="00DB7DAD"/>
    <w:rsid w:val="00DB7DEA"/>
    <w:rsid w:val="00DB7E2A"/>
    <w:rsid w:val="00DB7E76"/>
    <w:rsid w:val="00DB7EFF"/>
    <w:rsid w:val="00DC0090"/>
    <w:rsid w:val="00DC0091"/>
    <w:rsid w:val="00DC00D8"/>
    <w:rsid w:val="00DC0111"/>
    <w:rsid w:val="00DC022F"/>
    <w:rsid w:val="00DC023F"/>
    <w:rsid w:val="00DC0263"/>
    <w:rsid w:val="00DC0303"/>
    <w:rsid w:val="00DC05BF"/>
    <w:rsid w:val="00DC05C2"/>
    <w:rsid w:val="00DC06C7"/>
    <w:rsid w:val="00DC073F"/>
    <w:rsid w:val="00DC07B5"/>
    <w:rsid w:val="00DC0827"/>
    <w:rsid w:val="00DC0886"/>
    <w:rsid w:val="00DC09CF"/>
    <w:rsid w:val="00DC0B65"/>
    <w:rsid w:val="00DC0C64"/>
    <w:rsid w:val="00DC0CB5"/>
    <w:rsid w:val="00DC0D90"/>
    <w:rsid w:val="00DC0DDE"/>
    <w:rsid w:val="00DC1195"/>
    <w:rsid w:val="00DC138A"/>
    <w:rsid w:val="00DC1503"/>
    <w:rsid w:val="00DC1750"/>
    <w:rsid w:val="00DC1780"/>
    <w:rsid w:val="00DC18B8"/>
    <w:rsid w:val="00DC1982"/>
    <w:rsid w:val="00DC19CA"/>
    <w:rsid w:val="00DC1C04"/>
    <w:rsid w:val="00DC1C15"/>
    <w:rsid w:val="00DC1D5E"/>
    <w:rsid w:val="00DC1D95"/>
    <w:rsid w:val="00DC1DA4"/>
    <w:rsid w:val="00DC1E31"/>
    <w:rsid w:val="00DC1E8B"/>
    <w:rsid w:val="00DC1FA0"/>
    <w:rsid w:val="00DC1FCD"/>
    <w:rsid w:val="00DC1FE3"/>
    <w:rsid w:val="00DC2002"/>
    <w:rsid w:val="00DC2017"/>
    <w:rsid w:val="00DC22AC"/>
    <w:rsid w:val="00DC2372"/>
    <w:rsid w:val="00DC25BD"/>
    <w:rsid w:val="00DC25D1"/>
    <w:rsid w:val="00DC287D"/>
    <w:rsid w:val="00DC28DA"/>
    <w:rsid w:val="00DC29A8"/>
    <w:rsid w:val="00DC29EB"/>
    <w:rsid w:val="00DC2A1C"/>
    <w:rsid w:val="00DC2A84"/>
    <w:rsid w:val="00DC2BB2"/>
    <w:rsid w:val="00DC2BB4"/>
    <w:rsid w:val="00DC2D0A"/>
    <w:rsid w:val="00DC2DDD"/>
    <w:rsid w:val="00DC2DEF"/>
    <w:rsid w:val="00DC2E74"/>
    <w:rsid w:val="00DC3249"/>
    <w:rsid w:val="00DC3280"/>
    <w:rsid w:val="00DC32D4"/>
    <w:rsid w:val="00DC3648"/>
    <w:rsid w:val="00DC383E"/>
    <w:rsid w:val="00DC390A"/>
    <w:rsid w:val="00DC3A31"/>
    <w:rsid w:val="00DC3BF7"/>
    <w:rsid w:val="00DC3E1F"/>
    <w:rsid w:val="00DC3EA8"/>
    <w:rsid w:val="00DC3F19"/>
    <w:rsid w:val="00DC4044"/>
    <w:rsid w:val="00DC406E"/>
    <w:rsid w:val="00DC40A1"/>
    <w:rsid w:val="00DC416C"/>
    <w:rsid w:val="00DC4291"/>
    <w:rsid w:val="00DC43F0"/>
    <w:rsid w:val="00DC4459"/>
    <w:rsid w:val="00DC456E"/>
    <w:rsid w:val="00DC45D0"/>
    <w:rsid w:val="00DC4618"/>
    <w:rsid w:val="00DC46FB"/>
    <w:rsid w:val="00DC4847"/>
    <w:rsid w:val="00DC486E"/>
    <w:rsid w:val="00DC48AA"/>
    <w:rsid w:val="00DC4C43"/>
    <w:rsid w:val="00DC4E14"/>
    <w:rsid w:val="00DC4E98"/>
    <w:rsid w:val="00DC4F67"/>
    <w:rsid w:val="00DC519B"/>
    <w:rsid w:val="00DC521C"/>
    <w:rsid w:val="00DC5263"/>
    <w:rsid w:val="00DC55DE"/>
    <w:rsid w:val="00DC5783"/>
    <w:rsid w:val="00DC58E0"/>
    <w:rsid w:val="00DC5A28"/>
    <w:rsid w:val="00DC5A93"/>
    <w:rsid w:val="00DC5B3F"/>
    <w:rsid w:val="00DC5B89"/>
    <w:rsid w:val="00DC5CA8"/>
    <w:rsid w:val="00DC5D7F"/>
    <w:rsid w:val="00DC5DAF"/>
    <w:rsid w:val="00DC5E22"/>
    <w:rsid w:val="00DC5EF2"/>
    <w:rsid w:val="00DC6024"/>
    <w:rsid w:val="00DC6115"/>
    <w:rsid w:val="00DC6309"/>
    <w:rsid w:val="00DC6739"/>
    <w:rsid w:val="00DC683C"/>
    <w:rsid w:val="00DC68BE"/>
    <w:rsid w:val="00DC69AF"/>
    <w:rsid w:val="00DC6AB9"/>
    <w:rsid w:val="00DC6C91"/>
    <w:rsid w:val="00DC6CCB"/>
    <w:rsid w:val="00DC6CDA"/>
    <w:rsid w:val="00DC6D95"/>
    <w:rsid w:val="00DC6E3A"/>
    <w:rsid w:val="00DC6E6A"/>
    <w:rsid w:val="00DC6F65"/>
    <w:rsid w:val="00DC6F8F"/>
    <w:rsid w:val="00DC71DD"/>
    <w:rsid w:val="00DC721C"/>
    <w:rsid w:val="00DC72DC"/>
    <w:rsid w:val="00DC72E6"/>
    <w:rsid w:val="00DC73F0"/>
    <w:rsid w:val="00DC7648"/>
    <w:rsid w:val="00DC7897"/>
    <w:rsid w:val="00DC7A2F"/>
    <w:rsid w:val="00DC7B32"/>
    <w:rsid w:val="00DC7B8D"/>
    <w:rsid w:val="00DC7C4E"/>
    <w:rsid w:val="00DC7C97"/>
    <w:rsid w:val="00DC7E87"/>
    <w:rsid w:val="00DC7EFA"/>
    <w:rsid w:val="00DC7F9D"/>
    <w:rsid w:val="00DD00CC"/>
    <w:rsid w:val="00DD012D"/>
    <w:rsid w:val="00DD0198"/>
    <w:rsid w:val="00DD0278"/>
    <w:rsid w:val="00DD02B9"/>
    <w:rsid w:val="00DD0306"/>
    <w:rsid w:val="00DD0324"/>
    <w:rsid w:val="00DD0350"/>
    <w:rsid w:val="00DD068C"/>
    <w:rsid w:val="00DD06AC"/>
    <w:rsid w:val="00DD0700"/>
    <w:rsid w:val="00DD07F5"/>
    <w:rsid w:val="00DD093F"/>
    <w:rsid w:val="00DD0C19"/>
    <w:rsid w:val="00DD0D36"/>
    <w:rsid w:val="00DD0DD4"/>
    <w:rsid w:val="00DD0E2C"/>
    <w:rsid w:val="00DD0F16"/>
    <w:rsid w:val="00DD0FA2"/>
    <w:rsid w:val="00DD0FE1"/>
    <w:rsid w:val="00DD11BC"/>
    <w:rsid w:val="00DD11BE"/>
    <w:rsid w:val="00DD125A"/>
    <w:rsid w:val="00DD137E"/>
    <w:rsid w:val="00DD158C"/>
    <w:rsid w:val="00DD1631"/>
    <w:rsid w:val="00DD16E2"/>
    <w:rsid w:val="00DD178C"/>
    <w:rsid w:val="00DD17D1"/>
    <w:rsid w:val="00DD18A6"/>
    <w:rsid w:val="00DD1AF1"/>
    <w:rsid w:val="00DD1BF3"/>
    <w:rsid w:val="00DD1CA3"/>
    <w:rsid w:val="00DD1D23"/>
    <w:rsid w:val="00DD2037"/>
    <w:rsid w:val="00DD21C5"/>
    <w:rsid w:val="00DD21EC"/>
    <w:rsid w:val="00DD222C"/>
    <w:rsid w:val="00DD25C4"/>
    <w:rsid w:val="00DD269D"/>
    <w:rsid w:val="00DD272A"/>
    <w:rsid w:val="00DD280B"/>
    <w:rsid w:val="00DD2864"/>
    <w:rsid w:val="00DD290F"/>
    <w:rsid w:val="00DD29D4"/>
    <w:rsid w:val="00DD2AD3"/>
    <w:rsid w:val="00DD2B1C"/>
    <w:rsid w:val="00DD2B69"/>
    <w:rsid w:val="00DD2C2A"/>
    <w:rsid w:val="00DD2C4D"/>
    <w:rsid w:val="00DD2CFE"/>
    <w:rsid w:val="00DD2D23"/>
    <w:rsid w:val="00DD2FA8"/>
    <w:rsid w:val="00DD3141"/>
    <w:rsid w:val="00DD3178"/>
    <w:rsid w:val="00DD329A"/>
    <w:rsid w:val="00DD32B2"/>
    <w:rsid w:val="00DD36E7"/>
    <w:rsid w:val="00DD36EE"/>
    <w:rsid w:val="00DD36FE"/>
    <w:rsid w:val="00DD372C"/>
    <w:rsid w:val="00DD37A5"/>
    <w:rsid w:val="00DD38A4"/>
    <w:rsid w:val="00DD3A39"/>
    <w:rsid w:val="00DD3D21"/>
    <w:rsid w:val="00DD3E53"/>
    <w:rsid w:val="00DD416C"/>
    <w:rsid w:val="00DD419C"/>
    <w:rsid w:val="00DD429E"/>
    <w:rsid w:val="00DD4301"/>
    <w:rsid w:val="00DD4303"/>
    <w:rsid w:val="00DD44DC"/>
    <w:rsid w:val="00DD44E6"/>
    <w:rsid w:val="00DD4600"/>
    <w:rsid w:val="00DD46A3"/>
    <w:rsid w:val="00DD46CA"/>
    <w:rsid w:val="00DD4898"/>
    <w:rsid w:val="00DD48A6"/>
    <w:rsid w:val="00DD48BF"/>
    <w:rsid w:val="00DD4A3A"/>
    <w:rsid w:val="00DD4A98"/>
    <w:rsid w:val="00DD4B2E"/>
    <w:rsid w:val="00DD4BA8"/>
    <w:rsid w:val="00DD4C2A"/>
    <w:rsid w:val="00DD4D8D"/>
    <w:rsid w:val="00DD4EEA"/>
    <w:rsid w:val="00DD4EF2"/>
    <w:rsid w:val="00DD4F67"/>
    <w:rsid w:val="00DD500F"/>
    <w:rsid w:val="00DD509D"/>
    <w:rsid w:val="00DD512A"/>
    <w:rsid w:val="00DD51C6"/>
    <w:rsid w:val="00DD52CC"/>
    <w:rsid w:val="00DD52FD"/>
    <w:rsid w:val="00DD5386"/>
    <w:rsid w:val="00DD5430"/>
    <w:rsid w:val="00DD544A"/>
    <w:rsid w:val="00DD54C9"/>
    <w:rsid w:val="00DD553A"/>
    <w:rsid w:val="00DD559B"/>
    <w:rsid w:val="00DD5695"/>
    <w:rsid w:val="00DD57F0"/>
    <w:rsid w:val="00DD5922"/>
    <w:rsid w:val="00DD5A10"/>
    <w:rsid w:val="00DD5D08"/>
    <w:rsid w:val="00DD5D0A"/>
    <w:rsid w:val="00DD5DD3"/>
    <w:rsid w:val="00DD5E47"/>
    <w:rsid w:val="00DD5EE1"/>
    <w:rsid w:val="00DD5FBA"/>
    <w:rsid w:val="00DD5FE1"/>
    <w:rsid w:val="00DD65A9"/>
    <w:rsid w:val="00DD65F8"/>
    <w:rsid w:val="00DD6651"/>
    <w:rsid w:val="00DD671A"/>
    <w:rsid w:val="00DD6729"/>
    <w:rsid w:val="00DD673A"/>
    <w:rsid w:val="00DD6778"/>
    <w:rsid w:val="00DD6806"/>
    <w:rsid w:val="00DD6864"/>
    <w:rsid w:val="00DD68D3"/>
    <w:rsid w:val="00DD6925"/>
    <w:rsid w:val="00DD6945"/>
    <w:rsid w:val="00DD69C4"/>
    <w:rsid w:val="00DD6CAE"/>
    <w:rsid w:val="00DD6E01"/>
    <w:rsid w:val="00DD6EFD"/>
    <w:rsid w:val="00DD7041"/>
    <w:rsid w:val="00DD7374"/>
    <w:rsid w:val="00DD7642"/>
    <w:rsid w:val="00DD7670"/>
    <w:rsid w:val="00DD772F"/>
    <w:rsid w:val="00DD79E6"/>
    <w:rsid w:val="00DD7B11"/>
    <w:rsid w:val="00DD7CA9"/>
    <w:rsid w:val="00DD7F6D"/>
    <w:rsid w:val="00DE0026"/>
    <w:rsid w:val="00DE00B1"/>
    <w:rsid w:val="00DE0200"/>
    <w:rsid w:val="00DE021E"/>
    <w:rsid w:val="00DE0234"/>
    <w:rsid w:val="00DE02BC"/>
    <w:rsid w:val="00DE02D2"/>
    <w:rsid w:val="00DE04B5"/>
    <w:rsid w:val="00DE05B0"/>
    <w:rsid w:val="00DE07DB"/>
    <w:rsid w:val="00DE0A88"/>
    <w:rsid w:val="00DE0CBC"/>
    <w:rsid w:val="00DE0D9A"/>
    <w:rsid w:val="00DE0DFD"/>
    <w:rsid w:val="00DE0EC9"/>
    <w:rsid w:val="00DE0FCD"/>
    <w:rsid w:val="00DE1006"/>
    <w:rsid w:val="00DE101C"/>
    <w:rsid w:val="00DE10FB"/>
    <w:rsid w:val="00DE1199"/>
    <w:rsid w:val="00DE128B"/>
    <w:rsid w:val="00DE12DE"/>
    <w:rsid w:val="00DE13FC"/>
    <w:rsid w:val="00DE1418"/>
    <w:rsid w:val="00DE146D"/>
    <w:rsid w:val="00DE14C7"/>
    <w:rsid w:val="00DE1639"/>
    <w:rsid w:val="00DE1703"/>
    <w:rsid w:val="00DE19D4"/>
    <w:rsid w:val="00DE1A78"/>
    <w:rsid w:val="00DE1B15"/>
    <w:rsid w:val="00DE1BC1"/>
    <w:rsid w:val="00DE1C97"/>
    <w:rsid w:val="00DE1D2F"/>
    <w:rsid w:val="00DE1EC7"/>
    <w:rsid w:val="00DE1FCF"/>
    <w:rsid w:val="00DE201D"/>
    <w:rsid w:val="00DE20F4"/>
    <w:rsid w:val="00DE2150"/>
    <w:rsid w:val="00DE21AA"/>
    <w:rsid w:val="00DE2292"/>
    <w:rsid w:val="00DE2366"/>
    <w:rsid w:val="00DE23F8"/>
    <w:rsid w:val="00DE2419"/>
    <w:rsid w:val="00DE2499"/>
    <w:rsid w:val="00DE2590"/>
    <w:rsid w:val="00DE2785"/>
    <w:rsid w:val="00DE2803"/>
    <w:rsid w:val="00DE2989"/>
    <w:rsid w:val="00DE2996"/>
    <w:rsid w:val="00DE29C6"/>
    <w:rsid w:val="00DE2A5C"/>
    <w:rsid w:val="00DE2AEA"/>
    <w:rsid w:val="00DE2B2D"/>
    <w:rsid w:val="00DE2BC2"/>
    <w:rsid w:val="00DE2DF7"/>
    <w:rsid w:val="00DE2E64"/>
    <w:rsid w:val="00DE2E90"/>
    <w:rsid w:val="00DE2F90"/>
    <w:rsid w:val="00DE349D"/>
    <w:rsid w:val="00DE34D2"/>
    <w:rsid w:val="00DE37B2"/>
    <w:rsid w:val="00DE37FD"/>
    <w:rsid w:val="00DE3A5C"/>
    <w:rsid w:val="00DE3B0C"/>
    <w:rsid w:val="00DE3B77"/>
    <w:rsid w:val="00DE3B7B"/>
    <w:rsid w:val="00DE3BC0"/>
    <w:rsid w:val="00DE3BE7"/>
    <w:rsid w:val="00DE3CDA"/>
    <w:rsid w:val="00DE3DF3"/>
    <w:rsid w:val="00DE3ED4"/>
    <w:rsid w:val="00DE3F06"/>
    <w:rsid w:val="00DE3F23"/>
    <w:rsid w:val="00DE42E3"/>
    <w:rsid w:val="00DE442E"/>
    <w:rsid w:val="00DE443E"/>
    <w:rsid w:val="00DE4467"/>
    <w:rsid w:val="00DE44B9"/>
    <w:rsid w:val="00DE4512"/>
    <w:rsid w:val="00DE4628"/>
    <w:rsid w:val="00DE4642"/>
    <w:rsid w:val="00DE481B"/>
    <w:rsid w:val="00DE487A"/>
    <w:rsid w:val="00DE4B66"/>
    <w:rsid w:val="00DE4C40"/>
    <w:rsid w:val="00DE4FA7"/>
    <w:rsid w:val="00DE5136"/>
    <w:rsid w:val="00DE5262"/>
    <w:rsid w:val="00DE5446"/>
    <w:rsid w:val="00DE54A3"/>
    <w:rsid w:val="00DE54D8"/>
    <w:rsid w:val="00DE5517"/>
    <w:rsid w:val="00DE55DF"/>
    <w:rsid w:val="00DE56B5"/>
    <w:rsid w:val="00DE5733"/>
    <w:rsid w:val="00DE57BB"/>
    <w:rsid w:val="00DE5879"/>
    <w:rsid w:val="00DE5A77"/>
    <w:rsid w:val="00DE5A7C"/>
    <w:rsid w:val="00DE5AEE"/>
    <w:rsid w:val="00DE5C6D"/>
    <w:rsid w:val="00DE5C70"/>
    <w:rsid w:val="00DE5C91"/>
    <w:rsid w:val="00DE5CA1"/>
    <w:rsid w:val="00DE5CDE"/>
    <w:rsid w:val="00DE5DAB"/>
    <w:rsid w:val="00DE5FC4"/>
    <w:rsid w:val="00DE62A1"/>
    <w:rsid w:val="00DE63F3"/>
    <w:rsid w:val="00DE64C0"/>
    <w:rsid w:val="00DE6543"/>
    <w:rsid w:val="00DE65FE"/>
    <w:rsid w:val="00DE6608"/>
    <w:rsid w:val="00DE668D"/>
    <w:rsid w:val="00DE687B"/>
    <w:rsid w:val="00DE692A"/>
    <w:rsid w:val="00DE6D78"/>
    <w:rsid w:val="00DE6E82"/>
    <w:rsid w:val="00DE724E"/>
    <w:rsid w:val="00DE734F"/>
    <w:rsid w:val="00DE751D"/>
    <w:rsid w:val="00DE7657"/>
    <w:rsid w:val="00DE76EA"/>
    <w:rsid w:val="00DE77E9"/>
    <w:rsid w:val="00DE7BF5"/>
    <w:rsid w:val="00DE7C09"/>
    <w:rsid w:val="00DE7DC7"/>
    <w:rsid w:val="00DE7FD0"/>
    <w:rsid w:val="00DF00D2"/>
    <w:rsid w:val="00DF00F8"/>
    <w:rsid w:val="00DF0186"/>
    <w:rsid w:val="00DF01A0"/>
    <w:rsid w:val="00DF02E0"/>
    <w:rsid w:val="00DF0548"/>
    <w:rsid w:val="00DF0656"/>
    <w:rsid w:val="00DF0969"/>
    <w:rsid w:val="00DF0AD9"/>
    <w:rsid w:val="00DF0AFF"/>
    <w:rsid w:val="00DF0B3A"/>
    <w:rsid w:val="00DF0D56"/>
    <w:rsid w:val="00DF0DF3"/>
    <w:rsid w:val="00DF0E11"/>
    <w:rsid w:val="00DF0FC6"/>
    <w:rsid w:val="00DF1128"/>
    <w:rsid w:val="00DF1208"/>
    <w:rsid w:val="00DF1245"/>
    <w:rsid w:val="00DF13EF"/>
    <w:rsid w:val="00DF1497"/>
    <w:rsid w:val="00DF1653"/>
    <w:rsid w:val="00DF17EB"/>
    <w:rsid w:val="00DF1A01"/>
    <w:rsid w:val="00DF1A2E"/>
    <w:rsid w:val="00DF1C7D"/>
    <w:rsid w:val="00DF1D19"/>
    <w:rsid w:val="00DF1DB6"/>
    <w:rsid w:val="00DF1FA4"/>
    <w:rsid w:val="00DF215B"/>
    <w:rsid w:val="00DF21A9"/>
    <w:rsid w:val="00DF223E"/>
    <w:rsid w:val="00DF22AE"/>
    <w:rsid w:val="00DF22F9"/>
    <w:rsid w:val="00DF2359"/>
    <w:rsid w:val="00DF2380"/>
    <w:rsid w:val="00DF2452"/>
    <w:rsid w:val="00DF25A7"/>
    <w:rsid w:val="00DF25E3"/>
    <w:rsid w:val="00DF2601"/>
    <w:rsid w:val="00DF2611"/>
    <w:rsid w:val="00DF268E"/>
    <w:rsid w:val="00DF27EA"/>
    <w:rsid w:val="00DF2857"/>
    <w:rsid w:val="00DF2867"/>
    <w:rsid w:val="00DF2957"/>
    <w:rsid w:val="00DF2C17"/>
    <w:rsid w:val="00DF2CD9"/>
    <w:rsid w:val="00DF2D9C"/>
    <w:rsid w:val="00DF2E91"/>
    <w:rsid w:val="00DF2EF2"/>
    <w:rsid w:val="00DF2F91"/>
    <w:rsid w:val="00DF304A"/>
    <w:rsid w:val="00DF30AD"/>
    <w:rsid w:val="00DF3177"/>
    <w:rsid w:val="00DF3237"/>
    <w:rsid w:val="00DF3274"/>
    <w:rsid w:val="00DF32E1"/>
    <w:rsid w:val="00DF3331"/>
    <w:rsid w:val="00DF333E"/>
    <w:rsid w:val="00DF350A"/>
    <w:rsid w:val="00DF35B4"/>
    <w:rsid w:val="00DF36E0"/>
    <w:rsid w:val="00DF38C4"/>
    <w:rsid w:val="00DF3BFE"/>
    <w:rsid w:val="00DF3D0B"/>
    <w:rsid w:val="00DF3F72"/>
    <w:rsid w:val="00DF4059"/>
    <w:rsid w:val="00DF40E4"/>
    <w:rsid w:val="00DF40EA"/>
    <w:rsid w:val="00DF41C7"/>
    <w:rsid w:val="00DF42D8"/>
    <w:rsid w:val="00DF4430"/>
    <w:rsid w:val="00DF44CF"/>
    <w:rsid w:val="00DF44D1"/>
    <w:rsid w:val="00DF46BC"/>
    <w:rsid w:val="00DF46F6"/>
    <w:rsid w:val="00DF477D"/>
    <w:rsid w:val="00DF4796"/>
    <w:rsid w:val="00DF47E4"/>
    <w:rsid w:val="00DF485D"/>
    <w:rsid w:val="00DF49F8"/>
    <w:rsid w:val="00DF4B1A"/>
    <w:rsid w:val="00DF4BA1"/>
    <w:rsid w:val="00DF4BCB"/>
    <w:rsid w:val="00DF4FAD"/>
    <w:rsid w:val="00DF4FE4"/>
    <w:rsid w:val="00DF5108"/>
    <w:rsid w:val="00DF514A"/>
    <w:rsid w:val="00DF5242"/>
    <w:rsid w:val="00DF530F"/>
    <w:rsid w:val="00DF57E3"/>
    <w:rsid w:val="00DF591B"/>
    <w:rsid w:val="00DF59E7"/>
    <w:rsid w:val="00DF59F3"/>
    <w:rsid w:val="00DF5A28"/>
    <w:rsid w:val="00DF5ABF"/>
    <w:rsid w:val="00DF5B76"/>
    <w:rsid w:val="00DF5E41"/>
    <w:rsid w:val="00DF5EED"/>
    <w:rsid w:val="00DF5F40"/>
    <w:rsid w:val="00DF5F93"/>
    <w:rsid w:val="00DF5FE9"/>
    <w:rsid w:val="00DF6095"/>
    <w:rsid w:val="00DF60DA"/>
    <w:rsid w:val="00DF62B5"/>
    <w:rsid w:val="00DF62D1"/>
    <w:rsid w:val="00DF6323"/>
    <w:rsid w:val="00DF6475"/>
    <w:rsid w:val="00DF66FF"/>
    <w:rsid w:val="00DF685B"/>
    <w:rsid w:val="00DF68FA"/>
    <w:rsid w:val="00DF6A46"/>
    <w:rsid w:val="00DF6BF1"/>
    <w:rsid w:val="00DF6C62"/>
    <w:rsid w:val="00DF6FAA"/>
    <w:rsid w:val="00DF7379"/>
    <w:rsid w:val="00DF74E8"/>
    <w:rsid w:val="00DF750B"/>
    <w:rsid w:val="00DF7549"/>
    <w:rsid w:val="00DF7589"/>
    <w:rsid w:val="00DF7590"/>
    <w:rsid w:val="00DF7707"/>
    <w:rsid w:val="00DF789A"/>
    <w:rsid w:val="00DF7953"/>
    <w:rsid w:val="00DF7964"/>
    <w:rsid w:val="00DF79B8"/>
    <w:rsid w:val="00DF7AB6"/>
    <w:rsid w:val="00DF7BAF"/>
    <w:rsid w:val="00DF7C09"/>
    <w:rsid w:val="00DF7C30"/>
    <w:rsid w:val="00DF7C3B"/>
    <w:rsid w:val="00DF7C5C"/>
    <w:rsid w:val="00DF7CD0"/>
    <w:rsid w:val="00DF7DDF"/>
    <w:rsid w:val="00DF7E06"/>
    <w:rsid w:val="00DF7E37"/>
    <w:rsid w:val="00DF7FD4"/>
    <w:rsid w:val="00E0001E"/>
    <w:rsid w:val="00E00048"/>
    <w:rsid w:val="00E000B7"/>
    <w:rsid w:val="00E0018A"/>
    <w:rsid w:val="00E001B4"/>
    <w:rsid w:val="00E00214"/>
    <w:rsid w:val="00E002AA"/>
    <w:rsid w:val="00E003A8"/>
    <w:rsid w:val="00E00405"/>
    <w:rsid w:val="00E004A0"/>
    <w:rsid w:val="00E00573"/>
    <w:rsid w:val="00E006FF"/>
    <w:rsid w:val="00E00971"/>
    <w:rsid w:val="00E009FE"/>
    <w:rsid w:val="00E00A2B"/>
    <w:rsid w:val="00E00A2C"/>
    <w:rsid w:val="00E00D91"/>
    <w:rsid w:val="00E00D92"/>
    <w:rsid w:val="00E00F86"/>
    <w:rsid w:val="00E01051"/>
    <w:rsid w:val="00E013CF"/>
    <w:rsid w:val="00E01461"/>
    <w:rsid w:val="00E017A2"/>
    <w:rsid w:val="00E019E9"/>
    <w:rsid w:val="00E01A34"/>
    <w:rsid w:val="00E01A9E"/>
    <w:rsid w:val="00E01C0C"/>
    <w:rsid w:val="00E01CF8"/>
    <w:rsid w:val="00E01D08"/>
    <w:rsid w:val="00E01F00"/>
    <w:rsid w:val="00E01F20"/>
    <w:rsid w:val="00E0215D"/>
    <w:rsid w:val="00E02483"/>
    <w:rsid w:val="00E025E9"/>
    <w:rsid w:val="00E025FA"/>
    <w:rsid w:val="00E026A1"/>
    <w:rsid w:val="00E027DE"/>
    <w:rsid w:val="00E028FC"/>
    <w:rsid w:val="00E02BB4"/>
    <w:rsid w:val="00E02E31"/>
    <w:rsid w:val="00E02E36"/>
    <w:rsid w:val="00E02E8A"/>
    <w:rsid w:val="00E02F6D"/>
    <w:rsid w:val="00E030BE"/>
    <w:rsid w:val="00E0313B"/>
    <w:rsid w:val="00E03224"/>
    <w:rsid w:val="00E0326C"/>
    <w:rsid w:val="00E032FA"/>
    <w:rsid w:val="00E033C1"/>
    <w:rsid w:val="00E03463"/>
    <w:rsid w:val="00E0347E"/>
    <w:rsid w:val="00E034D1"/>
    <w:rsid w:val="00E0367A"/>
    <w:rsid w:val="00E0367B"/>
    <w:rsid w:val="00E03693"/>
    <w:rsid w:val="00E0381F"/>
    <w:rsid w:val="00E03826"/>
    <w:rsid w:val="00E03857"/>
    <w:rsid w:val="00E03894"/>
    <w:rsid w:val="00E03924"/>
    <w:rsid w:val="00E03B4B"/>
    <w:rsid w:val="00E03C39"/>
    <w:rsid w:val="00E03D27"/>
    <w:rsid w:val="00E03D62"/>
    <w:rsid w:val="00E03F78"/>
    <w:rsid w:val="00E03F86"/>
    <w:rsid w:val="00E04073"/>
    <w:rsid w:val="00E041B1"/>
    <w:rsid w:val="00E0424D"/>
    <w:rsid w:val="00E0436D"/>
    <w:rsid w:val="00E043D6"/>
    <w:rsid w:val="00E04445"/>
    <w:rsid w:val="00E04461"/>
    <w:rsid w:val="00E0454C"/>
    <w:rsid w:val="00E04615"/>
    <w:rsid w:val="00E04764"/>
    <w:rsid w:val="00E04BA4"/>
    <w:rsid w:val="00E04CFC"/>
    <w:rsid w:val="00E04DE3"/>
    <w:rsid w:val="00E04F77"/>
    <w:rsid w:val="00E050B8"/>
    <w:rsid w:val="00E050F9"/>
    <w:rsid w:val="00E05233"/>
    <w:rsid w:val="00E0526A"/>
    <w:rsid w:val="00E05378"/>
    <w:rsid w:val="00E053C5"/>
    <w:rsid w:val="00E053DA"/>
    <w:rsid w:val="00E05429"/>
    <w:rsid w:val="00E05485"/>
    <w:rsid w:val="00E054E3"/>
    <w:rsid w:val="00E055ED"/>
    <w:rsid w:val="00E056EB"/>
    <w:rsid w:val="00E05859"/>
    <w:rsid w:val="00E05AF2"/>
    <w:rsid w:val="00E0609B"/>
    <w:rsid w:val="00E06242"/>
    <w:rsid w:val="00E06244"/>
    <w:rsid w:val="00E0627E"/>
    <w:rsid w:val="00E0633B"/>
    <w:rsid w:val="00E06430"/>
    <w:rsid w:val="00E0657D"/>
    <w:rsid w:val="00E065E0"/>
    <w:rsid w:val="00E0665A"/>
    <w:rsid w:val="00E0688A"/>
    <w:rsid w:val="00E069A5"/>
    <w:rsid w:val="00E06BD5"/>
    <w:rsid w:val="00E06D42"/>
    <w:rsid w:val="00E06D9B"/>
    <w:rsid w:val="00E06E48"/>
    <w:rsid w:val="00E06E86"/>
    <w:rsid w:val="00E06EB3"/>
    <w:rsid w:val="00E06F30"/>
    <w:rsid w:val="00E06F6E"/>
    <w:rsid w:val="00E06F73"/>
    <w:rsid w:val="00E073D0"/>
    <w:rsid w:val="00E0748A"/>
    <w:rsid w:val="00E074DD"/>
    <w:rsid w:val="00E075AB"/>
    <w:rsid w:val="00E078B9"/>
    <w:rsid w:val="00E078F4"/>
    <w:rsid w:val="00E079E4"/>
    <w:rsid w:val="00E079E5"/>
    <w:rsid w:val="00E07AAB"/>
    <w:rsid w:val="00E07BE3"/>
    <w:rsid w:val="00E07E22"/>
    <w:rsid w:val="00E07F2F"/>
    <w:rsid w:val="00E10066"/>
    <w:rsid w:val="00E100AB"/>
    <w:rsid w:val="00E10146"/>
    <w:rsid w:val="00E102E2"/>
    <w:rsid w:val="00E10395"/>
    <w:rsid w:val="00E103AD"/>
    <w:rsid w:val="00E104C8"/>
    <w:rsid w:val="00E107EC"/>
    <w:rsid w:val="00E108D6"/>
    <w:rsid w:val="00E1094A"/>
    <w:rsid w:val="00E1096A"/>
    <w:rsid w:val="00E109C6"/>
    <w:rsid w:val="00E10A04"/>
    <w:rsid w:val="00E10B77"/>
    <w:rsid w:val="00E10C46"/>
    <w:rsid w:val="00E10CC5"/>
    <w:rsid w:val="00E10CDD"/>
    <w:rsid w:val="00E10EA3"/>
    <w:rsid w:val="00E10FE5"/>
    <w:rsid w:val="00E1102C"/>
    <w:rsid w:val="00E11173"/>
    <w:rsid w:val="00E11178"/>
    <w:rsid w:val="00E11231"/>
    <w:rsid w:val="00E11328"/>
    <w:rsid w:val="00E1132F"/>
    <w:rsid w:val="00E113AA"/>
    <w:rsid w:val="00E11413"/>
    <w:rsid w:val="00E115FA"/>
    <w:rsid w:val="00E11627"/>
    <w:rsid w:val="00E116B4"/>
    <w:rsid w:val="00E1188A"/>
    <w:rsid w:val="00E118E2"/>
    <w:rsid w:val="00E11A2E"/>
    <w:rsid w:val="00E11B2A"/>
    <w:rsid w:val="00E11D04"/>
    <w:rsid w:val="00E11E11"/>
    <w:rsid w:val="00E11E6D"/>
    <w:rsid w:val="00E11F8D"/>
    <w:rsid w:val="00E1202B"/>
    <w:rsid w:val="00E12085"/>
    <w:rsid w:val="00E12232"/>
    <w:rsid w:val="00E12385"/>
    <w:rsid w:val="00E1248C"/>
    <w:rsid w:val="00E124EB"/>
    <w:rsid w:val="00E1251E"/>
    <w:rsid w:val="00E128D3"/>
    <w:rsid w:val="00E12B19"/>
    <w:rsid w:val="00E12BF0"/>
    <w:rsid w:val="00E12C2D"/>
    <w:rsid w:val="00E12C55"/>
    <w:rsid w:val="00E12DFF"/>
    <w:rsid w:val="00E12F0B"/>
    <w:rsid w:val="00E13181"/>
    <w:rsid w:val="00E13189"/>
    <w:rsid w:val="00E13238"/>
    <w:rsid w:val="00E13250"/>
    <w:rsid w:val="00E13423"/>
    <w:rsid w:val="00E13688"/>
    <w:rsid w:val="00E1369F"/>
    <w:rsid w:val="00E136A9"/>
    <w:rsid w:val="00E1372A"/>
    <w:rsid w:val="00E137DC"/>
    <w:rsid w:val="00E13856"/>
    <w:rsid w:val="00E139AF"/>
    <w:rsid w:val="00E13A57"/>
    <w:rsid w:val="00E13CD5"/>
    <w:rsid w:val="00E13CFC"/>
    <w:rsid w:val="00E13D68"/>
    <w:rsid w:val="00E13E6A"/>
    <w:rsid w:val="00E13ECE"/>
    <w:rsid w:val="00E140AD"/>
    <w:rsid w:val="00E140CC"/>
    <w:rsid w:val="00E143D9"/>
    <w:rsid w:val="00E14462"/>
    <w:rsid w:val="00E145ED"/>
    <w:rsid w:val="00E14685"/>
    <w:rsid w:val="00E1471F"/>
    <w:rsid w:val="00E1472F"/>
    <w:rsid w:val="00E148CC"/>
    <w:rsid w:val="00E149F6"/>
    <w:rsid w:val="00E14BEE"/>
    <w:rsid w:val="00E14C09"/>
    <w:rsid w:val="00E14D47"/>
    <w:rsid w:val="00E14E2D"/>
    <w:rsid w:val="00E14E7E"/>
    <w:rsid w:val="00E14F4E"/>
    <w:rsid w:val="00E15013"/>
    <w:rsid w:val="00E151E3"/>
    <w:rsid w:val="00E15244"/>
    <w:rsid w:val="00E15976"/>
    <w:rsid w:val="00E159F7"/>
    <w:rsid w:val="00E15A4B"/>
    <w:rsid w:val="00E15BE2"/>
    <w:rsid w:val="00E15D95"/>
    <w:rsid w:val="00E15E29"/>
    <w:rsid w:val="00E16050"/>
    <w:rsid w:val="00E160D1"/>
    <w:rsid w:val="00E16150"/>
    <w:rsid w:val="00E16297"/>
    <w:rsid w:val="00E16359"/>
    <w:rsid w:val="00E163D3"/>
    <w:rsid w:val="00E1660E"/>
    <w:rsid w:val="00E167AF"/>
    <w:rsid w:val="00E167F7"/>
    <w:rsid w:val="00E169CC"/>
    <w:rsid w:val="00E16ACD"/>
    <w:rsid w:val="00E16B24"/>
    <w:rsid w:val="00E16B66"/>
    <w:rsid w:val="00E16ED3"/>
    <w:rsid w:val="00E16EE2"/>
    <w:rsid w:val="00E16F05"/>
    <w:rsid w:val="00E170F2"/>
    <w:rsid w:val="00E171C1"/>
    <w:rsid w:val="00E171CC"/>
    <w:rsid w:val="00E171F8"/>
    <w:rsid w:val="00E1734B"/>
    <w:rsid w:val="00E17408"/>
    <w:rsid w:val="00E17537"/>
    <w:rsid w:val="00E17613"/>
    <w:rsid w:val="00E17697"/>
    <w:rsid w:val="00E178EE"/>
    <w:rsid w:val="00E17A08"/>
    <w:rsid w:val="00E17A21"/>
    <w:rsid w:val="00E17A44"/>
    <w:rsid w:val="00E17B01"/>
    <w:rsid w:val="00E17C1E"/>
    <w:rsid w:val="00E17C42"/>
    <w:rsid w:val="00E17E1D"/>
    <w:rsid w:val="00E17E76"/>
    <w:rsid w:val="00E2000A"/>
    <w:rsid w:val="00E2028A"/>
    <w:rsid w:val="00E20567"/>
    <w:rsid w:val="00E205D4"/>
    <w:rsid w:val="00E206EA"/>
    <w:rsid w:val="00E20A97"/>
    <w:rsid w:val="00E20AE8"/>
    <w:rsid w:val="00E20B15"/>
    <w:rsid w:val="00E20B25"/>
    <w:rsid w:val="00E20B55"/>
    <w:rsid w:val="00E20BE5"/>
    <w:rsid w:val="00E20C36"/>
    <w:rsid w:val="00E20D08"/>
    <w:rsid w:val="00E20E17"/>
    <w:rsid w:val="00E210BE"/>
    <w:rsid w:val="00E2110F"/>
    <w:rsid w:val="00E211C2"/>
    <w:rsid w:val="00E212BA"/>
    <w:rsid w:val="00E2131F"/>
    <w:rsid w:val="00E214FD"/>
    <w:rsid w:val="00E21595"/>
    <w:rsid w:val="00E2169E"/>
    <w:rsid w:val="00E21793"/>
    <w:rsid w:val="00E2186B"/>
    <w:rsid w:val="00E21942"/>
    <w:rsid w:val="00E21AC9"/>
    <w:rsid w:val="00E21AD4"/>
    <w:rsid w:val="00E21B4A"/>
    <w:rsid w:val="00E21C61"/>
    <w:rsid w:val="00E21CCC"/>
    <w:rsid w:val="00E21E2D"/>
    <w:rsid w:val="00E21F78"/>
    <w:rsid w:val="00E22178"/>
    <w:rsid w:val="00E221C0"/>
    <w:rsid w:val="00E22293"/>
    <w:rsid w:val="00E223A1"/>
    <w:rsid w:val="00E223B4"/>
    <w:rsid w:val="00E22523"/>
    <w:rsid w:val="00E22703"/>
    <w:rsid w:val="00E22851"/>
    <w:rsid w:val="00E2286E"/>
    <w:rsid w:val="00E22A04"/>
    <w:rsid w:val="00E22B10"/>
    <w:rsid w:val="00E22B6C"/>
    <w:rsid w:val="00E22B70"/>
    <w:rsid w:val="00E22DE6"/>
    <w:rsid w:val="00E22E26"/>
    <w:rsid w:val="00E22E54"/>
    <w:rsid w:val="00E22EA8"/>
    <w:rsid w:val="00E22EBB"/>
    <w:rsid w:val="00E22F7C"/>
    <w:rsid w:val="00E23136"/>
    <w:rsid w:val="00E23154"/>
    <w:rsid w:val="00E231E8"/>
    <w:rsid w:val="00E236D7"/>
    <w:rsid w:val="00E23AA7"/>
    <w:rsid w:val="00E23ADD"/>
    <w:rsid w:val="00E23AF2"/>
    <w:rsid w:val="00E23B11"/>
    <w:rsid w:val="00E23B27"/>
    <w:rsid w:val="00E23C02"/>
    <w:rsid w:val="00E23CD3"/>
    <w:rsid w:val="00E2404A"/>
    <w:rsid w:val="00E24074"/>
    <w:rsid w:val="00E24092"/>
    <w:rsid w:val="00E240F5"/>
    <w:rsid w:val="00E2410E"/>
    <w:rsid w:val="00E2417A"/>
    <w:rsid w:val="00E241DD"/>
    <w:rsid w:val="00E241FC"/>
    <w:rsid w:val="00E2426E"/>
    <w:rsid w:val="00E242F6"/>
    <w:rsid w:val="00E243C9"/>
    <w:rsid w:val="00E243E2"/>
    <w:rsid w:val="00E2444D"/>
    <w:rsid w:val="00E244D6"/>
    <w:rsid w:val="00E24579"/>
    <w:rsid w:val="00E245F5"/>
    <w:rsid w:val="00E2466B"/>
    <w:rsid w:val="00E24756"/>
    <w:rsid w:val="00E24814"/>
    <w:rsid w:val="00E248FD"/>
    <w:rsid w:val="00E24A5F"/>
    <w:rsid w:val="00E24BFA"/>
    <w:rsid w:val="00E24CA6"/>
    <w:rsid w:val="00E24D5A"/>
    <w:rsid w:val="00E24E57"/>
    <w:rsid w:val="00E24F73"/>
    <w:rsid w:val="00E2501D"/>
    <w:rsid w:val="00E25126"/>
    <w:rsid w:val="00E25176"/>
    <w:rsid w:val="00E2520C"/>
    <w:rsid w:val="00E25381"/>
    <w:rsid w:val="00E254C8"/>
    <w:rsid w:val="00E2559D"/>
    <w:rsid w:val="00E256A4"/>
    <w:rsid w:val="00E25729"/>
    <w:rsid w:val="00E25753"/>
    <w:rsid w:val="00E25778"/>
    <w:rsid w:val="00E257DC"/>
    <w:rsid w:val="00E25903"/>
    <w:rsid w:val="00E2595F"/>
    <w:rsid w:val="00E25A22"/>
    <w:rsid w:val="00E25A49"/>
    <w:rsid w:val="00E25D3B"/>
    <w:rsid w:val="00E25D61"/>
    <w:rsid w:val="00E25DFA"/>
    <w:rsid w:val="00E25E0A"/>
    <w:rsid w:val="00E25E38"/>
    <w:rsid w:val="00E25F81"/>
    <w:rsid w:val="00E26308"/>
    <w:rsid w:val="00E26591"/>
    <w:rsid w:val="00E26625"/>
    <w:rsid w:val="00E26706"/>
    <w:rsid w:val="00E26880"/>
    <w:rsid w:val="00E268BD"/>
    <w:rsid w:val="00E269EB"/>
    <w:rsid w:val="00E26A05"/>
    <w:rsid w:val="00E26ABF"/>
    <w:rsid w:val="00E26B7C"/>
    <w:rsid w:val="00E26D74"/>
    <w:rsid w:val="00E26E14"/>
    <w:rsid w:val="00E26E4E"/>
    <w:rsid w:val="00E26EC5"/>
    <w:rsid w:val="00E2705F"/>
    <w:rsid w:val="00E2707E"/>
    <w:rsid w:val="00E2714B"/>
    <w:rsid w:val="00E271F1"/>
    <w:rsid w:val="00E27270"/>
    <w:rsid w:val="00E27297"/>
    <w:rsid w:val="00E272DA"/>
    <w:rsid w:val="00E27380"/>
    <w:rsid w:val="00E27453"/>
    <w:rsid w:val="00E274F9"/>
    <w:rsid w:val="00E2796A"/>
    <w:rsid w:val="00E279A8"/>
    <w:rsid w:val="00E27B1A"/>
    <w:rsid w:val="00E27B7B"/>
    <w:rsid w:val="00E27B86"/>
    <w:rsid w:val="00E27C14"/>
    <w:rsid w:val="00E27C1B"/>
    <w:rsid w:val="00E27DB7"/>
    <w:rsid w:val="00E30115"/>
    <w:rsid w:val="00E301B9"/>
    <w:rsid w:val="00E301EC"/>
    <w:rsid w:val="00E304EB"/>
    <w:rsid w:val="00E3058A"/>
    <w:rsid w:val="00E30663"/>
    <w:rsid w:val="00E306CE"/>
    <w:rsid w:val="00E3071A"/>
    <w:rsid w:val="00E30763"/>
    <w:rsid w:val="00E30770"/>
    <w:rsid w:val="00E307E1"/>
    <w:rsid w:val="00E30979"/>
    <w:rsid w:val="00E30B16"/>
    <w:rsid w:val="00E30B73"/>
    <w:rsid w:val="00E30E4D"/>
    <w:rsid w:val="00E30FCF"/>
    <w:rsid w:val="00E3163E"/>
    <w:rsid w:val="00E31669"/>
    <w:rsid w:val="00E31874"/>
    <w:rsid w:val="00E31C4B"/>
    <w:rsid w:val="00E31C87"/>
    <w:rsid w:val="00E31C92"/>
    <w:rsid w:val="00E31CF3"/>
    <w:rsid w:val="00E31D74"/>
    <w:rsid w:val="00E31D8F"/>
    <w:rsid w:val="00E31DDE"/>
    <w:rsid w:val="00E31EBA"/>
    <w:rsid w:val="00E31F79"/>
    <w:rsid w:val="00E31FEA"/>
    <w:rsid w:val="00E32160"/>
    <w:rsid w:val="00E3218C"/>
    <w:rsid w:val="00E322BE"/>
    <w:rsid w:val="00E32607"/>
    <w:rsid w:val="00E32797"/>
    <w:rsid w:val="00E32AA7"/>
    <w:rsid w:val="00E32BB4"/>
    <w:rsid w:val="00E32C9C"/>
    <w:rsid w:val="00E32CCD"/>
    <w:rsid w:val="00E32FA0"/>
    <w:rsid w:val="00E3302F"/>
    <w:rsid w:val="00E3306B"/>
    <w:rsid w:val="00E330C1"/>
    <w:rsid w:val="00E330D1"/>
    <w:rsid w:val="00E33238"/>
    <w:rsid w:val="00E333C1"/>
    <w:rsid w:val="00E3358D"/>
    <w:rsid w:val="00E33593"/>
    <w:rsid w:val="00E3368F"/>
    <w:rsid w:val="00E33697"/>
    <w:rsid w:val="00E336BE"/>
    <w:rsid w:val="00E33858"/>
    <w:rsid w:val="00E3390C"/>
    <w:rsid w:val="00E33989"/>
    <w:rsid w:val="00E33A78"/>
    <w:rsid w:val="00E33D83"/>
    <w:rsid w:val="00E33DF3"/>
    <w:rsid w:val="00E33E48"/>
    <w:rsid w:val="00E33E79"/>
    <w:rsid w:val="00E34446"/>
    <w:rsid w:val="00E344FE"/>
    <w:rsid w:val="00E345F6"/>
    <w:rsid w:val="00E3463D"/>
    <w:rsid w:val="00E346D5"/>
    <w:rsid w:val="00E34778"/>
    <w:rsid w:val="00E347DE"/>
    <w:rsid w:val="00E348A5"/>
    <w:rsid w:val="00E34995"/>
    <w:rsid w:val="00E34B71"/>
    <w:rsid w:val="00E34E8A"/>
    <w:rsid w:val="00E34EAE"/>
    <w:rsid w:val="00E34F33"/>
    <w:rsid w:val="00E34F7E"/>
    <w:rsid w:val="00E3523E"/>
    <w:rsid w:val="00E3533D"/>
    <w:rsid w:val="00E35366"/>
    <w:rsid w:val="00E354E1"/>
    <w:rsid w:val="00E35512"/>
    <w:rsid w:val="00E3566B"/>
    <w:rsid w:val="00E357D8"/>
    <w:rsid w:val="00E358B0"/>
    <w:rsid w:val="00E35956"/>
    <w:rsid w:val="00E35C5F"/>
    <w:rsid w:val="00E35C64"/>
    <w:rsid w:val="00E36034"/>
    <w:rsid w:val="00E360F9"/>
    <w:rsid w:val="00E361ED"/>
    <w:rsid w:val="00E36234"/>
    <w:rsid w:val="00E362E7"/>
    <w:rsid w:val="00E3638F"/>
    <w:rsid w:val="00E36428"/>
    <w:rsid w:val="00E3648B"/>
    <w:rsid w:val="00E36548"/>
    <w:rsid w:val="00E36733"/>
    <w:rsid w:val="00E367E3"/>
    <w:rsid w:val="00E3687A"/>
    <w:rsid w:val="00E36B71"/>
    <w:rsid w:val="00E36CBB"/>
    <w:rsid w:val="00E36D2A"/>
    <w:rsid w:val="00E36D34"/>
    <w:rsid w:val="00E36D83"/>
    <w:rsid w:val="00E36D8A"/>
    <w:rsid w:val="00E36D9F"/>
    <w:rsid w:val="00E36E86"/>
    <w:rsid w:val="00E370CA"/>
    <w:rsid w:val="00E370DE"/>
    <w:rsid w:val="00E37149"/>
    <w:rsid w:val="00E37491"/>
    <w:rsid w:val="00E3749F"/>
    <w:rsid w:val="00E375BC"/>
    <w:rsid w:val="00E375E3"/>
    <w:rsid w:val="00E37845"/>
    <w:rsid w:val="00E378D4"/>
    <w:rsid w:val="00E37955"/>
    <w:rsid w:val="00E37A74"/>
    <w:rsid w:val="00E37BDA"/>
    <w:rsid w:val="00E37FAE"/>
    <w:rsid w:val="00E37FE1"/>
    <w:rsid w:val="00E4008C"/>
    <w:rsid w:val="00E4026F"/>
    <w:rsid w:val="00E40364"/>
    <w:rsid w:val="00E4039A"/>
    <w:rsid w:val="00E40425"/>
    <w:rsid w:val="00E4059E"/>
    <w:rsid w:val="00E4063D"/>
    <w:rsid w:val="00E407C5"/>
    <w:rsid w:val="00E40846"/>
    <w:rsid w:val="00E409FF"/>
    <w:rsid w:val="00E40A9B"/>
    <w:rsid w:val="00E40AD9"/>
    <w:rsid w:val="00E40C1A"/>
    <w:rsid w:val="00E40EC9"/>
    <w:rsid w:val="00E40EDC"/>
    <w:rsid w:val="00E4101E"/>
    <w:rsid w:val="00E41048"/>
    <w:rsid w:val="00E410BF"/>
    <w:rsid w:val="00E411F9"/>
    <w:rsid w:val="00E41265"/>
    <w:rsid w:val="00E412C1"/>
    <w:rsid w:val="00E412FC"/>
    <w:rsid w:val="00E414DF"/>
    <w:rsid w:val="00E41644"/>
    <w:rsid w:val="00E4174D"/>
    <w:rsid w:val="00E4193C"/>
    <w:rsid w:val="00E419DB"/>
    <w:rsid w:val="00E41BAE"/>
    <w:rsid w:val="00E41CBE"/>
    <w:rsid w:val="00E41D10"/>
    <w:rsid w:val="00E41D35"/>
    <w:rsid w:val="00E41F04"/>
    <w:rsid w:val="00E41FAE"/>
    <w:rsid w:val="00E4203F"/>
    <w:rsid w:val="00E42107"/>
    <w:rsid w:val="00E421D0"/>
    <w:rsid w:val="00E422FE"/>
    <w:rsid w:val="00E4255D"/>
    <w:rsid w:val="00E42682"/>
    <w:rsid w:val="00E4271A"/>
    <w:rsid w:val="00E4275C"/>
    <w:rsid w:val="00E4288A"/>
    <w:rsid w:val="00E429EA"/>
    <w:rsid w:val="00E429EB"/>
    <w:rsid w:val="00E42A1C"/>
    <w:rsid w:val="00E42B84"/>
    <w:rsid w:val="00E42BE7"/>
    <w:rsid w:val="00E42C90"/>
    <w:rsid w:val="00E43168"/>
    <w:rsid w:val="00E43184"/>
    <w:rsid w:val="00E4327B"/>
    <w:rsid w:val="00E4330B"/>
    <w:rsid w:val="00E43511"/>
    <w:rsid w:val="00E43561"/>
    <w:rsid w:val="00E4365E"/>
    <w:rsid w:val="00E43696"/>
    <w:rsid w:val="00E43829"/>
    <w:rsid w:val="00E43896"/>
    <w:rsid w:val="00E43B83"/>
    <w:rsid w:val="00E43BC1"/>
    <w:rsid w:val="00E43D40"/>
    <w:rsid w:val="00E43E25"/>
    <w:rsid w:val="00E43E3B"/>
    <w:rsid w:val="00E43EAD"/>
    <w:rsid w:val="00E43F1F"/>
    <w:rsid w:val="00E440AA"/>
    <w:rsid w:val="00E44146"/>
    <w:rsid w:val="00E44329"/>
    <w:rsid w:val="00E443B5"/>
    <w:rsid w:val="00E444CB"/>
    <w:rsid w:val="00E44575"/>
    <w:rsid w:val="00E445EC"/>
    <w:rsid w:val="00E44741"/>
    <w:rsid w:val="00E447BA"/>
    <w:rsid w:val="00E4489D"/>
    <w:rsid w:val="00E4490B"/>
    <w:rsid w:val="00E44914"/>
    <w:rsid w:val="00E4492C"/>
    <w:rsid w:val="00E44978"/>
    <w:rsid w:val="00E449E2"/>
    <w:rsid w:val="00E44A16"/>
    <w:rsid w:val="00E44B33"/>
    <w:rsid w:val="00E44C02"/>
    <w:rsid w:val="00E44C07"/>
    <w:rsid w:val="00E44C1F"/>
    <w:rsid w:val="00E44C94"/>
    <w:rsid w:val="00E44CA9"/>
    <w:rsid w:val="00E44E62"/>
    <w:rsid w:val="00E44E8D"/>
    <w:rsid w:val="00E44EF8"/>
    <w:rsid w:val="00E44FB6"/>
    <w:rsid w:val="00E45047"/>
    <w:rsid w:val="00E450CD"/>
    <w:rsid w:val="00E4515B"/>
    <w:rsid w:val="00E4531B"/>
    <w:rsid w:val="00E45336"/>
    <w:rsid w:val="00E454BD"/>
    <w:rsid w:val="00E454DB"/>
    <w:rsid w:val="00E45527"/>
    <w:rsid w:val="00E45542"/>
    <w:rsid w:val="00E456E1"/>
    <w:rsid w:val="00E4589C"/>
    <w:rsid w:val="00E458D3"/>
    <w:rsid w:val="00E45938"/>
    <w:rsid w:val="00E45A54"/>
    <w:rsid w:val="00E45AB2"/>
    <w:rsid w:val="00E45AC7"/>
    <w:rsid w:val="00E45B1C"/>
    <w:rsid w:val="00E45E56"/>
    <w:rsid w:val="00E45F7E"/>
    <w:rsid w:val="00E46101"/>
    <w:rsid w:val="00E46240"/>
    <w:rsid w:val="00E4637F"/>
    <w:rsid w:val="00E463CE"/>
    <w:rsid w:val="00E4640E"/>
    <w:rsid w:val="00E4641B"/>
    <w:rsid w:val="00E464EC"/>
    <w:rsid w:val="00E466CE"/>
    <w:rsid w:val="00E46A37"/>
    <w:rsid w:val="00E46C52"/>
    <w:rsid w:val="00E46CA6"/>
    <w:rsid w:val="00E46D9E"/>
    <w:rsid w:val="00E46DD6"/>
    <w:rsid w:val="00E46E83"/>
    <w:rsid w:val="00E46F30"/>
    <w:rsid w:val="00E46F74"/>
    <w:rsid w:val="00E4709D"/>
    <w:rsid w:val="00E470D0"/>
    <w:rsid w:val="00E472F7"/>
    <w:rsid w:val="00E473C0"/>
    <w:rsid w:val="00E4754A"/>
    <w:rsid w:val="00E478C8"/>
    <w:rsid w:val="00E478C9"/>
    <w:rsid w:val="00E479E5"/>
    <w:rsid w:val="00E47AD1"/>
    <w:rsid w:val="00E47C58"/>
    <w:rsid w:val="00E47CBF"/>
    <w:rsid w:val="00E47D91"/>
    <w:rsid w:val="00E47F2F"/>
    <w:rsid w:val="00E47FE7"/>
    <w:rsid w:val="00E47FF4"/>
    <w:rsid w:val="00E5006B"/>
    <w:rsid w:val="00E50215"/>
    <w:rsid w:val="00E5029C"/>
    <w:rsid w:val="00E50377"/>
    <w:rsid w:val="00E5042B"/>
    <w:rsid w:val="00E50684"/>
    <w:rsid w:val="00E506FD"/>
    <w:rsid w:val="00E5097C"/>
    <w:rsid w:val="00E50D0E"/>
    <w:rsid w:val="00E50FAF"/>
    <w:rsid w:val="00E510F5"/>
    <w:rsid w:val="00E51138"/>
    <w:rsid w:val="00E51175"/>
    <w:rsid w:val="00E51272"/>
    <w:rsid w:val="00E5135F"/>
    <w:rsid w:val="00E51504"/>
    <w:rsid w:val="00E5155C"/>
    <w:rsid w:val="00E51582"/>
    <w:rsid w:val="00E515B4"/>
    <w:rsid w:val="00E516B8"/>
    <w:rsid w:val="00E51A5D"/>
    <w:rsid w:val="00E51D32"/>
    <w:rsid w:val="00E51E59"/>
    <w:rsid w:val="00E520F8"/>
    <w:rsid w:val="00E52632"/>
    <w:rsid w:val="00E5274E"/>
    <w:rsid w:val="00E527F5"/>
    <w:rsid w:val="00E52B26"/>
    <w:rsid w:val="00E52CAE"/>
    <w:rsid w:val="00E52DC6"/>
    <w:rsid w:val="00E52EED"/>
    <w:rsid w:val="00E53124"/>
    <w:rsid w:val="00E53307"/>
    <w:rsid w:val="00E5339E"/>
    <w:rsid w:val="00E5343C"/>
    <w:rsid w:val="00E534EE"/>
    <w:rsid w:val="00E53561"/>
    <w:rsid w:val="00E535CD"/>
    <w:rsid w:val="00E53620"/>
    <w:rsid w:val="00E536C1"/>
    <w:rsid w:val="00E5374E"/>
    <w:rsid w:val="00E53769"/>
    <w:rsid w:val="00E53C68"/>
    <w:rsid w:val="00E53C87"/>
    <w:rsid w:val="00E53E3B"/>
    <w:rsid w:val="00E54009"/>
    <w:rsid w:val="00E5420C"/>
    <w:rsid w:val="00E542B5"/>
    <w:rsid w:val="00E544FE"/>
    <w:rsid w:val="00E54696"/>
    <w:rsid w:val="00E547D3"/>
    <w:rsid w:val="00E547E3"/>
    <w:rsid w:val="00E54921"/>
    <w:rsid w:val="00E5495F"/>
    <w:rsid w:val="00E549E5"/>
    <w:rsid w:val="00E54AA4"/>
    <w:rsid w:val="00E54B37"/>
    <w:rsid w:val="00E54E70"/>
    <w:rsid w:val="00E54FA4"/>
    <w:rsid w:val="00E54FC1"/>
    <w:rsid w:val="00E5511A"/>
    <w:rsid w:val="00E551B8"/>
    <w:rsid w:val="00E5527E"/>
    <w:rsid w:val="00E55288"/>
    <w:rsid w:val="00E552CA"/>
    <w:rsid w:val="00E5530B"/>
    <w:rsid w:val="00E55316"/>
    <w:rsid w:val="00E55350"/>
    <w:rsid w:val="00E55366"/>
    <w:rsid w:val="00E554B0"/>
    <w:rsid w:val="00E5575C"/>
    <w:rsid w:val="00E558EC"/>
    <w:rsid w:val="00E55CEA"/>
    <w:rsid w:val="00E55D16"/>
    <w:rsid w:val="00E55E1F"/>
    <w:rsid w:val="00E55F75"/>
    <w:rsid w:val="00E5605C"/>
    <w:rsid w:val="00E561EE"/>
    <w:rsid w:val="00E5620F"/>
    <w:rsid w:val="00E5626B"/>
    <w:rsid w:val="00E56384"/>
    <w:rsid w:val="00E5648E"/>
    <w:rsid w:val="00E566C8"/>
    <w:rsid w:val="00E568E0"/>
    <w:rsid w:val="00E56ABA"/>
    <w:rsid w:val="00E56C36"/>
    <w:rsid w:val="00E56DB6"/>
    <w:rsid w:val="00E56DCA"/>
    <w:rsid w:val="00E56E03"/>
    <w:rsid w:val="00E56F3D"/>
    <w:rsid w:val="00E56F90"/>
    <w:rsid w:val="00E57011"/>
    <w:rsid w:val="00E57152"/>
    <w:rsid w:val="00E57207"/>
    <w:rsid w:val="00E572A6"/>
    <w:rsid w:val="00E5748F"/>
    <w:rsid w:val="00E57529"/>
    <w:rsid w:val="00E57B3A"/>
    <w:rsid w:val="00E57B94"/>
    <w:rsid w:val="00E57CDE"/>
    <w:rsid w:val="00E57E39"/>
    <w:rsid w:val="00E57EC7"/>
    <w:rsid w:val="00E57F27"/>
    <w:rsid w:val="00E57F4B"/>
    <w:rsid w:val="00E57FFD"/>
    <w:rsid w:val="00E60088"/>
    <w:rsid w:val="00E604EC"/>
    <w:rsid w:val="00E60503"/>
    <w:rsid w:val="00E60622"/>
    <w:rsid w:val="00E60639"/>
    <w:rsid w:val="00E606F7"/>
    <w:rsid w:val="00E60717"/>
    <w:rsid w:val="00E607EB"/>
    <w:rsid w:val="00E60893"/>
    <w:rsid w:val="00E609C4"/>
    <w:rsid w:val="00E60D82"/>
    <w:rsid w:val="00E60DF2"/>
    <w:rsid w:val="00E60DFE"/>
    <w:rsid w:val="00E60E8D"/>
    <w:rsid w:val="00E60F02"/>
    <w:rsid w:val="00E60F34"/>
    <w:rsid w:val="00E60FC3"/>
    <w:rsid w:val="00E610E0"/>
    <w:rsid w:val="00E6123E"/>
    <w:rsid w:val="00E61351"/>
    <w:rsid w:val="00E61400"/>
    <w:rsid w:val="00E61558"/>
    <w:rsid w:val="00E6175A"/>
    <w:rsid w:val="00E61983"/>
    <w:rsid w:val="00E61B1B"/>
    <w:rsid w:val="00E61D22"/>
    <w:rsid w:val="00E61DF7"/>
    <w:rsid w:val="00E61F70"/>
    <w:rsid w:val="00E62047"/>
    <w:rsid w:val="00E62297"/>
    <w:rsid w:val="00E622DD"/>
    <w:rsid w:val="00E622F3"/>
    <w:rsid w:val="00E62302"/>
    <w:rsid w:val="00E6239B"/>
    <w:rsid w:val="00E623A7"/>
    <w:rsid w:val="00E6242F"/>
    <w:rsid w:val="00E624DB"/>
    <w:rsid w:val="00E62538"/>
    <w:rsid w:val="00E62563"/>
    <w:rsid w:val="00E625DC"/>
    <w:rsid w:val="00E62714"/>
    <w:rsid w:val="00E627CE"/>
    <w:rsid w:val="00E6281D"/>
    <w:rsid w:val="00E6292E"/>
    <w:rsid w:val="00E629E0"/>
    <w:rsid w:val="00E62AB1"/>
    <w:rsid w:val="00E62BFE"/>
    <w:rsid w:val="00E62EB3"/>
    <w:rsid w:val="00E62F7E"/>
    <w:rsid w:val="00E63088"/>
    <w:rsid w:val="00E631D7"/>
    <w:rsid w:val="00E631DA"/>
    <w:rsid w:val="00E6329C"/>
    <w:rsid w:val="00E63585"/>
    <w:rsid w:val="00E635DD"/>
    <w:rsid w:val="00E63656"/>
    <w:rsid w:val="00E637F6"/>
    <w:rsid w:val="00E638D3"/>
    <w:rsid w:val="00E63B38"/>
    <w:rsid w:val="00E63C88"/>
    <w:rsid w:val="00E63D9D"/>
    <w:rsid w:val="00E63F14"/>
    <w:rsid w:val="00E64002"/>
    <w:rsid w:val="00E64047"/>
    <w:rsid w:val="00E640A1"/>
    <w:rsid w:val="00E640CF"/>
    <w:rsid w:val="00E6420B"/>
    <w:rsid w:val="00E642FC"/>
    <w:rsid w:val="00E64350"/>
    <w:rsid w:val="00E643AB"/>
    <w:rsid w:val="00E643C3"/>
    <w:rsid w:val="00E644CE"/>
    <w:rsid w:val="00E64602"/>
    <w:rsid w:val="00E6470C"/>
    <w:rsid w:val="00E648B5"/>
    <w:rsid w:val="00E648B6"/>
    <w:rsid w:val="00E649F5"/>
    <w:rsid w:val="00E64A16"/>
    <w:rsid w:val="00E64B8C"/>
    <w:rsid w:val="00E64DE3"/>
    <w:rsid w:val="00E64E0E"/>
    <w:rsid w:val="00E64FE1"/>
    <w:rsid w:val="00E65220"/>
    <w:rsid w:val="00E65230"/>
    <w:rsid w:val="00E65253"/>
    <w:rsid w:val="00E65417"/>
    <w:rsid w:val="00E654DB"/>
    <w:rsid w:val="00E65782"/>
    <w:rsid w:val="00E6578A"/>
    <w:rsid w:val="00E6583B"/>
    <w:rsid w:val="00E65878"/>
    <w:rsid w:val="00E658BE"/>
    <w:rsid w:val="00E658E0"/>
    <w:rsid w:val="00E65AD1"/>
    <w:rsid w:val="00E65C54"/>
    <w:rsid w:val="00E65DBA"/>
    <w:rsid w:val="00E65E06"/>
    <w:rsid w:val="00E65E2C"/>
    <w:rsid w:val="00E65F1F"/>
    <w:rsid w:val="00E661B0"/>
    <w:rsid w:val="00E66403"/>
    <w:rsid w:val="00E664A2"/>
    <w:rsid w:val="00E664C7"/>
    <w:rsid w:val="00E664E4"/>
    <w:rsid w:val="00E664F7"/>
    <w:rsid w:val="00E66581"/>
    <w:rsid w:val="00E66621"/>
    <w:rsid w:val="00E66626"/>
    <w:rsid w:val="00E666A7"/>
    <w:rsid w:val="00E666CB"/>
    <w:rsid w:val="00E666F0"/>
    <w:rsid w:val="00E6691B"/>
    <w:rsid w:val="00E66970"/>
    <w:rsid w:val="00E66A18"/>
    <w:rsid w:val="00E66A6A"/>
    <w:rsid w:val="00E66BA6"/>
    <w:rsid w:val="00E66C78"/>
    <w:rsid w:val="00E66D2E"/>
    <w:rsid w:val="00E66DC0"/>
    <w:rsid w:val="00E66E82"/>
    <w:rsid w:val="00E66F80"/>
    <w:rsid w:val="00E67008"/>
    <w:rsid w:val="00E670AC"/>
    <w:rsid w:val="00E6790F"/>
    <w:rsid w:val="00E67996"/>
    <w:rsid w:val="00E67A65"/>
    <w:rsid w:val="00E67AAD"/>
    <w:rsid w:val="00E67B31"/>
    <w:rsid w:val="00E67B45"/>
    <w:rsid w:val="00E67B8D"/>
    <w:rsid w:val="00E67CD1"/>
    <w:rsid w:val="00E67DAF"/>
    <w:rsid w:val="00E67DB3"/>
    <w:rsid w:val="00E67E9E"/>
    <w:rsid w:val="00E67F49"/>
    <w:rsid w:val="00E70069"/>
    <w:rsid w:val="00E7024B"/>
    <w:rsid w:val="00E7027C"/>
    <w:rsid w:val="00E702E8"/>
    <w:rsid w:val="00E702F3"/>
    <w:rsid w:val="00E703DF"/>
    <w:rsid w:val="00E7058E"/>
    <w:rsid w:val="00E705F6"/>
    <w:rsid w:val="00E707F0"/>
    <w:rsid w:val="00E7088C"/>
    <w:rsid w:val="00E70A02"/>
    <w:rsid w:val="00E70A64"/>
    <w:rsid w:val="00E70AB6"/>
    <w:rsid w:val="00E70C61"/>
    <w:rsid w:val="00E70DA4"/>
    <w:rsid w:val="00E70DD1"/>
    <w:rsid w:val="00E70E53"/>
    <w:rsid w:val="00E70EDC"/>
    <w:rsid w:val="00E70F27"/>
    <w:rsid w:val="00E71061"/>
    <w:rsid w:val="00E710F3"/>
    <w:rsid w:val="00E711D2"/>
    <w:rsid w:val="00E712E6"/>
    <w:rsid w:val="00E71374"/>
    <w:rsid w:val="00E7143A"/>
    <w:rsid w:val="00E71504"/>
    <w:rsid w:val="00E71552"/>
    <w:rsid w:val="00E7165A"/>
    <w:rsid w:val="00E71819"/>
    <w:rsid w:val="00E7187F"/>
    <w:rsid w:val="00E71A3A"/>
    <w:rsid w:val="00E71B76"/>
    <w:rsid w:val="00E71BB6"/>
    <w:rsid w:val="00E71BE0"/>
    <w:rsid w:val="00E71CBE"/>
    <w:rsid w:val="00E71E70"/>
    <w:rsid w:val="00E71E90"/>
    <w:rsid w:val="00E71ED1"/>
    <w:rsid w:val="00E722CF"/>
    <w:rsid w:val="00E723AA"/>
    <w:rsid w:val="00E723D5"/>
    <w:rsid w:val="00E72464"/>
    <w:rsid w:val="00E72484"/>
    <w:rsid w:val="00E725E0"/>
    <w:rsid w:val="00E72A23"/>
    <w:rsid w:val="00E72AB3"/>
    <w:rsid w:val="00E72C6E"/>
    <w:rsid w:val="00E72CE1"/>
    <w:rsid w:val="00E72F0F"/>
    <w:rsid w:val="00E73031"/>
    <w:rsid w:val="00E73189"/>
    <w:rsid w:val="00E7322E"/>
    <w:rsid w:val="00E732D9"/>
    <w:rsid w:val="00E734C4"/>
    <w:rsid w:val="00E735D5"/>
    <w:rsid w:val="00E73619"/>
    <w:rsid w:val="00E73850"/>
    <w:rsid w:val="00E73863"/>
    <w:rsid w:val="00E73B54"/>
    <w:rsid w:val="00E73CEC"/>
    <w:rsid w:val="00E73D86"/>
    <w:rsid w:val="00E73E90"/>
    <w:rsid w:val="00E7425C"/>
    <w:rsid w:val="00E7432F"/>
    <w:rsid w:val="00E7444D"/>
    <w:rsid w:val="00E7454C"/>
    <w:rsid w:val="00E745C8"/>
    <w:rsid w:val="00E749E0"/>
    <w:rsid w:val="00E74C1D"/>
    <w:rsid w:val="00E74C3C"/>
    <w:rsid w:val="00E74CE7"/>
    <w:rsid w:val="00E74D03"/>
    <w:rsid w:val="00E74D7D"/>
    <w:rsid w:val="00E74E35"/>
    <w:rsid w:val="00E74FC2"/>
    <w:rsid w:val="00E752BA"/>
    <w:rsid w:val="00E75430"/>
    <w:rsid w:val="00E754ED"/>
    <w:rsid w:val="00E7559E"/>
    <w:rsid w:val="00E75636"/>
    <w:rsid w:val="00E757B5"/>
    <w:rsid w:val="00E758E0"/>
    <w:rsid w:val="00E75A32"/>
    <w:rsid w:val="00E75CE2"/>
    <w:rsid w:val="00E75D87"/>
    <w:rsid w:val="00E761CD"/>
    <w:rsid w:val="00E7639F"/>
    <w:rsid w:val="00E76673"/>
    <w:rsid w:val="00E767BA"/>
    <w:rsid w:val="00E767C9"/>
    <w:rsid w:val="00E76828"/>
    <w:rsid w:val="00E768A7"/>
    <w:rsid w:val="00E769A8"/>
    <w:rsid w:val="00E76ACC"/>
    <w:rsid w:val="00E76B01"/>
    <w:rsid w:val="00E76BF5"/>
    <w:rsid w:val="00E76C9B"/>
    <w:rsid w:val="00E76CCF"/>
    <w:rsid w:val="00E76CEB"/>
    <w:rsid w:val="00E76FC7"/>
    <w:rsid w:val="00E77066"/>
    <w:rsid w:val="00E7713C"/>
    <w:rsid w:val="00E771C2"/>
    <w:rsid w:val="00E772D2"/>
    <w:rsid w:val="00E773D1"/>
    <w:rsid w:val="00E774AE"/>
    <w:rsid w:val="00E77578"/>
    <w:rsid w:val="00E7771D"/>
    <w:rsid w:val="00E7772C"/>
    <w:rsid w:val="00E777F2"/>
    <w:rsid w:val="00E778AB"/>
    <w:rsid w:val="00E778B7"/>
    <w:rsid w:val="00E77A35"/>
    <w:rsid w:val="00E77CF8"/>
    <w:rsid w:val="00E77D36"/>
    <w:rsid w:val="00E77E69"/>
    <w:rsid w:val="00E77E95"/>
    <w:rsid w:val="00E80045"/>
    <w:rsid w:val="00E8009D"/>
    <w:rsid w:val="00E800DC"/>
    <w:rsid w:val="00E800E0"/>
    <w:rsid w:val="00E802B9"/>
    <w:rsid w:val="00E8031E"/>
    <w:rsid w:val="00E80425"/>
    <w:rsid w:val="00E8045C"/>
    <w:rsid w:val="00E80659"/>
    <w:rsid w:val="00E80692"/>
    <w:rsid w:val="00E80780"/>
    <w:rsid w:val="00E8078D"/>
    <w:rsid w:val="00E80880"/>
    <w:rsid w:val="00E808C2"/>
    <w:rsid w:val="00E808EA"/>
    <w:rsid w:val="00E80A04"/>
    <w:rsid w:val="00E80C13"/>
    <w:rsid w:val="00E80D33"/>
    <w:rsid w:val="00E80EB6"/>
    <w:rsid w:val="00E80ED8"/>
    <w:rsid w:val="00E80F00"/>
    <w:rsid w:val="00E80F74"/>
    <w:rsid w:val="00E80FA8"/>
    <w:rsid w:val="00E8112D"/>
    <w:rsid w:val="00E8129B"/>
    <w:rsid w:val="00E812BD"/>
    <w:rsid w:val="00E81320"/>
    <w:rsid w:val="00E81479"/>
    <w:rsid w:val="00E81501"/>
    <w:rsid w:val="00E8153F"/>
    <w:rsid w:val="00E815C8"/>
    <w:rsid w:val="00E8182A"/>
    <w:rsid w:val="00E81BD6"/>
    <w:rsid w:val="00E81CA8"/>
    <w:rsid w:val="00E81CDE"/>
    <w:rsid w:val="00E81D5E"/>
    <w:rsid w:val="00E81E1D"/>
    <w:rsid w:val="00E81E2E"/>
    <w:rsid w:val="00E81F76"/>
    <w:rsid w:val="00E8210A"/>
    <w:rsid w:val="00E821F0"/>
    <w:rsid w:val="00E8234E"/>
    <w:rsid w:val="00E823D7"/>
    <w:rsid w:val="00E82431"/>
    <w:rsid w:val="00E824D3"/>
    <w:rsid w:val="00E827D9"/>
    <w:rsid w:val="00E8291F"/>
    <w:rsid w:val="00E82953"/>
    <w:rsid w:val="00E8299B"/>
    <w:rsid w:val="00E82A02"/>
    <w:rsid w:val="00E82B7B"/>
    <w:rsid w:val="00E82B89"/>
    <w:rsid w:val="00E82BAF"/>
    <w:rsid w:val="00E82D4F"/>
    <w:rsid w:val="00E82DB6"/>
    <w:rsid w:val="00E82EC5"/>
    <w:rsid w:val="00E8303B"/>
    <w:rsid w:val="00E831FB"/>
    <w:rsid w:val="00E832B3"/>
    <w:rsid w:val="00E83338"/>
    <w:rsid w:val="00E834E7"/>
    <w:rsid w:val="00E834EF"/>
    <w:rsid w:val="00E83505"/>
    <w:rsid w:val="00E8355A"/>
    <w:rsid w:val="00E8358E"/>
    <w:rsid w:val="00E836C2"/>
    <w:rsid w:val="00E8372C"/>
    <w:rsid w:val="00E83773"/>
    <w:rsid w:val="00E837E2"/>
    <w:rsid w:val="00E83A54"/>
    <w:rsid w:val="00E83AB9"/>
    <w:rsid w:val="00E83C12"/>
    <w:rsid w:val="00E83C4A"/>
    <w:rsid w:val="00E83DE2"/>
    <w:rsid w:val="00E83E5F"/>
    <w:rsid w:val="00E83E99"/>
    <w:rsid w:val="00E8403E"/>
    <w:rsid w:val="00E840B8"/>
    <w:rsid w:val="00E841FB"/>
    <w:rsid w:val="00E842F3"/>
    <w:rsid w:val="00E8431A"/>
    <w:rsid w:val="00E846C3"/>
    <w:rsid w:val="00E84768"/>
    <w:rsid w:val="00E84833"/>
    <w:rsid w:val="00E8497C"/>
    <w:rsid w:val="00E849E0"/>
    <w:rsid w:val="00E84A37"/>
    <w:rsid w:val="00E84A75"/>
    <w:rsid w:val="00E84B20"/>
    <w:rsid w:val="00E84C02"/>
    <w:rsid w:val="00E84C4D"/>
    <w:rsid w:val="00E84C95"/>
    <w:rsid w:val="00E84C97"/>
    <w:rsid w:val="00E84F28"/>
    <w:rsid w:val="00E85412"/>
    <w:rsid w:val="00E8541C"/>
    <w:rsid w:val="00E8544C"/>
    <w:rsid w:val="00E85869"/>
    <w:rsid w:val="00E85940"/>
    <w:rsid w:val="00E85C18"/>
    <w:rsid w:val="00E85E4C"/>
    <w:rsid w:val="00E85EFB"/>
    <w:rsid w:val="00E8613A"/>
    <w:rsid w:val="00E86162"/>
    <w:rsid w:val="00E86170"/>
    <w:rsid w:val="00E861EC"/>
    <w:rsid w:val="00E863FB"/>
    <w:rsid w:val="00E86648"/>
    <w:rsid w:val="00E86A10"/>
    <w:rsid w:val="00E86A96"/>
    <w:rsid w:val="00E86AC9"/>
    <w:rsid w:val="00E86BAD"/>
    <w:rsid w:val="00E86BF4"/>
    <w:rsid w:val="00E86C48"/>
    <w:rsid w:val="00E86CF8"/>
    <w:rsid w:val="00E86E50"/>
    <w:rsid w:val="00E87117"/>
    <w:rsid w:val="00E871D1"/>
    <w:rsid w:val="00E873D4"/>
    <w:rsid w:val="00E87749"/>
    <w:rsid w:val="00E87920"/>
    <w:rsid w:val="00E8794B"/>
    <w:rsid w:val="00E87A9F"/>
    <w:rsid w:val="00E87BE4"/>
    <w:rsid w:val="00E87D08"/>
    <w:rsid w:val="00E87F70"/>
    <w:rsid w:val="00E90279"/>
    <w:rsid w:val="00E903A1"/>
    <w:rsid w:val="00E904AC"/>
    <w:rsid w:val="00E904C7"/>
    <w:rsid w:val="00E90531"/>
    <w:rsid w:val="00E90537"/>
    <w:rsid w:val="00E9054B"/>
    <w:rsid w:val="00E9057B"/>
    <w:rsid w:val="00E906C7"/>
    <w:rsid w:val="00E906FD"/>
    <w:rsid w:val="00E907D0"/>
    <w:rsid w:val="00E9091B"/>
    <w:rsid w:val="00E90933"/>
    <w:rsid w:val="00E90B2D"/>
    <w:rsid w:val="00E90F9D"/>
    <w:rsid w:val="00E90FEB"/>
    <w:rsid w:val="00E9107F"/>
    <w:rsid w:val="00E91082"/>
    <w:rsid w:val="00E910E8"/>
    <w:rsid w:val="00E91193"/>
    <w:rsid w:val="00E9141B"/>
    <w:rsid w:val="00E91498"/>
    <w:rsid w:val="00E915D0"/>
    <w:rsid w:val="00E916C9"/>
    <w:rsid w:val="00E917E8"/>
    <w:rsid w:val="00E918BF"/>
    <w:rsid w:val="00E918F5"/>
    <w:rsid w:val="00E919DB"/>
    <w:rsid w:val="00E91CF7"/>
    <w:rsid w:val="00E91F5E"/>
    <w:rsid w:val="00E91F7C"/>
    <w:rsid w:val="00E9213C"/>
    <w:rsid w:val="00E921A8"/>
    <w:rsid w:val="00E92504"/>
    <w:rsid w:val="00E925EF"/>
    <w:rsid w:val="00E925F1"/>
    <w:rsid w:val="00E9271B"/>
    <w:rsid w:val="00E927AB"/>
    <w:rsid w:val="00E9287A"/>
    <w:rsid w:val="00E929A7"/>
    <w:rsid w:val="00E92A52"/>
    <w:rsid w:val="00E92ACE"/>
    <w:rsid w:val="00E92BBA"/>
    <w:rsid w:val="00E92CF8"/>
    <w:rsid w:val="00E92D67"/>
    <w:rsid w:val="00E92EA2"/>
    <w:rsid w:val="00E932AA"/>
    <w:rsid w:val="00E934B3"/>
    <w:rsid w:val="00E936E5"/>
    <w:rsid w:val="00E937F4"/>
    <w:rsid w:val="00E9382D"/>
    <w:rsid w:val="00E93919"/>
    <w:rsid w:val="00E9393C"/>
    <w:rsid w:val="00E93B2A"/>
    <w:rsid w:val="00E93B8A"/>
    <w:rsid w:val="00E93B97"/>
    <w:rsid w:val="00E93E36"/>
    <w:rsid w:val="00E93F69"/>
    <w:rsid w:val="00E93F88"/>
    <w:rsid w:val="00E9404B"/>
    <w:rsid w:val="00E94280"/>
    <w:rsid w:val="00E94350"/>
    <w:rsid w:val="00E9444D"/>
    <w:rsid w:val="00E944EA"/>
    <w:rsid w:val="00E948A5"/>
    <w:rsid w:val="00E94AFE"/>
    <w:rsid w:val="00E94E10"/>
    <w:rsid w:val="00E94E27"/>
    <w:rsid w:val="00E94E2E"/>
    <w:rsid w:val="00E94E9F"/>
    <w:rsid w:val="00E94EAC"/>
    <w:rsid w:val="00E94F51"/>
    <w:rsid w:val="00E95201"/>
    <w:rsid w:val="00E95297"/>
    <w:rsid w:val="00E952F7"/>
    <w:rsid w:val="00E953A2"/>
    <w:rsid w:val="00E95476"/>
    <w:rsid w:val="00E9547D"/>
    <w:rsid w:val="00E955FA"/>
    <w:rsid w:val="00E9562C"/>
    <w:rsid w:val="00E9566A"/>
    <w:rsid w:val="00E9581D"/>
    <w:rsid w:val="00E95864"/>
    <w:rsid w:val="00E95879"/>
    <w:rsid w:val="00E95A62"/>
    <w:rsid w:val="00E95A90"/>
    <w:rsid w:val="00E95C8C"/>
    <w:rsid w:val="00E95D63"/>
    <w:rsid w:val="00E95EA9"/>
    <w:rsid w:val="00E95EBF"/>
    <w:rsid w:val="00E95FA6"/>
    <w:rsid w:val="00E960E7"/>
    <w:rsid w:val="00E96152"/>
    <w:rsid w:val="00E962DC"/>
    <w:rsid w:val="00E96303"/>
    <w:rsid w:val="00E963B4"/>
    <w:rsid w:val="00E963DD"/>
    <w:rsid w:val="00E9642E"/>
    <w:rsid w:val="00E96566"/>
    <w:rsid w:val="00E96593"/>
    <w:rsid w:val="00E9686C"/>
    <w:rsid w:val="00E96A4D"/>
    <w:rsid w:val="00E96A6C"/>
    <w:rsid w:val="00E96AED"/>
    <w:rsid w:val="00E96B65"/>
    <w:rsid w:val="00E97254"/>
    <w:rsid w:val="00E97354"/>
    <w:rsid w:val="00E9748C"/>
    <w:rsid w:val="00E974CA"/>
    <w:rsid w:val="00E974FC"/>
    <w:rsid w:val="00E97544"/>
    <w:rsid w:val="00E976D2"/>
    <w:rsid w:val="00E9773D"/>
    <w:rsid w:val="00E97795"/>
    <w:rsid w:val="00E9782F"/>
    <w:rsid w:val="00E978D9"/>
    <w:rsid w:val="00E979ED"/>
    <w:rsid w:val="00E979FD"/>
    <w:rsid w:val="00E97A9C"/>
    <w:rsid w:val="00E97A9F"/>
    <w:rsid w:val="00E97C0A"/>
    <w:rsid w:val="00E97CF8"/>
    <w:rsid w:val="00E97D2E"/>
    <w:rsid w:val="00E97DC1"/>
    <w:rsid w:val="00E97F36"/>
    <w:rsid w:val="00EA00C9"/>
    <w:rsid w:val="00EA0115"/>
    <w:rsid w:val="00EA0120"/>
    <w:rsid w:val="00EA014C"/>
    <w:rsid w:val="00EA027A"/>
    <w:rsid w:val="00EA0375"/>
    <w:rsid w:val="00EA03D5"/>
    <w:rsid w:val="00EA0454"/>
    <w:rsid w:val="00EA050F"/>
    <w:rsid w:val="00EA051D"/>
    <w:rsid w:val="00EA0632"/>
    <w:rsid w:val="00EA078E"/>
    <w:rsid w:val="00EA07D3"/>
    <w:rsid w:val="00EA08FC"/>
    <w:rsid w:val="00EA0A0D"/>
    <w:rsid w:val="00EA0BB2"/>
    <w:rsid w:val="00EA0C87"/>
    <w:rsid w:val="00EA0F57"/>
    <w:rsid w:val="00EA0F79"/>
    <w:rsid w:val="00EA0FC2"/>
    <w:rsid w:val="00EA106C"/>
    <w:rsid w:val="00EA15D4"/>
    <w:rsid w:val="00EA184D"/>
    <w:rsid w:val="00EA19FD"/>
    <w:rsid w:val="00EA1A02"/>
    <w:rsid w:val="00EA1A51"/>
    <w:rsid w:val="00EA1C65"/>
    <w:rsid w:val="00EA1CDB"/>
    <w:rsid w:val="00EA1E7C"/>
    <w:rsid w:val="00EA1E94"/>
    <w:rsid w:val="00EA1F32"/>
    <w:rsid w:val="00EA1FF0"/>
    <w:rsid w:val="00EA210F"/>
    <w:rsid w:val="00EA2124"/>
    <w:rsid w:val="00EA2146"/>
    <w:rsid w:val="00EA2168"/>
    <w:rsid w:val="00EA230F"/>
    <w:rsid w:val="00EA2430"/>
    <w:rsid w:val="00EA2451"/>
    <w:rsid w:val="00EA2520"/>
    <w:rsid w:val="00EA2525"/>
    <w:rsid w:val="00EA2717"/>
    <w:rsid w:val="00EA279E"/>
    <w:rsid w:val="00EA28F7"/>
    <w:rsid w:val="00EA2960"/>
    <w:rsid w:val="00EA2C76"/>
    <w:rsid w:val="00EA2F0F"/>
    <w:rsid w:val="00EA30AD"/>
    <w:rsid w:val="00EA31D8"/>
    <w:rsid w:val="00EA3341"/>
    <w:rsid w:val="00EA3393"/>
    <w:rsid w:val="00EA339B"/>
    <w:rsid w:val="00EA3455"/>
    <w:rsid w:val="00EA350E"/>
    <w:rsid w:val="00EA3867"/>
    <w:rsid w:val="00EA390C"/>
    <w:rsid w:val="00EA3911"/>
    <w:rsid w:val="00EA3BE9"/>
    <w:rsid w:val="00EA3C8D"/>
    <w:rsid w:val="00EA3CE3"/>
    <w:rsid w:val="00EA3E56"/>
    <w:rsid w:val="00EA40B6"/>
    <w:rsid w:val="00EA4383"/>
    <w:rsid w:val="00EA43C1"/>
    <w:rsid w:val="00EA43F9"/>
    <w:rsid w:val="00EA450B"/>
    <w:rsid w:val="00EA45E4"/>
    <w:rsid w:val="00EA46C5"/>
    <w:rsid w:val="00EA4790"/>
    <w:rsid w:val="00EA47F2"/>
    <w:rsid w:val="00EA4804"/>
    <w:rsid w:val="00EA4A40"/>
    <w:rsid w:val="00EA4AD2"/>
    <w:rsid w:val="00EA4BD2"/>
    <w:rsid w:val="00EA4C2C"/>
    <w:rsid w:val="00EA4CA2"/>
    <w:rsid w:val="00EA4D2C"/>
    <w:rsid w:val="00EA4D4F"/>
    <w:rsid w:val="00EA4DDD"/>
    <w:rsid w:val="00EA4DDF"/>
    <w:rsid w:val="00EA4F29"/>
    <w:rsid w:val="00EA4F68"/>
    <w:rsid w:val="00EA4FBA"/>
    <w:rsid w:val="00EA504B"/>
    <w:rsid w:val="00EA513A"/>
    <w:rsid w:val="00EA51E3"/>
    <w:rsid w:val="00EA5271"/>
    <w:rsid w:val="00EA5273"/>
    <w:rsid w:val="00EA53A8"/>
    <w:rsid w:val="00EA53B2"/>
    <w:rsid w:val="00EA5468"/>
    <w:rsid w:val="00EA54B1"/>
    <w:rsid w:val="00EA54BE"/>
    <w:rsid w:val="00EA5804"/>
    <w:rsid w:val="00EA5846"/>
    <w:rsid w:val="00EA58CB"/>
    <w:rsid w:val="00EA5919"/>
    <w:rsid w:val="00EA599A"/>
    <w:rsid w:val="00EA59A8"/>
    <w:rsid w:val="00EA5BD0"/>
    <w:rsid w:val="00EA5C19"/>
    <w:rsid w:val="00EA5D53"/>
    <w:rsid w:val="00EA5DF7"/>
    <w:rsid w:val="00EA5FB0"/>
    <w:rsid w:val="00EA61A4"/>
    <w:rsid w:val="00EA63F3"/>
    <w:rsid w:val="00EA63FE"/>
    <w:rsid w:val="00EA6478"/>
    <w:rsid w:val="00EA64CE"/>
    <w:rsid w:val="00EA6514"/>
    <w:rsid w:val="00EA6537"/>
    <w:rsid w:val="00EA6539"/>
    <w:rsid w:val="00EA6636"/>
    <w:rsid w:val="00EA66E8"/>
    <w:rsid w:val="00EA685A"/>
    <w:rsid w:val="00EA693E"/>
    <w:rsid w:val="00EA6A14"/>
    <w:rsid w:val="00EA6A1A"/>
    <w:rsid w:val="00EA6A96"/>
    <w:rsid w:val="00EA6AEB"/>
    <w:rsid w:val="00EA6B4C"/>
    <w:rsid w:val="00EA6C2F"/>
    <w:rsid w:val="00EA6EDD"/>
    <w:rsid w:val="00EA6F6F"/>
    <w:rsid w:val="00EA6F7C"/>
    <w:rsid w:val="00EA70E0"/>
    <w:rsid w:val="00EA717F"/>
    <w:rsid w:val="00EA7240"/>
    <w:rsid w:val="00EA724C"/>
    <w:rsid w:val="00EA72F4"/>
    <w:rsid w:val="00EA7394"/>
    <w:rsid w:val="00EA73DA"/>
    <w:rsid w:val="00EA7492"/>
    <w:rsid w:val="00EA7619"/>
    <w:rsid w:val="00EA7BC1"/>
    <w:rsid w:val="00EA7C6A"/>
    <w:rsid w:val="00EA7DCA"/>
    <w:rsid w:val="00EA7EBD"/>
    <w:rsid w:val="00EA7F2A"/>
    <w:rsid w:val="00EA7F46"/>
    <w:rsid w:val="00EA7F72"/>
    <w:rsid w:val="00EA7F97"/>
    <w:rsid w:val="00EA7FFA"/>
    <w:rsid w:val="00EB004B"/>
    <w:rsid w:val="00EB02DA"/>
    <w:rsid w:val="00EB035F"/>
    <w:rsid w:val="00EB0494"/>
    <w:rsid w:val="00EB04BB"/>
    <w:rsid w:val="00EB04FB"/>
    <w:rsid w:val="00EB058A"/>
    <w:rsid w:val="00EB05C2"/>
    <w:rsid w:val="00EB05D1"/>
    <w:rsid w:val="00EB0803"/>
    <w:rsid w:val="00EB083A"/>
    <w:rsid w:val="00EB08F6"/>
    <w:rsid w:val="00EB0933"/>
    <w:rsid w:val="00EB0AC8"/>
    <w:rsid w:val="00EB0BC6"/>
    <w:rsid w:val="00EB0C8C"/>
    <w:rsid w:val="00EB0D17"/>
    <w:rsid w:val="00EB0DD0"/>
    <w:rsid w:val="00EB0EC1"/>
    <w:rsid w:val="00EB13D3"/>
    <w:rsid w:val="00EB1409"/>
    <w:rsid w:val="00EB1744"/>
    <w:rsid w:val="00EB1897"/>
    <w:rsid w:val="00EB193D"/>
    <w:rsid w:val="00EB1987"/>
    <w:rsid w:val="00EB1B29"/>
    <w:rsid w:val="00EB1BBC"/>
    <w:rsid w:val="00EB1DD1"/>
    <w:rsid w:val="00EB1DEA"/>
    <w:rsid w:val="00EB1E1C"/>
    <w:rsid w:val="00EB203E"/>
    <w:rsid w:val="00EB227D"/>
    <w:rsid w:val="00EB235D"/>
    <w:rsid w:val="00EB25F9"/>
    <w:rsid w:val="00EB274D"/>
    <w:rsid w:val="00EB27D1"/>
    <w:rsid w:val="00EB28A7"/>
    <w:rsid w:val="00EB2B50"/>
    <w:rsid w:val="00EB2BB1"/>
    <w:rsid w:val="00EB2C5A"/>
    <w:rsid w:val="00EB2D08"/>
    <w:rsid w:val="00EB2DB2"/>
    <w:rsid w:val="00EB2E17"/>
    <w:rsid w:val="00EB2F33"/>
    <w:rsid w:val="00EB2F56"/>
    <w:rsid w:val="00EB31FC"/>
    <w:rsid w:val="00EB3245"/>
    <w:rsid w:val="00EB32B0"/>
    <w:rsid w:val="00EB332A"/>
    <w:rsid w:val="00EB3389"/>
    <w:rsid w:val="00EB3428"/>
    <w:rsid w:val="00EB35E8"/>
    <w:rsid w:val="00EB3636"/>
    <w:rsid w:val="00EB371D"/>
    <w:rsid w:val="00EB3770"/>
    <w:rsid w:val="00EB3837"/>
    <w:rsid w:val="00EB3884"/>
    <w:rsid w:val="00EB38EF"/>
    <w:rsid w:val="00EB3917"/>
    <w:rsid w:val="00EB3A13"/>
    <w:rsid w:val="00EB3CD7"/>
    <w:rsid w:val="00EB3DFC"/>
    <w:rsid w:val="00EB3E00"/>
    <w:rsid w:val="00EB3F40"/>
    <w:rsid w:val="00EB3FFD"/>
    <w:rsid w:val="00EB4258"/>
    <w:rsid w:val="00EB42A1"/>
    <w:rsid w:val="00EB4359"/>
    <w:rsid w:val="00EB4390"/>
    <w:rsid w:val="00EB4508"/>
    <w:rsid w:val="00EB459D"/>
    <w:rsid w:val="00EB4687"/>
    <w:rsid w:val="00EB46C3"/>
    <w:rsid w:val="00EB4802"/>
    <w:rsid w:val="00EB488D"/>
    <w:rsid w:val="00EB4A03"/>
    <w:rsid w:val="00EB4BAF"/>
    <w:rsid w:val="00EB4C3C"/>
    <w:rsid w:val="00EB4C41"/>
    <w:rsid w:val="00EB4FE9"/>
    <w:rsid w:val="00EB50AE"/>
    <w:rsid w:val="00EB51B3"/>
    <w:rsid w:val="00EB53ED"/>
    <w:rsid w:val="00EB5484"/>
    <w:rsid w:val="00EB5524"/>
    <w:rsid w:val="00EB552A"/>
    <w:rsid w:val="00EB558A"/>
    <w:rsid w:val="00EB55FB"/>
    <w:rsid w:val="00EB57F5"/>
    <w:rsid w:val="00EB57FE"/>
    <w:rsid w:val="00EB58F4"/>
    <w:rsid w:val="00EB5A26"/>
    <w:rsid w:val="00EB5AED"/>
    <w:rsid w:val="00EB5CB4"/>
    <w:rsid w:val="00EB5DE9"/>
    <w:rsid w:val="00EB5FBE"/>
    <w:rsid w:val="00EB603E"/>
    <w:rsid w:val="00EB6185"/>
    <w:rsid w:val="00EB621D"/>
    <w:rsid w:val="00EB641E"/>
    <w:rsid w:val="00EB6451"/>
    <w:rsid w:val="00EB64C8"/>
    <w:rsid w:val="00EB64F0"/>
    <w:rsid w:val="00EB6599"/>
    <w:rsid w:val="00EB65F3"/>
    <w:rsid w:val="00EB664D"/>
    <w:rsid w:val="00EB68D6"/>
    <w:rsid w:val="00EB68E6"/>
    <w:rsid w:val="00EB6949"/>
    <w:rsid w:val="00EB6A47"/>
    <w:rsid w:val="00EB6B04"/>
    <w:rsid w:val="00EB6C37"/>
    <w:rsid w:val="00EB7028"/>
    <w:rsid w:val="00EB7284"/>
    <w:rsid w:val="00EB73A3"/>
    <w:rsid w:val="00EB767E"/>
    <w:rsid w:val="00EB7756"/>
    <w:rsid w:val="00EB7770"/>
    <w:rsid w:val="00EB7900"/>
    <w:rsid w:val="00EB7B63"/>
    <w:rsid w:val="00EB7CDF"/>
    <w:rsid w:val="00EB7DE4"/>
    <w:rsid w:val="00EB7E4C"/>
    <w:rsid w:val="00EB7EB7"/>
    <w:rsid w:val="00EB7F20"/>
    <w:rsid w:val="00EC0009"/>
    <w:rsid w:val="00EC012C"/>
    <w:rsid w:val="00EC025E"/>
    <w:rsid w:val="00EC035B"/>
    <w:rsid w:val="00EC05CD"/>
    <w:rsid w:val="00EC05ED"/>
    <w:rsid w:val="00EC066B"/>
    <w:rsid w:val="00EC0735"/>
    <w:rsid w:val="00EC08EA"/>
    <w:rsid w:val="00EC09F8"/>
    <w:rsid w:val="00EC0C77"/>
    <w:rsid w:val="00EC0CB4"/>
    <w:rsid w:val="00EC0F1C"/>
    <w:rsid w:val="00EC1039"/>
    <w:rsid w:val="00EC107D"/>
    <w:rsid w:val="00EC10A5"/>
    <w:rsid w:val="00EC1117"/>
    <w:rsid w:val="00EC137E"/>
    <w:rsid w:val="00EC1436"/>
    <w:rsid w:val="00EC144F"/>
    <w:rsid w:val="00EC1486"/>
    <w:rsid w:val="00EC1524"/>
    <w:rsid w:val="00EC15BD"/>
    <w:rsid w:val="00EC16DC"/>
    <w:rsid w:val="00EC187C"/>
    <w:rsid w:val="00EC1965"/>
    <w:rsid w:val="00EC198E"/>
    <w:rsid w:val="00EC1A3F"/>
    <w:rsid w:val="00EC1A97"/>
    <w:rsid w:val="00EC1B1D"/>
    <w:rsid w:val="00EC1B50"/>
    <w:rsid w:val="00EC1DA0"/>
    <w:rsid w:val="00EC1E1A"/>
    <w:rsid w:val="00EC1EC1"/>
    <w:rsid w:val="00EC21D6"/>
    <w:rsid w:val="00EC2340"/>
    <w:rsid w:val="00EC24AF"/>
    <w:rsid w:val="00EC258E"/>
    <w:rsid w:val="00EC25C0"/>
    <w:rsid w:val="00EC2647"/>
    <w:rsid w:val="00EC26F8"/>
    <w:rsid w:val="00EC27A2"/>
    <w:rsid w:val="00EC28A8"/>
    <w:rsid w:val="00EC28F2"/>
    <w:rsid w:val="00EC2AB0"/>
    <w:rsid w:val="00EC2B16"/>
    <w:rsid w:val="00EC2BA2"/>
    <w:rsid w:val="00EC2C8F"/>
    <w:rsid w:val="00EC2E65"/>
    <w:rsid w:val="00EC2F27"/>
    <w:rsid w:val="00EC2F79"/>
    <w:rsid w:val="00EC2F88"/>
    <w:rsid w:val="00EC30B5"/>
    <w:rsid w:val="00EC3144"/>
    <w:rsid w:val="00EC3205"/>
    <w:rsid w:val="00EC3395"/>
    <w:rsid w:val="00EC362A"/>
    <w:rsid w:val="00EC369C"/>
    <w:rsid w:val="00EC3825"/>
    <w:rsid w:val="00EC38B8"/>
    <w:rsid w:val="00EC38BA"/>
    <w:rsid w:val="00EC38BC"/>
    <w:rsid w:val="00EC395B"/>
    <w:rsid w:val="00EC3A41"/>
    <w:rsid w:val="00EC3AC0"/>
    <w:rsid w:val="00EC3AD6"/>
    <w:rsid w:val="00EC3C9F"/>
    <w:rsid w:val="00EC3E04"/>
    <w:rsid w:val="00EC3EAC"/>
    <w:rsid w:val="00EC3F38"/>
    <w:rsid w:val="00EC3FEC"/>
    <w:rsid w:val="00EC4153"/>
    <w:rsid w:val="00EC43B4"/>
    <w:rsid w:val="00EC449F"/>
    <w:rsid w:val="00EC45EA"/>
    <w:rsid w:val="00EC462D"/>
    <w:rsid w:val="00EC4631"/>
    <w:rsid w:val="00EC467A"/>
    <w:rsid w:val="00EC4794"/>
    <w:rsid w:val="00EC4866"/>
    <w:rsid w:val="00EC48B8"/>
    <w:rsid w:val="00EC4928"/>
    <w:rsid w:val="00EC4931"/>
    <w:rsid w:val="00EC4966"/>
    <w:rsid w:val="00EC49C6"/>
    <w:rsid w:val="00EC4BF5"/>
    <w:rsid w:val="00EC4C8C"/>
    <w:rsid w:val="00EC4CBA"/>
    <w:rsid w:val="00EC4CFC"/>
    <w:rsid w:val="00EC4DBF"/>
    <w:rsid w:val="00EC4F49"/>
    <w:rsid w:val="00EC4F4C"/>
    <w:rsid w:val="00EC5069"/>
    <w:rsid w:val="00EC5211"/>
    <w:rsid w:val="00EC5323"/>
    <w:rsid w:val="00EC53C6"/>
    <w:rsid w:val="00EC544F"/>
    <w:rsid w:val="00EC56E6"/>
    <w:rsid w:val="00EC5807"/>
    <w:rsid w:val="00EC58EB"/>
    <w:rsid w:val="00EC5900"/>
    <w:rsid w:val="00EC59C0"/>
    <w:rsid w:val="00EC59F2"/>
    <w:rsid w:val="00EC5A97"/>
    <w:rsid w:val="00EC5B8F"/>
    <w:rsid w:val="00EC5C96"/>
    <w:rsid w:val="00EC5D51"/>
    <w:rsid w:val="00EC5E09"/>
    <w:rsid w:val="00EC5E68"/>
    <w:rsid w:val="00EC5FC1"/>
    <w:rsid w:val="00EC6348"/>
    <w:rsid w:val="00EC673A"/>
    <w:rsid w:val="00EC68FC"/>
    <w:rsid w:val="00EC6973"/>
    <w:rsid w:val="00EC6A59"/>
    <w:rsid w:val="00EC6D99"/>
    <w:rsid w:val="00EC6DCC"/>
    <w:rsid w:val="00EC6DDA"/>
    <w:rsid w:val="00EC6E55"/>
    <w:rsid w:val="00EC7050"/>
    <w:rsid w:val="00EC709B"/>
    <w:rsid w:val="00EC71E7"/>
    <w:rsid w:val="00EC7452"/>
    <w:rsid w:val="00EC76F8"/>
    <w:rsid w:val="00EC7939"/>
    <w:rsid w:val="00EC7A86"/>
    <w:rsid w:val="00EC7AC2"/>
    <w:rsid w:val="00EC7C25"/>
    <w:rsid w:val="00EC7C69"/>
    <w:rsid w:val="00EC7D77"/>
    <w:rsid w:val="00EC7D9E"/>
    <w:rsid w:val="00EC7F71"/>
    <w:rsid w:val="00ED008D"/>
    <w:rsid w:val="00ED0186"/>
    <w:rsid w:val="00ED01C5"/>
    <w:rsid w:val="00ED01E4"/>
    <w:rsid w:val="00ED03DF"/>
    <w:rsid w:val="00ED04EE"/>
    <w:rsid w:val="00ED0538"/>
    <w:rsid w:val="00ED0595"/>
    <w:rsid w:val="00ED0666"/>
    <w:rsid w:val="00ED06AB"/>
    <w:rsid w:val="00ED07BF"/>
    <w:rsid w:val="00ED07E7"/>
    <w:rsid w:val="00ED088F"/>
    <w:rsid w:val="00ED0AC6"/>
    <w:rsid w:val="00ED0B89"/>
    <w:rsid w:val="00ED0B8E"/>
    <w:rsid w:val="00ED0C34"/>
    <w:rsid w:val="00ED0D7E"/>
    <w:rsid w:val="00ED0E8D"/>
    <w:rsid w:val="00ED0EE2"/>
    <w:rsid w:val="00ED0F69"/>
    <w:rsid w:val="00ED0F89"/>
    <w:rsid w:val="00ED0FAA"/>
    <w:rsid w:val="00ED1000"/>
    <w:rsid w:val="00ED1027"/>
    <w:rsid w:val="00ED10BF"/>
    <w:rsid w:val="00ED1511"/>
    <w:rsid w:val="00ED1566"/>
    <w:rsid w:val="00ED162D"/>
    <w:rsid w:val="00ED16E9"/>
    <w:rsid w:val="00ED1954"/>
    <w:rsid w:val="00ED19F3"/>
    <w:rsid w:val="00ED1B94"/>
    <w:rsid w:val="00ED1CB2"/>
    <w:rsid w:val="00ED1D3E"/>
    <w:rsid w:val="00ED1E73"/>
    <w:rsid w:val="00ED1F14"/>
    <w:rsid w:val="00ED2235"/>
    <w:rsid w:val="00ED2271"/>
    <w:rsid w:val="00ED2442"/>
    <w:rsid w:val="00ED24CA"/>
    <w:rsid w:val="00ED262D"/>
    <w:rsid w:val="00ED264B"/>
    <w:rsid w:val="00ED2689"/>
    <w:rsid w:val="00ED26A6"/>
    <w:rsid w:val="00ED26F8"/>
    <w:rsid w:val="00ED28BB"/>
    <w:rsid w:val="00ED2A49"/>
    <w:rsid w:val="00ED2A83"/>
    <w:rsid w:val="00ED2C11"/>
    <w:rsid w:val="00ED2C57"/>
    <w:rsid w:val="00ED2C5C"/>
    <w:rsid w:val="00ED2CEB"/>
    <w:rsid w:val="00ED2DC5"/>
    <w:rsid w:val="00ED2E0A"/>
    <w:rsid w:val="00ED2EAA"/>
    <w:rsid w:val="00ED2F30"/>
    <w:rsid w:val="00ED2F39"/>
    <w:rsid w:val="00ED326B"/>
    <w:rsid w:val="00ED3481"/>
    <w:rsid w:val="00ED34CF"/>
    <w:rsid w:val="00ED3552"/>
    <w:rsid w:val="00ED35DA"/>
    <w:rsid w:val="00ED3648"/>
    <w:rsid w:val="00ED3683"/>
    <w:rsid w:val="00ED3802"/>
    <w:rsid w:val="00ED38CA"/>
    <w:rsid w:val="00ED39EB"/>
    <w:rsid w:val="00ED3A01"/>
    <w:rsid w:val="00ED3B6F"/>
    <w:rsid w:val="00ED3C52"/>
    <w:rsid w:val="00ED3C96"/>
    <w:rsid w:val="00ED3D7F"/>
    <w:rsid w:val="00ED3E59"/>
    <w:rsid w:val="00ED3ED9"/>
    <w:rsid w:val="00ED43F9"/>
    <w:rsid w:val="00ED4481"/>
    <w:rsid w:val="00ED4586"/>
    <w:rsid w:val="00ED45C6"/>
    <w:rsid w:val="00ED45C7"/>
    <w:rsid w:val="00ED4788"/>
    <w:rsid w:val="00ED4B05"/>
    <w:rsid w:val="00ED4BD0"/>
    <w:rsid w:val="00ED4CA1"/>
    <w:rsid w:val="00ED4EFA"/>
    <w:rsid w:val="00ED4FA5"/>
    <w:rsid w:val="00ED506B"/>
    <w:rsid w:val="00ED5091"/>
    <w:rsid w:val="00ED509D"/>
    <w:rsid w:val="00ED51EF"/>
    <w:rsid w:val="00ED5417"/>
    <w:rsid w:val="00ED543C"/>
    <w:rsid w:val="00ED5477"/>
    <w:rsid w:val="00ED55E2"/>
    <w:rsid w:val="00ED5617"/>
    <w:rsid w:val="00ED57DD"/>
    <w:rsid w:val="00ED5CFB"/>
    <w:rsid w:val="00ED5D19"/>
    <w:rsid w:val="00ED5D76"/>
    <w:rsid w:val="00ED5E36"/>
    <w:rsid w:val="00ED5E54"/>
    <w:rsid w:val="00ED6110"/>
    <w:rsid w:val="00ED617B"/>
    <w:rsid w:val="00ED61FD"/>
    <w:rsid w:val="00ED6218"/>
    <w:rsid w:val="00ED632D"/>
    <w:rsid w:val="00ED640C"/>
    <w:rsid w:val="00ED64FF"/>
    <w:rsid w:val="00ED6A24"/>
    <w:rsid w:val="00ED6A7A"/>
    <w:rsid w:val="00ED6B10"/>
    <w:rsid w:val="00ED6DB5"/>
    <w:rsid w:val="00ED6EC2"/>
    <w:rsid w:val="00ED6FDB"/>
    <w:rsid w:val="00ED73C0"/>
    <w:rsid w:val="00ED74D3"/>
    <w:rsid w:val="00ED758B"/>
    <w:rsid w:val="00ED7653"/>
    <w:rsid w:val="00ED7A50"/>
    <w:rsid w:val="00ED7B38"/>
    <w:rsid w:val="00ED7CF0"/>
    <w:rsid w:val="00ED7DE2"/>
    <w:rsid w:val="00ED7E72"/>
    <w:rsid w:val="00ED7F9C"/>
    <w:rsid w:val="00EE039F"/>
    <w:rsid w:val="00EE0463"/>
    <w:rsid w:val="00EE0482"/>
    <w:rsid w:val="00EE0517"/>
    <w:rsid w:val="00EE0520"/>
    <w:rsid w:val="00EE058D"/>
    <w:rsid w:val="00EE0775"/>
    <w:rsid w:val="00EE07C8"/>
    <w:rsid w:val="00EE0872"/>
    <w:rsid w:val="00EE0956"/>
    <w:rsid w:val="00EE0968"/>
    <w:rsid w:val="00EE0A77"/>
    <w:rsid w:val="00EE0CDD"/>
    <w:rsid w:val="00EE0D79"/>
    <w:rsid w:val="00EE1072"/>
    <w:rsid w:val="00EE109F"/>
    <w:rsid w:val="00EE1323"/>
    <w:rsid w:val="00EE132D"/>
    <w:rsid w:val="00EE1349"/>
    <w:rsid w:val="00EE13CF"/>
    <w:rsid w:val="00EE13D8"/>
    <w:rsid w:val="00EE152D"/>
    <w:rsid w:val="00EE16B0"/>
    <w:rsid w:val="00EE17BA"/>
    <w:rsid w:val="00EE1835"/>
    <w:rsid w:val="00EE197A"/>
    <w:rsid w:val="00EE1AB5"/>
    <w:rsid w:val="00EE1B77"/>
    <w:rsid w:val="00EE1BBD"/>
    <w:rsid w:val="00EE1F04"/>
    <w:rsid w:val="00EE1F3E"/>
    <w:rsid w:val="00EE20EE"/>
    <w:rsid w:val="00EE2155"/>
    <w:rsid w:val="00EE21F5"/>
    <w:rsid w:val="00EE22AF"/>
    <w:rsid w:val="00EE2358"/>
    <w:rsid w:val="00EE2519"/>
    <w:rsid w:val="00EE2781"/>
    <w:rsid w:val="00EE28C2"/>
    <w:rsid w:val="00EE2AFD"/>
    <w:rsid w:val="00EE2D17"/>
    <w:rsid w:val="00EE300A"/>
    <w:rsid w:val="00EE308C"/>
    <w:rsid w:val="00EE31FB"/>
    <w:rsid w:val="00EE3295"/>
    <w:rsid w:val="00EE3429"/>
    <w:rsid w:val="00EE3433"/>
    <w:rsid w:val="00EE3447"/>
    <w:rsid w:val="00EE3457"/>
    <w:rsid w:val="00EE34A6"/>
    <w:rsid w:val="00EE35A2"/>
    <w:rsid w:val="00EE3B34"/>
    <w:rsid w:val="00EE3B3B"/>
    <w:rsid w:val="00EE3BED"/>
    <w:rsid w:val="00EE3C81"/>
    <w:rsid w:val="00EE3CA1"/>
    <w:rsid w:val="00EE415B"/>
    <w:rsid w:val="00EE4263"/>
    <w:rsid w:val="00EE42EB"/>
    <w:rsid w:val="00EE42FB"/>
    <w:rsid w:val="00EE440F"/>
    <w:rsid w:val="00EE4422"/>
    <w:rsid w:val="00EE46C3"/>
    <w:rsid w:val="00EE46DB"/>
    <w:rsid w:val="00EE4728"/>
    <w:rsid w:val="00EE48F5"/>
    <w:rsid w:val="00EE4A06"/>
    <w:rsid w:val="00EE4A72"/>
    <w:rsid w:val="00EE4B34"/>
    <w:rsid w:val="00EE4B49"/>
    <w:rsid w:val="00EE4BA4"/>
    <w:rsid w:val="00EE4DD1"/>
    <w:rsid w:val="00EE4F56"/>
    <w:rsid w:val="00EE4FB3"/>
    <w:rsid w:val="00EE514A"/>
    <w:rsid w:val="00EE51E9"/>
    <w:rsid w:val="00EE5212"/>
    <w:rsid w:val="00EE5337"/>
    <w:rsid w:val="00EE5410"/>
    <w:rsid w:val="00EE5411"/>
    <w:rsid w:val="00EE54BC"/>
    <w:rsid w:val="00EE5515"/>
    <w:rsid w:val="00EE57CD"/>
    <w:rsid w:val="00EE596F"/>
    <w:rsid w:val="00EE5AC9"/>
    <w:rsid w:val="00EE5DB0"/>
    <w:rsid w:val="00EE5DF5"/>
    <w:rsid w:val="00EE5FF6"/>
    <w:rsid w:val="00EE60D2"/>
    <w:rsid w:val="00EE61E5"/>
    <w:rsid w:val="00EE6250"/>
    <w:rsid w:val="00EE628C"/>
    <w:rsid w:val="00EE6351"/>
    <w:rsid w:val="00EE637C"/>
    <w:rsid w:val="00EE659D"/>
    <w:rsid w:val="00EE67FA"/>
    <w:rsid w:val="00EE68C7"/>
    <w:rsid w:val="00EE6CCF"/>
    <w:rsid w:val="00EE6D2A"/>
    <w:rsid w:val="00EE6F87"/>
    <w:rsid w:val="00EE7067"/>
    <w:rsid w:val="00EE7457"/>
    <w:rsid w:val="00EE746C"/>
    <w:rsid w:val="00EE74BE"/>
    <w:rsid w:val="00EE74F9"/>
    <w:rsid w:val="00EE7775"/>
    <w:rsid w:val="00EE79B6"/>
    <w:rsid w:val="00EE7B38"/>
    <w:rsid w:val="00EE7CC5"/>
    <w:rsid w:val="00EE7EE1"/>
    <w:rsid w:val="00EE7F25"/>
    <w:rsid w:val="00EF02A5"/>
    <w:rsid w:val="00EF0368"/>
    <w:rsid w:val="00EF05EC"/>
    <w:rsid w:val="00EF06D3"/>
    <w:rsid w:val="00EF0731"/>
    <w:rsid w:val="00EF074C"/>
    <w:rsid w:val="00EF0855"/>
    <w:rsid w:val="00EF08D5"/>
    <w:rsid w:val="00EF090A"/>
    <w:rsid w:val="00EF0915"/>
    <w:rsid w:val="00EF0BC3"/>
    <w:rsid w:val="00EF0C42"/>
    <w:rsid w:val="00EF0D1B"/>
    <w:rsid w:val="00EF0D1D"/>
    <w:rsid w:val="00EF0D57"/>
    <w:rsid w:val="00EF0DE1"/>
    <w:rsid w:val="00EF0E80"/>
    <w:rsid w:val="00EF0EE3"/>
    <w:rsid w:val="00EF0F55"/>
    <w:rsid w:val="00EF0FC9"/>
    <w:rsid w:val="00EF0FEC"/>
    <w:rsid w:val="00EF0FF3"/>
    <w:rsid w:val="00EF10B1"/>
    <w:rsid w:val="00EF1107"/>
    <w:rsid w:val="00EF1220"/>
    <w:rsid w:val="00EF122E"/>
    <w:rsid w:val="00EF14A5"/>
    <w:rsid w:val="00EF1771"/>
    <w:rsid w:val="00EF1897"/>
    <w:rsid w:val="00EF1A2D"/>
    <w:rsid w:val="00EF1A64"/>
    <w:rsid w:val="00EF1B05"/>
    <w:rsid w:val="00EF1FB3"/>
    <w:rsid w:val="00EF23AD"/>
    <w:rsid w:val="00EF23BF"/>
    <w:rsid w:val="00EF24EE"/>
    <w:rsid w:val="00EF2627"/>
    <w:rsid w:val="00EF26F2"/>
    <w:rsid w:val="00EF27B1"/>
    <w:rsid w:val="00EF2922"/>
    <w:rsid w:val="00EF2A27"/>
    <w:rsid w:val="00EF2B06"/>
    <w:rsid w:val="00EF2B86"/>
    <w:rsid w:val="00EF2BB3"/>
    <w:rsid w:val="00EF2BB7"/>
    <w:rsid w:val="00EF2C78"/>
    <w:rsid w:val="00EF2C7E"/>
    <w:rsid w:val="00EF2E09"/>
    <w:rsid w:val="00EF2F86"/>
    <w:rsid w:val="00EF303A"/>
    <w:rsid w:val="00EF314F"/>
    <w:rsid w:val="00EF3197"/>
    <w:rsid w:val="00EF31A4"/>
    <w:rsid w:val="00EF351D"/>
    <w:rsid w:val="00EF35DF"/>
    <w:rsid w:val="00EF36C4"/>
    <w:rsid w:val="00EF37B0"/>
    <w:rsid w:val="00EF37E4"/>
    <w:rsid w:val="00EF37EC"/>
    <w:rsid w:val="00EF3812"/>
    <w:rsid w:val="00EF3B7B"/>
    <w:rsid w:val="00EF3C42"/>
    <w:rsid w:val="00EF3CCB"/>
    <w:rsid w:val="00EF3CCF"/>
    <w:rsid w:val="00EF3F91"/>
    <w:rsid w:val="00EF3FCF"/>
    <w:rsid w:val="00EF4229"/>
    <w:rsid w:val="00EF4280"/>
    <w:rsid w:val="00EF439F"/>
    <w:rsid w:val="00EF462F"/>
    <w:rsid w:val="00EF4752"/>
    <w:rsid w:val="00EF475C"/>
    <w:rsid w:val="00EF480F"/>
    <w:rsid w:val="00EF4863"/>
    <w:rsid w:val="00EF491E"/>
    <w:rsid w:val="00EF4BBF"/>
    <w:rsid w:val="00EF4BC9"/>
    <w:rsid w:val="00EF4C29"/>
    <w:rsid w:val="00EF4C39"/>
    <w:rsid w:val="00EF4EB9"/>
    <w:rsid w:val="00EF4F0F"/>
    <w:rsid w:val="00EF4FCF"/>
    <w:rsid w:val="00EF5027"/>
    <w:rsid w:val="00EF550E"/>
    <w:rsid w:val="00EF55AD"/>
    <w:rsid w:val="00EF5856"/>
    <w:rsid w:val="00EF599D"/>
    <w:rsid w:val="00EF59AA"/>
    <w:rsid w:val="00EF5B56"/>
    <w:rsid w:val="00EF5DAE"/>
    <w:rsid w:val="00EF5FF2"/>
    <w:rsid w:val="00EF6090"/>
    <w:rsid w:val="00EF60C6"/>
    <w:rsid w:val="00EF6309"/>
    <w:rsid w:val="00EF6535"/>
    <w:rsid w:val="00EF654B"/>
    <w:rsid w:val="00EF6885"/>
    <w:rsid w:val="00EF68EF"/>
    <w:rsid w:val="00EF691C"/>
    <w:rsid w:val="00EF69B5"/>
    <w:rsid w:val="00EF6ACE"/>
    <w:rsid w:val="00EF6DD1"/>
    <w:rsid w:val="00EF6DF8"/>
    <w:rsid w:val="00EF6DFF"/>
    <w:rsid w:val="00EF6F35"/>
    <w:rsid w:val="00EF707C"/>
    <w:rsid w:val="00EF70F5"/>
    <w:rsid w:val="00EF7225"/>
    <w:rsid w:val="00EF7284"/>
    <w:rsid w:val="00EF729A"/>
    <w:rsid w:val="00EF729F"/>
    <w:rsid w:val="00EF7399"/>
    <w:rsid w:val="00EF73A8"/>
    <w:rsid w:val="00EF7416"/>
    <w:rsid w:val="00EF749C"/>
    <w:rsid w:val="00EF7530"/>
    <w:rsid w:val="00EF7546"/>
    <w:rsid w:val="00EF7592"/>
    <w:rsid w:val="00EF75C7"/>
    <w:rsid w:val="00EF75F3"/>
    <w:rsid w:val="00EF7741"/>
    <w:rsid w:val="00EF79AE"/>
    <w:rsid w:val="00EF79FD"/>
    <w:rsid w:val="00EF7A56"/>
    <w:rsid w:val="00EF7C44"/>
    <w:rsid w:val="00EF7C51"/>
    <w:rsid w:val="00EF7CB8"/>
    <w:rsid w:val="00EF7E2A"/>
    <w:rsid w:val="00F00106"/>
    <w:rsid w:val="00F00157"/>
    <w:rsid w:val="00F002D4"/>
    <w:rsid w:val="00F00391"/>
    <w:rsid w:val="00F00422"/>
    <w:rsid w:val="00F0045A"/>
    <w:rsid w:val="00F00476"/>
    <w:rsid w:val="00F0049A"/>
    <w:rsid w:val="00F005B5"/>
    <w:rsid w:val="00F00884"/>
    <w:rsid w:val="00F00885"/>
    <w:rsid w:val="00F008FF"/>
    <w:rsid w:val="00F00925"/>
    <w:rsid w:val="00F0096B"/>
    <w:rsid w:val="00F00A67"/>
    <w:rsid w:val="00F00B5F"/>
    <w:rsid w:val="00F00E49"/>
    <w:rsid w:val="00F00E80"/>
    <w:rsid w:val="00F01139"/>
    <w:rsid w:val="00F0118B"/>
    <w:rsid w:val="00F0122F"/>
    <w:rsid w:val="00F012B6"/>
    <w:rsid w:val="00F012CB"/>
    <w:rsid w:val="00F0135A"/>
    <w:rsid w:val="00F01459"/>
    <w:rsid w:val="00F0145E"/>
    <w:rsid w:val="00F0158C"/>
    <w:rsid w:val="00F016A3"/>
    <w:rsid w:val="00F01722"/>
    <w:rsid w:val="00F019B9"/>
    <w:rsid w:val="00F01B65"/>
    <w:rsid w:val="00F01C5E"/>
    <w:rsid w:val="00F01E79"/>
    <w:rsid w:val="00F020B5"/>
    <w:rsid w:val="00F02128"/>
    <w:rsid w:val="00F02134"/>
    <w:rsid w:val="00F02138"/>
    <w:rsid w:val="00F02242"/>
    <w:rsid w:val="00F0239B"/>
    <w:rsid w:val="00F02484"/>
    <w:rsid w:val="00F024C2"/>
    <w:rsid w:val="00F0264F"/>
    <w:rsid w:val="00F02736"/>
    <w:rsid w:val="00F0273F"/>
    <w:rsid w:val="00F0275C"/>
    <w:rsid w:val="00F02853"/>
    <w:rsid w:val="00F0296C"/>
    <w:rsid w:val="00F02A4A"/>
    <w:rsid w:val="00F02BBC"/>
    <w:rsid w:val="00F02BD8"/>
    <w:rsid w:val="00F02D11"/>
    <w:rsid w:val="00F02DBD"/>
    <w:rsid w:val="00F036CE"/>
    <w:rsid w:val="00F036E1"/>
    <w:rsid w:val="00F036E2"/>
    <w:rsid w:val="00F036FF"/>
    <w:rsid w:val="00F03731"/>
    <w:rsid w:val="00F03786"/>
    <w:rsid w:val="00F037BE"/>
    <w:rsid w:val="00F037D7"/>
    <w:rsid w:val="00F03A3D"/>
    <w:rsid w:val="00F03A7C"/>
    <w:rsid w:val="00F03BD7"/>
    <w:rsid w:val="00F03C6C"/>
    <w:rsid w:val="00F03E1B"/>
    <w:rsid w:val="00F03E41"/>
    <w:rsid w:val="00F03E92"/>
    <w:rsid w:val="00F0423C"/>
    <w:rsid w:val="00F04263"/>
    <w:rsid w:val="00F04306"/>
    <w:rsid w:val="00F044E8"/>
    <w:rsid w:val="00F04515"/>
    <w:rsid w:val="00F04668"/>
    <w:rsid w:val="00F0467E"/>
    <w:rsid w:val="00F04754"/>
    <w:rsid w:val="00F047A7"/>
    <w:rsid w:val="00F047D5"/>
    <w:rsid w:val="00F049E9"/>
    <w:rsid w:val="00F04BB4"/>
    <w:rsid w:val="00F04C8A"/>
    <w:rsid w:val="00F04D2D"/>
    <w:rsid w:val="00F04DF0"/>
    <w:rsid w:val="00F04E01"/>
    <w:rsid w:val="00F051B6"/>
    <w:rsid w:val="00F05243"/>
    <w:rsid w:val="00F05319"/>
    <w:rsid w:val="00F05510"/>
    <w:rsid w:val="00F0558A"/>
    <w:rsid w:val="00F055B9"/>
    <w:rsid w:val="00F055ED"/>
    <w:rsid w:val="00F05615"/>
    <w:rsid w:val="00F056C6"/>
    <w:rsid w:val="00F056D8"/>
    <w:rsid w:val="00F05815"/>
    <w:rsid w:val="00F05A59"/>
    <w:rsid w:val="00F05ABA"/>
    <w:rsid w:val="00F05AEC"/>
    <w:rsid w:val="00F05B09"/>
    <w:rsid w:val="00F05B6C"/>
    <w:rsid w:val="00F05BB9"/>
    <w:rsid w:val="00F05BBD"/>
    <w:rsid w:val="00F05C40"/>
    <w:rsid w:val="00F060D1"/>
    <w:rsid w:val="00F062A9"/>
    <w:rsid w:val="00F062AD"/>
    <w:rsid w:val="00F06408"/>
    <w:rsid w:val="00F0643D"/>
    <w:rsid w:val="00F06460"/>
    <w:rsid w:val="00F06614"/>
    <w:rsid w:val="00F06618"/>
    <w:rsid w:val="00F066E3"/>
    <w:rsid w:val="00F06876"/>
    <w:rsid w:val="00F0687F"/>
    <w:rsid w:val="00F06A37"/>
    <w:rsid w:val="00F06A9D"/>
    <w:rsid w:val="00F06B4A"/>
    <w:rsid w:val="00F06C42"/>
    <w:rsid w:val="00F06DF7"/>
    <w:rsid w:val="00F06E56"/>
    <w:rsid w:val="00F072D4"/>
    <w:rsid w:val="00F073C5"/>
    <w:rsid w:val="00F074DF"/>
    <w:rsid w:val="00F075E9"/>
    <w:rsid w:val="00F076A6"/>
    <w:rsid w:val="00F0770E"/>
    <w:rsid w:val="00F07B37"/>
    <w:rsid w:val="00F07CA7"/>
    <w:rsid w:val="00F07E91"/>
    <w:rsid w:val="00F07EC9"/>
    <w:rsid w:val="00F1018C"/>
    <w:rsid w:val="00F1028C"/>
    <w:rsid w:val="00F10588"/>
    <w:rsid w:val="00F10694"/>
    <w:rsid w:val="00F1074E"/>
    <w:rsid w:val="00F107AC"/>
    <w:rsid w:val="00F107CE"/>
    <w:rsid w:val="00F1085B"/>
    <w:rsid w:val="00F10A00"/>
    <w:rsid w:val="00F10A32"/>
    <w:rsid w:val="00F10A6C"/>
    <w:rsid w:val="00F10B25"/>
    <w:rsid w:val="00F10CF0"/>
    <w:rsid w:val="00F10E4B"/>
    <w:rsid w:val="00F10F10"/>
    <w:rsid w:val="00F10F5B"/>
    <w:rsid w:val="00F10F7A"/>
    <w:rsid w:val="00F10FA9"/>
    <w:rsid w:val="00F10FAD"/>
    <w:rsid w:val="00F110C0"/>
    <w:rsid w:val="00F1133D"/>
    <w:rsid w:val="00F11453"/>
    <w:rsid w:val="00F114CB"/>
    <w:rsid w:val="00F11592"/>
    <w:rsid w:val="00F1167C"/>
    <w:rsid w:val="00F11705"/>
    <w:rsid w:val="00F1193F"/>
    <w:rsid w:val="00F119B2"/>
    <w:rsid w:val="00F11B57"/>
    <w:rsid w:val="00F11C08"/>
    <w:rsid w:val="00F11E6A"/>
    <w:rsid w:val="00F12053"/>
    <w:rsid w:val="00F12063"/>
    <w:rsid w:val="00F12384"/>
    <w:rsid w:val="00F1257E"/>
    <w:rsid w:val="00F125A0"/>
    <w:rsid w:val="00F126C9"/>
    <w:rsid w:val="00F126CF"/>
    <w:rsid w:val="00F126E9"/>
    <w:rsid w:val="00F12849"/>
    <w:rsid w:val="00F12917"/>
    <w:rsid w:val="00F12A9D"/>
    <w:rsid w:val="00F12B91"/>
    <w:rsid w:val="00F12C01"/>
    <w:rsid w:val="00F12CD0"/>
    <w:rsid w:val="00F12DF5"/>
    <w:rsid w:val="00F130BD"/>
    <w:rsid w:val="00F13427"/>
    <w:rsid w:val="00F13466"/>
    <w:rsid w:val="00F134D7"/>
    <w:rsid w:val="00F136B9"/>
    <w:rsid w:val="00F13709"/>
    <w:rsid w:val="00F1380B"/>
    <w:rsid w:val="00F13AB1"/>
    <w:rsid w:val="00F13DFD"/>
    <w:rsid w:val="00F13E91"/>
    <w:rsid w:val="00F13EB0"/>
    <w:rsid w:val="00F13F22"/>
    <w:rsid w:val="00F13F85"/>
    <w:rsid w:val="00F13FFE"/>
    <w:rsid w:val="00F14048"/>
    <w:rsid w:val="00F1408A"/>
    <w:rsid w:val="00F140B7"/>
    <w:rsid w:val="00F14144"/>
    <w:rsid w:val="00F14577"/>
    <w:rsid w:val="00F14681"/>
    <w:rsid w:val="00F1475A"/>
    <w:rsid w:val="00F14991"/>
    <w:rsid w:val="00F149C7"/>
    <w:rsid w:val="00F149E7"/>
    <w:rsid w:val="00F14AC9"/>
    <w:rsid w:val="00F14AD8"/>
    <w:rsid w:val="00F14B0D"/>
    <w:rsid w:val="00F14DB5"/>
    <w:rsid w:val="00F14DD1"/>
    <w:rsid w:val="00F14E3F"/>
    <w:rsid w:val="00F14F81"/>
    <w:rsid w:val="00F1510F"/>
    <w:rsid w:val="00F151D2"/>
    <w:rsid w:val="00F15223"/>
    <w:rsid w:val="00F152A2"/>
    <w:rsid w:val="00F152A6"/>
    <w:rsid w:val="00F15310"/>
    <w:rsid w:val="00F154BB"/>
    <w:rsid w:val="00F155B8"/>
    <w:rsid w:val="00F156DF"/>
    <w:rsid w:val="00F15964"/>
    <w:rsid w:val="00F15A21"/>
    <w:rsid w:val="00F15A86"/>
    <w:rsid w:val="00F15B38"/>
    <w:rsid w:val="00F15B7D"/>
    <w:rsid w:val="00F15BA5"/>
    <w:rsid w:val="00F15D7D"/>
    <w:rsid w:val="00F15E96"/>
    <w:rsid w:val="00F15F2D"/>
    <w:rsid w:val="00F15FC1"/>
    <w:rsid w:val="00F15FC5"/>
    <w:rsid w:val="00F16101"/>
    <w:rsid w:val="00F161FE"/>
    <w:rsid w:val="00F16466"/>
    <w:rsid w:val="00F16478"/>
    <w:rsid w:val="00F16555"/>
    <w:rsid w:val="00F166E2"/>
    <w:rsid w:val="00F1673E"/>
    <w:rsid w:val="00F167B9"/>
    <w:rsid w:val="00F16970"/>
    <w:rsid w:val="00F16A9D"/>
    <w:rsid w:val="00F16A9E"/>
    <w:rsid w:val="00F16ACD"/>
    <w:rsid w:val="00F16BFB"/>
    <w:rsid w:val="00F16C1A"/>
    <w:rsid w:val="00F16C70"/>
    <w:rsid w:val="00F16F65"/>
    <w:rsid w:val="00F170F8"/>
    <w:rsid w:val="00F171DD"/>
    <w:rsid w:val="00F17270"/>
    <w:rsid w:val="00F173FF"/>
    <w:rsid w:val="00F17584"/>
    <w:rsid w:val="00F17633"/>
    <w:rsid w:val="00F17AFF"/>
    <w:rsid w:val="00F17B14"/>
    <w:rsid w:val="00F17E99"/>
    <w:rsid w:val="00F17EFC"/>
    <w:rsid w:val="00F17F9B"/>
    <w:rsid w:val="00F2002F"/>
    <w:rsid w:val="00F200C2"/>
    <w:rsid w:val="00F200D8"/>
    <w:rsid w:val="00F201B9"/>
    <w:rsid w:val="00F20227"/>
    <w:rsid w:val="00F2027B"/>
    <w:rsid w:val="00F2030D"/>
    <w:rsid w:val="00F2055C"/>
    <w:rsid w:val="00F2063E"/>
    <w:rsid w:val="00F20659"/>
    <w:rsid w:val="00F20804"/>
    <w:rsid w:val="00F208D6"/>
    <w:rsid w:val="00F20944"/>
    <w:rsid w:val="00F20985"/>
    <w:rsid w:val="00F20BD1"/>
    <w:rsid w:val="00F20C95"/>
    <w:rsid w:val="00F20DC4"/>
    <w:rsid w:val="00F20E54"/>
    <w:rsid w:val="00F20E8A"/>
    <w:rsid w:val="00F20F13"/>
    <w:rsid w:val="00F20F6B"/>
    <w:rsid w:val="00F2114D"/>
    <w:rsid w:val="00F212AF"/>
    <w:rsid w:val="00F212CB"/>
    <w:rsid w:val="00F215F5"/>
    <w:rsid w:val="00F2161A"/>
    <w:rsid w:val="00F2177D"/>
    <w:rsid w:val="00F218C6"/>
    <w:rsid w:val="00F2195D"/>
    <w:rsid w:val="00F219AE"/>
    <w:rsid w:val="00F21D1A"/>
    <w:rsid w:val="00F21E99"/>
    <w:rsid w:val="00F2250E"/>
    <w:rsid w:val="00F2253D"/>
    <w:rsid w:val="00F22556"/>
    <w:rsid w:val="00F226A9"/>
    <w:rsid w:val="00F22786"/>
    <w:rsid w:val="00F22A57"/>
    <w:rsid w:val="00F22A91"/>
    <w:rsid w:val="00F22AE2"/>
    <w:rsid w:val="00F22B46"/>
    <w:rsid w:val="00F22B86"/>
    <w:rsid w:val="00F22DC2"/>
    <w:rsid w:val="00F22DDE"/>
    <w:rsid w:val="00F22FDC"/>
    <w:rsid w:val="00F22FFE"/>
    <w:rsid w:val="00F23068"/>
    <w:rsid w:val="00F2311C"/>
    <w:rsid w:val="00F2312A"/>
    <w:rsid w:val="00F23191"/>
    <w:rsid w:val="00F231D5"/>
    <w:rsid w:val="00F231F0"/>
    <w:rsid w:val="00F232E8"/>
    <w:rsid w:val="00F23352"/>
    <w:rsid w:val="00F23646"/>
    <w:rsid w:val="00F2367A"/>
    <w:rsid w:val="00F236D8"/>
    <w:rsid w:val="00F237B2"/>
    <w:rsid w:val="00F237C5"/>
    <w:rsid w:val="00F23949"/>
    <w:rsid w:val="00F239A0"/>
    <w:rsid w:val="00F23A83"/>
    <w:rsid w:val="00F23AB7"/>
    <w:rsid w:val="00F23D3B"/>
    <w:rsid w:val="00F23EB7"/>
    <w:rsid w:val="00F23F8C"/>
    <w:rsid w:val="00F24086"/>
    <w:rsid w:val="00F242AB"/>
    <w:rsid w:val="00F243A9"/>
    <w:rsid w:val="00F24860"/>
    <w:rsid w:val="00F24AC8"/>
    <w:rsid w:val="00F24D07"/>
    <w:rsid w:val="00F24F90"/>
    <w:rsid w:val="00F25100"/>
    <w:rsid w:val="00F251ED"/>
    <w:rsid w:val="00F25278"/>
    <w:rsid w:val="00F25289"/>
    <w:rsid w:val="00F252E4"/>
    <w:rsid w:val="00F252F2"/>
    <w:rsid w:val="00F2533D"/>
    <w:rsid w:val="00F254D6"/>
    <w:rsid w:val="00F25588"/>
    <w:rsid w:val="00F255CD"/>
    <w:rsid w:val="00F256B8"/>
    <w:rsid w:val="00F256E2"/>
    <w:rsid w:val="00F2578C"/>
    <w:rsid w:val="00F25792"/>
    <w:rsid w:val="00F257BE"/>
    <w:rsid w:val="00F2596A"/>
    <w:rsid w:val="00F25D35"/>
    <w:rsid w:val="00F25E06"/>
    <w:rsid w:val="00F25FF6"/>
    <w:rsid w:val="00F26149"/>
    <w:rsid w:val="00F2616B"/>
    <w:rsid w:val="00F261EA"/>
    <w:rsid w:val="00F26486"/>
    <w:rsid w:val="00F26794"/>
    <w:rsid w:val="00F26812"/>
    <w:rsid w:val="00F26830"/>
    <w:rsid w:val="00F26AD9"/>
    <w:rsid w:val="00F26B22"/>
    <w:rsid w:val="00F26B77"/>
    <w:rsid w:val="00F26CEE"/>
    <w:rsid w:val="00F26D82"/>
    <w:rsid w:val="00F26E1A"/>
    <w:rsid w:val="00F26EC3"/>
    <w:rsid w:val="00F26F86"/>
    <w:rsid w:val="00F271E0"/>
    <w:rsid w:val="00F272C9"/>
    <w:rsid w:val="00F2744F"/>
    <w:rsid w:val="00F2770B"/>
    <w:rsid w:val="00F27936"/>
    <w:rsid w:val="00F279B5"/>
    <w:rsid w:val="00F279D2"/>
    <w:rsid w:val="00F27A5D"/>
    <w:rsid w:val="00F27AB1"/>
    <w:rsid w:val="00F27AB9"/>
    <w:rsid w:val="00F27B57"/>
    <w:rsid w:val="00F27C55"/>
    <w:rsid w:val="00F27D73"/>
    <w:rsid w:val="00F27DB2"/>
    <w:rsid w:val="00F300E6"/>
    <w:rsid w:val="00F301C0"/>
    <w:rsid w:val="00F3020C"/>
    <w:rsid w:val="00F302EC"/>
    <w:rsid w:val="00F3074A"/>
    <w:rsid w:val="00F307BA"/>
    <w:rsid w:val="00F3080A"/>
    <w:rsid w:val="00F308FA"/>
    <w:rsid w:val="00F3092B"/>
    <w:rsid w:val="00F30CC2"/>
    <w:rsid w:val="00F30D53"/>
    <w:rsid w:val="00F30F51"/>
    <w:rsid w:val="00F3121A"/>
    <w:rsid w:val="00F31311"/>
    <w:rsid w:val="00F31351"/>
    <w:rsid w:val="00F3136A"/>
    <w:rsid w:val="00F31395"/>
    <w:rsid w:val="00F313FE"/>
    <w:rsid w:val="00F314E0"/>
    <w:rsid w:val="00F31622"/>
    <w:rsid w:val="00F31757"/>
    <w:rsid w:val="00F31810"/>
    <w:rsid w:val="00F31A45"/>
    <w:rsid w:val="00F31A96"/>
    <w:rsid w:val="00F31BE7"/>
    <w:rsid w:val="00F31C9D"/>
    <w:rsid w:val="00F31E7E"/>
    <w:rsid w:val="00F31FE8"/>
    <w:rsid w:val="00F32140"/>
    <w:rsid w:val="00F324FB"/>
    <w:rsid w:val="00F3293D"/>
    <w:rsid w:val="00F32945"/>
    <w:rsid w:val="00F3294F"/>
    <w:rsid w:val="00F32988"/>
    <w:rsid w:val="00F32AC5"/>
    <w:rsid w:val="00F32ADA"/>
    <w:rsid w:val="00F32C64"/>
    <w:rsid w:val="00F32E27"/>
    <w:rsid w:val="00F33180"/>
    <w:rsid w:val="00F331B1"/>
    <w:rsid w:val="00F33252"/>
    <w:rsid w:val="00F3328B"/>
    <w:rsid w:val="00F33302"/>
    <w:rsid w:val="00F3331F"/>
    <w:rsid w:val="00F33337"/>
    <w:rsid w:val="00F3349D"/>
    <w:rsid w:val="00F334B7"/>
    <w:rsid w:val="00F335B7"/>
    <w:rsid w:val="00F33606"/>
    <w:rsid w:val="00F33762"/>
    <w:rsid w:val="00F337A2"/>
    <w:rsid w:val="00F33821"/>
    <w:rsid w:val="00F33B11"/>
    <w:rsid w:val="00F33C61"/>
    <w:rsid w:val="00F33D19"/>
    <w:rsid w:val="00F33DFA"/>
    <w:rsid w:val="00F3419C"/>
    <w:rsid w:val="00F341AD"/>
    <w:rsid w:val="00F34308"/>
    <w:rsid w:val="00F346EA"/>
    <w:rsid w:val="00F347AF"/>
    <w:rsid w:val="00F347BD"/>
    <w:rsid w:val="00F34938"/>
    <w:rsid w:val="00F34B7E"/>
    <w:rsid w:val="00F34C15"/>
    <w:rsid w:val="00F34CED"/>
    <w:rsid w:val="00F350BD"/>
    <w:rsid w:val="00F3512C"/>
    <w:rsid w:val="00F355B5"/>
    <w:rsid w:val="00F355CE"/>
    <w:rsid w:val="00F355D0"/>
    <w:rsid w:val="00F35652"/>
    <w:rsid w:val="00F35749"/>
    <w:rsid w:val="00F35774"/>
    <w:rsid w:val="00F35A41"/>
    <w:rsid w:val="00F35AF5"/>
    <w:rsid w:val="00F35B2B"/>
    <w:rsid w:val="00F35D04"/>
    <w:rsid w:val="00F35D64"/>
    <w:rsid w:val="00F35D7B"/>
    <w:rsid w:val="00F35E2E"/>
    <w:rsid w:val="00F35FB6"/>
    <w:rsid w:val="00F36045"/>
    <w:rsid w:val="00F3604F"/>
    <w:rsid w:val="00F36251"/>
    <w:rsid w:val="00F3643C"/>
    <w:rsid w:val="00F364A2"/>
    <w:rsid w:val="00F36517"/>
    <w:rsid w:val="00F3662B"/>
    <w:rsid w:val="00F36683"/>
    <w:rsid w:val="00F3690A"/>
    <w:rsid w:val="00F36A37"/>
    <w:rsid w:val="00F36A51"/>
    <w:rsid w:val="00F36B03"/>
    <w:rsid w:val="00F36BDE"/>
    <w:rsid w:val="00F36CF6"/>
    <w:rsid w:val="00F36F1C"/>
    <w:rsid w:val="00F36F96"/>
    <w:rsid w:val="00F372E3"/>
    <w:rsid w:val="00F373FB"/>
    <w:rsid w:val="00F37481"/>
    <w:rsid w:val="00F375A7"/>
    <w:rsid w:val="00F375AB"/>
    <w:rsid w:val="00F377DC"/>
    <w:rsid w:val="00F37822"/>
    <w:rsid w:val="00F37AD2"/>
    <w:rsid w:val="00F37BC0"/>
    <w:rsid w:val="00F37C3A"/>
    <w:rsid w:val="00F37C54"/>
    <w:rsid w:val="00F37DDB"/>
    <w:rsid w:val="00F37F7B"/>
    <w:rsid w:val="00F37F8C"/>
    <w:rsid w:val="00F37F95"/>
    <w:rsid w:val="00F37FE0"/>
    <w:rsid w:val="00F40193"/>
    <w:rsid w:val="00F40203"/>
    <w:rsid w:val="00F40434"/>
    <w:rsid w:val="00F4046D"/>
    <w:rsid w:val="00F404C2"/>
    <w:rsid w:val="00F4051D"/>
    <w:rsid w:val="00F4057E"/>
    <w:rsid w:val="00F40719"/>
    <w:rsid w:val="00F4075D"/>
    <w:rsid w:val="00F407BE"/>
    <w:rsid w:val="00F40820"/>
    <w:rsid w:val="00F408A3"/>
    <w:rsid w:val="00F408A7"/>
    <w:rsid w:val="00F4094C"/>
    <w:rsid w:val="00F40A00"/>
    <w:rsid w:val="00F40A73"/>
    <w:rsid w:val="00F40B09"/>
    <w:rsid w:val="00F40C25"/>
    <w:rsid w:val="00F40FC9"/>
    <w:rsid w:val="00F41015"/>
    <w:rsid w:val="00F4124E"/>
    <w:rsid w:val="00F41366"/>
    <w:rsid w:val="00F415C6"/>
    <w:rsid w:val="00F415CA"/>
    <w:rsid w:val="00F41729"/>
    <w:rsid w:val="00F41825"/>
    <w:rsid w:val="00F418BC"/>
    <w:rsid w:val="00F41971"/>
    <w:rsid w:val="00F41A31"/>
    <w:rsid w:val="00F41A6C"/>
    <w:rsid w:val="00F41A90"/>
    <w:rsid w:val="00F41C26"/>
    <w:rsid w:val="00F41C52"/>
    <w:rsid w:val="00F41F0B"/>
    <w:rsid w:val="00F41F5B"/>
    <w:rsid w:val="00F41F6E"/>
    <w:rsid w:val="00F41F8C"/>
    <w:rsid w:val="00F41FD0"/>
    <w:rsid w:val="00F4208F"/>
    <w:rsid w:val="00F420B6"/>
    <w:rsid w:val="00F422A1"/>
    <w:rsid w:val="00F42348"/>
    <w:rsid w:val="00F42439"/>
    <w:rsid w:val="00F42486"/>
    <w:rsid w:val="00F424F3"/>
    <w:rsid w:val="00F42548"/>
    <w:rsid w:val="00F42566"/>
    <w:rsid w:val="00F42774"/>
    <w:rsid w:val="00F427A8"/>
    <w:rsid w:val="00F42869"/>
    <w:rsid w:val="00F42D61"/>
    <w:rsid w:val="00F42E6D"/>
    <w:rsid w:val="00F43086"/>
    <w:rsid w:val="00F430F5"/>
    <w:rsid w:val="00F4327B"/>
    <w:rsid w:val="00F432C4"/>
    <w:rsid w:val="00F432DF"/>
    <w:rsid w:val="00F432F8"/>
    <w:rsid w:val="00F43330"/>
    <w:rsid w:val="00F433CB"/>
    <w:rsid w:val="00F433F9"/>
    <w:rsid w:val="00F43419"/>
    <w:rsid w:val="00F434DB"/>
    <w:rsid w:val="00F43565"/>
    <w:rsid w:val="00F43686"/>
    <w:rsid w:val="00F43695"/>
    <w:rsid w:val="00F4387C"/>
    <w:rsid w:val="00F438BA"/>
    <w:rsid w:val="00F438F8"/>
    <w:rsid w:val="00F439F8"/>
    <w:rsid w:val="00F43C5F"/>
    <w:rsid w:val="00F43C6A"/>
    <w:rsid w:val="00F43CBA"/>
    <w:rsid w:val="00F43D69"/>
    <w:rsid w:val="00F43DDF"/>
    <w:rsid w:val="00F43F5B"/>
    <w:rsid w:val="00F4428E"/>
    <w:rsid w:val="00F443FB"/>
    <w:rsid w:val="00F445C0"/>
    <w:rsid w:val="00F4466D"/>
    <w:rsid w:val="00F44683"/>
    <w:rsid w:val="00F4472A"/>
    <w:rsid w:val="00F44804"/>
    <w:rsid w:val="00F448EC"/>
    <w:rsid w:val="00F4495A"/>
    <w:rsid w:val="00F44A7D"/>
    <w:rsid w:val="00F44BEA"/>
    <w:rsid w:val="00F44DDE"/>
    <w:rsid w:val="00F452A5"/>
    <w:rsid w:val="00F452F7"/>
    <w:rsid w:val="00F45326"/>
    <w:rsid w:val="00F456E5"/>
    <w:rsid w:val="00F456ED"/>
    <w:rsid w:val="00F45809"/>
    <w:rsid w:val="00F4591F"/>
    <w:rsid w:val="00F45A56"/>
    <w:rsid w:val="00F45AFF"/>
    <w:rsid w:val="00F45B23"/>
    <w:rsid w:val="00F45B71"/>
    <w:rsid w:val="00F45BAD"/>
    <w:rsid w:val="00F45D51"/>
    <w:rsid w:val="00F45D61"/>
    <w:rsid w:val="00F45D64"/>
    <w:rsid w:val="00F45F4D"/>
    <w:rsid w:val="00F4606C"/>
    <w:rsid w:val="00F460D7"/>
    <w:rsid w:val="00F463B3"/>
    <w:rsid w:val="00F464B6"/>
    <w:rsid w:val="00F4658A"/>
    <w:rsid w:val="00F469A6"/>
    <w:rsid w:val="00F469DD"/>
    <w:rsid w:val="00F46D76"/>
    <w:rsid w:val="00F46F19"/>
    <w:rsid w:val="00F46FDC"/>
    <w:rsid w:val="00F470FB"/>
    <w:rsid w:val="00F47208"/>
    <w:rsid w:val="00F472A9"/>
    <w:rsid w:val="00F4746B"/>
    <w:rsid w:val="00F47593"/>
    <w:rsid w:val="00F475FB"/>
    <w:rsid w:val="00F4760A"/>
    <w:rsid w:val="00F479A4"/>
    <w:rsid w:val="00F479EA"/>
    <w:rsid w:val="00F47BE0"/>
    <w:rsid w:val="00F47C70"/>
    <w:rsid w:val="00F47CF5"/>
    <w:rsid w:val="00F47D6A"/>
    <w:rsid w:val="00F47DD1"/>
    <w:rsid w:val="00F47DF3"/>
    <w:rsid w:val="00F47EA1"/>
    <w:rsid w:val="00F47F6B"/>
    <w:rsid w:val="00F47FC9"/>
    <w:rsid w:val="00F5004D"/>
    <w:rsid w:val="00F501AE"/>
    <w:rsid w:val="00F501BE"/>
    <w:rsid w:val="00F50291"/>
    <w:rsid w:val="00F502BC"/>
    <w:rsid w:val="00F50374"/>
    <w:rsid w:val="00F5039F"/>
    <w:rsid w:val="00F50499"/>
    <w:rsid w:val="00F505C2"/>
    <w:rsid w:val="00F50654"/>
    <w:rsid w:val="00F506D9"/>
    <w:rsid w:val="00F506FB"/>
    <w:rsid w:val="00F5071C"/>
    <w:rsid w:val="00F508A9"/>
    <w:rsid w:val="00F508F8"/>
    <w:rsid w:val="00F5105B"/>
    <w:rsid w:val="00F51280"/>
    <w:rsid w:val="00F513AD"/>
    <w:rsid w:val="00F514AA"/>
    <w:rsid w:val="00F5158F"/>
    <w:rsid w:val="00F519DE"/>
    <w:rsid w:val="00F519F2"/>
    <w:rsid w:val="00F51A4B"/>
    <w:rsid w:val="00F51A65"/>
    <w:rsid w:val="00F51AA4"/>
    <w:rsid w:val="00F51AC0"/>
    <w:rsid w:val="00F51AC5"/>
    <w:rsid w:val="00F51CA0"/>
    <w:rsid w:val="00F51DB5"/>
    <w:rsid w:val="00F51F13"/>
    <w:rsid w:val="00F51F44"/>
    <w:rsid w:val="00F51F8C"/>
    <w:rsid w:val="00F52130"/>
    <w:rsid w:val="00F52182"/>
    <w:rsid w:val="00F522A7"/>
    <w:rsid w:val="00F52557"/>
    <w:rsid w:val="00F5277D"/>
    <w:rsid w:val="00F528F8"/>
    <w:rsid w:val="00F5291D"/>
    <w:rsid w:val="00F52936"/>
    <w:rsid w:val="00F52A36"/>
    <w:rsid w:val="00F52A4D"/>
    <w:rsid w:val="00F52B3A"/>
    <w:rsid w:val="00F52CAA"/>
    <w:rsid w:val="00F52CE5"/>
    <w:rsid w:val="00F52D23"/>
    <w:rsid w:val="00F52D47"/>
    <w:rsid w:val="00F52DF0"/>
    <w:rsid w:val="00F52ED1"/>
    <w:rsid w:val="00F52FA9"/>
    <w:rsid w:val="00F52FB5"/>
    <w:rsid w:val="00F52FD8"/>
    <w:rsid w:val="00F52FEB"/>
    <w:rsid w:val="00F53006"/>
    <w:rsid w:val="00F5317B"/>
    <w:rsid w:val="00F5336E"/>
    <w:rsid w:val="00F534E7"/>
    <w:rsid w:val="00F53814"/>
    <w:rsid w:val="00F53AA9"/>
    <w:rsid w:val="00F53AF4"/>
    <w:rsid w:val="00F53C1A"/>
    <w:rsid w:val="00F53CC4"/>
    <w:rsid w:val="00F53E1A"/>
    <w:rsid w:val="00F53E36"/>
    <w:rsid w:val="00F53F10"/>
    <w:rsid w:val="00F53F9F"/>
    <w:rsid w:val="00F54166"/>
    <w:rsid w:val="00F542A3"/>
    <w:rsid w:val="00F542CD"/>
    <w:rsid w:val="00F5448A"/>
    <w:rsid w:val="00F5459D"/>
    <w:rsid w:val="00F54636"/>
    <w:rsid w:val="00F54894"/>
    <w:rsid w:val="00F5490D"/>
    <w:rsid w:val="00F54974"/>
    <w:rsid w:val="00F54A23"/>
    <w:rsid w:val="00F54ADC"/>
    <w:rsid w:val="00F54BE4"/>
    <w:rsid w:val="00F54C0F"/>
    <w:rsid w:val="00F54D79"/>
    <w:rsid w:val="00F54E36"/>
    <w:rsid w:val="00F55006"/>
    <w:rsid w:val="00F55162"/>
    <w:rsid w:val="00F551D4"/>
    <w:rsid w:val="00F55200"/>
    <w:rsid w:val="00F5526C"/>
    <w:rsid w:val="00F552D0"/>
    <w:rsid w:val="00F55460"/>
    <w:rsid w:val="00F5551B"/>
    <w:rsid w:val="00F55587"/>
    <w:rsid w:val="00F5562F"/>
    <w:rsid w:val="00F5563B"/>
    <w:rsid w:val="00F55643"/>
    <w:rsid w:val="00F55659"/>
    <w:rsid w:val="00F5575E"/>
    <w:rsid w:val="00F5579B"/>
    <w:rsid w:val="00F55823"/>
    <w:rsid w:val="00F558AB"/>
    <w:rsid w:val="00F55A06"/>
    <w:rsid w:val="00F55A24"/>
    <w:rsid w:val="00F55AAA"/>
    <w:rsid w:val="00F55C41"/>
    <w:rsid w:val="00F55C9E"/>
    <w:rsid w:val="00F55D71"/>
    <w:rsid w:val="00F55E90"/>
    <w:rsid w:val="00F56066"/>
    <w:rsid w:val="00F56091"/>
    <w:rsid w:val="00F560AA"/>
    <w:rsid w:val="00F560D4"/>
    <w:rsid w:val="00F560FA"/>
    <w:rsid w:val="00F563E1"/>
    <w:rsid w:val="00F56435"/>
    <w:rsid w:val="00F56451"/>
    <w:rsid w:val="00F5646B"/>
    <w:rsid w:val="00F56480"/>
    <w:rsid w:val="00F564F1"/>
    <w:rsid w:val="00F565C2"/>
    <w:rsid w:val="00F5682B"/>
    <w:rsid w:val="00F568EE"/>
    <w:rsid w:val="00F56AD6"/>
    <w:rsid w:val="00F56D8C"/>
    <w:rsid w:val="00F56DBF"/>
    <w:rsid w:val="00F56DD5"/>
    <w:rsid w:val="00F56EE8"/>
    <w:rsid w:val="00F571E8"/>
    <w:rsid w:val="00F5758B"/>
    <w:rsid w:val="00F576D2"/>
    <w:rsid w:val="00F576F9"/>
    <w:rsid w:val="00F577DD"/>
    <w:rsid w:val="00F577EA"/>
    <w:rsid w:val="00F57981"/>
    <w:rsid w:val="00F57C84"/>
    <w:rsid w:val="00F57CFD"/>
    <w:rsid w:val="00F57D0D"/>
    <w:rsid w:val="00F57D81"/>
    <w:rsid w:val="00F57F9A"/>
    <w:rsid w:val="00F57FAD"/>
    <w:rsid w:val="00F6015B"/>
    <w:rsid w:val="00F601D6"/>
    <w:rsid w:val="00F6022B"/>
    <w:rsid w:val="00F60274"/>
    <w:rsid w:val="00F603E4"/>
    <w:rsid w:val="00F604D7"/>
    <w:rsid w:val="00F60613"/>
    <w:rsid w:val="00F60785"/>
    <w:rsid w:val="00F60834"/>
    <w:rsid w:val="00F609A7"/>
    <w:rsid w:val="00F60AAE"/>
    <w:rsid w:val="00F60D47"/>
    <w:rsid w:val="00F60ED1"/>
    <w:rsid w:val="00F60F4F"/>
    <w:rsid w:val="00F61033"/>
    <w:rsid w:val="00F61368"/>
    <w:rsid w:val="00F613B8"/>
    <w:rsid w:val="00F6148C"/>
    <w:rsid w:val="00F614CE"/>
    <w:rsid w:val="00F615FB"/>
    <w:rsid w:val="00F616F4"/>
    <w:rsid w:val="00F61713"/>
    <w:rsid w:val="00F61872"/>
    <w:rsid w:val="00F6193F"/>
    <w:rsid w:val="00F619A6"/>
    <w:rsid w:val="00F619E7"/>
    <w:rsid w:val="00F61A7F"/>
    <w:rsid w:val="00F61C8F"/>
    <w:rsid w:val="00F61D5A"/>
    <w:rsid w:val="00F61E42"/>
    <w:rsid w:val="00F61F55"/>
    <w:rsid w:val="00F61F6A"/>
    <w:rsid w:val="00F62011"/>
    <w:rsid w:val="00F620F1"/>
    <w:rsid w:val="00F621E0"/>
    <w:rsid w:val="00F62211"/>
    <w:rsid w:val="00F622F5"/>
    <w:rsid w:val="00F622FC"/>
    <w:rsid w:val="00F6232B"/>
    <w:rsid w:val="00F62488"/>
    <w:rsid w:val="00F625C0"/>
    <w:rsid w:val="00F626C4"/>
    <w:rsid w:val="00F62831"/>
    <w:rsid w:val="00F62955"/>
    <w:rsid w:val="00F62A54"/>
    <w:rsid w:val="00F62BAB"/>
    <w:rsid w:val="00F62C4E"/>
    <w:rsid w:val="00F62CB1"/>
    <w:rsid w:val="00F62D08"/>
    <w:rsid w:val="00F62DAC"/>
    <w:rsid w:val="00F62DF6"/>
    <w:rsid w:val="00F63050"/>
    <w:rsid w:val="00F632F4"/>
    <w:rsid w:val="00F63456"/>
    <w:rsid w:val="00F634E6"/>
    <w:rsid w:val="00F636E4"/>
    <w:rsid w:val="00F63795"/>
    <w:rsid w:val="00F63831"/>
    <w:rsid w:val="00F63936"/>
    <w:rsid w:val="00F63948"/>
    <w:rsid w:val="00F63B8B"/>
    <w:rsid w:val="00F63BC7"/>
    <w:rsid w:val="00F63BFE"/>
    <w:rsid w:val="00F63C06"/>
    <w:rsid w:val="00F63D07"/>
    <w:rsid w:val="00F64021"/>
    <w:rsid w:val="00F6415B"/>
    <w:rsid w:val="00F64478"/>
    <w:rsid w:val="00F6466F"/>
    <w:rsid w:val="00F646F2"/>
    <w:rsid w:val="00F647F3"/>
    <w:rsid w:val="00F6481A"/>
    <w:rsid w:val="00F64944"/>
    <w:rsid w:val="00F64AA3"/>
    <w:rsid w:val="00F64AEB"/>
    <w:rsid w:val="00F64DB7"/>
    <w:rsid w:val="00F650DE"/>
    <w:rsid w:val="00F65145"/>
    <w:rsid w:val="00F651D9"/>
    <w:rsid w:val="00F65495"/>
    <w:rsid w:val="00F65509"/>
    <w:rsid w:val="00F6550D"/>
    <w:rsid w:val="00F65566"/>
    <w:rsid w:val="00F655A8"/>
    <w:rsid w:val="00F65603"/>
    <w:rsid w:val="00F656B3"/>
    <w:rsid w:val="00F65A24"/>
    <w:rsid w:val="00F65AA0"/>
    <w:rsid w:val="00F65C90"/>
    <w:rsid w:val="00F65DEC"/>
    <w:rsid w:val="00F660D8"/>
    <w:rsid w:val="00F66110"/>
    <w:rsid w:val="00F661C7"/>
    <w:rsid w:val="00F661EA"/>
    <w:rsid w:val="00F66237"/>
    <w:rsid w:val="00F66273"/>
    <w:rsid w:val="00F662CE"/>
    <w:rsid w:val="00F6652D"/>
    <w:rsid w:val="00F66863"/>
    <w:rsid w:val="00F668B6"/>
    <w:rsid w:val="00F669A4"/>
    <w:rsid w:val="00F66A44"/>
    <w:rsid w:val="00F66AD5"/>
    <w:rsid w:val="00F66B1B"/>
    <w:rsid w:val="00F66CFE"/>
    <w:rsid w:val="00F66D6E"/>
    <w:rsid w:val="00F66D7A"/>
    <w:rsid w:val="00F66FB3"/>
    <w:rsid w:val="00F670B9"/>
    <w:rsid w:val="00F67101"/>
    <w:rsid w:val="00F6715E"/>
    <w:rsid w:val="00F674A8"/>
    <w:rsid w:val="00F674B3"/>
    <w:rsid w:val="00F6755F"/>
    <w:rsid w:val="00F67624"/>
    <w:rsid w:val="00F67678"/>
    <w:rsid w:val="00F67791"/>
    <w:rsid w:val="00F678CE"/>
    <w:rsid w:val="00F67998"/>
    <w:rsid w:val="00F679EB"/>
    <w:rsid w:val="00F67E64"/>
    <w:rsid w:val="00F70118"/>
    <w:rsid w:val="00F70131"/>
    <w:rsid w:val="00F703CA"/>
    <w:rsid w:val="00F705A0"/>
    <w:rsid w:val="00F705E2"/>
    <w:rsid w:val="00F7083B"/>
    <w:rsid w:val="00F708E8"/>
    <w:rsid w:val="00F70C23"/>
    <w:rsid w:val="00F70CC8"/>
    <w:rsid w:val="00F70D17"/>
    <w:rsid w:val="00F70DAA"/>
    <w:rsid w:val="00F70E04"/>
    <w:rsid w:val="00F70F5F"/>
    <w:rsid w:val="00F71129"/>
    <w:rsid w:val="00F71370"/>
    <w:rsid w:val="00F71395"/>
    <w:rsid w:val="00F715A5"/>
    <w:rsid w:val="00F715BE"/>
    <w:rsid w:val="00F715FF"/>
    <w:rsid w:val="00F717F9"/>
    <w:rsid w:val="00F718CB"/>
    <w:rsid w:val="00F719A9"/>
    <w:rsid w:val="00F71A18"/>
    <w:rsid w:val="00F71A61"/>
    <w:rsid w:val="00F71A96"/>
    <w:rsid w:val="00F71AD0"/>
    <w:rsid w:val="00F71BFA"/>
    <w:rsid w:val="00F71C37"/>
    <w:rsid w:val="00F71DBF"/>
    <w:rsid w:val="00F71E21"/>
    <w:rsid w:val="00F71FB7"/>
    <w:rsid w:val="00F72017"/>
    <w:rsid w:val="00F72066"/>
    <w:rsid w:val="00F7211C"/>
    <w:rsid w:val="00F72432"/>
    <w:rsid w:val="00F724F9"/>
    <w:rsid w:val="00F72730"/>
    <w:rsid w:val="00F72771"/>
    <w:rsid w:val="00F72787"/>
    <w:rsid w:val="00F727B5"/>
    <w:rsid w:val="00F72861"/>
    <w:rsid w:val="00F7299B"/>
    <w:rsid w:val="00F72A8D"/>
    <w:rsid w:val="00F72AA7"/>
    <w:rsid w:val="00F72CAA"/>
    <w:rsid w:val="00F72E04"/>
    <w:rsid w:val="00F72F30"/>
    <w:rsid w:val="00F72F54"/>
    <w:rsid w:val="00F730B0"/>
    <w:rsid w:val="00F731C6"/>
    <w:rsid w:val="00F734FF"/>
    <w:rsid w:val="00F735CF"/>
    <w:rsid w:val="00F73631"/>
    <w:rsid w:val="00F73764"/>
    <w:rsid w:val="00F73910"/>
    <w:rsid w:val="00F7393F"/>
    <w:rsid w:val="00F739AD"/>
    <w:rsid w:val="00F73A10"/>
    <w:rsid w:val="00F73A11"/>
    <w:rsid w:val="00F73A62"/>
    <w:rsid w:val="00F73B09"/>
    <w:rsid w:val="00F73B4D"/>
    <w:rsid w:val="00F73CE5"/>
    <w:rsid w:val="00F73D1C"/>
    <w:rsid w:val="00F73DD4"/>
    <w:rsid w:val="00F740ED"/>
    <w:rsid w:val="00F74127"/>
    <w:rsid w:val="00F74312"/>
    <w:rsid w:val="00F743D0"/>
    <w:rsid w:val="00F74450"/>
    <w:rsid w:val="00F7469A"/>
    <w:rsid w:val="00F74729"/>
    <w:rsid w:val="00F74812"/>
    <w:rsid w:val="00F74841"/>
    <w:rsid w:val="00F74AB4"/>
    <w:rsid w:val="00F74C51"/>
    <w:rsid w:val="00F7514D"/>
    <w:rsid w:val="00F752ED"/>
    <w:rsid w:val="00F7540B"/>
    <w:rsid w:val="00F75529"/>
    <w:rsid w:val="00F755F8"/>
    <w:rsid w:val="00F7574F"/>
    <w:rsid w:val="00F759A5"/>
    <w:rsid w:val="00F75A16"/>
    <w:rsid w:val="00F75B71"/>
    <w:rsid w:val="00F75BBD"/>
    <w:rsid w:val="00F75CFA"/>
    <w:rsid w:val="00F75D02"/>
    <w:rsid w:val="00F75EE7"/>
    <w:rsid w:val="00F75F5F"/>
    <w:rsid w:val="00F75FDC"/>
    <w:rsid w:val="00F760DC"/>
    <w:rsid w:val="00F76187"/>
    <w:rsid w:val="00F7623B"/>
    <w:rsid w:val="00F76553"/>
    <w:rsid w:val="00F765DD"/>
    <w:rsid w:val="00F766F4"/>
    <w:rsid w:val="00F7673D"/>
    <w:rsid w:val="00F7686B"/>
    <w:rsid w:val="00F76A55"/>
    <w:rsid w:val="00F76ADF"/>
    <w:rsid w:val="00F76B83"/>
    <w:rsid w:val="00F76DFC"/>
    <w:rsid w:val="00F76E76"/>
    <w:rsid w:val="00F76EA0"/>
    <w:rsid w:val="00F77106"/>
    <w:rsid w:val="00F77116"/>
    <w:rsid w:val="00F77228"/>
    <w:rsid w:val="00F773E0"/>
    <w:rsid w:val="00F77442"/>
    <w:rsid w:val="00F774B8"/>
    <w:rsid w:val="00F774BF"/>
    <w:rsid w:val="00F77546"/>
    <w:rsid w:val="00F776B3"/>
    <w:rsid w:val="00F776CC"/>
    <w:rsid w:val="00F7780C"/>
    <w:rsid w:val="00F779A9"/>
    <w:rsid w:val="00F77B0F"/>
    <w:rsid w:val="00F77CCA"/>
    <w:rsid w:val="00F77CD3"/>
    <w:rsid w:val="00F77D4C"/>
    <w:rsid w:val="00F77D9E"/>
    <w:rsid w:val="00F77E4E"/>
    <w:rsid w:val="00F77F2D"/>
    <w:rsid w:val="00F77FC2"/>
    <w:rsid w:val="00F80123"/>
    <w:rsid w:val="00F801E3"/>
    <w:rsid w:val="00F80211"/>
    <w:rsid w:val="00F8032B"/>
    <w:rsid w:val="00F80545"/>
    <w:rsid w:val="00F805BF"/>
    <w:rsid w:val="00F8064B"/>
    <w:rsid w:val="00F806A7"/>
    <w:rsid w:val="00F80953"/>
    <w:rsid w:val="00F80AB8"/>
    <w:rsid w:val="00F80C82"/>
    <w:rsid w:val="00F80E58"/>
    <w:rsid w:val="00F80E95"/>
    <w:rsid w:val="00F81006"/>
    <w:rsid w:val="00F8126C"/>
    <w:rsid w:val="00F813EC"/>
    <w:rsid w:val="00F814E7"/>
    <w:rsid w:val="00F81587"/>
    <w:rsid w:val="00F815E7"/>
    <w:rsid w:val="00F815EB"/>
    <w:rsid w:val="00F81633"/>
    <w:rsid w:val="00F81731"/>
    <w:rsid w:val="00F8177E"/>
    <w:rsid w:val="00F817E5"/>
    <w:rsid w:val="00F81815"/>
    <w:rsid w:val="00F81845"/>
    <w:rsid w:val="00F81851"/>
    <w:rsid w:val="00F818C1"/>
    <w:rsid w:val="00F818E3"/>
    <w:rsid w:val="00F818F0"/>
    <w:rsid w:val="00F819E3"/>
    <w:rsid w:val="00F81A98"/>
    <w:rsid w:val="00F81B04"/>
    <w:rsid w:val="00F81B21"/>
    <w:rsid w:val="00F81BDC"/>
    <w:rsid w:val="00F81C14"/>
    <w:rsid w:val="00F81C34"/>
    <w:rsid w:val="00F81C3B"/>
    <w:rsid w:val="00F81D70"/>
    <w:rsid w:val="00F81E23"/>
    <w:rsid w:val="00F81F2E"/>
    <w:rsid w:val="00F81F3B"/>
    <w:rsid w:val="00F81FC3"/>
    <w:rsid w:val="00F82025"/>
    <w:rsid w:val="00F82083"/>
    <w:rsid w:val="00F820D6"/>
    <w:rsid w:val="00F821EA"/>
    <w:rsid w:val="00F821F6"/>
    <w:rsid w:val="00F82247"/>
    <w:rsid w:val="00F822B5"/>
    <w:rsid w:val="00F822D4"/>
    <w:rsid w:val="00F82345"/>
    <w:rsid w:val="00F82636"/>
    <w:rsid w:val="00F82735"/>
    <w:rsid w:val="00F8279F"/>
    <w:rsid w:val="00F828A4"/>
    <w:rsid w:val="00F829B8"/>
    <w:rsid w:val="00F829F0"/>
    <w:rsid w:val="00F82ADF"/>
    <w:rsid w:val="00F82D02"/>
    <w:rsid w:val="00F82D72"/>
    <w:rsid w:val="00F82DD6"/>
    <w:rsid w:val="00F82DF4"/>
    <w:rsid w:val="00F82E77"/>
    <w:rsid w:val="00F82E87"/>
    <w:rsid w:val="00F82EA2"/>
    <w:rsid w:val="00F82EDF"/>
    <w:rsid w:val="00F82FCE"/>
    <w:rsid w:val="00F82FD1"/>
    <w:rsid w:val="00F8308B"/>
    <w:rsid w:val="00F83214"/>
    <w:rsid w:val="00F83278"/>
    <w:rsid w:val="00F832AE"/>
    <w:rsid w:val="00F8330C"/>
    <w:rsid w:val="00F833D6"/>
    <w:rsid w:val="00F83413"/>
    <w:rsid w:val="00F834DF"/>
    <w:rsid w:val="00F83577"/>
    <w:rsid w:val="00F8367F"/>
    <w:rsid w:val="00F83850"/>
    <w:rsid w:val="00F8389D"/>
    <w:rsid w:val="00F83924"/>
    <w:rsid w:val="00F83943"/>
    <w:rsid w:val="00F83A3C"/>
    <w:rsid w:val="00F83C6C"/>
    <w:rsid w:val="00F83D0D"/>
    <w:rsid w:val="00F83D98"/>
    <w:rsid w:val="00F83DB8"/>
    <w:rsid w:val="00F83EAE"/>
    <w:rsid w:val="00F83EE4"/>
    <w:rsid w:val="00F83EEA"/>
    <w:rsid w:val="00F845B2"/>
    <w:rsid w:val="00F84902"/>
    <w:rsid w:val="00F84949"/>
    <w:rsid w:val="00F84A32"/>
    <w:rsid w:val="00F84AD5"/>
    <w:rsid w:val="00F84BE8"/>
    <w:rsid w:val="00F84C5A"/>
    <w:rsid w:val="00F84C78"/>
    <w:rsid w:val="00F84DBF"/>
    <w:rsid w:val="00F84FAF"/>
    <w:rsid w:val="00F850A3"/>
    <w:rsid w:val="00F850D7"/>
    <w:rsid w:val="00F8518E"/>
    <w:rsid w:val="00F85525"/>
    <w:rsid w:val="00F85868"/>
    <w:rsid w:val="00F85887"/>
    <w:rsid w:val="00F8596A"/>
    <w:rsid w:val="00F8599E"/>
    <w:rsid w:val="00F859DD"/>
    <w:rsid w:val="00F859F2"/>
    <w:rsid w:val="00F85AAF"/>
    <w:rsid w:val="00F85BC4"/>
    <w:rsid w:val="00F85CFC"/>
    <w:rsid w:val="00F85E15"/>
    <w:rsid w:val="00F85E6B"/>
    <w:rsid w:val="00F85EFF"/>
    <w:rsid w:val="00F85F3D"/>
    <w:rsid w:val="00F85F9D"/>
    <w:rsid w:val="00F86301"/>
    <w:rsid w:val="00F8636F"/>
    <w:rsid w:val="00F8647A"/>
    <w:rsid w:val="00F864F8"/>
    <w:rsid w:val="00F86509"/>
    <w:rsid w:val="00F8664B"/>
    <w:rsid w:val="00F867F8"/>
    <w:rsid w:val="00F8688A"/>
    <w:rsid w:val="00F868F8"/>
    <w:rsid w:val="00F86A52"/>
    <w:rsid w:val="00F86CF8"/>
    <w:rsid w:val="00F87316"/>
    <w:rsid w:val="00F87561"/>
    <w:rsid w:val="00F875D0"/>
    <w:rsid w:val="00F87687"/>
    <w:rsid w:val="00F876EB"/>
    <w:rsid w:val="00F8777B"/>
    <w:rsid w:val="00F879C9"/>
    <w:rsid w:val="00F87ABF"/>
    <w:rsid w:val="00F87AE0"/>
    <w:rsid w:val="00F87B7D"/>
    <w:rsid w:val="00F87CA9"/>
    <w:rsid w:val="00F87DF0"/>
    <w:rsid w:val="00F87E9C"/>
    <w:rsid w:val="00F87EE9"/>
    <w:rsid w:val="00F87EFF"/>
    <w:rsid w:val="00F900FD"/>
    <w:rsid w:val="00F90277"/>
    <w:rsid w:val="00F90343"/>
    <w:rsid w:val="00F90409"/>
    <w:rsid w:val="00F9045F"/>
    <w:rsid w:val="00F904C2"/>
    <w:rsid w:val="00F9051B"/>
    <w:rsid w:val="00F906E3"/>
    <w:rsid w:val="00F907A1"/>
    <w:rsid w:val="00F90878"/>
    <w:rsid w:val="00F90A18"/>
    <w:rsid w:val="00F90AB5"/>
    <w:rsid w:val="00F90BF1"/>
    <w:rsid w:val="00F90BF8"/>
    <w:rsid w:val="00F90C46"/>
    <w:rsid w:val="00F90C51"/>
    <w:rsid w:val="00F90CD9"/>
    <w:rsid w:val="00F90DB4"/>
    <w:rsid w:val="00F90EE5"/>
    <w:rsid w:val="00F90F99"/>
    <w:rsid w:val="00F90FCE"/>
    <w:rsid w:val="00F9114F"/>
    <w:rsid w:val="00F91192"/>
    <w:rsid w:val="00F911D3"/>
    <w:rsid w:val="00F91271"/>
    <w:rsid w:val="00F91277"/>
    <w:rsid w:val="00F9133A"/>
    <w:rsid w:val="00F914F6"/>
    <w:rsid w:val="00F9159E"/>
    <w:rsid w:val="00F9175C"/>
    <w:rsid w:val="00F91777"/>
    <w:rsid w:val="00F9185C"/>
    <w:rsid w:val="00F9192B"/>
    <w:rsid w:val="00F9195A"/>
    <w:rsid w:val="00F91A48"/>
    <w:rsid w:val="00F91B23"/>
    <w:rsid w:val="00F91BD0"/>
    <w:rsid w:val="00F91D3C"/>
    <w:rsid w:val="00F91D3E"/>
    <w:rsid w:val="00F91DD9"/>
    <w:rsid w:val="00F91F9F"/>
    <w:rsid w:val="00F92039"/>
    <w:rsid w:val="00F92095"/>
    <w:rsid w:val="00F9216D"/>
    <w:rsid w:val="00F9246C"/>
    <w:rsid w:val="00F9252E"/>
    <w:rsid w:val="00F9269C"/>
    <w:rsid w:val="00F92768"/>
    <w:rsid w:val="00F927B7"/>
    <w:rsid w:val="00F9283B"/>
    <w:rsid w:val="00F92B31"/>
    <w:rsid w:val="00F92C0B"/>
    <w:rsid w:val="00F92C70"/>
    <w:rsid w:val="00F92DB6"/>
    <w:rsid w:val="00F92E6C"/>
    <w:rsid w:val="00F9309B"/>
    <w:rsid w:val="00F932D6"/>
    <w:rsid w:val="00F93490"/>
    <w:rsid w:val="00F93616"/>
    <w:rsid w:val="00F9369A"/>
    <w:rsid w:val="00F93773"/>
    <w:rsid w:val="00F937CF"/>
    <w:rsid w:val="00F93875"/>
    <w:rsid w:val="00F93891"/>
    <w:rsid w:val="00F93A7B"/>
    <w:rsid w:val="00F93A8B"/>
    <w:rsid w:val="00F93AD5"/>
    <w:rsid w:val="00F93B75"/>
    <w:rsid w:val="00F93BC3"/>
    <w:rsid w:val="00F93E10"/>
    <w:rsid w:val="00F93FDA"/>
    <w:rsid w:val="00F93FDD"/>
    <w:rsid w:val="00F93FDF"/>
    <w:rsid w:val="00F94190"/>
    <w:rsid w:val="00F9423B"/>
    <w:rsid w:val="00F94264"/>
    <w:rsid w:val="00F94588"/>
    <w:rsid w:val="00F94628"/>
    <w:rsid w:val="00F94657"/>
    <w:rsid w:val="00F94807"/>
    <w:rsid w:val="00F94943"/>
    <w:rsid w:val="00F94A64"/>
    <w:rsid w:val="00F94BE1"/>
    <w:rsid w:val="00F94D78"/>
    <w:rsid w:val="00F94E6F"/>
    <w:rsid w:val="00F94FF1"/>
    <w:rsid w:val="00F95113"/>
    <w:rsid w:val="00F951AE"/>
    <w:rsid w:val="00F9526F"/>
    <w:rsid w:val="00F955A8"/>
    <w:rsid w:val="00F95713"/>
    <w:rsid w:val="00F957CE"/>
    <w:rsid w:val="00F95A9C"/>
    <w:rsid w:val="00F95AEA"/>
    <w:rsid w:val="00F95DA7"/>
    <w:rsid w:val="00F95DAC"/>
    <w:rsid w:val="00F95F50"/>
    <w:rsid w:val="00F95F96"/>
    <w:rsid w:val="00F9601F"/>
    <w:rsid w:val="00F9602F"/>
    <w:rsid w:val="00F96053"/>
    <w:rsid w:val="00F960A7"/>
    <w:rsid w:val="00F96156"/>
    <w:rsid w:val="00F96172"/>
    <w:rsid w:val="00F96350"/>
    <w:rsid w:val="00F9646D"/>
    <w:rsid w:val="00F9651E"/>
    <w:rsid w:val="00F96756"/>
    <w:rsid w:val="00F96808"/>
    <w:rsid w:val="00F968DE"/>
    <w:rsid w:val="00F96A34"/>
    <w:rsid w:val="00F96B49"/>
    <w:rsid w:val="00F96C52"/>
    <w:rsid w:val="00F96CF5"/>
    <w:rsid w:val="00F96D4D"/>
    <w:rsid w:val="00F96E4E"/>
    <w:rsid w:val="00F96EDB"/>
    <w:rsid w:val="00F96F61"/>
    <w:rsid w:val="00F96FC0"/>
    <w:rsid w:val="00F9707F"/>
    <w:rsid w:val="00F970C9"/>
    <w:rsid w:val="00F9743E"/>
    <w:rsid w:val="00F9758B"/>
    <w:rsid w:val="00F9770F"/>
    <w:rsid w:val="00F97743"/>
    <w:rsid w:val="00F977CB"/>
    <w:rsid w:val="00F97828"/>
    <w:rsid w:val="00F97881"/>
    <w:rsid w:val="00F979CC"/>
    <w:rsid w:val="00F97A8D"/>
    <w:rsid w:val="00F97B69"/>
    <w:rsid w:val="00F97C1C"/>
    <w:rsid w:val="00F97D00"/>
    <w:rsid w:val="00F97E73"/>
    <w:rsid w:val="00F97F68"/>
    <w:rsid w:val="00FA008E"/>
    <w:rsid w:val="00FA016D"/>
    <w:rsid w:val="00FA023A"/>
    <w:rsid w:val="00FA050E"/>
    <w:rsid w:val="00FA0639"/>
    <w:rsid w:val="00FA06D5"/>
    <w:rsid w:val="00FA08A1"/>
    <w:rsid w:val="00FA0AF8"/>
    <w:rsid w:val="00FA0ED2"/>
    <w:rsid w:val="00FA0F2C"/>
    <w:rsid w:val="00FA1155"/>
    <w:rsid w:val="00FA11A6"/>
    <w:rsid w:val="00FA128A"/>
    <w:rsid w:val="00FA140D"/>
    <w:rsid w:val="00FA1434"/>
    <w:rsid w:val="00FA1780"/>
    <w:rsid w:val="00FA1864"/>
    <w:rsid w:val="00FA18BB"/>
    <w:rsid w:val="00FA1991"/>
    <w:rsid w:val="00FA1996"/>
    <w:rsid w:val="00FA1A46"/>
    <w:rsid w:val="00FA1AAE"/>
    <w:rsid w:val="00FA1FF9"/>
    <w:rsid w:val="00FA226E"/>
    <w:rsid w:val="00FA24BD"/>
    <w:rsid w:val="00FA25A4"/>
    <w:rsid w:val="00FA2617"/>
    <w:rsid w:val="00FA26AB"/>
    <w:rsid w:val="00FA26D9"/>
    <w:rsid w:val="00FA271A"/>
    <w:rsid w:val="00FA2743"/>
    <w:rsid w:val="00FA28D7"/>
    <w:rsid w:val="00FA2971"/>
    <w:rsid w:val="00FA2BA6"/>
    <w:rsid w:val="00FA2BF0"/>
    <w:rsid w:val="00FA2E7F"/>
    <w:rsid w:val="00FA2F3B"/>
    <w:rsid w:val="00FA2FF8"/>
    <w:rsid w:val="00FA30C6"/>
    <w:rsid w:val="00FA3113"/>
    <w:rsid w:val="00FA3116"/>
    <w:rsid w:val="00FA32EB"/>
    <w:rsid w:val="00FA3302"/>
    <w:rsid w:val="00FA34B6"/>
    <w:rsid w:val="00FA351C"/>
    <w:rsid w:val="00FA3524"/>
    <w:rsid w:val="00FA3533"/>
    <w:rsid w:val="00FA3535"/>
    <w:rsid w:val="00FA36A9"/>
    <w:rsid w:val="00FA36E9"/>
    <w:rsid w:val="00FA37B2"/>
    <w:rsid w:val="00FA3835"/>
    <w:rsid w:val="00FA39AA"/>
    <w:rsid w:val="00FA3BA4"/>
    <w:rsid w:val="00FA3D76"/>
    <w:rsid w:val="00FA41A6"/>
    <w:rsid w:val="00FA420D"/>
    <w:rsid w:val="00FA4288"/>
    <w:rsid w:val="00FA4392"/>
    <w:rsid w:val="00FA452E"/>
    <w:rsid w:val="00FA4799"/>
    <w:rsid w:val="00FA47E6"/>
    <w:rsid w:val="00FA4967"/>
    <w:rsid w:val="00FA496E"/>
    <w:rsid w:val="00FA4A84"/>
    <w:rsid w:val="00FA4B80"/>
    <w:rsid w:val="00FA4BFD"/>
    <w:rsid w:val="00FA4C0D"/>
    <w:rsid w:val="00FA4C64"/>
    <w:rsid w:val="00FA511F"/>
    <w:rsid w:val="00FA51EC"/>
    <w:rsid w:val="00FA526E"/>
    <w:rsid w:val="00FA53FA"/>
    <w:rsid w:val="00FA558C"/>
    <w:rsid w:val="00FA55EB"/>
    <w:rsid w:val="00FA5622"/>
    <w:rsid w:val="00FA562C"/>
    <w:rsid w:val="00FA571C"/>
    <w:rsid w:val="00FA58BA"/>
    <w:rsid w:val="00FA5AAE"/>
    <w:rsid w:val="00FA5B20"/>
    <w:rsid w:val="00FA5BB8"/>
    <w:rsid w:val="00FA5E93"/>
    <w:rsid w:val="00FA5F03"/>
    <w:rsid w:val="00FA607A"/>
    <w:rsid w:val="00FA626C"/>
    <w:rsid w:val="00FA632B"/>
    <w:rsid w:val="00FA6337"/>
    <w:rsid w:val="00FA63D1"/>
    <w:rsid w:val="00FA64E2"/>
    <w:rsid w:val="00FA64FE"/>
    <w:rsid w:val="00FA6534"/>
    <w:rsid w:val="00FA6547"/>
    <w:rsid w:val="00FA663D"/>
    <w:rsid w:val="00FA6713"/>
    <w:rsid w:val="00FA67F1"/>
    <w:rsid w:val="00FA68B0"/>
    <w:rsid w:val="00FA6AEB"/>
    <w:rsid w:val="00FA6AF6"/>
    <w:rsid w:val="00FA6B98"/>
    <w:rsid w:val="00FA703D"/>
    <w:rsid w:val="00FA704F"/>
    <w:rsid w:val="00FA725D"/>
    <w:rsid w:val="00FA72C5"/>
    <w:rsid w:val="00FA7351"/>
    <w:rsid w:val="00FA755E"/>
    <w:rsid w:val="00FA75A0"/>
    <w:rsid w:val="00FA76D6"/>
    <w:rsid w:val="00FA771C"/>
    <w:rsid w:val="00FA77D1"/>
    <w:rsid w:val="00FA787B"/>
    <w:rsid w:val="00FA79DC"/>
    <w:rsid w:val="00FA7ADC"/>
    <w:rsid w:val="00FA7C15"/>
    <w:rsid w:val="00FA7CA8"/>
    <w:rsid w:val="00FA7CB0"/>
    <w:rsid w:val="00FA7E67"/>
    <w:rsid w:val="00FA7EB5"/>
    <w:rsid w:val="00FA7F02"/>
    <w:rsid w:val="00FB00A6"/>
    <w:rsid w:val="00FB02F4"/>
    <w:rsid w:val="00FB03AA"/>
    <w:rsid w:val="00FB059B"/>
    <w:rsid w:val="00FB0618"/>
    <w:rsid w:val="00FB0625"/>
    <w:rsid w:val="00FB0B6D"/>
    <w:rsid w:val="00FB0C60"/>
    <w:rsid w:val="00FB0CD2"/>
    <w:rsid w:val="00FB0EC8"/>
    <w:rsid w:val="00FB1019"/>
    <w:rsid w:val="00FB1059"/>
    <w:rsid w:val="00FB1060"/>
    <w:rsid w:val="00FB10CD"/>
    <w:rsid w:val="00FB10F9"/>
    <w:rsid w:val="00FB11C4"/>
    <w:rsid w:val="00FB120F"/>
    <w:rsid w:val="00FB1273"/>
    <w:rsid w:val="00FB14CC"/>
    <w:rsid w:val="00FB15BE"/>
    <w:rsid w:val="00FB17D5"/>
    <w:rsid w:val="00FB17D8"/>
    <w:rsid w:val="00FB1935"/>
    <w:rsid w:val="00FB1ABA"/>
    <w:rsid w:val="00FB1BAA"/>
    <w:rsid w:val="00FB1C12"/>
    <w:rsid w:val="00FB1C4A"/>
    <w:rsid w:val="00FB1DC5"/>
    <w:rsid w:val="00FB1E65"/>
    <w:rsid w:val="00FB1F5B"/>
    <w:rsid w:val="00FB21AD"/>
    <w:rsid w:val="00FB22AA"/>
    <w:rsid w:val="00FB22DF"/>
    <w:rsid w:val="00FB249B"/>
    <w:rsid w:val="00FB25F0"/>
    <w:rsid w:val="00FB2609"/>
    <w:rsid w:val="00FB2763"/>
    <w:rsid w:val="00FB27BC"/>
    <w:rsid w:val="00FB2818"/>
    <w:rsid w:val="00FB28D4"/>
    <w:rsid w:val="00FB28FB"/>
    <w:rsid w:val="00FB2908"/>
    <w:rsid w:val="00FB2B31"/>
    <w:rsid w:val="00FB2C36"/>
    <w:rsid w:val="00FB2D40"/>
    <w:rsid w:val="00FB2DEA"/>
    <w:rsid w:val="00FB2E89"/>
    <w:rsid w:val="00FB2EED"/>
    <w:rsid w:val="00FB3050"/>
    <w:rsid w:val="00FB306D"/>
    <w:rsid w:val="00FB320F"/>
    <w:rsid w:val="00FB33E5"/>
    <w:rsid w:val="00FB341C"/>
    <w:rsid w:val="00FB354E"/>
    <w:rsid w:val="00FB372A"/>
    <w:rsid w:val="00FB37FA"/>
    <w:rsid w:val="00FB3815"/>
    <w:rsid w:val="00FB384C"/>
    <w:rsid w:val="00FB39A6"/>
    <w:rsid w:val="00FB39AE"/>
    <w:rsid w:val="00FB3A2D"/>
    <w:rsid w:val="00FB3A43"/>
    <w:rsid w:val="00FB3A62"/>
    <w:rsid w:val="00FB3E90"/>
    <w:rsid w:val="00FB3E9C"/>
    <w:rsid w:val="00FB40B6"/>
    <w:rsid w:val="00FB40F4"/>
    <w:rsid w:val="00FB43F1"/>
    <w:rsid w:val="00FB4489"/>
    <w:rsid w:val="00FB468E"/>
    <w:rsid w:val="00FB46EE"/>
    <w:rsid w:val="00FB48CF"/>
    <w:rsid w:val="00FB4B64"/>
    <w:rsid w:val="00FB4BE3"/>
    <w:rsid w:val="00FB4BEC"/>
    <w:rsid w:val="00FB4E01"/>
    <w:rsid w:val="00FB4E1A"/>
    <w:rsid w:val="00FB506E"/>
    <w:rsid w:val="00FB51CA"/>
    <w:rsid w:val="00FB5303"/>
    <w:rsid w:val="00FB5451"/>
    <w:rsid w:val="00FB545D"/>
    <w:rsid w:val="00FB54CF"/>
    <w:rsid w:val="00FB5575"/>
    <w:rsid w:val="00FB5653"/>
    <w:rsid w:val="00FB5757"/>
    <w:rsid w:val="00FB596B"/>
    <w:rsid w:val="00FB59B0"/>
    <w:rsid w:val="00FB59B7"/>
    <w:rsid w:val="00FB5B39"/>
    <w:rsid w:val="00FB5D00"/>
    <w:rsid w:val="00FB5DED"/>
    <w:rsid w:val="00FB6098"/>
    <w:rsid w:val="00FB60C7"/>
    <w:rsid w:val="00FB6229"/>
    <w:rsid w:val="00FB628D"/>
    <w:rsid w:val="00FB63EF"/>
    <w:rsid w:val="00FB64E2"/>
    <w:rsid w:val="00FB65A5"/>
    <w:rsid w:val="00FB675B"/>
    <w:rsid w:val="00FB6891"/>
    <w:rsid w:val="00FB6899"/>
    <w:rsid w:val="00FB694C"/>
    <w:rsid w:val="00FB6B2A"/>
    <w:rsid w:val="00FB6DC5"/>
    <w:rsid w:val="00FB6E6A"/>
    <w:rsid w:val="00FB6E72"/>
    <w:rsid w:val="00FB6ECA"/>
    <w:rsid w:val="00FB704B"/>
    <w:rsid w:val="00FB717A"/>
    <w:rsid w:val="00FB71EA"/>
    <w:rsid w:val="00FB722E"/>
    <w:rsid w:val="00FB74BD"/>
    <w:rsid w:val="00FB7510"/>
    <w:rsid w:val="00FB7594"/>
    <w:rsid w:val="00FB77E0"/>
    <w:rsid w:val="00FB7827"/>
    <w:rsid w:val="00FB7888"/>
    <w:rsid w:val="00FB78CA"/>
    <w:rsid w:val="00FB793E"/>
    <w:rsid w:val="00FB7AD9"/>
    <w:rsid w:val="00FB7B33"/>
    <w:rsid w:val="00FB7E2F"/>
    <w:rsid w:val="00FB7F31"/>
    <w:rsid w:val="00FB7FA3"/>
    <w:rsid w:val="00FC00F0"/>
    <w:rsid w:val="00FC0411"/>
    <w:rsid w:val="00FC0466"/>
    <w:rsid w:val="00FC047E"/>
    <w:rsid w:val="00FC0491"/>
    <w:rsid w:val="00FC061B"/>
    <w:rsid w:val="00FC0702"/>
    <w:rsid w:val="00FC07EF"/>
    <w:rsid w:val="00FC08EB"/>
    <w:rsid w:val="00FC0987"/>
    <w:rsid w:val="00FC0B29"/>
    <w:rsid w:val="00FC0B51"/>
    <w:rsid w:val="00FC0BAE"/>
    <w:rsid w:val="00FC0BFF"/>
    <w:rsid w:val="00FC0C6F"/>
    <w:rsid w:val="00FC0D19"/>
    <w:rsid w:val="00FC1164"/>
    <w:rsid w:val="00FC1171"/>
    <w:rsid w:val="00FC120D"/>
    <w:rsid w:val="00FC1217"/>
    <w:rsid w:val="00FC13C6"/>
    <w:rsid w:val="00FC1599"/>
    <w:rsid w:val="00FC15DF"/>
    <w:rsid w:val="00FC16AA"/>
    <w:rsid w:val="00FC17A4"/>
    <w:rsid w:val="00FC18B6"/>
    <w:rsid w:val="00FC1910"/>
    <w:rsid w:val="00FC1ACE"/>
    <w:rsid w:val="00FC1B39"/>
    <w:rsid w:val="00FC1BC9"/>
    <w:rsid w:val="00FC1BEC"/>
    <w:rsid w:val="00FC1D5D"/>
    <w:rsid w:val="00FC1E30"/>
    <w:rsid w:val="00FC2261"/>
    <w:rsid w:val="00FC22D1"/>
    <w:rsid w:val="00FC22FC"/>
    <w:rsid w:val="00FC2457"/>
    <w:rsid w:val="00FC2464"/>
    <w:rsid w:val="00FC26ED"/>
    <w:rsid w:val="00FC2791"/>
    <w:rsid w:val="00FC27D2"/>
    <w:rsid w:val="00FC27E0"/>
    <w:rsid w:val="00FC27FA"/>
    <w:rsid w:val="00FC2813"/>
    <w:rsid w:val="00FC289D"/>
    <w:rsid w:val="00FC28DC"/>
    <w:rsid w:val="00FC292B"/>
    <w:rsid w:val="00FC2980"/>
    <w:rsid w:val="00FC2A89"/>
    <w:rsid w:val="00FC2A8F"/>
    <w:rsid w:val="00FC2A9E"/>
    <w:rsid w:val="00FC2AD9"/>
    <w:rsid w:val="00FC2BC0"/>
    <w:rsid w:val="00FC2BFF"/>
    <w:rsid w:val="00FC2C67"/>
    <w:rsid w:val="00FC2C70"/>
    <w:rsid w:val="00FC2D58"/>
    <w:rsid w:val="00FC3212"/>
    <w:rsid w:val="00FC3567"/>
    <w:rsid w:val="00FC35E7"/>
    <w:rsid w:val="00FC35F1"/>
    <w:rsid w:val="00FC3618"/>
    <w:rsid w:val="00FC3725"/>
    <w:rsid w:val="00FC378F"/>
    <w:rsid w:val="00FC37F2"/>
    <w:rsid w:val="00FC3902"/>
    <w:rsid w:val="00FC3936"/>
    <w:rsid w:val="00FC3992"/>
    <w:rsid w:val="00FC39FB"/>
    <w:rsid w:val="00FC3B16"/>
    <w:rsid w:val="00FC3C18"/>
    <w:rsid w:val="00FC3DB8"/>
    <w:rsid w:val="00FC3EF4"/>
    <w:rsid w:val="00FC3F53"/>
    <w:rsid w:val="00FC4112"/>
    <w:rsid w:val="00FC4135"/>
    <w:rsid w:val="00FC4309"/>
    <w:rsid w:val="00FC4336"/>
    <w:rsid w:val="00FC4458"/>
    <w:rsid w:val="00FC4543"/>
    <w:rsid w:val="00FC46CA"/>
    <w:rsid w:val="00FC47E1"/>
    <w:rsid w:val="00FC4841"/>
    <w:rsid w:val="00FC487C"/>
    <w:rsid w:val="00FC4AE1"/>
    <w:rsid w:val="00FC4B19"/>
    <w:rsid w:val="00FC4D40"/>
    <w:rsid w:val="00FC4E08"/>
    <w:rsid w:val="00FC4EE6"/>
    <w:rsid w:val="00FC4F4F"/>
    <w:rsid w:val="00FC4F77"/>
    <w:rsid w:val="00FC506A"/>
    <w:rsid w:val="00FC520B"/>
    <w:rsid w:val="00FC52F4"/>
    <w:rsid w:val="00FC5369"/>
    <w:rsid w:val="00FC5388"/>
    <w:rsid w:val="00FC54F4"/>
    <w:rsid w:val="00FC5813"/>
    <w:rsid w:val="00FC584C"/>
    <w:rsid w:val="00FC59AE"/>
    <w:rsid w:val="00FC5ADF"/>
    <w:rsid w:val="00FC5AE3"/>
    <w:rsid w:val="00FC5BD2"/>
    <w:rsid w:val="00FC5E8F"/>
    <w:rsid w:val="00FC6104"/>
    <w:rsid w:val="00FC619B"/>
    <w:rsid w:val="00FC632D"/>
    <w:rsid w:val="00FC6331"/>
    <w:rsid w:val="00FC63FD"/>
    <w:rsid w:val="00FC6454"/>
    <w:rsid w:val="00FC64E5"/>
    <w:rsid w:val="00FC663C"/>
    <w:rsid w:val="00FC6657"/>
    <w:rsid w:val="00FC66CA"/>
    <w:rsid w:val="00FC6726"/>
    <w:rsid w:val="00FC6992"/>
    <w:rsid w:val="00FC6A7E"/>
    <w:rsid w:val="00FC6C5C"/>
    <w:rsid w:val="00FC6FE5"/>
    <w:rsid w:val="00FC7385"/>
    <w:rsid w:val="00FC743E"/>
    <w:rsid w:val="00FC754D"/>
    <w:rsid w:val="00FC7564"/>
    <w:rsid w:val="00FC75C5"/>
    <w:rsid w:val="00FC75C9"/>
    <w:rsid w:val="00FC7658"/>
    <w:rsid w:val="00FC78DC"/>
    <w:rsid w:val="00FC7901"/>
    <w:rsid w:val="00FC7B03"/>
    <w:rsid w:val="00FC7C34"/>
    <w:rsid w:val="00FC7D0F"/>
    <w:rsid w:val="00FC7D5B"/>
    <w:rsid w:val="00FC7F3D"/>
    <w:rsid w:val="00FC7F43"/>
    <w:rsid w:val="00FC7F83"/>
    <w:rsid w:val="00FD0119"/>
    <w:rsid w:val="00FD0134"/>
    <w:rsid w:val="00FD018D"/>
    <w:rsid w:val="00FD01E3"/>
    <w:rsid w:val="00FD0254"/>
    <w:rsid w:val="00FD0394"/>
    <w:rsid w:val="00FD0434"/>
    <w:rsid w:val="00FD04EA"/>
    <w:rsid w:val="00FD0507"/>
    <w:rsid w:val="00FD0645"/>
    <w:rsid w:val="00FD083E"/>
    <w:rsid w:val="00FD0858"/>
    <w:rsid w:val="00FD0869"/>
    <w:rsid w:val="00FD08B6"/>
    <w:rsid w:val="00FD0958"/>
    <w:rsid w:val="00FD09EF"/>
    <w:rsid w:val="00FD0B28"/>
    <w:rsid w:val="00FD0BF0"/>
    <w:rsid w:val="00FD0CAD"/>
    <w:rsid w:val="00FD0CD4"/>
    <w:rsid w:val="00FD0D1C"/>
    <w:rsid w:val="00FD0E18"/>
    <w:rsid w:val="00FD1014"/>
    <w:rsid w:val="00FD10BD"/>
    <w:rsid w:val="00FD1130"/>
    <w:rsid w:val="00FD12B6"/>
    <w:rsid w:val="00FD12C7"/>
    <w:rsid w:val="00FD1329"/>
    <w:rsid w:val="00FD146D"/>
    <w:rsid w:val="00FD17A8"/>
    <w:rsid w:val="00FD1955"/>
    <w:rsid w:val="00FD19B0"/>
    <w:rsid w:val="00FD1A60"/>
    <w:rsid w:val="00FD1C2F"/>
    <w:rsid w:val="00FD214F"/>
    <w:rsid w:val="00FD220C"/>
    <w:rsid w:val="00FD22BD"/>
    <w:rsid w:val="00FD23EE"/>
    <w:rsid w:val="00FD2407"/>
    <w:rsid w:val="00FD241D"/>
    <w:rsid w:val="00FD25BD"/>
    <w:rsid w:val="00FD261B"/>
    <w:rsid w:val="00FD27C4"/>
    <w:rsid w:val="00FD27D5"/>
    <w:rsid w:val="00FD2A4A"/>
    <w:rsid w:val="00FD2B28"/>
    <w:rsid w:val="00FD2B35"/>
    <w:rsid w:val="00FD2D99"/>
    <w:rsid w:val="00FD2DEB"/>
    <w:rsid w:val="00FD2FB7"/>
    <w:rsid w:val="00FD3201"/>
    <w:rsid w:val="00FD3218"/>
    <w:rsid w:val="00FD3268"/>
    <w:rsid w:val="00FD332E"/>
    <w:rsid w:val="00FD3852"/>
    <w:rsid w:val="00FD388B"/>
    <w:rsid w:val="00FD395A"/>
    <w:rsid w:val="00FD3A07"/>
    <w:rsid w:val="00FD3A11"/>
    <w:rsid w:val="00FD3AC8"/>
    <w:rsid w:val="00FD3C93"/>
    <w:rsid w:val="00FD3D52"/>
    <w:rsid w:val="00FD4037"/>
    <w:rsid w:val="00FD42B7"/>
    <w:rsid w:val="00FD435F"/>
    <w:rsid w:val="00FD444E"/>
    <w:rsid w:val="00FD44E0"/>
    <w:rsid w:val="00FD4540"/>
    <w:rsid w:val="00FD459B"/>
    <w:rsid w:val="00FD474A"/>
    <w:rsid w:val="00FD4790"/>
    <w:rsid w:val="00FD4961"/>
    <w:rsid w:val="00FD496A"/>
    <w:rsid w:val="00FD4A4B"/>
    <w:rsid w:val="00FD4AE3"/>
    <w:rsid w:val="00FD4BE2"/>
    <w:rsid w:val="00FD4C58"/>
    <w:rsid w:val="00FD4C6C"/>
    <w:rsid w:val="00FD4D9E"/>
    <w:rsid w:val="00FD4DB6"/>
    <w:rsid w:val="00FD4E93"/>
    <w:rsid w:val="00FD4EB3"/>
    <w:rsid w:val="00FD4F4E"/>
    <w:rsid w:val="00FD50F1"/>
    <w:rsid w:val="00FD5181"/>
    <w:rsid w:val="00FD55AB"/>
    <w:rsid w:val="00FD571C"/>
    <w:rsid w:val="00FD5771"/>
    <w:rsid w:val="00FD57DB"/>
    <w:rsid w:val="00FD5D17"/>
    <w:rsid w:val="00FD5D96"/>
    <w:rsid w:val="00FD5E8D"/>
    <w:rsid w:val="00FD5EA3"/>
    <w:rsid w:val="00FD5EA5"/>
    <w:rsid w:val="00FD5F7E"/>
    <w:rsid w:val="00FD6181"/>
    <w:rsid w:val="00FD6273"/>
    <w:rsid w:val="00FD6302"/>
    <w:rsid w:val="00FD65BC"/>
    <w:rsid w:val="00FD6623"/>
    <w:rsid w:val="00FD6787"/>
    <w:rsid w:val="00FD67AB"/>
    <w:rsid w:val="00FD68EC"/>
    <w:rsid w:val="00FD6A02"/>
    <w:rsid w:val="00FD6BE7"/>
    <w:rsid w:val="00FD6C6D"/>
    <w:rsid w:val="00FD6E41"/>
    <w:rsid w:val="00FD6E76"/>
    <w:rsid w:val="00FD6F07"/>
    <w:rsid w:val="00FD6FCD"/>
    <w:rsid w:val="00FD6FF2"/>
    <w:rsid w:val="00FD70BB"/>
    <w:rsid w:val="00FD733E"/>
    <w:rsid w:val="00FD7346"/>
    <w:rsid w:val="00FD73EC"/>
    <w:rsid w:val="00FD74EE"/>
    <w:rsid w:val="00FD75C5"/>
    <w:rsid w:val="00FD7695"/>
    <w:rsid w:val="00FD7A85"/>
    <w:rsid w:val="00FD7C29"/>
    <w:rsid w:val="00FD7C84"/>
    <w:rsid w:val="00FD7D0E"/>
    <w:rsid w:val="00FD7D10"/>
    <w:rsid w:val="00FD7DFD"/>
    <w:rsid w:val="00FD7EEA"/>
    <w:rsid w:val="00FE00C8"/>
    <w:rsid w:val="00FE015B"/>
    <w:rsid w:val="00FE01CE"/>
    <w:rsid w:val="00FE02FA"/>
    <w:rsid w:val="00FE04E0"/>
    <w:rsid w:val="00FE0513"/>
    <w:rsid w:val="00FE051B"/>
    <w:rsid w:val="00FE0524"/>
    <w:rsid w:val="00FE0571"/>
    <w:rsid w:val="00FE05D4"/>
    <w:rsid w:val="00FE09B2"/>
    <w:rsid w:val="00FE09FA"/>
    <w:rsid w:val="00FE0B16"/>
    <w:rsid w:val="00FE0BC9"/>
    <w:rsid w:val="00FE0C4C"/>
    <w:rsid w:val="00FE0D56"/>
    <w:rsid w:val="00FE0D7F"/>
    <w:rsid w:val="00FE0F8D"/>
    <w:rsid w:val="00FE1018"/>
    <w:rsid w:val="00FE1048"/>
    <w:rsid w:val="00FE1157"/>
    <w:rsid w:val="00FE12C2"/>
    <w:rsid w:val="00FE12D9"/>
    <w:rsid w:val="00FE13D1"/>
    <w:rsid w:val="00FE13DB"/>
    <w:rsid w:val="00FE1584"/>
    <w:rsid w:val="00FE1605"/>
    <w:rsid w:val="00FE17E3"/>
    <w:rsid w:val="00FE1807"/>
    <w:rsid w:val="00FE1826"/>
    <w:rsid w:val="00FE1839"/>
    <w:rsid w:val="00FE187D"/>
    <w:rsid w:val="00FE19AE"/>
    <w:rsid w:val="00FE1B2B"/>
    <w:rsid w:val="00FE1B76"/>
    <w:rsid w:val="00FE1BD9"/>
    <w:rsid w:val="00FE1C34"/>
    <w:rsid w:val="00FE1C9C"/>
    <w:rsid w:val="00FE1CBD"/>
    <w:rsid w:val="00FE1D00"/>
    <w:rsid w:val="00FE1E76"/>
    <w:rsid w:val="00FE1EEE"/>
    <w:rsid w:val="00FE1F88"/>
    <w:rsid w:val="00FE1FA5"/>
    <w:rsid w:val="00FE200F"/>
    <w:rsid w:val="00FE2192"/>
    <w:rsid w:val="00FE219C"/>
    <w:rsid w:val="00FE21EE"/>
    <w:rsid w:val="00FE2298"/>
    <w:rsid w:val="00FE22A3"/>
    <w:rsid w:val="00FE2334"/>
    <w:rsid w:val="00FE2388"/>
    <w:rsid w:val="00FE2467"/>
    <w:rsid w:val="00FE24A3"/>
    <w:rsid w:val="00FE24FC"/>
    <w:rsid w:val="00FE2528"/>
    <w:rsid w:val="00FE262A"/>
    <w:rsid w:val="00FE268B"/>
    <w:rsid w:val="00FE26BB"/>
    <w:rsid w:val="00FE2711"/>
    <w:rsid w:val="00FE2810"/>
    <w:rsid w:val="00FE2835"/>
    <w:rsid w:val="00FE283F"/>
    <w:rsid w:val="00FE287C"/>
    <w:rsid w:val="00FE28B2"/>
    <w:rsid w:val="00FE290F"/>
    <w:rsid w:val="00FE2976"/>
    <w:rsid w:val="00FE2A83"/>
    <w:rsid w:val="00FE2AEB"/>
    <w:rsid w:val="00FE2D39"/>
    <w:rsid w:val="00FE2E04"/>
    <w:rsid w:val="00FE2E23"/>
    <w:rsid w:val="00FE2F2C"/>
    <w:rsid w:val="00FE2F4B"/>
    <w:rsid w:val="00FE30BF"/>
    <w:rsid w:val="00FE317F"/>
    <w:rsid w:val="00FE349C"/>
    <w:rsid w:val="00FE34E2"/>
    <w:rsid w:val="00FE3502"/>
    <w:rsid w:val="00FE350E"/>
    <w:rsid w:val="00FE353D"/>
    <w:rsid w:val="00FE35BD"/>
    <w:rsid w:val="00FE3769"/>
    <w:rsid w:val="00FE3B8C"/>
    <w:rsid w:val="00FE3B98"/>
    <w:rsid w:val="00FE3C7A"/>
    <w:rsid w:val="00FE3E91"/>
    <w:rsid w:val="00FE4028"/>
    <w:rsid w:val="00FE42B2"/>
    <w:rsid w:val="00FE42EE"/>
    <w:rsid w:val="00FE4459"/>
    <w:rsid w:val="00FE4465"/>
    <w:rsid w:val="00FE44FC"/>
    <w:rsid w:val="00FE4921"/>
    <w:rsid w:val="00FE4928"/>
    <w:rsid w:val="00FE4E51"/>
    <w:rsid w:val="00FE4F25"/>
    <w:rsid w:val="00FE4FA6"/>
    <w:rsid w:val="00FE500F"/>
    <w:rsid w:val="00FE50BE"/>
    <w:rsid w:val="00FE51AA"/>
    <w:rsid w:val="00FE526B"/>
    <w:rsid w:val="00FE5270"/>
    <w:rsid w:val="00FE542E"/>
    <w:rsid w:val="00FE5435"/>
    <w:rsid w:val="00FE5446"/>
    <w:rsid w:val="00FE551C"/>
    <w:rsid w:val="00FE5524"/>
    <w:rsid w:val="00FE55B6"/>
    <w:rsid w:val="00FE5718"/>
    <w:rsid w:val="00FE576F"/>
    <w:rsid w:val="00FE5A0A"/>
    <w:rsid w:val="00FE5A0C"/>
    <w:rsid w:val="00FE5A0F"/>
    <w:rsid w:val="00FE5D86"/>
    <w:rsid w:val="00FE5EA1"/>
    <w:rsid w:val="00FE5EB9"/>
    <w:rsid w:val="00FE5F1E"/>
    <w:rsid w:val="00FE5F53"/>
    <w:rsid w:val="00FE6094"/>
    <w:rsid w:val="00FE60E7"/>
    <w:rsid w:val="00FE60E8"/>
    <w:rsid w:val="00FE6138"/>
    <w:rsid w:val="00FE61BB"/>
    <w:rsid w:val="00FE61D7"/>
    <w:rsid w:val="00FE627C"/>
    <w:rsid w:val="00FE66B9"/>
    <w:rsid w:val="00FE66FB"/>
    <w:rsid w:val="00FE6BC9"/>
    <w:rsid w:val="00FE6D4F"/>
    <w:rsid w:val="00FE6D5F"/>
    <w:rsid w:val="00FE6ECE"/>
    <w:rsid w:val="00FE6F0E"/>
    <w:rsid w:val="00FE7004"/>
    <w:rsid w:val="00FE706A"/>
    <w:rsid w:val="00FE70D1"/>
    <w:rsid w:val="00FE70FB"/>
    <w:rsid w:val="00FE73C7"/>
    <w:rsid w:val="00FE73D5"/>
    <w:rsid w:val="00FE7649"/>
    <w:rsid w:val="00FE7705"/>
    <w:rsid w:val="00FE77C9"/>
    <w:rsid w:val="00FE7852"/>
    <w:rsid w:val="00FE7968"/>
    <w:rsid w:val="00FE79C8"/>
    <w:rsid w:val="00FE7A1C"/>
    <w:rsid w:val="00FE7BAE"/>
    <w:rsid w:val="00FE7BB8"/>
    <w:rsid w:val="00FE7BE2"/>
    <w:rsid w:val="00FE7C2B"/>
    <w:rsid w:val="00FE7C4E"/>
    <w:rsid w:val="00FE7D1D"/>
    <w:rsid w:val="00FE7EB5"/>
    <w:rsid w:val="00FE7EC1"/>
    <w:rsid w:val="00FE7EC8"/>
    <w:rsid w:val="00FE7F9F"/>
    <w:rsid w:val="00FF00E1"/>
    <w:rsid w:val="00FF0130"/>
    <w:rsid w:val="00FF01A2"/>
    <w:rsid w:val="00FF028C"/>
    <w:rsid w:val="00FF043F"/>
    <w:rsid w:val="00FF08C9"/>
    <w:rsid w:val="00FF08E2"/>
    <w:rsid w:val="00FF08FA"/>
    <w:rsid w:val="00FF0910"/>
    <w:rsid w:val="00FF0B83"/>
    <w:rsid w:val="00FF0C68"/>
    <w:rsid w:val="00FF0E6E"/>
    <w:rsid w:val="00FF0EBF"/>
    <w:rsid w:val="00FF101E"/>
    <w:rsid w:val="00FF11FF"/>
    <w:rsid w:val="00FF1299"/>
    <w:rsid w:val="00FF12F6"/>
    <w:rsid w:val="00FF14CE"/>
    <w:rsid w:val="00FF1668"/>
    <w:rsid w:val="00FF1743"/>
    <w:rsid w:val="00FF17C5"/>
    <w:rsid w:val="00FF17E0"/>
    <w:rsid w:val="00FF19A9"/>
    <w:rsid w:val="00FF1B83"/>
    <w:rsid w:val="00FF1BDF"/>
    <w:rsid w:val="00FF1BFC"/>
    <w:rsid w:val="00FF1C1A"/>
    <w:rsid w:val="00FF1D07"/>
    <w:rsid w:val="00FF1E60"/>
    <w:rsid w:val="00FF204C"/>
    <w:rsid w:val="00FF2064"/>
    <w:rsid w:val="00FF2141"/>
    <w:rsid w:val="00FF22EA"/>
    <w:rsid w:val="00FF24B8"/>
    <w:rsid w:val="00FF255A"/>
    <w:rsid w:val="00FF258D"/>
    <w:rsid w:val="00FF294F"/>
    <w:rsid w:val="00FF2B17"/>
    <w:rsid w:val="00FF2C27"/>
    <w:rsid w:val="00FF2D76"/>
    <w:rsid w:val="00FF2DE7"/>
    <w:rsid w:val="00FF311F"/>
    <w:rsid w:val="00FF3198"/>
    <w:rsid w:val="00FF32C8"/>
    <w:rsid w:val="00FF34A5"/>
    <w:rsid w:val="00FF3670"/>
    <w:rsid w:val="00FF3735"/>
    <w:rsid w:val="00FF3760"/>
    <w:rsid w:val="00FF3877"/>
    <w:rsid w:val="00FF38EE"/>
    <w:rsid w:val="00FF38F7"/>
    <w:rsid w:val="00FF391F"/>
    <w:rsid w:val="00FF3972"/>
    <w:rsid w:val="00FF3A18"/>
    <w:rsid w:val="00FF3C06"/>
    <w:rsid w:val="00FF3C9A"/>
    <w:rsid w:val="00FF3E78"/>
    <w:rsid w:val="00FF3EA6"/>
    <w:rsid w:val="00FF3F3B"/>
    <w:rsid w:val="00FF3F5C"/>
    <w:rsid w:val="00FF3F96"/>
    <w:rsid w:val="00FF3FBC"/>
    <w:rsid w:val="00FF4162"/>
    <w:rsid w:val="00FF41AE"/>
    <w:rsid w:val="00FF41E8"/>
    <w:rsid w:val="00FF421E"/>
    <w:rsid w:val="00FF42CD"/>
    <w:rsid w:val="00FF451B"/>
    <w:rsid w:val="00FF4668"/>
    <w:rsid w:val="00FF469E"/>
    <w:rsid w:val="00FF49C1"/>
    <w:rsid w:val="00FF4A95"/>
    <w:rsid w:val="00FF4AD8"/>
    <w:rsid w:val="00FF4C41"/>
    <w:rsid w:val="00FF4DDB"/>
    <w:rsid w:val="00FF4FB6"/>
    <w:rsid w:val="00FF4FE8"/>
    <w:rsid w:val="00FF4FF6"/>
    <w:rsid w:val="00FF5135"/>
    <w:rsid w:val="00FF51F9"/>
    <w:rsid w:val="00FF53C7"/>
    <w:rsid w:val="00FF5508"/>
    <w:rsid w:val="00FF5567"/>
    <w:rsid w:val="00FF5577"/>
    <w:rsid w:val="00FF5668"/>
    <w:rsid w:val="00FF59FA"/>
    <w:rsid w:val="00FF5AF3"/>
    <w:rsid w:val="00FF5BA1"/>
    <w:rsid w:val="00FF5D74"/>
    <w:rsid w:val="00FF5E78"/>
    <w:rsid w:val="00FF5E98"/>
    <w:rsid w:val="00FF609C"/>
    <w:rsid w:val="00FF60B0"/>
    <w:rsid w:val="00FF6186"/>
    <w:rsid w:val="00FF6197"/>
    <w:rsid w:val="00FF6303"/>
    <w:rsid w:val="00FF634E"/>
    <w:rsid w:val="00FF644F"/>
    <w:rsid w:val="00FF6468"/>
    <w:rsid w:val="00FF665A"/>
    <w:rsid w:val="00FF6962"/>
    <w:rsid w:val="00FF6B51"/>
    <w:rsid w:val="00FF6C8B"/>
    <w:rsid w:val="00FF6EE8"/>
    <w:rsid w:val="00FF6FE0"/>
    <w:rsid w:val="00FF6FE5"/>
    <w:rsid w:val="00FF71BC"/>
    <w:rsid w:val="00FF74FC"/>
    <w:rsid w:val="00FF75A1"/>
    <w:rsid w:val="00FF777C"/>
    <w:rsid w:val="00FF779B"/>
    <w:rsid w:val="00FF78C6"/>
    <w:rsid w:val="00FF7978"/>
    <w:rsid w:val="00FF7A02"/>
    <w:rsid w:val="00FF7AD4"/>
    <w:rsid w:val="00FF7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8862B2"/>
  <w15:docId w15:val="{D4DFEF60-4BA5-45E4-9D70-628FA7FA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Theme="minorEastAsia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69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3F91"/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B4C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27B4C"/>
    <w:pPr>
      <w:keepNext/>
      <w:tabs>
        <w:tab w:val="left" w:pos="450"/>
      </w:tabs>
      <w:jc w:val="center"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027B4C"/>
    <w:pPr>
      <w:keepNext/>
      <w:tabs>
        <w:tab w:val="left" w:pos="360"/>
        <w:tab w:val="left" w:pos="1440"/>
      </w:tabs>
      <w:ind w:right="-80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027B4C"/>
    <w:pPr>
      <w:keepNext/>
      <w:tabs>
        <w:tab w:val="left" w:pos="440"/>
      </w:tabs>
      <w:jc w:val="both"/>
      <w:outlineLvl w:val="3"/>
    </w:pPr>
    <w:rPr>
      <w:b/>
      <w:sz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027B4C"/>
    <w:pPr>
      <w:keepNext/>
      <w:tabs>
        <w:tab w:val="left" w:pos="440"/>
      </w:tabs>
      <w:jc w:val="center"/>
      <w:outlineLvl w:val="4"/>
    </w:pPr>
    <w:rPr>
      <w:b/>
      <w:sz w:val="26"/>
    </w:rPr>
  </w:style>
  <w:style w:type="paragraph" w:styleId="Heading6">
    <w:name w:val="heading 6"/>
    <w:basedOn w:val="Normal"/>
    <w:next w:val="Normal"/>
    <w:link w:val="Heading6Char"/>
    <w:qFormat/>
    <w:rsid w:val="00027B4C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027B4C"/>
    <w:pPr>
      <w:keepNext/>
      <w:jc w:val="center"/>
      <w:outlineLvl w:val="6"/>
    </w:pPr>
    <w:rPr>
      <w:b/>
      <w:sz w:val="20"/>
    </w:rPr>
  </w:style>
  <w:style w:type="paragraph" w:styleId="Heading8">
    <w:name w:val="heading 8"/>
    <w:basedOn w:val="Normal"/>
    <w:next w:val="Normal"/>
    <w:link w:val="Heading8Char"/>
    <w:qFormat/>
    <w:rsid w:val="00027B4C"/>
    <w:pPr>
      <w:keepNext/>
      <w:jc w:val="center"/>
      <w:outlineLvl w:val="7"/>
    </w:pPr>
    <w:rPr>
      <w:b/>
      <w:sz w:val="20"/>
    </w:rPr>
  </w:style>
  <w:style w:type="paragraph" w:styleId="Heading9">
    <w:name w:val="heading 9"/>
    <w:basedOn w:val="Normal"/>
    <w:next w:val="Normal"/>
    <w:link w:val="Heading9Char"/>
    <w:qFormat/>
    <w:rsid w:val="00027B4C"/>
    <w:pPr>
      <w:keepNext/>
      <w:tabs>
        <w:tab w:val="left" w:pos="440"/>
      </w:tabs>
      <w:jc w:val="center"/>
      <w:outlineLvl w:val="8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next w:val="Normal"/>
    <w:link w:val="FooterChar"/>
    <w:uiPriority w:val="99"/>
    <w:rsid w:val="00027B4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027B4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27B4C"/>
  </w:style>
  <w:style w:type="paragraph" w:customStyle="1" w:styleId="Copy">
    <w:name w:val="Copy"/>
    <w:basedOn w:val="Normal"/>
    <w:rsid w:val="00027B4C"/>
    <w:pPr>
      <w:tabs>
        <w:tab w:val="left" w:pos="800"/>
      </w:tabs>
    </w:pPr>
  </w:style>
  <w:style w:type="paragraph" w:customStyle="1" w:styleId="Headline">
    <w:name w:val="Headline"/>
    <w:basedOn w:val="MTTHead"/>
    <w:rsid w:val="00027B4C"/>
    <w:rPr>
      <w:spacing w:val="0"/>
    </w:rPr>
  </w:style>
  <w:style w:type="paragraph" w:customStyle="1" w:styleId="MTTHead">
    <w:name w:val="MTT Head"/>
    <w:basedOn w:val="Normal"/>
    <w:rsid w:val="00027B4C"/>
    <w:pPr>
      <w:tabs>
        <w:tab w:val="left" w:pos="800"/>
      </w:tabs>
      <w:ind w:right="640"/>
      <w:jc w:val="center"/>
    </w:pPr>
    <w:rPr>
      <w:b/>
      <w:smallCaps/>
      <w:spacing w:val="-30"/>
      <w:sz w:val="20"/>
      <w:u w:val="single"/>
    </w:rPr>
  </w:style>
  <w:style w:type="paragraph" w:customStyle="1" w:styleId="FaxHead">
    <w:name w:val="Fax Head"/>
    <w:basedOn w:val="Normal"/>
    <w:rsid w:val="00027B4C"/>
    <w:pPr>
      <w:tabs>
        <w:tab w:val="left" w:pos="800"/>
      </w:tabs>
      <w:ind w:right="640"/>
      <w:jc w:val="center"/>
    </w:pPr>
    <w:rPr>
      <w:b/>
      <w:caps/>
      <w:spacing w:val="-30"/>
      <w:sz w:val="20"/>
    </w:rPr>
  </w:style>
  <w:style w:type="paragraph" w:customStyle="1" w:styleId="BodyCopy">
    <w:name w:val="Body Copy"/>
    <w:basedOn w:val="Normal"/>
    <w:rsid w:val="00027B4C"/>
    <w:pPr>
      <w:tabs>
        <w:tab w:val="left" w:pos="540"/>
        <w:tab w:val="left" w:pos="800"/>
      </w:tabs>
      <w:ind w:right="460"/>
    </w:pPr>
    <w:rPr>
      <w:sz w:val="20"/>
    </w:rPr>
  </w:style>
  <w:style w:type="paragraph" w:customStyle="1" w:styleId="bodycopy0">
    <w:name w:val="body copy"/>
    <w:basedOn w:val="BodyCopy"/>
    <w:rsid w:val="00027B4C"/>
    <w:pPr>
      <w:ind w:right="640"/>
    </w:pPr>
  </w:style>
  <w:style w:type="paragraph" w:customStyle="1" w:styleId="MTT-Head">
    <w:name w:val="MTT-Head"/>
    <w:basedOn w:val="FaxHead"/>
    <w:rsid w:val="00027B4C"/>
    <w:rPr>
      <w:caps w:val="0"/>
      <w:smallCaps/>
      <w:u w:val="single"/>
    </w:rPr>
  </w:style>
  <w:style w:type="paragraph" w:customStyle="1" w:styleId="MTTBody">
    <w:name w:val="MTT Body"/>
    <w:basedOn w:val="bodycopy0"/>
    <w:rsid w:val="00027B4C"/>
    <w:pPr>
      <w:ind w:right="0"/>
    </w:pPr>
  </w:style>
  <w:style w:type="paragraph" w:customStyle="1" w:styleId="Report">
    <w:name w:val="Report"/>
    <w:basedOn w:val="Normal"/>
    <w:rsid w:val="00027B4C"/>
    <w:pPr>
      <w:tabs>
        <w:tab w:val="left" w:pos="800"/>
        <w:tab w:val="left" w:pos="1440"/>
      </w:tabs>
      <w:ind w:right="-720"/>
    </w:pPr>
    <w:rPr>
      <w:sz w:val="20"/>
    </w:rPr>
  </w:style>
  <w:style w:type="paragraph" w:customStyle="1" w:styleId="Sub-Heads">
    <w:name w:val="Sub-Heads"/>
    <w:basedOn w:val="Normal"/>
    <w:rsid w:val="00027B4C"/>
    <w:pPr>
      <w:tabs>
        <w:tab w:val="left" w:pos="800"/>
      </w:tabs>
      <w:ind w:right="-40"/>
      <w:jc w:val="center"/>
    </w:pPr>
    <w:rPr>
      <w:b/>
      <w:spacing w:val="-30"/>
      <w:sz w:val="20"/>
    </w:rPr>
  </w:style>
  <w:style w:type="paragraph" w:customStyle="1" w:styleId="TickerSymbols">
    <w:name w:val="Ticker Symbols"/>
    <w:basedOn w:val="bodycopy0"/>
    <w:rsid w:val="00027B4C"/>
    <w:pPr>
      <w:ind w:right="0"/>
    </w:pPr>
    <w:rPr>
      <w:b/>
      <w:spacing w:val="-30"/>
    </w:rPr>
  </w:style>
  <w:style w:type="paragraph" w:customStyle="1" w:styleId="times">
    <w:name w:val="times"/>
    <w:basedOn w:val="Normal"/>
    <w:rsid w:val="00027B4C"/>
    <w:pPr>
      <w:tabs>
        <w:tab w:val="left" w:pos="800"/>
      </w:tabs>
      <w:ind w:right="-900"/>
    </w:pPr>
  </w:style>
  <w:style w:type="paragraph" w:customStyle="1" w:styleId="MTT-SubHead">
    <w:name w:val="MTT-SubHead"/>
    <w:basedOn w:val="bodycopy0"/>
    <w:rsid w:val="00027B4C"/>
    <w:pPr>
      <w:ind w:right="0"/>
      <w:jc w:val="center"/>
    </w:pPr>
    <w:rPr>
      <w:b/>
      <w:spacing w:val="-30"/>
      <w:u w:val="single"/>
    </w:rPr>
  </w:style>
  <w:style w:type="paragraph" w:customStyle="1" w:styleId="Head-Times">
    <w:name w:val="Head-Times"/>
    <w:basedOn w:val="MTT-Body"/>
    <w:rsid w:val="00027B4C"/>
    <w:pPr>
      <w:jc w:val="center"/>
    </w:pPr>
    <w:rPr>
      <w:b/>
      <w:smallCaps/>
      <w:u w:val="single"/>
    </w:rPr>
  </w:style>
  <w:style w:type="paragraph" w:customStyle="1" w:styleId="MTT-Body">
    <w:name w:val="MTT-Body"/>
    <w:basedOn w:val="bodycopy0"/>
    <w:rsid w:val="00027B4C"/>
    <w:pPr>
      <w:ind w:right="0"/>
    </w:pPr>
  </w:style>
  <w:style w:type="paragraph" w:customStyle="1" w:styleId="Body-Times">
    <w:name w:val="Body-Times"/>
    <w:basedOn w:val="MTT-Body"/>
    <w:rsid w:val="00027B4C"/>
  </w:style>
  <w:style w:type="paragraph" w:customStyle="1" w:styleId="HeadTimes">
    <w:name w:val="Head Times"/>
    <w:basedOn w:val="Head-Times"/>
    <w:rsid w:val="00027B4C"/>
  </w:style>
  <w:style w:type="paragraph" w:customStyle="1" w:styleId="HeadTimes0">
    <w:name w:val="HeadTimes"/>
    <w:basedOn w:val="Normal"/>
    <w:rsid w:val="00027B4C"/>
    <w:pPr>
      <w:tabs>
        <w:tab w:val="left" w:pos="800"/>
      </w:tabs>
      <w:jc w:val="center"/>
    </w:pPr>
    <w:rPr>
      <w:b/>
      <w:smallCaps/>
      <w:sz w:val="20"/>
      <w:u w:val="single"/>
    </w:rPr>
  </w:style>
  <w:style w:type="paragraph" w:customStyle="1" w:styleId="fast">
    <w:name w:val="fast"/>
    <w:basedOn w:val="Normal"/>
    <w:rsid w:val="00027B4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tabs>
        <w:tab w:val="left" w:pos="800"/>
      </w:tabs>
      <w:ind w:right="196"/>
      <w:jc w:val="center"/>
    </w:pPr>
    <w:rPr>
      <w:b/>
      <w:sz w:val="28"/>
    </w:rPr>
  </w:style>
  <w:style w:type="paragraph" w:customStyle="1" w:styleId="tablerow">
    <w:name w:val="table row"/>
    <w:basedOn w:val="Normal"/>
    <w:rsid w:val="00027B4C"/>
    <w:pPr>
      <w:tabs>
        <w:tab w:val="left" w:pos="800"/>
      </w:tabs>
    </w:pPr>
    <w:rPr>
      <w:sz w:val="18"/>
    </w:rPr>
  </w:style>
  <w:style w:type="paragraph" w:customStyle="1" w:styleId="Body-Times9pt">
    <w:name w:val="Body-Times 9 pt"/>
    <w:basedOn w:val="MTT-Body"/>
    <w:rsid w:val="00027B4C"/>
  </w:style>
  <w:style w:type="paragraph" w:customStyle="1" w:styleId="Body">
    <w:name w:val="Body"/>
    <w:rsid w:val="00027B4C"/>
    <w:pPr>
      <w:spacing w:line="240" w:lineRule="atLeast"/>
      <w:ind w:firstLine="270"/>
      <w:jc w:val="both"/>
    </w:pPr>
    <w:rPr>
      <w:rFonts w:ascii="Times" w:hAnsi="Times"/>
    </w:rPr>
  </w:style>
  <w:style w:type="paragraph" w:customStyle="1" w:styleId="0commentarybody">
    <w:name w:val="0 commentary body"/>
    <w:basedOn w:val="Normal"/>
    <w:next w:val="Normal"/>
    <w:rsid w:val="00027B4C"/>
    <w:pPr>
      <w:tabs>
        <w:tab w:val="left" w:pos="440"/>
        <w:tab w:val="left" w:pos="800"/>
      </w:tabs>
      <w:ind w:firstLine="360"/>
    </w:pPr>
  </w:style>
  <w:style w:type="paragraph" w:customStyle="1" w:styleId="Body-Times-9pt">
    <w:name w:val="Body-Times-9 pt"/>
    <w:basedOn w:val="Body-Times9pt"/>
    <w:rsid w:val="00027B4C"/>
    <w:rPr>
      <w:sz w:val="18"/>
    </w:rPr>
  </w:style>
  <w:style w:type="paragraph" w:customStyle="1" w:styleId="0commentaryhead">
    <w:name w:val="0 commentary head"/>
    <w:rsid w:val="00027B4C"/>
    <w:pPr>
      <w:jc w:val="center"/>
    </w:pPr>
    <w:rPr>
      <w:rFonts w:ascii="Times" w:hAnsi="Times"/>
      <w:b/>
      <w:sz w:val="24"/>
    </w:rPr>
  </w:style>
  <w:style w:type="paragraph" w:customStyle="1" w:styleId="zz">
    <w:name w:val="zz"/>
    <w:basedOn w:val="Normal"/>
    <w:rsid w:val="00027B4C"/>
    <w:pPr>
      <w:tabs>
        <w:tab w:val="left" w:pos="800"/>
      </w:tabs>
      <w:ind w:right="180"/>
      <w:jc w:val="right"/>
    </w:pPr>
    <w:rPr>
      <w:sz w:val="18"/>
    </w:rPr>
  </w:style>
  <w:style w:type="paragraph" w:customStyle="1" w:styleId="cell">
    <w:name w:val="cell"/>
    <w:basedOn w:val="Normal"/>
    <w:rsid w:val="00027B4C"/>
    <w:pPr>
      <w:tabs>
        <w:tab w:val="left" w:pos="800"/>
      </w:tabs>
      <w:ind w:right="280"/>
      <w:jc w:val="right"/>
    </w:pPr>
    <w:rPr>
      <w:b/>
      <w:sz w:val="18"/>
    </w:rPr>
  </w:style>
  <w:style w:type="paragraph" w:customStyle="1" w:styleId="newcell">
    <w:name w:val="new cell"/>
    <w:basedOn w:val="cell"/>
    <w:rsid w:val="00027B4C"/>
  </w:style>
  <w:style w:type="paragraph" w:customStyle="1" w:styleId="Normal2">
    <w:name w:val="Normal2"/>
    <w:rsid w:val="00027B4C"/>
    <w:rPr>
      <w:sz w:val="24"/>
    </w:rPr>
  </w:style>
  <w:style w:type="paragraph" w:customStyle="1" w:styleId="x">
    <w:name w:val="x"/>
    <w:basedOn w:val="Normal"/>
    <w:rsid w:val="00027B4C"/>
    <w:pPr>
      <w:tabs>
        <w:tab w:val="left" w:pos="800"/>
      </w:tabs>
      <w:ind w:right="180"/>
      <w:jc w:val="right"/>
    </w:pPr>
    <w:rPr>
      <w:sz w:val="16"/>
    </w:rPr>
  </w:style>
  <w:style w:type="paragraph" w:customStyle="1" w:styleId="tablecell1">
    <w:name w:val="table cell 1"/>
    <w:basedOn w:val="Normal"/>
    <w:rsid w:val="00027B4C"/>
    <w:pPr>
      <w:tabs>
        <w:tab w:val="left" w:pos="800"/>
      </w:tabs>
      <w:jc w:val="right"/>
    </w:pPr>
    <w:rPr>
      <w:sz w:val="16"/>
    </w:rPr>
  </w:style>
  <w:style w:type="paragraph" w:customStyle="1" w:styleId="Normal1">
    <w:name w:val="Normal1"/>
    <w:basedOn w:val="x"/>
    <w:rsid w:val="00027B4C"/>
  </w:style>
  <w:style w:type="paragraph" w:customStyle="1" w:styleId="zzz">
    <w:name w:val="zzz"/>
    <w:basedOn w:val="Normal"/>
    <w:rsid w:val="00027B4C"/>
    <w:pPr>
      <w:tabs>
        <w:tab w:val="left" w:pos="800"/>
      </w:tabs>
      <w:ind w:right="100"/>
      <w:jc w:val="right"/>
    </w:pPr>
  </w:style>
  <w:style w:type="paragraph" w:customStyle="1" w:styleId="tablecell">
    <w:name w:val="table cell"/>
    <w:basedOn w:val="Normal"/>
    <w:rsid w:val="00027B4C"/>
    <w:pPr>
      <w:tabs>
        <w:tab w:val="left" w:pos="800"/>
      </w:tabs>
      <w:ind w:right="90"/>
      <w:jc w:val="right"/>
    </w:pPr>
    <w:rPr>
      <w:sz w:val="16"/>
    </w:rPr>
  </w:style>
  <w:style w:type="paragraph" w:customStyle="1" w:styleId="atablecell-number">
    <w:name w:val="atable cell-number"/>
    <w:basedOn w:val="Normal"/>
    <w:rsid w:val="00027B4C"/>
    <w:pPr>
      <w:tabs>
        <w:tab w:val="left" w:pos="800"/>
      </w:tabs>
      <w:ind w:right="188"/>
      <w:jc w:val="right"/>
    </w:pPr>
    <w:rPr>
      <w:sz w:val="18"/>
    </w:rPr>
  </w:style>
  <w:style w:type="paragraph" w:customStyle="1" w:styleId="atablecell-text">
    <w:name w:val="atable cell-text"/>
    <w:basedOn w:val="Normal"/>
    <w:rsid w:val="00027B4C"/>
    <w:pPr>
      <w:tabs>
        <w:tab w:val="left" w:pos="800"/>
      </w:tabs>
    </w:pPr>
    <w:rPr>
      <w:sz w:val="18"/>
    </w:rPr>
  </w:style>
  <w:style w:type="paragraph" w:customStyle="1" w:styleId="atablecell-percent">
    <w:name w:val="atable cell-percent"/>
    <w:basedOn w:val="atablecell-number"/>
    <w:rsid w:val="00027B4C"/>
    <w:pPr>
      <w:ind w:right="108"/>
    </w:pPr>
  </w:style>
  <w:style w:type="paragraph" w:customStyle="1" w:styleId="ab">
    <w:name w:val="ab"/>
    <w:basedOn w:val="Normal"/>
    <w:rsid w:val="00027B4C"/>
    <w:pPr>
      <w:tabs>
        <w:tab w:val="left" w:pos="800"/>
      </w:tabs>
    </w:pPr>
    <w:rPr>
      <w:sz w:val="18"/>
    </w:rPr>
  </w:style>
  <w:style w:type="paragraph" w:customStyle="1" w:styleId="aa">
    <w:name w:val="aa"/>
    <w:basedOn w:val="Normal"/>
    <w:rsid w:val="00027B4C"/>
    <w:pPr>
      <w:tabs>
        <w:tab w:val="left" w:pos="800"/>
      </w:tabs>
      <w:ind w:right="100"/>
      <w:jc w:val="right"/>
    </w:pPr>
  </w:style>
  <w:style w:type="paragraph" w:customStyle="1" w:styleId="a">
    <w:name w:val="a"/>
    <w:basedOn w:val="zzz"/>
    <w:rsid w:val="00027B4C"/>
  </w:style>
  <w:style w:type="paragraph" w:customStyle="1" w:styleId="mainheadlines">
    <w:name w:val="main headlines"/>
    <w:basedOn w:val="Normal"/>
    <w:rsid w:val="00027B4C"/>
    <w:pPr>
      <w:tabs>
        <w:tab w:val="left" w:pos="800"/>
      </w:tabs>
      <w:jc w:val="center"/>
    </w:pPr>
    <w:rPr>
      <w:b/>
    </w:rPr>
  </w:style>
  <w:style w:type="paragraph" w:customStyle="1" w:styleId="0cell">
    <w:name w:val="0cell"/>
    <w:basedOn w:val="Normal"/>
    <w:rsid w:val="00027B4C"/>
    <w:pPr>
      <w:tabs>
        <w:tab w:val="left" w:pos="800"/>
      </w:tabs>
      <w:jc w:val="center"/>
    </w:pPr>
    <w:rPr>
      <w:sz w:val="22"/>
    </w:rPr>
  </w:style>
  <w:style w:type="paragraph" w:customStyle="1" w:styleId="00cell">
    <w:name w:val="00cell"/>
    <w:basedOn w:val="Normal"/>
    <w:rsid w:val="00027B4C"/>
    <w:pPr>
      <w:tabs>
        <w:tab w:val="left" w:pos="800"/>
      </w:tabs>
      <w:ind w:right="96"/>
      <w:jc w:val="right"/>
    </w:pPr>
    <w:rPr>
      <w:sz w:val="18"/>
    </w:rPr>
  </w:style>
  <w:style w:type="paragraph" w:customStyle="1" w:styleId="1cell">
    <w:name w:val="1cell"/>
    <w:basedOn w:val="Normal"/>
    <w:rsid w:val="00027B4C"/>
    <w:pPr>
      <w:tabs>
        <w:tab w:val="left" w:pos="800"/>
      </w:tabs>
      <w:jc w:val="right"/>
    </w:pPr>
    <w:rPr>
      <w:sz w:val="22"/>
    </w:rPr>
  </w:style>
  <w:style w:type="paragraph" w:customStyle="1" w:styleId="Marketcap">
    <w:name w:val="Marketcap"/>
    <w:basedOn w:val="Normal"/>
    <w:rsid w:val="00027B4C"/>
    <w:pPr>
      <w:tabs>
        <w:tab w:val="left" w:pos="800"/>
      </w:tabs>
      <w:ind w:right="105"/>
      <w:jc w:val="right"/>
    </w:pPr>
    <w:rPr>
      <w:sz w:val="18"/>
    </w:rPr>
  </w:style>
  <w:style w:type="paragraph" w:customStyle="1" w:styleId="le">
    <w:name w:val="le"/>
    <w:basedOn w:val="Normal"/>
    <w:rsid w:val="00027B4C"/>
    <w:rPr>
      <w:sz w:val="20"/>
    </w:rPr>
  </w:style>
  <w:style w:type="paragraph" w:styleId="DocumentMap">
    <w:name w:val="Document Map"/>
    <w:basedOn w:val="Normal"/>
    <w:link w:val="DocumentMapChar"/>
    <w:semiHidden/>
    <w:rsid w:val="00027B4C"/>
  </w:style>
  <w:style w:type="paragraph" w:styleId="BodyTextIndent">
    <w:name w:val="Body Text Indent"/>
    <w:basedOn w:val="Normal"/>
    <w:link w:val="BodyTextIndentChar"/>
    <w:rsid w:val="00027B4C"/>
    <w:pPr>
      <w:tabs>
        <w:tab w:val="left" w:pos="440"/>
      </w:tabs>
      <w:jc w:val="both"/>
    </w:pPr>
  </w:style>
  <w:style w:type="paragraph" w:customStyle="1" w:styleId="atablecell-tex">
    <w:name w:val="atable cell-tex"/>
    <w:basedOn w:val="Normal"/>
    <w:rsid w:val="00027B4C"/>
    <w:pPr>
      <w:tabs>
        <w:tab w:val="left" w:pos="800"/>
      </w:tabs>
    </w:pPr>
    <w:rPr>
      <w:sz w:val="18"/>
    </w:rPr>
  </w:style>
  <w:style w:type="paragraph" w:styleId="BodyText2">
    <w:name w:val="Body Text 2"/>
    <w:basedOn w:val="Normal"/>
    <w:link w:val="BodyText2Char"/>
    <w:rsid w:val="00027B4C"/>
    <w:pPr>
      <w:tabs>
        <w:tab w:val="left" w:pos="440"/>
      </w:tabs>
      <w:ind w:right="-270"/>
      <w:jc w:val="both"/>
    </w:pPr>
  </w:style>
  <w:style w:type="paragraph" w:styleId="BodyText3">
    <w:name w:val="Body Text 3"/>
    <w:basedOn w:val="Normal"/>
    <w:link w:val="BodyText3Char"/>
    <w:rsid w:val="00027B4C"/>
    <w:pPr>
      <w:tabs>
        <w:tab w:val="left" w:pos="440"/>
      </w:tabs>
      <w:jc w:val="both"/>
    </w:pPr>
  </w:style>
  <w:style w:type="paragraph" w:styleId="BodyTextIndent2">
    <w:name w:val="Body Text Indent 2"/>
    <w:basedOn w:val="Normal"/>
    <w:link w:val="BodyTextIndent2Char"/>
    <w:rsid w:val="00027B4C"/>
    <w:pPr>
      <w:tabs>
        <w:tab w:val="left" w:pos="440"/>
      </w:tabs>
      <w:ind w:firstLine="440"/>
      <w:jc w:val="both"/>
    </w:pPr>
  </w:style>
  <w:style w:type="paragraph" w:customStyle="1" w:styleId="z">
    <w:name w:val="z"/>
    <w:basedOn w:val="Normal"/>
    <w:rsid w:val="00027B4C"/>
    <w:pPr>
      <w:tabs>
        <w:tab w:val="left" w:pos="800"/>
      </w:tabs>
      <w:ind w:right="180"/>
      <w:jc w:val="right"/>
    </w:pPr>
    <w:rPr>
      <w:sz w:val="18"/>
    </w:rPr>
  </w:style>
  <w:style w:type="paragraph" w:customStyle="1" w:styleId="00cel">
    <w:name w:val="00cel"/>
    <w:basedOn w:val="Normal"/>
    <w:rsid w:val="00027B4C"/>
    <w:pPr>
      <w:tabs>
        <w:tab w:val="left" w:pos="800"/>
      </w:tabs>
      <w:ind w:right="96"/>
      <w:jc w:val="right"/>
    </w:pPr>
    <w:rPr>
      <w:sz w:val="18"/>
    </w:rPr>
  </w:style>
  <w:style w:type="paragraph" w:customStyle="1" w:styleId="cel">
    <w:name w:val="cel"/>
    <w:basedOn w:val="Normal"/>
    <w:rsid w:val="00027B4C"/>
    <w:pPr>
      <w:tabs>
        <w:tab w:val="left" w:pos="800"/>
      </w:tabs>
      <w:ind w:right="280"/>
      <w:jc w:val="right"/>
    </w:pPr>
    <w:rPr>
      <w:b/>
      <w:sz w:val="18"/>
    </w:rPr>
  </w:style>
  <w:style w:type="paragraph" w:customStyle="1" w:styleId="Caption1">
    <w:name w:val="Caption1"/>
    <w:basedOn w:val="Normal"/>
    <w:rsid w:val="00027B4C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shd w:val="pct10" w:color="auto" w:fill="auto"/>
      <w:tabs>
        <w:tab w:val="left" w:pos="360"/>
        <w:tab w:val="left" w:pos="1440"/>
        <w:tab w:val="decimal" w:pos="6200"/>
        <w:tab w:val="left" w:pos="7820"/>
      </w:tabs>
      <w:jc w:val="center"/>
    </w:pPr>
    <w:rPr>
      <w:b/>
      <w:smallCaps/>
      <w:sz w:val="36"/>
    </w:rPr>
  </w:style>
  <w:style w:type="paragraph" w:customStyle="1" w:styleId="TableofAuthorities1">
    <w:name w:val="Table of Authorities1"/>
    <w:basedOn w:val="Normal"/>
    <w:rsid w:val="00027B4C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shd w:val="pct10" w:color="auto" w:fill="auto"/>
      <w:tabs>
        <w:tab w:val="left" w:pos="360"/>
        <w:tab w:val="left" w:pos="1440"/>
        <w:tab w:val="decimal" w:pos="6200"/>
        <w:tab w:val="left" w:pos="7820"/>
      </w:tabs>
      <w:jc w:val="center"/>
    </w:pPr>
    <w:rPr>
      <w:b/>
      <w:smallCaps/>
      <w:sz w:val="36"/>
    </w:rPr>
  </w:style>
  <w:style w:type="paragraph" w:styleId="NormalIndent">
    <w:name w:val="Normal Indent"/>
    <w:basedOn w:val="Normal"/>
    <w:rsid w:val="00027B4C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shd w:val="pct10" w:color="auto" w:fill="auto"/>
      <w:tabs>
        <w:tab w:val="left" w:pos="360"/>
        <w:tab w:val="left" w:pos="1440"/>
        <w:tab w:val="decimal" w:pos="6200"/>
        <w:tab w:val="left" w:pos="7820"/>
      </w:tabs>
      <w:jc w:val="center"/>
    </w:pPr>
    <w:rPr>
      <w:b/>
      <w:smallCaps/>
      <w:sz w:val="36"/>
    </w:rPr>
  </w:style>
  <w:style w:type="paragraph" w:customStyle="1" w:styleId="EnvelopeAddress1">
    <w:name w:val="Envelope Address1"/>
    <w:basedOn w:val="Normal"/>
    <w:rsid w:val="00027B4C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shd w:val="pct10" w:color="auto" w:fill="auto"/>
      <w:tabs>
        <w:tab w:val="left" w:pos="360"/>
        <w:tab w:val="left" w:pos="1440"/>
        <w:tab w:val="decimal" w:pos="6200"/>
        <w:tab w:val="left" w:pos="7820"/>
      </w:tabs>
      <w:jc w:val="center"/>
    </w:pPr>
    <w:rPr>
      <w:b/>
      <w:smallCaps/>
      <w:sz w:val="36"/>
    </w:rPr>
  </w:style>
  <w:style w:type="paragraph" w:customStyle="1" w:styleId="Index91">
    <w:name w:val="Index 91"/>
    <w:basedOn w:val="Normal"/>
    <w:rsid w:val="00027B4C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shd w:val="pct10" w:color="auto" w:fill="auto"/>
      <w:tabs>
        <w:tab w:val="left" w:pos="360"/>
        <w:tab w:val="left" w:pos="1440"/>
        <w:tab w:val="decimal" w:pos="6200"/>
        <w:tab w:val="left" w:pos="7820"/>
      </w:tabs>
      <w:jc w:val="center"/>
    </w:pPr>
    <w:rPr>
      <w:b/>
      <w:smallCaps/>
      <w:sz w:val="36"/>
    </w:rPr>
  </w:style>
  <w:style w:type="paragraph" w:styleId="Signature">
    <w:name w:val="Signature"/>
    <w:basedOn w:val="Normal"/>
    <w:link w:val="SignatureChar"/>
    <w:rsid w:val="00027B4C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shd w:val="pct10" w:color="auto" w:fill="auto"/>
      <w:tabs>
        <w:tab w:val="left" w:pos="360"/>
        <w:tab w:val="left" w:pos="1440"/>
        <w:tab w:val="decimal" w:pos="6200"/>
        <w:tab w:val="left" w:pos="7820"/>
      </w:tabs>
      <w:jc w:val="center"/>
    </w:pPr>
    <w:rPr>
      <w:b/>
      <w:smallCaps/>
      <w:sz w:val="36"/>
    </w:rPr>
  </w:style>
  <w:style w:type="paragraph" w:styleId="Subtitle">
    <w:name w:val="Subtitle"/>
    <w:basedOn w:val="Normal"/>
    <w:link w:val="SubtitleChar"/>
    <w:qFormat/>
    <w:rsid w:val="00027B4C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shd w:val="pct10" w:color="auto" w:fill="auto"/>
      <w:tabs>
        <w:tab w:val="left" w:pos="360"/>
        <w:tab w:val="left" w:pos="1440"/>
        <w:tab w:val="decimal" w:pos="6200"/>
        <w:tab w:val="left" w:pos="7820"/>
      </w:tabs>
      <w:jc w:val="center"/>
    </w:pPr>
    <w:rPr>
      <w:b/>
      <w:smallCaps/>
      <w:sz w:val="36"/>
    </w:rPr>
  </w:style>
  <w:style w:type="paragraph" w:styleId="BodyTextIndent3">
    <w:name w:val="Body Text Indent 3"/>
    <w:basedOn w:val="Normal"/>
    <w:link w:val="BodyTextIndent3Char"/>
    <w:rsid w:val="00027B4C"/>
    <w:pPr>
      <w:tabs>
        <w:tab w:val="left" w:pos="0"/>
        <w:tab w:val="left" w:pos="450"/>
      </w:tabs>
      <w:ind w:left="450" w:hanging="450"/>
      <w:jc w:val="both"/>
    </w:pPr>
  </w:style>
  <w:style w:type="paragraph" w:styleId="Title">
    <w:name w:val="Title"/>
    <w:basedOn w:val="Normal"/>
    <w:link w:val="TitleChar"/>
    <w:qFormat/>
    <w:rsid w:val="00027B4C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shd w:val="pct10" w:color="auto" w:fill="auto"/>
      <w:tabs>
        <w:tab w:val="left" w:pos="360"/>
        <w:tab w:val="left" w:pos="1440"/>
        <w:tab w:val="decimal" w:pos="6200"/>
        <w:tab w:val="left" w:pos="7820"/>
      </w:tabs>
      <w:jc w:val="center"/>
    </w:pPr>
    <w:rPr>
      <w:b/>
      <w:smallCaps/>
      <w:sz w:val="36"/>
    </w:rPr>
  </w:style>
  <w:style w:type="paragraph" w:customStyle="1" w:styleId="tableofauthoritie">
    <w:name w:val="table of authoritie"/>
    <w:basedOn w:val="Normal"/>
    <w:rsid w:val="00027B4C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shd w:val="pct10" w:color="auto" w:fill="auto"/>
      <w:tabs>
        <w:tab w:val="left" w:pos="360"/>
        <w:tab w:val="left" w:pos="1440"/>
        <w:tab w:val="decimal" w:pos="6200"/>
        <w:tab w:val="left" w:pos="7820"/>
      </w:tabs>
      <w:jc w:val="center"/>
    </w:pPr>
    <w:rPr>
      <w:b/>
      <w:smallCaps/>
      <w:sz w:val="36"/>
    </w:rPr>
  </w:style>
  <w:style w:type="paragraph" w:customStyle="1" w:styleId="0commentaryhead2">
    <w:name w:val="0 commentary head2"/>
    <w:rsid w:val="00027B4C"/>
    <w:pPr>
      <w:jc w:val="center"/>
    </w:pPr>
    <w:rPr>
      <w:rFonts w:ascii="Times" w:hAnsi="Times"/>
      <w:b/>
      <w:sz w:val="24"/>
    </w:rPr>
  </w:style>
  <w:style w:type="paragraph" w:customStyle="1" w:styleId="TickerSymbol">
    <w:name w:val="Ticker Symbol"/>
    <w:basedOn w:val="bodycopy0"/>
    <w:rsid w:val="00027B4C"/>
    <w:pPr>
      <w:ind w:right="0"/>
    </w:pPr>
    <w:rPr>
      <w:b/>
      <w:spacing w:val="-30"/>
    </w:rPr>
  </w:style>
  <w:style w:type="paragraph" w:customStyle="1" w:styleId="MacroText1">
    <w:name w:val="Macro Text1"/>
    <w:basedOn w:val="Normal"/>
    <w:rsid w:val="00027B4C"/>
    <w:rPr>
      <w:sz w:val="20"/>
    </w:rPr>
  </w:style>
  <w:style w:type="paragraph" w:customStyle="1" w:styleId="TOAHeading1">
    <w:name w:val="TOA Heading1"/>
    <w:basedOn w:val="Normal"/>
    <w:rsid w:val="00027B4C"/>
    <w:rPr>
      <w:sz w:val="20"/>
    </w:rPr>
  </w:style>
  <w:style w:type="paragraph" w:customStyle="1" w:styleId="Index81">
    <w:name w:val="Index 81"/>
    <w:basedOn w:val="Normal"/>
    <w:rsid w:val="00027B4C"/>
    <w:rPr>
      <w:sz w:val="20"/>
    </w:rPr>
  </w:style>
  <w:style w:type="paragraph" w:customStyle="1" w:styleId="CommentText1">
    <w:name w:val="Comment Text1"/>
    <w:basedOn w:val="Normal"/>
    <w:rsid w:val="00027B4C"/>
    <w:rPr>
      <w:sz w:val="20"/>
    </w:rPr>
  </w:style>
  <w:style w:type="paragraph" w:customStyle="1" w:styleId="EndnoteText1">
    <w:name w:val="Endnote Text1"/>
    <w:basedOn w:val="Normal"/>
    <w:rsid w:val="00027B4C"/>
    <w:rPr>
      <w:sz w:val="20"/>
    </w:rPr>
  </w:style>
  <w:style w:type="paragraph" w:customStyle="1" w:styleId="toaheadin">
    <w:name w:val="toa headin"/>
    <w:basedOn w:val="Normal"/>
    <w:rsid w:val="00027B4C"/>
    <w:rPr>
      <w:sz w:val="20"/>
    </w:rPr>
  </w:style>
  <w:style w:type="paragraph" w:customStyle="1" w:styleId="NormalInden">
    <w:name w:val="Normal Inden"/>
    <w:basedOn w:val="Normal"/>
    <w:rsid w:val="00027B4C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shd w:val="pct10" w:color="auto" w:fill="auto"/>
      <w:tabs>
        <w:tab w:val="left" w:pos="360"/>
        <w:tab w:val="left" w:pos="1440"/>
        <w:tab w:val="decimal" w:pos="6200"/>
        <w:tab w:val="left" w:pos="7820"/>
      </w:tabs>
    </w:pPr>
    <w:rPr>
      <w:b/>
      <w:smallCaps/>
      <w:sz w:val="36"/>
    </w:rPr>
  </w:style>
  <w:style w:type="paragraph" w:customStyle="1" w:styleId="0aa">
    <w:name w:val="0 aa"/>
    <w:basedOn w:val="Normal"/>
    <w:rsid w:val="00027B4C"/>
    <w:pPr>
      <w:tabs>
        <w:tab w:val="left" w:pos="720"/>
      </w:tabs>
      <w:ind w:right="92"/>
      <w:jc w:val="right"/>
    </w:pPr>
  </w:style>
  <w:style w:type="paragraph" w:customStyle="1" w:styleId="TickerSymbo">
    <w:name w:val="Ticker Symbo"/>
    <w:basedOn w:val="bodycopy0"/>
    <w:rsid w:val="00027B4C"/>
    <w:pPr>
      <w:ind w:right="0"/>
    </w:pPr>
    <w:rPr>
      <w:b/>
      <w:spacing w:val="-30"/>
    </w:rPr>
  </w:style>
  <w:style w:type="paragraph" w:styleId="BalloonText">
    <w:name w:val="Balloon Text"/>
    <w:basedOn w:val="Normal"/>
    <w:link w:val="BalloonTextChar"/>
    <w:rsid w:val="00027B4C"/>
    <w:rPr>
      <w:rFonts w:ascii="New York" w:hAnsi="New York"/>
      <w:sz w:val="16"/>
    </w:rPr>
  </w:style>
  <w:style w:type="paragraph" w:styleId="CommentSubject">
    <w:name w:val="annotation subject"/>
    <w:basedOn w:val="EndnoteText1"/>
    <w:next w:val="EndnoteText1"/>
    <w:link w:val="CommentSubjectChar"/>
    <w:rsid w:val="00027B4C"/>
    <w:rPr>
      <w:b/>
    </w:rPr>
  </w:style>
  <w:style w:type="paragraph" w:customStyle="1" w:styleId="Normal12">
    <w:name w:val="Normal12"/>
    <w:rsid w:val="00027B4C"/>
    <w:rPr>
      <w:sz w:val="24"/>
    </w:rPr>
  </w:style>
  <w:style w:type="paragraph" w:customStyle="1" w:styleId="Body-Times-9p">
    <w:name w:val="Body-Times-9 p"/>
    <w:basedOn w:val="Body-Times9pt"/>
    <w:rsid w:val="00027B4C"/>
    <w:rPr>
      <w:sz w:val="18"/>
    </w:rPr>
  </w:style>
  <w:style w:type="paragraph" w:customStyle="1" w:styleId="MTTBody2">
    <w:name w:val="MTT Body2"/>
    <w:basedOn w:val="bodycopy0"/>
    <w:rsid w:val="00027B4C"/>
    <w:pPr>
      <w:ind w:right="0"/>
    </w:pPr>
  </w:style>
  <w:style w:type="paragraph" w:customStyle="1" w:styleId="Report2">
    <w:name w:val="Report2"/>
    <w:basedOn w:val="Normal"/>
    <w:rsid w:val="00027B4C"/>
    <w:pPr>
      <w:tabs>
        <w:tab w:val="left" w:pos="800"/>
        <w:tab w:val="left" w:pos="1440"/>
      </w:tabs>
    </w:pPr>
    <w:rPr>
      <w:sz w:val="20"/>
    </w:rPr>
  </w:style>
  <w:style w:type="paragraph" w:customStyle="1" w:styleId="Body2">
    <w:name w:val="Body2"/>
    <w:rsid w:val="00027B4C"/>
    <w:pPr>
      <w:spacing w:line="240" w:lineRule="atLeast"/>
    </w:pPr>
    <w:rPr>
      <w:rFonts w:ascii="Times" w:hAnsi="Times"/>
    </w:rPr>
  </w:style>
  <w:style w:type="paragraph" w:customStyle="1" w:styleId="0commentarybody2">
    <w:name w:val="0 commentary body2"/>
    <w:basedOn w:val="Normal"/>
    <w:next w:val="Normal"/>
    <w:rsid w:val="00027B4C"/>
    <w:pPr>
      <w:tabs>
        <w:tab w:val="left" w:pos="440"/>
        <w:tab w:val="left" w:pos="800"/>
      </w:tabs>
    </w:pPr>
  </w:style>
  <w:style w:type="paragraph" w:customStyle="1" w:styleId="time">
    <w:name w:val="time"/>
    <w:basedOn w:val="Normal"/>
    <w:rsid w:val="00027B4C"/>
    <w:pPr>
      <w:tabs>
        <w:tab w:val="left" w:pos="800"/>
      </w:tabs>
    </w:pPr>
  </w:style>
  <w:style w:type="paragraph" w:customStyle="1" w:styleId="envelopeaddres">
    <w:name w:val="envelope addres"/>
    <w:basedOn w:val="Normal"/>
    <w:rsid w:val="00027B4C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shd w:val="pct10" w:color="auto" w:fill="auto"/>
      <w:tabs>
        <w:tab w:val="left" w:pos="360"/>
        <w:tab w:val="left" w:pos="1440"/>
        <w:tab w:val="decimal" w:pos="6200"/>
        <w:tab w:val="left" w:pos="7820"/>
      </w:tabs>
    </w:pPr>
    <w:rPr>
      <w:b/>
      <w:smallCaps/>
      <w:sz w:val="36"/>
    </w:rPr>
  </w:style>
  <w:style w:type="character" w:styleId="Hyperlink">
    <w:name w:val="Hyperlink"/>
    <w:basedOn w:val="DefaultParagraphFont"/>
    <w:rsid w:val="00161FBD"/>
    <w:rPr>
      <w:color w:val="0000FF"/>
      <w:u w:val="single"/>
    </w:rPr>
  </w:style>
  <w:style w:type="table" w:styleId="TableGrid">
    <w:name w:val="Table Grid"/>
    <w:basedOn w:val="TableNormal"/>
    <w:uiPriority w:val="59"/>
    <w:rsid w:val="004423B4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956DE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article">
    <w:name w:val="article"/>
    <w:basedOn w:val="DefaultParagraphFont"/>
    <w:rsid w:val="000A3AE5"/>
  </w:style>
  <w:style w:type="character" w:customStyle="1" w:styleId="grame">
    <w:name w:val="grame"/>
    <w:basedOn w:val="DefaultParagraphFont"/>
    <w:rsid w:val="00B53CDD"/>
  </w:style>
  <w:style w:type="table" w:styleId="TableSimple1">
    <w:name w:val="Table Simple 1"/>
    <w:basedOn w:val="TableNormal"/>
    <w:rsid w:val="003B1E40"/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rsid w:val="00FF534E"/>
    <w:rPr>
      <w:sz w:val="20"/>
    </w:rPr>
  </w:style>
  <w:style w:type="character" w:styleId="FootnoteReference">
    <w:name w:val="footnote reference"/>
    <w:basedOn w:val="DefaultParagraphFont"/>
    <w:uiPriority w:val="99"/>
    <w:rsid w:val="00FF534E"/>
    <w:rPr>
      <w:vertAlign w:val="superscript"/>
    </w:rPr>
  </w:style>
  <w:style w:type="paragraph" w:styleId="HTMLPreformatted">
    <w:name w:val="HTML Preformatted"/>
    <w:basedOn w:val="Normal"/>
    <w:link w:val="HTMLPreformattedChar"/>
    <w:rsid w:val="007C581D"/>
    <w:rPr>
      <w:rFonts w:ascii="Courier New" w:hAnsi="Courier New" w:cs="Courier New"/>
      <w:sz w:val="20"/>
    </w:rPr>
  </w:style>
  <w:style w:type="character" w:customStyle="1" w:styleId="mediumtext">
    <w:name w:val="mediumtext"/>
    <w:basedOn w:val="DefaultParagraphFont"/>
    <w:rsid w:val="00E775B6"/>
  </w:style>
  <w:style w:type="character" w:customStyle="1" w:styleId="FootnoteTextChar">
    <w:name w:val="Footnote Text Char"/>
    <w:basedOn w:val="DefaultParagraphFont"/>
    <w:link w:val="FootnoteText"/>
    <w:uiPriority w:val="99"/>
    <w:rsid w:val="00267EE0"/>
    <w:rPr>
      <w:rFonts w:ascii="Times" w:hAnsi="Times"/>
      <w:lang w:val="en-US" w:eastAsia="en-US" w:bidi="ar-SA"/>
    </w:rPr>
  </w:style>
  <w:style w:type="paragraph" w:customStyle="1" w:styleId="LightGrid-Accent31">
    <w:name w:val="Light Grid - Accent 31"/>
    <w:basedOn w:val="Normal"/>
    <w:uiPriority w:val="99"/>
    <w:qFormat/>
    <w:rsid w:val="0042571A"/>
    <w:pPr>
      <w:ind w:left="720"/>
    </w:pPr>
  </w:style>
  <w:style w:type="paragraph" w:customStyle="1" w:styleId="LightList-Accent31">
    <w:name w:val="Light List - Accent 31"/>
    <w:hidden/>
    <w:uiPriority w:val="99"/>
    <w:semiHidden/>
    <w:rsid w:val="00A304FD"/>
    <w:rPr>
      <w:rFonts w:ascii="Times" w:hAnsi="Times"/>
      <w:sz w:val="24"/>
    </w:rPr>
  </w:style>
  <w:style w:type="paragraph" w:styleId="CommentText">
    <w:name w:val="annotation text"/>
    <w:basedOn w:val="Normal"/>
    <w:link w:val="CommentTextChar"/>
    <w:uiPriority w:val="99"/>
    <w:rsid w:val="0042592A"/>
    <w:rPr>
      <w:sz w:val="20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592A"/>
    <w:rPr>
      <w:rFonts w:ascii="Times" w:hAnsi="Times"/>
      <w:szCs w:val="24"/>
    </w:rPr>
  </w:style>
  <w:style w:type="character" w:styleId="CommentReference">
    <w:name w:val="annotation reference"/>
    <w:basedOn w:val="DefaultParagraphFont"/>
    <w:uiPriority w:val="99"/>
    <w:unhideWhenUsed/>
    <w:rsid w:val="0042592A"/>
    <w:rPr>
      <w:sz w:val="16"/>
      <w:szCs w:val="16"/>
    </w:rPr>
  </w:style>
  <w:style w:type="paragraph" w:styleId="BodyText">
    <w:name w:val="Body Text"/>
    <w:basedOn w:val="Normal"/>
    <w:link w:val="BodyTextChar"/>
    <w:semiHidden/>
    <w:rsid w:val="00877A57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877A57"/>
    <w:rPr>
      <w:rFonts w:ascii="Times" w:hAnsi="Times"/>
      <w:sz w:val="24"/>
      <w:lang w:eastAsia="ar-SA"/>
    </w:rPr>
  </w:style>
  <w:style w:type="paragraph" w:styleId="PlainText">
    <w:name w:val="Plain Text"/>
    <w:basedOn w:val="Normal"/>
    <w:link w:val="PlainTextChar"/>
    <w:uiPriority w:val="99"/>
    <w:unhideWhenUsed/>
    <w:rsid w:val="00522DAE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522DAE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3F69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05B09"/>
    <w:rPr>
      <w:rFonts w:ascii="Times" w:hAnsi="Times"/>
      <w:b/>
      <w:sz w:val="28"/>
    </w:rPr>
  </w:style>
  <w:style w:type="character" w:customStyle="1" w:styleId="Heading2Char">
    <w:name w:val="Heading 2 Char"/>
    <w:basedOn w:val="DefaultParagraphFont"/>
    <w:link w:val="Heading2"/>
    <w:rsid w:val="00F05B09"/>
    <w:rPr>
      <w:rFonts w:ascii="Times" w:hAnsi="Times"/>
      <w:b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F05B09"/>
    <w:rPr>
      <w:rFonts w:ascii="Times" w:hAnsi="Times"/>
      <w:b/>
      <w:sz w:val="28"/>
    </w:rPr>
  </w:style>
  <w:style w:type="character" w:customStyle="1" w:styleId="Heading4Char">
    <w:name w:val="Heading 4 Char"/>
    <w:basedOn w:val="DefaultParagraphFont"/>
    <w:link w:val="Heading4"/>
    <w:rsid w:val="00F05B09"/>
    <w:rPr>
      <w:rFonts w:ascii="Times" w:hAnsi="Times"/>
      <w:b/>
      <w:sz w:val="28"/>
      <w:u w:val="single"/>
    </w:rPr>
  </w:style>
  <w:style w:type="character" w:customStyle="1" w:styleId="Heading5Char">
    <w:name w:val="Heading 5 Char"/>
    <w:basedOn w:val="DefaultParagraphFont"/>
    <w:link w:val="Heading5"/>
    <w:rsid w:val="00F05B09"/>
    <w:rPr>
      <w:rFonts w:ascii="Times" w:hAnsi="Times"/>
      <w:b/>
      <w:sz w:val="26"/>
    </w:rPr>
  </w:style>
  <w:style w:type="character" w:customStyle="1" w:styleId="Heading6Char">
    <w:name w:val="Heading 6 Char"/>
    <w:basedOn w:val="DefaultParagraphFont"/>
    <w:link w:val="Heading6"/>
    <w:rsid w:val="00F05B09"/>
    <w:rPr>
      <w:rFonts w:ascii="Times" w:hAnsi="Times"/>
      <w:b/>
      <w:sz w:val="24"/>
    </w:rPr>
  </w:style>
  <w:style w:type="character" w:customStyle="1" w:styleId="Heading7Char">
    <w:name w:val="Heading 7 Char"/>
    <w:basedOn w:val="DefaultParagraphFont"/>
    <w:link w:val="Heading7"/>
    <w:rsid w:val="00F05B09"/>
    <w:rPr>
      <w:rFonts w:ascii="Times" w:hAnsi="Times"/>
      <w:b/>
    </w:rPr>
  </w:style>
  <w:style w:type="character" w:customStyle="1" w:styleId="Heading8Char">
    <w:name w:val="Heading 8 Char"/>
    <w:basedOn w:val="DefaultParagraphFont"/>
    <w:link w:val="Heading8"/>
    <w:rsid w:val="00F05B09"/>
    <w:rPr>
      <w:rFonts w:ascii="Times" w:hAnsi="Times"/>
      <w:b/>
    </w:rPr>
  </w:style>
  <w:style w:type="character" w:customStyle="1" w:styleId="Heading9Char">
    <w:name w:val="Heading 9 Char"/>
    <w:basedOn w:val="DefaultParagraphFont"/>
    <w:link w:val="Heading9"/>
    <w:rsid w:val="00F05B09"/>
    <w:rPr>
      <w:rFonts w:ascii="Times" w:hAnsi="Times"/>
      <w:b/>
      <w:sz w:val="28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F05B09"/>
    <w:rPr>
      <w:rFonts w:ascii="Times" w:hAnsi="Times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05B09"/>
    <w:rPr>
      <w:rFonts w:ascii="Times" w:hAnsi="Times"/>
      <w:sz w:val="24"/>
    </w:rPr>
  </w:style>
  <w:style w:type="character" w:customStyle="1" w:styleId="DocumentMapChar">
    <w:name w:val="Document Map Char"/>
    <w:basedOn w:val="DefaultParagraphFont"/>
    <w:link w:val="DocumentMap"/>
    <w:semiHidden/>
    <w:rsid w:val="00F05B09"/>
    <w:rPr>
      <w:rFonts w:ascii="Times" w:hAnsi="Times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F05B09"/>
    <w:rPr>
      <w:rFonts w:ascii="Times" w:hAnsi="Times"/>
      <w:sz w:val="24"/>
    </w:rPr>
  </w:style>
  <w:style w:type="character" w:customStyle="1" w:styleId="BodyText2Char">
    <w:name w:val="Body Text 2 Char"/>
    <w:basedOn w:val="DefaultParagraphFont"/>
    <w:link w:val="BodyText2"/>
    <w:rsid w:val="00F05B09"/>
    <w:rPr>
      <w:rFonts w:ascii="Times" w:hAnsi="Times"/>
      <w:sz w:val="24"/>
    </w:rPr>
  </w:style>
  <w:style w:type="character" w:customStyle="1" w:styleId="BodyText3Char">
    <w:name w:val="Body Text 3 Char"/>
    <w:basedOn w:val="DefaultParagraphFont"/>
    <w:link w:val="BodyText3"/>
    <w:rsid w:val="00F05B09"/>
    <w:rPr>
      <w:rFonts w:ascii="Times" w:hAnsi="Times"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F05B09"/>
    <w:rPr>
      <w:rFonts w:ascii="Times" w:hAnsi="Times"/>
      <w:sz w:val="24"/>
    </w:rPr>
  </w:style>
  <w:style w:type="character" w:customStyle="1" w:styleId="SignatureChar">
    <w:name w:val="Signature Char"/>
    <w:basedOn w:val="DefaultParagraphFont"/>
    <w:link w:val="Signature"/>
    <w:rsid w:val="00F05B09"/>
    <w:rPr>
      <w:rFonts w:ascii="Times" w:hAnsi="Times"/>
      <w:b/>
      <w:smallCaps/>
      <w:sz w:val="36"/>
      <w:shd w:val="pct10" w:color="auto" w:fill="auto"/>
    </w:rPr>
  </w:style>
  <w:style w:type="character" w:customStyle="1" w:styleId="SubtitleChar">
    <w:name w:val="Subtitle Char"/>
    <w:basedOn w:val="DefaultParagraphFont"/>
    <w:link w:val="Subtitle"/>
    <w:rsid w:val="00F05B09"/>
    <w:rPr>
      <w:rFonts w:ascii="Times" w:hAnsi="Times"/>
      <w:b/>
      <w:smallCaps/>
      <w:sz w:val="36"/>
      <w:shd w:val="pct10" w:color="auto" w:fill="auto"/>
    </w:rPr>
  </w:style>
  <w:style w:type="character" w:customStyle="1" w:styleId="BodyTextIndent3Char">
    <w:name w:val="Body Text Indent 3 Char"/>
    <w:basedOn w:val="DefaultParagraphFont"/>
    <w:link w:val="BodyTextIndent3"/>
    <w:rsid w:val="00F05B09"/>
    <w:rPr>
      <w:rFonts w:ascii="Times" w:hAnsi="Times"/>
      <w:sz w:val="24"/>
    </w:rPr>
  </w:style>
  <w:style w:type="character" w:customStyle="1" w:styleId="TitleChar">
    <w:name w:val="Title Char"/>
    <w:basedOn w:val="DefaultParagraphFont"/>
    <w:link w:val="Title"/>
    <w:rsid w:val="00F05B09"/>
    <w:rPr>
      <w:rFonts w:ascii="Times" w:hAnsi="Times"/>
      <w:b/>
      <w:smallCaps/>
      <w:sz w:val="36"/>
      <w:shd w:val="pct10" w:color="auto" w:fill="auto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05B09"/>
    <w:rPr>
      <w:sz w:val="16"/>
    </w:rPr>
  </w:style>
  <w:style w:type="character" w:customStyle="1" w:styleId="CommentSubjectChar">
    <w:name w:val="Comment Subject Char"/>
    <w:basedOn w:val="CommentTextChar"/>
    <w:link w:val="CommentSubject"/>
    <w:rsid w:val="00F05B09"/>
    <w:rPr>
      <w:rFonts w:ascii="Times" w:hAnsi="Times"/>
      <w:b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05B09"/>
    <w:rPr>
      <w:rFonts w:ascii="Courier New" w:hAnsi="Courier New" w:cs="Courier New"/>
    </w:rPr>
  </w:style>
  <w:style w:type="paragraph" w:styleId="Revision">
    <w:name w:val="Revision"/>
    <w:hidden/>
    <w:uiPriority w:val="99"/>
    <w:semiHidden/>
    <w:rsid w:val="00724548"/>
    <w:rPr>
      <w:rFonts w:ascii="Times" w:hAnsi="Times"/>
      <w:sz w:val="24"/>
    </w:rPr>
  </w:style>
  <w:style w:type="paragraph" w:customStyle="1" w:styleId="Default">
    <w:name w:val="Default"/>
    <w:rsid w:val="00C5677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ja-JP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7D2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7D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7D2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7D21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0231A3"/>
    <w:rPr>
      <w:b/>
      <w:bCs/>
    </w:rPr>
  </w:style>
  <w:style w:type="character" w:customStyle="1" w:styleId="BalloonTextChar1">
    <w:name w:val="Balloon Text Char1"/>
    <w:basedOn w:val="DefaultParagraphFont"/>
    <w:uiPriority w:val="99"/>
    <w:semiHidden/>
    <w:rsid w:val="002A739A"/>
    <w:rPr>
      <w:rFonts w:ascii="Lucida Grande" w:hAnsi="Lucida Grande"/>
      <w:sz w:val="18"/>
      <w:szCs w:val="18"/>
    </w:rPr>
  </w:style>
  <w:style w:type="paragraph" w:customStyle="1" w:styleId="0commentaryhead1">
    <w:name w:val="0 commentary head1"/>
    <w:rsid w:val="002A739A"/>
    <w:pPr>
      <w:jc w:val="center"/>
    </w:pPr>
    <w:rPr>
      <w:rFonts w:ascii="Times" w:hAnsi="Times"/>
      <w:b/>
      <w:sz w:val="24"/>
      <w:szCs w:val="24"/>
    </w:rPr>
  </w:style>
  <w:style w:type="paragraph" w:customStyle="1" w:styleId="MTTBody1">
    <w:name w:val="MTT Body1"/>
    <w:basedOn w:val="bodycopy0"/>
    <w:rsid w:val="002A739A"/>
    <w:pPr>
      <w:ind w:right="0"/>
    </w:pPr>
    <w:rPr>
      <w:szCs w:val="24"/>
    </w:rPr>
  </w:style>
  <w:style w:type="paragraph" w:customStyle="1" w:styleId="Report1">
    <w:name w:val="Report1"/>
    <w:basedOn w:val="Normal"/>
    <w:rsid w:val="002A739A"/>
    <w:pPr>
      <w:tabs>
        <w:tab w:val="left" w:pos="800"/>
        <w:tab w:val="left" w:pos="1440"/>
      </w:tabs>
    </w:pPr>
    <w:rPr>
      <w:sz w:val="20"/>
      <w:szCs w:val="24"/>
    </w:rPr>
  </w:style>
  <w:style w:type="paragraph" w:customStyle="1" w:styleId="Body1">
    <w:name w:val="Body1"/>
    <w:rsid w:val="002A739A"/>
    <w:pPr>
      <w:spacing w:line="240" w:lineRule="atLeast"/>
    </w:pPr>
    <w:rPr>
      <w:rFonts w:ascii="Times" w:hAnsi="Times"/>
      <w:sz w:val="24"/>
      <w:szCs w:val="24"/>
    </w:rPr>
  </w:style>
  <w:style w:type="paragraph" w:customStyle="1" w:styleId="0commentarybody1">
    <w:name w:val="0 commentary body1"/>
    <w:basedOn w:val="Normal"/>
    <w:next w:val="Normal"/>
    <w:rsid w:val="002A739A"/>
    <w:pPr>
      <w:tabs>
        <w:tab w:val="left" w:pos="440"/>
        <w:tab w:val="left" w:pos="800"/>
      </w:tabs>
    </w:pPr>
    <w:rPr>
      <w:szCs w:val="24"/>
    </w:rPr>
  </w:style>
  <w:style w:type="character" w:styleId="FollowedHyperlink">
    <w:name w:val="FollowedHyperlink"/>
    <w:basedOn w:val="DefaultParagraphFont"/>
    <w:rsid w:val="002A739A"/>
    <w:rPr>
      <w:color w:val="800080"/>
      <w:u w:val="single"/>
    </w:rPr>
  </w:style>
  <w:style w:type="character" w:customStyle="1" w:styleId="bodytext0">
    <w:name w:val="bodytext"/>
    <w:basedOn w:val="DefaultParagraphFont"/>
    <w:rsid w:val="002A739A"/>
  </w:style>
  <w:style w:type="character" w:customStyle="1" w:styleId="scaps">
    <w:name w:val="scaps"/>
    <w:basedOn w:val="DefaultParagraphFont"/>
    <w:rsid w:val="002A739A"/>
  </w:style>
  <w:style w:type="paragraph" w:customStyle="1" w:styleId="story">
    <w:name w:val="story"/>
    <w:basedOn w:val="Normal"/>
    <w:rsid w:val="002A739A"/>
    <w:pPr>
      <w:spacing w:before="100" w:beforeAutospacing="1" w:after="100" w:afterAutospacing="1"/>
    </w:pPr>
    <w:rPr>
      <w:rFonts w:ascii="Times New Roman" w:hAnsi="Times New Roman"/>
      <w:szCs w:val="24"/>
      <w:lang w:eastAsia="ja-JP"/>
    </w:rPr>
  </w:style>
  <w:style w:type="paragraph" w:customStyle="1" w:styleId="ColorfulList-Accent11">
    <w:name w:val="Colorful List - Accent 11"/>
    <w:basedOn w:val="Normal"/>
    <w:uiPriority w:val="34"/>
    <w:qFormat/>
    <w:rsid w:val="002A739A"/>
    <w:pPr>
      <w:ind w:left="720"/>
      <w:contextualSpacing/>
    </w:pPr>
    <w:rPr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2A739A"/>
    <w:rPr>
      <w:rFonts w:ascii="Times" w:hAnsi="Times"/>
      <w:sz w:val="24"/>
      <w:szCs w:val="24"/>
    </w:rPr>
  </w:style>
  <w:style w:type="paragraph" w:styleId="ListBullet">
    <w:name w:val="List Bullet"/>
    <w:basedOn w:val="Normal"/>
    <w:uiPriority w:val="99"/>
    <w:unhideWhenUsed/>
    <w:rsid w:val="002A739A"/>
    <w:pPr>
      <w:numPr>
        <w:numId w:val="1"/>
      </w:numPr>
      <w:contextualSpacing/>
    </w:pPr>
    <w:rPr>
      <w:szCs w:val="24"/>
    </w:rPr>
  </w:style>
  <w:style w:type="table" w:styleId="ColorfulGrid-Accent2">
    <w:name w:val="Colorful Grid Accent 2"/>
    <w:basedOn w:val="TableNormal"/>
    <w:uiPriority w:val="69"/>
    <w:rsid w:val="002A739A"/>
    <w:rPr>
      <w:rFonts w:ascii="Calibri" w:eastAsia="MS Mincho" w:hAnsi="Calibri"/>
      <w:sz w:val="22"/>
      <w:szCs w:val="22"/>
      <w:lang w:eastAsia="zh-C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label">
    <w:name w:val="label"/>
    <w:basedOn w:val="DefaultParagraphFont"/>
    <w:rsid w:val="002A739A"/>
  </w:style>
  <w:style w:type="character" w:customStyle="1" w:styleId="PlaceholderText1">
    <w:name w:val="Placeholder Text1"/>
    <w:basedOn w:val="DefaultParagraphFont"/>
    <w:uiPriority w:val="99"/>
    <w:semiHidden/>
    <w:rsid w:val="002A739A"/>
    <w:rPr>
      <w:color w:val="808080"/>
    </w:rPr>
  </w:style>
  <w:style w:type="paragraph" w:customStyle="1" w:styleId="ColorfulList-Accent12">
    <w:name w:val="Colorful List - Accent 12"/>
    <w:basedOn w:val="Normal"/>
    <w:uiPriority w:val="34"/>
    <w:qFormat/>
    <w:rsid w:val="002A739A"/>
    <w:pPr>
      <w:ind w:left="720"/>
      <w:contextualSpacing/>
    </w:pPr>
    <w:rPr>
      <w:szCs w:val="24"/>
    </w:rPr>
  </w:style>
  <w:style w:type="paragraph" w:customStyle="1" w:styleId="DecimalAligned">
    <w:name w:val="Decimal Aligned"/>
    <w:basedOn w:val="Normal"/>
    <w:uiPriority w:val="40"/>
    <w:qFormat/>
    <w:rsid w:val="0085448F"/>
    <w:pPr>
      <w:tabs>
        <w:tab w:val="decimal" w:pos="360"/>
      </w:tabs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85448F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85448F"/>
    <w:rPr>
      <w:rFonts w:asciiTheme="minorHAnsi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85448F"/>
    <w:rPr>
      <w:rFonts w:asciiTheme="minorHAnsi" w:hAnsiTheme="minorHAnsi" w:cstheme="minorBidi"/>
      <w:color w:val="365F91" w:themeColor="accent1" w:themeShade="BF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3">
    <w:name w:val="Medium Shading 2 Accent 3"/>
    <w:basedOn w:val="TableNormal"/>
    <w:uiPriority w:val="64"/>
    <w:rsid w:val="004F4B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5">
    <w:name w:val="Colorful Shading Accent 5"/>
    <w:basedOn w:val="TableNormal"/>
    <w:uiPriority w:val="71"/>
    <w:rsid w:val="004F4B9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MediumShading2-Accent11">
    <w:name w:val="Medium Shading 2 - Accent 11"/>
    <w:basedOn w:val="TableNormal"/>
    <w:uiPriority w:val="64"/>
    <w:rsid w:val="004F4B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B042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6264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6264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723B0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723B0"/>
    <w:pPr>
      <w:spacing w:after="100"/>
    </w:pPr>
  </w:style>
  <w:style w:type="table" w:styleId="MediumGrid1-Accent1">
    <w:name w:val="Medium Grid 1 Accent 1"/>
    <w:basedOn w:val="TableNormal"/>
    <w:uiPriority w:val="67"/>
    <w:rsid w:val="00DD36E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DD36E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AD3C20"/>
    <w:rPr>
      <w:color w:val="808080"/>
    </w:rPr>
  </w:style>
  <w:style w:type="paragraph" w:customStyle="1" w:styleId="3A5B8D0E64CA4985BBFCEFDF165F36CC">
    <w:name w:val="3A5B8D0E64CA4985BBFCEFDF165F36CC"/>
    <w:rsid w:val="002A2BB0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NoSpacing">
    <w:name w:val="No Spacing"/>
    <w:link w:val="NoSpacingChar"/>
    <w:uiPriority w:val="1"/>
    <w:qFormat/>
    <w:rsid w:val="00B80E98"/>
    <w:rPr>
      <w:rFonts w:ascii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0E98"/>
    <w:rPr>
      <w:rFonts w:ascii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61169"/>
    <w:pPr>
      <w:spacing w:after="100" w:line="276" w:lineRule="auto"/>
      <w:ind w:left="220"/>
    </w:pPr>
    <w:rPr>
      <w:rFonts w:ascii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61169"/>
    <w:pPr>
      <w:spacing w:after="100" w:line="276" w:lineRule="auto"/>
      <w:ind w:left="440"/>
    </w:pPr>
    <w:rPr>
      <w:rFonts w:asciiTheme="minorHAnsi" w:hAnsiTheme="minorHAnsi" w:cstheme="minorBidi"/>
      <w:sz w:val="22"/>
      <w:szCs w:val="22"/>
    </w:rPr>
  </w:style>
  <w:style w:type="character" w:customStyle="1" w:styleId="apple-style-span">
    <w:name w:val="apple-style-span"/>
    <w:basedOn w:val="DefaultParagraphFont"/>
    <w:rsid w:val="005B4817"/>
  </w:style>
  <w:style w:type="paragraph" w:customStyle="1" w:styleId="Normal11">
    <w:name w:val="Normal11"/>
    <w:rsid w:val="00094EBE"/>
    <w:rPr>
      <w:sz w:val="24"/>
    </w:rPr>
  </w:style>
  <w:style w:type="character" w:customStyle="1" w:styleId="apple-converted-space">
    <w:name w:val="apple-converted-space"/>
    <w:basedOn w:val="DefaultParagraphFont"/>
    <w:rsid w:val="00094EBE"/>
  </w:style>
  <w:style w:type="table" w:customStyle="1" w:styleId="TableGrid1">
    <w:name w:val="Table Grid1"/>
    <w:basedOn w:val="TableNormal"/>
    <w:next w:val="TableGrid"/>
    <w:uiPriority w:val="99"/>
    <w:rsid w:val="00F80C82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884">
          <w:marLeft w:val="0"/>
          <w:marRight w:val="0"/>
          <w:marTop w:val="0"/>
          <w:marBottom w:val="0"/>
          <w:divBdr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</w:divBdr>
        </w:div>
      </w:divsChild>
    </w:div>
    <w:div w:id="58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9389">
          <w:marLeft w:val="0"/>
          <w:marRight w:val="0"/>
          <w:marTop w:val="0"/>
          <w:marBottom w:val="0"/>
          <w:divBdr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</w:divBdr>
        </w:div>
      </w:divsChild>
    </w:div>
    <w:div w:id="109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9375">
          <w:marLeft w:val="0"/>
          <w:marRight w:val="0"/>
          <w:marTop w:val="0"/>
          <w:marBottom w:val="0"/>
          <w:divBdr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</w:divBdr>
        </w:div>
      </w:divsChild>
    </w:div>
    <w:div w:id="269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343">
          <w:marLeft w:val="0"/>
          <w:marRight w:val="0"/>
          <w:marTop w:val="0"/>
          <w:marBottom w:val="0"/>
          <w:divBdr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</w:divBdr>
        </w:div>
      </w:divsChild>
    </w:div>
    <w:div w:id="3712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2348">
          <w:marLeft w:val="0"/>
          <w:marRight w:val="0"/>
          <w:marTop w:val="0"/>
          <w:marBottom w:val="0"/>
          <w:divBdr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</w:divBdr>
        </w:div>
      </w:divsChild>
    </w:div>
    <w:div w:id="4724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00">
          <w:marLeft w:val="0"/>
          <w:marRight w:val="0"/>
          <w:marTop w:val="0"/>
          <w:marBottom w:val="0"/>
          <w:divBdr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</w:divBdr>
        </w:div>
      </w:divsChild>
    </w:div>
    <w:div w:id="5104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459">
          <w:marLeft w:val="0"/>
          <w:marRight w:val="0"/>
          <w:marTop w:val="0"/>
          <w:marBottom w:val="0"/>
          <w:divBdr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</w:divBdr>
        </w:div>
      </w:divsChild>
    </w:div>
    <w:div w:id="6505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4646">
          <w:marLeft w:val="0"/>
          <w:marRight w:val="0"/>
          <w:marTop w:val="0"/>
          <w:marBottom w:val="0"/>
          <w:divBdr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</w:divBdr>
        </w:div>
      </w:divsChild>
    </w:div>
    <w:div w:id="7032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927">
          <w:marLeft w:val="0"/>
          <w:marRight w:val="0"/>
          <w:marTop w:val="0"/>
          <w:marBottom w:val="0"/>
          <w:divBdr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</w:divBdr>
        </w:div>
      </w:divsChild>
    </w:div>
    <w:div w:id="8158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ISHUO%20LI\Downloads\Trimtabs\d_1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ISHUO%20LI\Downloads\Trimtabs\d_17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ISHUO%20LI\Downloads\Trimtabs\year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update every 12 days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Bench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Sheet1!$A$2:$A$4281</c:f>
              <c:numCache>
                <c:formatCode>m/d/yyyy</c:formatCode>
                <c:ptCount val="4280"/>
                <c:pt idx="0">
                  <c:v>36635</c:v>
                </c:pt>
                <c:pt idx="1">
                  <c:v>36636</c:v>
                </c:pt>
                <c:pt idx="2">
                  <c:v>36640</c:v>
                </c:pt>
                <c:pt idx="3">
                  <c:v>36641</c:v>
                </c:pt>
                <c:pt idx="4">
                  <c:v>36642</c:v>
                </c:pt>
                <c:pt idx="5">
                  <c:v>36643</c:v>
                </c:pt>
                <c:pt idx="6">
                  <c:v>36644</c:v>
                </c:pt>
                <c:pt idx="7">
                  <c:v>36647</c:v>
                </c:pt>
                <c:pt idx="8">
                  <c:v>36648</c:v>
                </c:pt>
                <c:pt idx="9">
                  <c:v>36649</c:v>
                </c:pt>
                <c:pt idx="10">
                  <c:v>36650</c:v>
                </c:pt>
                <c:pt idx="11">
                  <c:v>36651</c:v>
                </c:pt>
                <c:pt idx="12">
                  <c:v>36654</c:v>
                </c:pt>
                <c:pt idx="13">
                  <c:v>36655</c:v>
                </c:pt>
                <c:pt idx="14">
                  <c:v>36656</c:v>
                </c:pt>
                <c:pt idx="15">
                  <c:v>36657</c:v>
                </c:pt>
                <c:pt idx="16">
                  <c:v>36658</c:v>
                </c:pt>
                <c:pt idx="17">
                  <c:v>36661</c:v>
                </c:pt>
                <c:pt idx="18">
                  <c:v>36662</c:v>
                </c:pt>
                <c:pt idx="19">
                  <c:v>36663</c:v>
                </c:pt>
                <c:pt idx="20">
                  <c:v>36664</c:v>
                </c:pt>
                <c:pt idx="21">
                  <c:v>36665</c:v>
                </c:pt>
                <c:pt idx="22">
                  <c:v>36668</c:v>
                </c:pt>
                <c:pt idx="23">
                  <c:v>36669</c:v>
                </c:pt>
                <c:pt idx="24">
                  <c:v>36670</c:v>
                </c:pt>
                <c:pt idx="25">
                  <c:v>36671</c:v>
                </c:pt>
                <c:pt idx="26">
                  <c:v>36672</c:v>
                </c:pt>
                <c:pt idx="27">
                  <c:v>36676</c:v>
                </c:pt>
                <c:pt idx="28">
                  <c:v>36677</c:v>
                </c:pt>
                <c:pt idx="29">
                  <c:v>36678</c:v>
                </c:pt>
                <c:pt idx="30">
                  <c:v>36679</c:v>
                </c:pt>
                <c:pt idx="31">
                  <c:v>36682</c:v>
                </c:pt>
                <c:pt idx="32">
                  <c:v>36683</c:v>
                </c:pt>
                <c:pt idx="33">
                  <c:v>36684</c:v>
                </c:pt>
                <c:pt idx="34">
                  <c:v>36685</c:v>
                </c:pt>
                <c:pt idx="35">
                  <c:v>36686</c:v>
                </c:pt>
                <c:pt idx="36">
                  <c:v>36689</c:v>
                </c:pt>
                <c:pt idx="37">
                  <c:v>36690</c:v>
                </c:pt>
                <c:pt idx="38">
                  <c:v>36691</c:v>
                </c:pt>
                <c:pt idx="39">
                  <c:v>36692</c:v>
                </c:pt>
                <c:pt idx="40">
                  <c:v>36693</c:v>
                </c:pt>
                <c:pt idx="41">
                  <c:v>36696</c:v>
                </c:pt>
                <c:pt idx="42">
                  <c:v>36697</c:v>
                </c:pt>
                <c:pt idx="43">
                  <c:v>36698</c:v>
                </c:pt>
                <c:pt idx="44">
                  <c:v>36699</c:v>
                </c:pt>
                <c:pt idx="45">
                  <c:v>36700</c:v>
                </c:pt>
                <c:pt idx="46">
                  <c:v>36703</c:v>
                </c:pt>
                <c:pt idx="47">
                  <c:v>36704</c:v>
                </c:pt>
                <c:pt idx="48">
                  <c:v>36705</c:v>
                </c:pt>
                <c:pt idx="49">
                  <c:v>36706</c:v>
                </c:pt>
                <c:pt idx="50">
                  <c:v>36707</c:v>
                </c:pt>
                <c:pt idx="51">
                  <c:v>36710</c:v>
                </c:pt>
                <c:pt idx="52">
                  <c:v>36712</c:v>
                </c:pt>
                <c:pt idx="53">
                  <c:v>36713</c:v>
                </c:pt>
                <c:pt idx="54">
                  <c:v>36714</c:v>
                </c:pt>
                <c:pt idx="55">
                  <c:v>36717</c:v>
                </c:pt>
                <c:pt idx="56">
                  <c:v>36718</c:v>
                </c:pt>
                <c:pt idx="57">
                  <c:v>36719</c:v>
                </c:pt>
                <c:pt idx="58">
                  <c:v>36720</c:v>
                </c:pt>
                <c:pt idx="59">
                  <c:v>36721</c:v>
                </c:pt>
                <c:pt idx="60">
                  <c:v>36724</c:v>
                </c:pt>
                <c:pt idx="61">
                  <c:v>36725</c:v>
                </c:pt>
                <c:pt idx="62">
                  <c:v>36726</c:v>
                </c:pt>
                <c:pt idx="63">
                  <c:v>36727</c:v>
                </c:pt>
                <c:pt idx="64">
                  <c:v>36728</c:v>
                </c:pt>
                <c:pt idx="65">
                  <c:v>36731</c:v>
                </c:pt>
                <c:pt idx="66">
                  <c:v>36732</c:v>
                </c:pt>
                <c:pt idx="67">
                  <c:v>36733</c:v>
                </c:pt>
                <c:pt idx="68">
                  <c:v>36734</c:v>
                </c:pt>
                <c:pt idx="69">
                  <c:v>36735</c:v>
                </c:pt>
                <c:pt idx="70">
                  <c:v>36738</c:v>
                </c:pt>
                <c:pt idx="71">
                  <c:v>36739</c:v>
                </c:pt>
                <c:pt idx="72">
                  <c:v>36740</c:v>
                </c:pt>
                <c:pt idx="73">
                  <c:v>36741</c:v>
                </c:pt>
                <c:pt idx="74">
                  <c:v>36742</c:v>
                </c:pt>
                <c:pt idx="75">
                  <c:v>36745</c:v>
                </c:pt>
                <c:pt idx="76">
                  <c:v>36746</c:v>
                </c:pt>
                <c:pt idx="77">
                  <c:v>36747</c:v>
                </c:pt>
                <c:pt idx="78">
                  <c:v>36748</c:v>
                </c:pt>
                <c:pt idx="79">
                  <c:v>36749</c:v>
                </c:pt>
                <c:pt idx="80">
                  <c:v>36752</c:v>
                </c:pt>
                <c:pt idx="81">
                  <c:v>36753</c:v>
                </c:pt>
                <c:pt idx="82">
                  <c:v>36754</c:v>
                </c:pt>
                <c:pt idx="83">
                  <c:v>36755</c:v>
                </c:pt>
                <c:pt idx="84">
                  <c:v>36756</c:v>
                </c:pt>
                <c:pt idx="85">
                  <c:v>36759</c:v>
                </c:pt>
                <c:pt idx="86">
                  <c:v>36760</c:v>
                </c:pt>
                <c:pt idx="87">
                  <c:v>36761</c:v>
                </c:pt>
                <c:pt idx="88">
                  <c:v>36762</c:v>
                </c:pt>
                <c:pt idx="89">
                  <c:v>36763</c:v>
                </c:pt>
                <c:pt idx="90">
                  <c:v>36766</c:v>
                </c:pt>
                <c:pt idx="91">
                  <c:v>36767</c:v>
                </c:pt>
                <c:pt idx="92">
                  <c:v>36768</c:v>
                </c:pt>
                <c:pt idx="93">
                  <c:v>36769</c:v>
                </c:pt>
                <c:pt idx="94">
                  <c:v>36770</c:v>
                </c:pt>
                <c:pt idx="95">
                  <c:v>36774</c:v>
                </c:pt>
                <c:pt idx="96">
                  <c:v>36775</c:v>
                </c:pt>
                <c:pt idx="97">
                  <c:v>36776</c:v>
                </c:pt>
                <c:pt idx="98">
                  <c:v>36777</c:v>
                </c:pt>
                <c:pt idx="99">
                  <c:v>36780</c:v>
                </c:pt>
                <c:pt idx="100">
                  <c:v>36781</c:v>
                </c:pt>
                <c:pt idx="101">
                  <c:v>36782</c:v>
                </c:pt>
                <c:pt idx="102">
                  <c:v>36783</c:v>
                </c:pt>
                <c:pt idx="103">
                  <c:v>36784</c:v>
                </c:pt>
                <c:pt idx="104">
                  <c:v>36787</c:v>
                </c:pt>
                <c:pt idx="105">
                  <c:v>36788</c:v>
                </c:pt>
                <c:pt idx="106">
                  <c:v>36789</c:v>
                </c:pt>
                <c:pt idx="107">
                  <c:v>36790</c:v>
                </c:pt>
                <c:pt idx="108">
                  <c:v>36791</c:v>
                </c:pt>
                <c:pt idx="109">
                  <c:v>36794</c:v>
                </c:pt>
                <c:pt idx="110">
                  <c:v>36795</c:v>
                </c:pt>
                <c:pt idx="111">
                  <c:v>36796</c:v>
                </c:pt>
                <c:pt idx="112">
                  <c:v>36797</c:v>
                </c:pt>
                <c:pt idx="113">
                  <c:v>36798</c:v>
                </c:pt>
                <c:pt idx="114">
                  <c:v>36801</c:v>
                </c:pt>
                <c:pt idx="115">
                  <c:v>36802</c:v>
                </c:pt>
                <c:pt idx="116">
                  <c:v>36803</c:v>
                </c:pt>
                <c:pt idx="117">
                  <c:v>36804</c:v>
                </c:pt>
                <c:pt idx="118">
                  <c:v>36805</c:v>
                </c:pt>
                <c:pt idx="119">
                  <c:v>36808</c:v>
                </c:pt>
                <c:pt idx="120">
                  <c:v>36809</c:v>
                </c:pt>
                <c:pt idx="121">
                  <c:v>36810</c:v>
                </c:pt>
                <c:pt idx="122">
                  <c:v>36811</c:v>
                </c:pt>
                <c:pt idx="123">
                  <c:v>36812</c:v>
                </c:pt>
                <c:pt idx="124">
                  <c:v>36815</c:v>
                </c:pt>
                <c:pt idx="125">
                  <c:v>36816</c:v>
                </c:pt>
                <c:pt idx="126">
                  <c:v>36817</c:v>
                </c:pt>
                <c:pt idx="127">
                  <c:v>36818</c:v>
                </c:pt>
                <c:pt idx="128">
                  <c:v>36819</c:v>
                </c:pt>
                <c:pt idx="129">
                  <c:v>36822</c:v>
                </c:pt>
                <c:pt idx="130">
                  <c:v>36823</c:v>
                </c:pt>
                <c:pt idx="131">
                  <c:v>36824</c:v>
                </c:pt>
                <c:pt idx="132">
                  <c:v>36825</c:v>
                </c:pt>
                <c:pt idx="133">
                  <c:v>36826</c:v>
                </c:pt>
                <c:pt idx="134">
                  <c:v>36829</c:v>
                </c:pt>
                <c:pt idx="135">
                  <c:v>36830</c:v>
                </c:pt>
                <c:pt idx="136">
                  <c:v>36831</c:v>
                </c:pt>
                <c:pt idx="137">
                  <c:v>36832</c:v>
                </c:pt>
                <c:pt idx="138">
                  <c:v>36833</c:v>
                </c:pt>
                <c:pt idx="139">
                  <c:v>36836</c:v>
                </c:pt>
                <c:pt idx="140">
                  <c:v>36837</c:v>
                </c:pt>
                <c:pt idx="141">
                  <c:v>36838</c:v>
                </c:pt>
                <c:pt idx="142">
                  <c:v>36839</c:v>
                </c:pt>
                <c:pt idx="143">
                  <c:v>36840</c:v>
                </c:pt>
                <c:pt idx="144">
                  <c:v>36843</c:v>
                </c:pt>
                <c:pt idx="145">
                  <c:v>36844</c:v>
                </c:pt>
                <c:pt idx="146">
                  <c:v>36845</c:v>
                </c:pt>
                <c:pt idx="147">
                  <c:v>36846</c:v>
                </c:pt>
                <c:pt idx="148">
                  <c:v>36847</c:v>
                </c:pt>
                <c:pt idx="149">
                  <c:v>36850</c:v>
                </c:pt>
                <c:pt idx="150">
                  <c:v>36851</c:v>
                </c:pt>
                <c:pt idx="151">
                  <c:v>36852</c:v>
                </c:pt>
                <c:pt idx="152">
                  <c:v>36854</c:v>
                </c:pt>
                <c:pt idx="153">
                  <c:v>36857</c:v>
                </c:pt>
                <c:pt idx="154">
                  <c:v>36858</c:v>
                </c:pt>
                <c:pt idx="155">
                  <c:v>36859</c:v>
                </c:pt>
                <c:pt idx="156">
                  <c:v>36860</c:v>
                </c:pt>
                <c:pt idx="157">
                  <c:v>36861</c:v>
                </c:pt>
                <c:pt idx="158">
                  <c:v>36864</c:v>
                </c:pt>
                <c:pt idx="159">
                  <c:v>36865</c:v>
                </c:pt>
                <c:pt idx="160">
                  <c:v>36866</c:v>
                </c:pt>
                <c:pt idx="161">
                  <c:v>36867</c:v>
                </c:pt>
                <c:pt idx="162">
                  <c:v>36868</c:v>
                </c:pt>
                <c:pt idx="163">
                  <c:v>36871</c:v>
                </c:pt>
                <c:pt idx="164">
                  <c:v>36872</c:v>
                </c:pt>
                <c:pt idx="165">
                  <c:v>36873</c:v>
                </c:pt>
                <c:pt idx="166">
                  <c:v>36874</c:v>
                </c:pt>
                <c:pt idx="167">
                  <c:v>36875</c:v>
                </c:pt>
                <c:pt idx="168">
                  <c:v>36878</c:v>
                </c:pt>
                <c:pt idx="169">
                  <c:v>36879</c:v>
                </c:pt>
                <c:pt idx="170">
                  <c:v>36880</c:v>
                </c:pt>
                <c:pt idx="171">
                  <c:v>36881</c:v>
                </c:pt>
                <c:pt idx="172">
                  <c:v>36882</c:v>
                </c:pt>
                <c:pt idx="173">
                  <c:v>36886</c:v>
                </c:pt>
                <c:pt idx="174">
                  <c:v>36887</c:v>
                </c:pt>
                <c:pt idx="175">
                  <c:v>36888</c:v>
                </c:pt>
                <c:pt idx="176">
                  <c:v>36889</c:v>
                </c:pt>
                <c:pt idx="177">
                  <c:v>36893</c:v>
                </c:pt>
                <c:pt idx="178">
                  <c:v>36894</c:v>
                </c:pt>
                <c:pt idx="179">
                  <c:v>36895</c:v>
                </c:pt>
                <c:pt idx="180">
                  <c:v>36896</c:v>
                </c:pt>
                <c:pt idx="181">
                  <c:v>36899</c:v>
                </c:pt>
                <c:pt idx="182">
                  <c:v>36900</c:v>
                </c:pt>
                <c:pt idx="183">
                  <c:v>36901</c:v>
                </c:pt>
                <c:pt idx="184">
                  <c:v>36902</c:v>
                </c:pt>
                <c:pt idx="185">
                  <c:v>36903</c:v>
                </c:pt>
                <c:pt idx="186">
                  <c:v>36907</c:v>
                </c:pt>
                <c:pt idx="187">
                  <c:v>36908</c:v>
                </c:pt>
                <c:pt idx="188">
                  <c:v>36909</c:v>
                </c:pt>
                <c:pt idx="189">
                  <c:v>36910</c:v>
                </c:pt>
                <c:pt idx="190">
                  <c:v>36913</c:v>
                </c:pt>
                <c:pt idx="191">
                  <c:v>36914</c:v>
                </c:pt>
                <c:pt idx="192">
                  <c:v>36915</c:v>
                </c:pt>
                <c:pt idx="193">
                  <c:v>36916</c:v>
                </c:pt>
                <c:pt idx="194">
                  <c:v>36917</c:v>
                </c:pt>
                <c:pt idx="195">
                  <c:v>36920</c:v>
                </c:pt>
                <c:pt idx="196">
                  <c:v>36921</c:v>
                </c:pt>
                <c:pt idx="197">
                  <c:v>36922</c:v>
                </c:pt>
                <c:pt idx="198">
                  <c:v>36923</c:v>
                </c:pt>
                <c:pt idx="199">
                  <c:v>36924</c:v>
                </c:pt>
                <c:pt idx="200">
                  <c:v>36927</c:v>
                </c:pt>
                <c:pt idx="201">
                  <c:v>36928</c:v>
                </c:pt>
                <c:pt idx="202">
                  <c:v>36929</c:v>
                </c:pt>
                <c:pt idx="203">
                  <c:v>36930</c:v>
                </c:pt>
                <c:pt idx="204">
                  <c:v>36931</c:v>
                </c:pt>
                <c:pt idx="205">
                  <c:v>36934</c:v>
                </c:pt>
                <c:pt idx="206">
                  <c:v>36935</c:v>
                </c:pt>
                <c:pt idx="207">
                  <c:v>36936</c:v>
                </c:pt>
                <c:pt idx="208">
                  <c:v>36937</c:v>
                </c:pt>
                <c:pt idx="209">
                  <c:v>36938</c:v>
                </c:pt>
                <c:pt idx="210">
                  <c:v>36942</c:v>
                </c:pt>
                <c:pt idx="211">
                  <c:v>36943</c:v>
                </c:pt>
                <c:pt idx="212">
                  <c:v>36944</c:v>
                </c:pt>
                <c:pt idx="213">
                  <c:v>36945</c:v>
                </c:pt>
                <c:pt idx="214">
                  <c:v>36948</c:v>
                </c:pt>
                <c:pt idx="215">
                  <c:v>36949</c:v>
                </c:pt>
                <c:pt idx="216">
                  <c:v>36950</c:v>
                </c:pt>
                <c:pt idx="217">
                  <c:v>36951</c:v>
                </c:pt>
                <c:pt idx="218">
                  <c:v>36952</c:v>
                </c:pt>
                <c:pt idx="219">
                  <c:v>36955</c:v>
                </c:pt>
                <c:pt idx="220">
                  <c:v>36956</c:v>
                </c:pt>
                <c:pt idx="221">
                  <c:v>36957</c:v>
                </c:pt>
                <c:pt idx="222">
                  <c:v>36958</c:v>
                </c:pt>
                <c:pt idx="223">
                  <c:v>36959</c:v>
                </c:pt>
                <c:pt idx="224">
                  <c:v>36962</c:v>
                </c:pt>
                <c:pt idx="225">
                  <c:v>36963</c:v>
                </c:pt>
                <c:pt idx="226">
                  <c:v>36964</c:v>
                </c:pt>
                <c:pt idx="227">
                  <c:v>36965</c:v>
                </c:pt>
                <c:pt idx="228">
                  <c:v>36966</c:v>
                </c:pt>
                <c:pt idx="229">
                  <c:v>36969</c:v>
                </c:pt>
                <c:pt idx="230">
                  <c:v>36970</c:v>
                </c:pt>
                <c:pt idx="231">
                  <c:v>36971</c:v>
                </c:pt>
                <c:pt idx="232">
                  <c:v>36972</c:v>
                </c:pt>
                <c:pt idx="233">
                  <c:v>36973</c:v>
                </c:pt>
                <c:pt idx="234">
                  <c:v>36976</c:v>
                </c:pt>
                <c:pt idx="235">
                  <c:v>36977</c:v>
                </c:pt>
                <c:pt idx="236">
                  <c:v>36978</c:v>
                </c:pt>
                <c:pt idx="237">
                  <c:v>36979</c:v>
                </c:pt>
                <c:pt idx="238">
                  <c:v>36980</c:v>
                </c:pt>
                <c:pt idx="239">
                  <c:v>36983</c:v>
                </c:pt>
                <c:pt idx="240">
                  <c:v>36984</c:v>
                </c:pt>
                <c:pt idx="241">
                  <c:v>36985</c:v>
                </c:pt>
                <c:pt idx="242">
                  <c:v>36986</c:v>
                </c:pt>
                <c:pt idx="243">
                  <c:v>36987</c:v>
                </c:pt>
                <c:pt idx="244">
                  <c:v>36990</c:v>
                </c:pt>
                <c:pt idx="245">
                  <c:v>36991</c:v>
                </c:pt>
                <c:pt idx="246">
                  <c:v>36992</c:v>
                </c:pt>
                <c:pt idx="247">
                  <c:v>36993</c:v>
                </c:pt>
                <c:pt idx="248">
                  <c:v>36994</c:v>
                </c:pt>
                <c:pt idx="249">
                  <c:v>36997</c:v>
                </c:pt>
                <c:pt idx="250">
                  <c:v>36998</c:v>
                </c:pt>
                <c:pt idx="251">
                  <c:v>36999</c:v>
                </c:pt>
                <c:pt idx="252">
                  <c:v>37000</c:v>
                </c:pt>
                <c:pt idx="253">
                  <c:v>37001</c:v>
                </c:pt>
                <c:pt idx="254">
                  <c:v>37004</c:v>
                </c:pt>
                <c:pt idx="255">
                  <c:v>37005</c:v>
                </c:pt>
                <c:pt idx="256">
                  <c:v>37006</c:v>
                </c:pt>
                <c:pt idx="257">
                  <c:v>37007</c:v>
                </c:pt>
                <c:pt idx="258">
                  <c:v>37008</c:v>
                </c:pt>
                <c:pt idx="259">
                  <c:v>37011</c:v>
                </c:pt>
                <c:pt idx="260">
                  <c:v>37012</c:v>
                </c:pt>
                <c:pt idx="261">
                  <c:v>37013</c:v>
                </c:pt>
                <c:pt idx="262">
                  <c:v>37014</c:v>
                </c:pt>
                <c:pt idx="263">
                  <c:v>37015</c:v>
                </c:pt>
                <c:pt idx="264">
                  <c:v>37018</c:v>
                </c:pt>
                <c:pt idx="265">
                  <c:v>37019</c:v>
                </c:pt>
                <c:pt idx="266">
                  <c:v>37020</c:v>
                </c:pt>
                <c:pt idx="267">
                  <c:v>37021</c:v>
                </c:pt>
                <c:pt idx="268">
                  <c:v>37022</c:v>
                </c:pt>
                <c:pt idx="269">
                  <c:v>37025</c:v>
                </c:pt>
                <c:pt idx="270">
                  <c:v>37026</c:v>
                </c:pt>
                <c:pt idx="271">
                  <c:v>37027</c:v>
                </c:pt>
                <c:pt idx="272">
                  <c:v>37028</c:v>
                </c:pt>
                <c:pt idx="273">
                  <c:v>37029</c:v>
                </c:pt>
                <c:pt idx="274">
                  <c:v>37032</c:v>
                </c:pt>
                <c:pt idx="275">
                  <c:v>37033</c:v>
                </c:pt>
                <c:pt idx="276">
                  <c:v>37034</c:v>
                </c:pt>
                <c:pt idx="277">
                  <c:v>37035</c:v>
                </c:pt>
                <c:pt idx="278">
                  <c:v>37036</c:v>
                </c:pt>
                <c:pt idx="279">
                  <c:v>37040</c:v>
                </c:pt>
                <c:pt idx="280">
                  <c:v>37041</c:v>
                </c:pt>
                <c:pt idx="281">
                  <c:v>37042</c:v>
                </c:pt>
                <c:pt idx="282">
                  <c:v>37043</c:v>
                </c:pt>
                <c:pt idx="283">
                  <c:v>37046</c:v>
                </c:pt>
                <c:pt idx="284">
                  <c:v>37047</c:v>
                </c:pt>
                <c:pt idx="285">
                  <c:v>37048</c:v>
                </c:pt>
                <c:pt idx="286">
                  <c:v>37049</c:v>
                </c:pt>
                <c:pt idx="287">
                  <c:v>37050</c:v>
                </c:pt>
                <c:pt idx="288">
                  <c:v>37053</c:v>
                </c:pt>
                <c:pt idx="289">
                  <c:v>37054</c:v>
                </c:pt>
                <c:pt idx="290">
                  <c:v>37055</c:v>
                </c:pt>
                <c:pt idx="291">
                  <c:v>37056</c:v>
                </c:pt>
                <c:pt idx="292">
                  <c:v>37057</c:v>
                </c:pt>
                <c:pt idx="293">
                  <c:v>37060</c:v>
                </c:pt>
                <c:pt idx="294">
                  <c:v>37061</c:v>
                </c:pt>
                <c:pt idx="295">
                  <c:v>37062</c:v>
                </c:pt>
                <c:pt idx="296">
                  <c:v>37063</c:v>
                </c:pt>
                <c:pt idx="297">
                  <c:v>37064</c:v>
                </c:pt>
                <c:pt idx="298">
                  <c:v>37067</c:v>
                </c:pt>
                <c:pt idx="299">
                  <c:v>37068</c:v>
                </c:pt>
                <c:pt idx="300">
                  <c:v>37069</c:v>
                </c:pt>
                <c:pt idx="301">
                  <c:v>37070</c:v>
                </c:pt>
                <c:pt idx="302">
                  <c:v>37071</c:v>
                </c:pt>
                <c:pt idx="303">
                  <c:v>37074</c:v>
                </c:pt>
                <c:pt idx="304">
                  <c:v>37075</c:v>
                </c:pt>
                <c:pt idx="305">
                  <c:v>37077</c:v>
                </c:pt>
                <c:pt idx="306">
                  <c:v>37078</c:v>
                </c:pt>
                <c:pt idx="307">
                  <c:v>37081</c:v>
                </c:pt>
                <c:pt idx="308">
                  <c:v>37082</c:v>
                </c:pt>
                <c:pt idx="309">
                  <c:v>37083</c:v>
                </c:pt>
                <c:pt idx="310">
                  <c:v>37084</c:v>
                </c:pt>
                <c:pt idx="311">
                  <c:v>37085</c:v>
                </c:pt>
                <c:pt idx="312">
                  <c:v>37088</c:v>
                </c:pt>
                <c:pt idx="313">
                  <c:v>37089</c:v>
                </c:pt>
                <c:pt idx="314">
                  <c:v>37090</c:v>
                </c:pt>
                <c:pt idx="315">
                  <c:v>37091</c:v>
                </c:pt>
                <c:pt idx="316">
                  <c:v>37092</c:v>
                </c:pt>
                <c:pt idx="317">
                  <c:v>37095</c:v>
                </c:pt>
                <c:pt idx="318">
                  <c:v>37096</c:v>
                </c:pt>
                <c:pt idx="319">
                  <c:v>37097</c:v>
                </c:pt>
                <c:pt idx="320">
                  <c:v>37098</c:v>
                </c:pt>
                <c:pt idx="321">
                  <c:v>37099</c:v>
                </c:pt>
                <c:pt idx="322">
                  <c:v>37102</c:v>
                </c:pt>
                <c:pt idx="323">
                  <c:v>37103</c:v>
                </c:pt>
                <c:pt idx="324">
                  <c:v>37104</c:v>
                </c:pt>
                <c:pt idx="325">
                  <c:v>37105</c:v>
                </c:pt>
                <c:pt idx="326">
                  <c:v>37106</c:v>
                </c:pt>
                <c:pt idx="327">
                  <c:v>37109</c:v>
                </c:pt>
                <c:pt idx="328">
                  <c:v>37110</c:v>
                </c:pt>
                <c:pt idx="329">
                  <c:v>37111</c:v>
                </c:pt>
                <c:pt idx="330">
                  <c:v>37112</c:v>
                </c:pt>
                <c:pt idx="331">
                  <c:v>37113</c:v>
                </c:pt>
                <c:pt idx="332">
                  <c:v>37116</c:v>
                </c:pt>
                <c:pt idx="333">
                  <c:v>37117</c:v>
                </c:pt>
                <c:pt idx="334">
                  <c:v>37118</c:v>
                </c:pt>
                <c:pt idx="335">
                  <c:v>37119</c:v>
                </c:pt>
                <c:pt idx="336">
                  <c:v>37120</c:v>
                </c:pt>
                <c:pt idx="337">
                  <c:v>37123</c:v>
                </c:pt>
                <c:pt idx="338">
                  <c:v>37124</c:v>
                </c:pt>
                <c:pt idx="339">
                  <c:v>37125</c:v>
                </c:pt>
                <c:pt idx="340">
                  <c:v>37126</c:v>
                </c:pt>
                <c:pt idx="341">
                  <c:v>37127</c:v>
                </c:pt>
                <c:pt idx="342">
                  <c:v>37130</c:v>
                </c:pt>
                <c:pt idx="343">
                  <c:v>37131</c:v>
                </c:pt>
                <c:pt idx="344">
                  <c:v>37132</c:v>
                </c:pt>
                <c:pt idx="345">
                  <c:v>37133</c:v>
                </c:pt>
                <c:pt idx="346">
                  <c:v>37134</c:v>
                </c:pt>
                <c:pt idx="347">
                  <c:v>37138</c:v>
                </c:pt>
                <c:pt idx="348">
                  <c:v>37139</c:v>
                </c:pt>
                <c:pt idx="349">
                  <c:v>37140</c:v>
                </c:pt>
                <c:pt idx="350">
                  <c:v>37141</c:v>
                </c:pt>
                <c:pt idx="351">
                  <c:v>37144</c:v>
                </c:pt>
                <c:pt idx="352">
                  <c:v>37151</c:v>
                </c:pt>
                <c:pt idx="353">
                  <c:v>37152</c:v>
                </c:pt>
                <c:pt idx="354">
                  <c:v>37153</c:v>
                </c:pt>
                <c:pt idx="355">
                  <c:v>37154</c:v>
                </c:pt>
                <c:pt idx="356">
                  <c:v>37155</c:v>
                </c:pt>
                <c:pt idx="357">
                  <c:v>37158</c:v>
                </c:pt>
                <c:pt idx="358">
                  <c:v>37159</c:v>
                </c:pt>
                <c:pt idx="359">
                  <c:v>37160</c:v>
                </c:pt>
                <c:pt idx="360">
                  <c:v>37161</c:v>
                </c:pt>
                <c:pt idx="361">
                  <c:v>37162</c:v>
                </c:pt>
                <c:pt idx="362">
                  <c:v>37165</c:v>
                </c:pt>
                <c:pt idx="363">
                  <c:v>37166</c:v>
                </c:pt>
                <c:pt idx="364">
                  <c:v>37167</c:v>
                </c:pt>
                <c:pt idx="365">
                  <c:v>37168</c:v>
                </c:pt>
                <c:pt idx="366">
                  <c:v>37169</c:v>
                </c:pt>
                <c:pt idx="367">
                  <c:v>37172</c:v>
                </c:pt>
                <c:pt idx="368">
                  <c:v>37173</c:v>
                </c:pt>
                <c:pt idx="369">
                  <c:v>37174</c:v>
                </c:pt>
                <c:pt idx="370">
                  <c:v>37175</c:v>
                </c:pt>
                <c:pt idx="371">
                  <c:v>37176</c:v>
                </c:pt>
                <c:pt idx="372">
                  <c:v>37179</c:v>
                </c:pt>
                <c:pt idx="373">
                  <c:v>37180</c:v>
                </c:pt>
                <c:pt idx="374">
                  <c:v>37181</c:v>
                </c:pt>
                <c:pt idx="375">
                  <c:v>37182</c:v>
                </c:pt>
                <c:pt idx="376">
                  <c:v>37183</c:v>
                </c:pt>
                <c:pt idx="377">
                  <c:v>37186</c:v>
                </c:pt>
                <c:pt idx="378">
                  <c:v>37187</c:v>
                </c:pt>
                <c:pt idx="379">
                  <c:v>37188</c:v>
                </c:pt>
                <c:pt idx="380">
                  <c:v>37189</c:v>
                </c:pt>
                <c:pt idx="381">
                  <c:v>37190</c:v>
                </c:pt>
                <c:pt idx="382">
                  <c:v>37193</c:v>
                </c:pt>
                <c:pt idx="383">
                  <c:v>37194</c:v>
                </c:pt>
                <c:pt idx="384">
                  <c:v>37195</c:v>
                </c:pt>
                <c:pt idx="385">
                  <c:v>37196</c:v>
                </c:pt>
                <c:pt idx="386">
                  <c:v>37197</c:v>
                </c:pt>
                <c:pt idx="387">
                  <c:v>37200</c:v>
                </c:pt>
                <c:pt idx="388">
                  <c:v>37201</c:v>
                </c:pt>
                <c:pt idx="389">
                  <c:v>37202</c:v>
                </c:pt>
                <c:pt idx="390">
                  <c:v>37203</c:v>
                </c:pt>
                <c:pt idx="391">
                  <c:v>37204</c:v>
                </c:pt>
                <c:pt idx="392">
                  <c:v>37207</c:v>
                </c:pt>
                <c:pt idx="393">
                  <c:v>37208</c:v>
                </c:pt>
                <c:pt idx="394">
                  <c:v>37209</c:v>
                </c:pt>
                <c:pt idx="395">
                  <c:v>37210</c:v>
                </c:pt>
                <c:pt idx="396">
                  <c:v>37211</c:v>
                </c:pt>
                <c:pt idx="397">
                  <c:v>37214</c:v>
                </c:pt>
                <c:pt idx="398">
                  <c:v>37215</c:v>
                </c:pt>
                <c:pt idx="399">
                  <c:v>37216</c:v>
                </c:pt>
                <c:pt idx="400">
                  <c:v>37218</c:v>
                </c:pt>
                <c:pt idx="401">
                  <c:v>37221</c:v>
                </c:pt>
                <c:pt idx="402">
                  <c:v>37222</c:v>
                </c:pt>
                <c:pt idx="403">
                  <c:v>37223</c:v>
                </c:pt>
                <c:pt idx="404">
                  <c:v>37224</c:v>
                </c:pt>
                <c:pt idx="405">
                  <c:v>37225</c:v>
                </c:pt>
                <c:pt idx="406">
                  <c:v>37228</c:v>
                </c:pt>
                <c:pt idx="407">
                  <c:v>37229</c:v>
                </c:pt>
                <c:pt idx="408">
                  <c:v>37230</c:v>
                </c:pt>
                <c:pt idx="409">
                  <c:v>37231</c:v>
                </c:pt>
                <c:pt idx="410">
                  <c:v>37232</c:v>
                </c:pt>
                <c:pt idx="411">
                  <c:v>37235</c:v>
                </c:pt>
                <c:pt idx="412">
                  <c:v>37236</c:v>
                </c:pt>
                <c:pt idx="413">
                  <c:v>37237</c:v>
                </c:pt>
                <c:pt idx="414">
                  <c:v>37238</c:v>
                </c:pt>
                <c:pt idx="415">
                  <c:v>37239</c:v>
                </c:pt>
                <c:pt idx="416">
                  <c:v>37242</c:v>
                </c:pt>
                <c:pt idx="417">
                  <c:v>37243</c:v>
                </c:pt>
                <c:pt idx="418">
                  <c:v>37244</c:v>
                </c:pt>
                <c:pt idx="419">
                  <c:v>37245</c:v>
                </c:pt>
                <c:pt idx="420">
                  <c:v>37246</c:v>
                </c:pt>
                <c:pt idx="421">
                  <c:v>37249</c:v>
                </c:pt>
                <c:pt idx="422">
                  <c:v>37251</c:v>
                </c:pt>
                <c:pt idx="423">
                  <c:v>37252</c:v>
                </c:pt>
                <c:pt idx="424">
                  <c:v>37253</c:v>
                </c:pt>
                <c:pt idx="425">
                  <c:v>37256</c:v>
                </c:pt>
                <c:pt idx="426">
                  <c:v>37258</c:v>
                </c:pt>
                <c:pt idx="427">
                  <c:v>37259</c:v>
                </c:pt>
                <c:pt idx="428">
                  <c:v>37260</c:v>
                </c:pt>
                <c:pt idx="429">
                  <c:v>37263</c:v>
                </c:pt>
                <c:pt idx="430">
                  <c:v>37264</c:v>
                </c:pt>
                <c:pt idx="431">
                  <c:v>37265</c:v>
                </c:pt>
                <c:pt idx="432">
                  <c:v>37266</c:v>
                </c:pt>
                <c:pt idx="433">
                  <c:v>37267</c:v>
                </c:pt>
                <c:pt idx="434">
                  <c:v>37270</c:v>
                </c:pt>
                <c:pt idx="435">
                  <c:v>37271</c:v>
                </c:pt>
                <c:pt idx="436">
                  <c:v>37272</c:v>
                </c:pt>
                <c:pt idx="437">
                  <c:v>37273</c:v>
                </c:pt>
                <c:pt idx="438">
                  <c:v>37274</c:v>
                </c:pt>
                <c:pt idx="439">
                  <c:v>37278</c:v>
                </c:pt>
                <c:pt idx="440">
                  <c:v>37279</c:v>
                </c:pt>
                <c:pt idx="441">
                  <c:v>37280</c:v>
                </c:pt>
                <c:pt idx="442">
                  <c:v>37281</c:v>
                </c:pt>
                <c:pt idx="443">
                  <c:v>37284</c:v>
                </c:pt>
                <c:pt idx="444">
                  <c:v>37285</c:v>
                </c:pt>
                <c:pt idx="445">
                  <c:v>37286</c:v>
                </c:pt>
                <c:pt idx="446">
                  <c:v>37287</c:v>
                </c:pt>
                <c:pt idx="447">
                  <c:v>37288</c:v>
                </c:pt>
                <c:pt idx="448">
                  <c:v>37291</c:v>
                </c:pt>
                <c:pt idx="449">
                  <c:v>37292</c:v>
                </c:pt>
                <c:pt idx="450">
                  <c:v>37293</c:v>
                </c:pt>
                <c:pt idx="451">
                  <c:v>37294</c:v>
                </c:pt>
                <c:pt idx="452">
                  <c:v>37295</c:v>
                </c:pt>
                <c:pt idx="453">
                  <c:v>37298</c:v>
                </c:pt>
                <c:pt idx="454">
                  <c:v>37299</c:v>
                </c:pt>
                <c:pt idx="455">
                  <c:v>37300</c:v>
                </c:pt>
                <c:pt idx="456">
                  <c:v>37301</c:v>
                </c:pt>
                <c:pt idx="457">
                  <c:v>37302</c:v>
                </c:pt>
                <c:pt idx="458">
                  <c:v>37306</c:v>
                </c:pt>
                <c:pt idx="459">
                  <c:v>37307</c:v>
                </c:pt>
                <c:pt idx="460">
                  <c:v>37308</c:v>
                </c:pt>
                <c:pt idx="461">
                  <c:v>37309</c:v>
                </c:pt>
                <c:pt idx="462">
                  <c:v>37312</c:v>
                </c:pt>
                <c:pt idx="463">
                  <c:v>37313</c:v>
                </c:pt>
                <c:pt idx="464">
                  <c:v>37314</c:v>
                </c:pt>
                <c:pt idx="465">
                  <c:v>37315</c:v>
                </c:pt>
                <c:pt idx="466">
                  <c:v>37316</c:v>
                </c:pt>
                <c:pt idx="467">
                  <c:v>37319</c:v>
                </c:pt>
                <c:pt idx="468">
                  <c:v>37320</c:v>
                </c:pt>
                <c:pt idx="469">
                  <c:v>37321</c:v>
                </c:pt>
                <c:pt idx="470">
                  <c:v>37322</c:v>
                </c:pt>
                <c:pt idx="471">
                  <c:v>37323</c:v>
                </c:pt>
                <c:pt idx="472">
                  <c:v>37326</c:v>
                </c:pt>
                <c:pt idx="473">
                  <c:v>37327</c:v>
                </c:pt>
                <c:pt idx="474">
                  <c:v>37328</c:v>
                </c:pt>
                <c:pt idx="475">
                  <c:v>37329</c:v>
                </c:pt>
                <c:pt idx="476">
                  <c:v>37330</c:v>
                </c:pt>
                <c:pt idx="477">
                  <c:v>37333</c:v>
                </c:pt>
                <c:pt idx="478">
                  <c:v>37334</c:v>
                </c:pt>
                <c:pt idx="479">
                  <c:v>37335</c:v>
                </c:pt>
                <c:pt idx="480">
                  <c:v>37336</c:v>
                </c:pt>
                <c:pt idx="481">
                  <c:v>37337</c:v>
                </c:pt>
                <c:pt idx="482">
                  <c:v>37340</c:v>
                </c:pt>
                <c:pt idx="483">
                  <c:v>37341</c:v>
                </c:pt>
                <c:pt idx="484">
                  <c:v>37342</c:v>
                </c:pt>
                <c:pt idx="485">
                  <c:v>37343</c:v>
                </c:pt>
                <c:pt idx="486">
                  <c:v>37347</c:v>
                </c:pt>
                <c:pt idx="487">
                  <c:v>37348</c:v>
                </c:pt>
                <c:pt idx="488">
                  <c:v>37349</c:v>
                </c:pt>
                <c:pt idx="489">
                  <c:v>37350</c:v>
                </c:pt>
                <c:pt idx="490">
                  <c:v>37351</c:v>
                </c:pt>
                <c:pt idx="491">
                  <c:v>37354</c:v>
                </c:pt>
                <c:pt idx="492">
                  <c:v>37355</c:v>
                </c:pt>
                <c:pt idx="493">
                  <c:v>37356</c:v>
                </c:pt>
                <c:pt idx="494">
                  <c:v>37357</c:v>
                </c:pt>
                <c:pt idx="495">
                  <c:v>37358</c:v>
                </c:pt>
                <c:pt idx="496">
                  <c:v>37361</c:v>
                </c:pt>
                <c:pt idx="497">
                  <c:v>37362</c:v>
                </c:pt>
                <c:pt idx="498">
                  <c:v>37363</c:v>
                </c:pt>
                <c:pt idx="499">
                  <c:v>37364</c:v>
                </c:pt>
                <c:pt idx="500">
                  <c:v>37365</c:v>
                </c:pt>
                <c:pt idx="501">
                  <c:v>37368</c:v>
                </c:pt>
                <c:pt idx="502">
                  <c:v>37369</c:v>
                </c:pt>
                <c:pt idx="503">
                  <c:v>37370</c:v>
                </c:pt>
                <c:pt idx="504">
                  <c:v>37371</c:v>
                </c:pt>
                <c:pt idx="505">
                  <c:v>37372</c:v>
                </c:pt>
                <c:pt idx="506">
                  <c:v>37375</c:v>
                </c:pt>
                <c:pt idx="507">
                  <c:v>37376</c:v>
                </c:pt>
                <c:pt idx="508">
                  <c:v>37377</c:v>
                </c:pt>
                <c:pt idx="509">
                  <c:v>37378</c:v>
                </c:pt>
                <c:pt idx="510">
                  <c:v>37379</c:v>
                </c:pt>
                <c:pt idx="511">
                  <c:v>37382</c:v>
                </c:pt>
                <c:pt idx="512">
                  <c:v>37383</c:v>
                </c:pt>
                <c:pt idx="513">
                  <c:v>37384</c:v>
                </c:pt>
                <c:pt idx="514">
                  <c:v>37385</c:v>
                </c:pt>
                <c:pt idx="515">
                  <c:v>37386</c:v>
                </c:pt>
                <c:pt idx="516">
                  <c:v>37389</c:v>
                </c:pt>
                <c:pt idx="517">
                  <c:v>37390</c:v>
                </c:pt>
                <c:pt idx="518">
                  <c:v>37391</c:v>
                </c:pt>
                <c:pt idx="519">
                  <c:v>37392</c:v>
                </c:pt>
                <c:pt idx="520">
                  <c:v>37393</c:v>
                </c:pt>
                <c:pt idx="521">
                  <c:v>37396</c:v>
                </c:pt>
                <c:pt idx="522">
                  <c:v>37397</c:v>
                </c:pt>
                <c:pt idx="523">
                  <c:v>37398</c:v>
                </c:pt>
                <c:pt idx="524">
                  <c:v>37399</c:v>
                </c:pt>
                <c:pt idx="525">
                  <c:v>37400</c:v>
                </c:pt>
                <c:pt idx="526">
                  <c:v>37404</c:v>
                </c:pt>
                <c:pt idx="527">
                  <c:v>37405</c:v>
                </c:pt>
                <c:pt idx="528">
                  <c:v>37406</c:v>
                </c:pt>
                <c:pt idx="529">
                  <c:v>37407</c:v>
                </c:pt>
                <c:pt idx="530">
                  <c:v>37410</c:v>
                </c:pt>
                <c:pt idx="531">
                  <c:v>37411</c:v>
                </c:pt>
                <c:pt idx="532">
                  <c:v>37412</c:v>
                </c:pt>
                <c:pt idx="533">
                  <c:v>37413</c:v>
                </c:pt>
                <c:pt idx="534">
                  <c:v>37414</c:v>
                </c:pt>
                <c:pt idx="535">
                  <c:v>37417</c:v>
                </c:pt>
                <c:pt idx="536">
                  <c:v>37418</c:v>
                </c:pt>
                <c:pt idx="537">
                  <c:v>37419</c:v>
                </c:pt>
                <c:pt idx="538">
                  <c:v>37420</c:v>
                </c:pt>
                <c:pt idx="539">
                  <c:v>37421</c:v>
                </c:pt>
                <c:pt idx="540">
                  <c:v>37424</c:v>
                </c:pt>
                <c:pt idx="541">
                  <c:v>37425</c:v>
                </c:pt>
                <c:pt idx="542">
                  <c:v>37426</c:v>
                </c:pt>
                <c:pt idx="543">
                  <c:v>37427</c:v>
                </c:pt>
                <c:pt idx="544">
                  <c:v>37428</c:v>
                </c:pt>
                <c:pt idx="545">
                  <c:v>37431</c:v>
                </c:pt>
                <c:pt idx="546">
                  <c:v>37432</c:v>
                </c:pt>
                <c:pt idx="547">
                  <c:v>37433</c:v>
                </c:pt>
                <c:pt idx="548">
                  <c:v>37434</c:v>
                </c:pt>
                <c:pt idx="549">
                  <c:v>37435</c:v>
                </c:pt>
                <c:pt idx="550">
                  <c:v>37438</c:v>
                </c:pt>
                <c:pt idx="551">
                  <c:v>37439</c:v>
                </c:pt>
                <c:pt idx="552">
                  <c:v>37440</c:v>
                </c:pt>
                <c:pt idx="553">
                  <c:v>37442</c:v>
                </c:pt>
                <c:pt idx="554">
                  <c:v>37445</c:v>
                </c:pt>
                <c:pt idx="555">
                  <c:v>37446</c:v>
                </c:pt>
                <c:pt idx="556">
                  <c:v>37447</c:v>
                </c:pt>
                <c:pt idx="557">
                  <c:v>37448</c:v>
                </c:pt>
                <c:pt idx="558">
                  <c:v>37449</c:v>
                </c:pt>
                <c:pt idx="559">
                  <c:v>37452</c:v>
                </c:pt>
                <c:pt idx="560">
                  <c:v>37453</c:v>
                </c:pt>
                <c:pt idx="561">
                  <c:v>37454</c:v>
                </c:pt>
                <c:pt idx="562">
                  <c:v>37455</c:v>
                </c:pt>
                <c:pt idx="563">
                  <c:v>37456</c:v>
                </c:pt>
                <c:pt idx="564">
                  <c:v>37459</c:v>
                </c:pt>
                <c:pt idx="565">
                  <c:v>37460</c:v>
                </c:pt>
                <c:pt idx="566">
                  <c:v>37461</c:v>
                </c:pt>
                <c:pt idx="567">
                  <c:v>37462</c:v>
                </c:pt>
                <c:pt idx="568">
                  <c:v>37463</c:v>
                </c:pt>
                <c:pt idx="569">
                  <c:v>37466</c:v>
                </c:pt>
                <c:pt idx="570">
                  <c:v>37467</c:v>
                </c:pt>
                <c:pt idx="571">
                  <c:v>37468</c:v>
                </c:pt>
                <c:pt idx="572">
                  <c:v>37469</c:v>
                </c:pt>
                <c:pt idx="573">
                  <c:v>37470</c:v>
                </c:pt>
                <c:pt idx="574">
                  <c:v>37473</c:v>
                </c:pt>
                <c:pt idx="575">
                  <c:v>37474</c:v>
                </c:pt>
                <c:pt idx="576">
                  <c:v>37475</c:v>
                </c:pt>
                <c:pt idx="577">
                  <c:v>37476</c:v>
                </c:pt>
                <c:pt idx="578">
                  <c:v>37477</c:v>
                </c:pt>
                <c:pt idx="579">
                  <c:v>37480</c:v>
                </c:pt>
                <c:pt idx="580">
                  <c:v>37481</c:v>
                </c:pt>
                <c:pt idx="581">
                  <c:v>37482</c:v>
                </c:pt>
                <c:pt idx="582">
                  <c:v>37483</c:v>
                </c:pt>
                <c:pt idx="583">
                  <c:v>37484</c:v>
                </c:pt>
                <c:pt idx="584">
                  <c:v>37487</c:v>
                </c:pt>
                <c:pt idx="585">
                  <c:v>37488</c:v>
                </c:pt>
                <c:pt idx="586">
                  <c:v>37489</c:v>
                </c:pt>
                <c:pt idx="587">
                  <c:v>37490</c:v>
                </c:pt>
                <c:pt idx="588">
                  <c:v>37491</c:v>
                </c:pt>
                <c:pt idx="589">
                  <c:v>37494</c:v>
                </c:pt>
                <c:pt idx="590">
                  <c:v>37495</c:v>
                </c:pt>
                <c:pt idx="591">
                  <c:v>37496</c:v>
                </c:pt>
                <c:pt idx="592">
                  <c:v>37497</c:v>
                </c:pt>
                <c:pt idx="593">
                  <c:v>37498</c:v>
                </c:pt>
                <c:pt idx="594">
                  <c:v>37502</c:v>
                </c:pt>
                <c:pt idx="595">
                  <c:v>37503</c:v>
                </c:pt>
                <c:pt idx="596">
                  <c:v>37504</c:v>
                </c:pt>
                <c:pt idx="597">
                  <c:v>37505</c:v>
                </c:pt>
                <c:pt idx="598">
                  <c:v>37508</c:v>
                </c:pt>
                <c:pt idx="599">
                  <c:v>37509</c:v>
                </c:pt>
                <c:pt idx="600">
                  <c:v>37510</c:v>
                </c:pt>
                <c:pt idx="601">
                  <c:v>37511</c:v>
                </c:pt>
                <c:pt idx="602">
                  <c:v>37512</c:v>
                </c:pt>
                <c:pt idx="603">
                  <c:v>37515</c:v>
                </c:pt>
                <c:pt idx="604">
                  <c:v>37516</c:v>
                </c:pt>
                <c:pt idx="605">
                  <c:v>37517</c:v>
                </c:pt>
                <c:pt idx="606">
                  <c:v>37518</c:v>
                </c:pt>
                <c:pt idx="607">
                  <c:v>37519</c:v>
                </c:pt>
                <c:pt idx="608">
                  <c:v>37522</c:v>
                </c:pt>
                <c:pt idx="609">
                  <c:v>37523</c:v>
                </c:pt>
                <c:pt idx="610">
                  <c:v>37524</c:v>
                </c:pt>
                <c:pt idx="611">
                  <c:v>37525</c:v>
                </c:pt>
                <c:pt idx="612">
                  <c:v>37526</c:v>
                </c:pt>
                <c:pt idx="613">
                  <c:v>37529</c:v>
                </c:pt>
                <c:pt idx="614">
                  <c:v>37530</c:v>
                </c:pt>
                <c:pt idx="615">
                  <c:v>37531</c:v>
                </c:pt>
                <c:pt idx="616">
                  <c:v>37532</c:v>
                </c:pt>
                <c:pt idx="617">
                  <c:v>37533</c:v>
                </c:pt>
                <c:pt idx="618">
                  <c:v>37536</c:v>
                </c:pt>
                <c:pt idx="619">
                  <c:v>37537</c:v>
                </c:pt>
                <c:pt idx="620">
                  <c:v>37538</c:v>
                </c:pt>
                <c:pt idx="621">
                  <c:v>37539</c:v>
                </c:pt>
                <c:pt idx="622">
                  <c:v>37540</c:v>
                </c:pt>
                <c:pt idx="623">
                  <c:v>37543</c:v>
                </c:pt>
                <c:pt idx="624">
                  <c:v>37544</c:v>
                </c:pt>
                <c:pt idx="625">
                  <c:v>37545</c:v>
                </c:pt>
                <c:pt idx="626">
                  <c:v>37546</c:v>
                </c:pt>
                <c:pt idx="627">
                  <c:v>37547</c:v>
                </c:pt>
                <c:pt idx="628">
                  <c:v>37550</c:v>
                </c:pt>
                <c:pt idx="629">
                  <c:v>37551</c:v>
                </c:pt>
                <c:pt idx="630">
                  <c:v>37552</c:v>
                </c:pt>
                <c:pt idx="631">
                  <c:v>37553</c:v>
                </c:pt>
                <c:pt idx="632">
                  <c:v>37554</c:v>
                </c:pt>
                <c:pt idx="633">
                  <c:v>37557</c:v>
                </c:pt>
                <c:pt idx="634">
                  <c:v>37558</c:v>
                </c:pt>
                <c:pt idx="635">
                  <c:v>37559</c:v>
                </c:pt>
                <c:pt idx="636">
                  <c:v>37560</c:v>
                </c:pt>
                <c:pt idx="637">
                  <c:v>37561</c:v>
                </c:pt>
                <c:pt idx="638">
                  <c:v>37564</c:v>
                </c:pt>
                <c:pt idx="639">
                  <c:v>37565</c:v>
                </c:pt>
                <c:pt idx="640">
                  <c:v>37566</c:v>
                </c:pt>
                <c:pt idx="641">
                  <c:v>37567</c:v>
                </c:pt>
                <c:pt idx="642">
                  <c:v>37568</c:v>
                </c:pt>
                <c:pt idx="643">
                  <c:v>37571</c:v>
                </c:pt>
                <c:pt idx="644">
                  <c:v>37572</c:v>
                </c:pt>
                <c:pt idx="645">
                  <c:v>37573</c:v>
                </c:pt>
                <c:pt idx="646">
                  <c:v>37574</c:v>
                </c:pt>
                <c:pt idx="647">
                  <c:v>37575</c:v>
                </c:pt>
                <c:pt idx="648">
                  <c:v>37578</c:v>
                </c:pt>
                <c:pt idx="649">
                  <c:v>37579</c:v>
                </c:pt>
                <c:pt idx="650">
                  <c:v>37580</c:v>
                </c:pt>
                <c:pt idx="651">
                  <c:v>37581</c:v>
                </c:pt>
                <c:pt idx="652">
                  <c:v>37582</c:v>
                </c:pt>
                <c:pt idx="653">
                  <c:v>37585</c:v>
                </c:pt>
                <c:pt idx="654">
                  <c:v>37586</c:v>
                </c:pt>
                <c:pt idx="655">
                  <c:v>37587</c:v>
                </c:pt>
                <c:pt idx="656">
                  <c:v>37589</c:v>
                </c:pt>
                <c:pt idx="657">
                  <c:v>37592</c:v>
                </c:pt>
                <c:pt idx="658">
                  <c:v>37593</c:v>
                </c:pt>
                <c:pt idx="659">
                  <c:v>37594</c:v>
                </c:pt>
                <c:pt idx="660">
                  <c:v>37595</c:v>
                </c:pt>
                <c:pt idx="661">
                  <c:v>37596</c:v>
                </c:pt>
                <c:pt idx="662">
                  <c:v>37599</c:v>
                </c:pt>
                <c:pt idx="663">
                  <c:v>37600</c:v>
                </c:pt>
                <c:pt idx="664">
                  <c:v>37601</c:v>
                </c:pt>
                <c:pt idx="665">
                  <c:v>37602</c:v>
                </c:pt>
                <c:pt idx="666">
                  <c:v>37603</c:v>
                </c:pt>
                <c:pt idx="667">
                  <c:v>37606</c:v>
                </c:pt>
                <c:pt idx="668">
                  <c:v>37607</c:v>
                </c:pt>
                <c:pt idx="669">
                  <c:v>37608</c:v>
                </c:pt>
                <c:pt idx="670">
                  <c:v>37609</c:v>
                </c:pt>
                <c:pt idx="671">
                  <c:v>37610</c:v>
                </c:pt>
                <c:pt idx="672">
                  <c:v>37613</c:v>
                </c:pt>
                <c:pt idx="673">
                  <c:v>37614</c:v>
                </c:pt>
                <c:pt idx="674">
                  <c:v>37616</c:v>
                </c:pt>
                <c:pt idx="675">
                  <c:v>37617</c:v>
                </c:pt>
                <c:pt idx="676">
                  <c:v>37620</c:v>
                </c:pt>
                <c:pt idx="677">
                  <c:v>37621</c:v>
                </c:pt>
                <c:pt idx="678">
                  <c:v>37623</c:v>
                </c:pt>
                <c:pt idx="679">
                  <c:v>37624</c:v>
                </c:pt>
                <c:pt idx="680">
                  <c:v>37627</c:v>
                </c:pt>
                <c:pt idx="681">
                  <c:v>37628</c:v>
                </c:pt>
                <c:pt idx="682">
                  <c:v>37629</c:v>
                </c:pt>
                <c:pt idx="683">
                  <c:v>37630</c:v>
                </c:pt>
                <c:pt idx="684">
                  <c:v>37631</c:v>
                </c:pt>
                <c:pt idx="685">
                  <c:v>37634</c:v>
                </c:pt>
                <c:pt idx="686">
                  <c:v>37635</c:v>
                </c:pt>
                <c:pt idx="687">
                  <c:v>37636</c:v>
                </c:pt>
                <c:pt idx="688">
                  <c:v>37637</c:v>
                </c:pt>
                <c:pt idx="689">
                  <c:v>37638</c:v>
                </c:pt>
                <c:pt idx="690">
                  <c:v>37642</c:v>
                </c:pt>
                <c:pt idx="691">
                  <c:v>37643</c:v>
                </c:pt>
                <c:pt idx="692">
                  <c:v>37644</c:v>
                </c:pt>
                <c:pt idx="693">
                  <c:v>37645</c:v>
                </c:pt>
                <c:pt idx="694">
                  <c:v>37648</c:v>
                </c:pt>
                <c:pt idx="695">
                  <c:v>37649</c:v>
                </c:pt>
                <c:pt idx="696">
                  <c:v>37650</c:v>
                </c:pt>
                <c:pt idx="697">
                  <c:v>37651</c:v>
                </c:pt>
                <c:pt idx="698">
                  <c:v>37652</c:v>
                </c:pt>
                <c:pt idx="699">
                  <c:v>37655</c:v>
                </c:pt>
                <c:pt idx="700">
                  <c:v>37656</c:v>
                </c:pt>
                <c:pt idx="701">
                  <c:v>37657</c:v>
                </c:pt>
                <c:pt idx="702">
                  <c:v>37658</c:v>
                </c:pt>
                <c:pt idx="703">
                  <c:v>37659</c:v>
                </c:pt>
                <c:pt idx="704">
                  <c:v>37662</c:v>
                </c:pt>
                <c:pt idx="705">
                  <c:v>37663</c:v>
                </c:pt>
                <c:pt idx="706">
                  <c:v>37664</c:v>
                </c:pt>
                <c:pt idx="707">
                  <c:v>37665</c:v>
                </c:pt>
                <c:pt idx="708">
                  <c:v>37666</c:v>
                </c:pt>
                <c:pt idx="709">
                  <c:v>37670</c:v>
                </c:pt>
                <c:pt idx="710">
                  <c:v>37671</c:v>
                </c:pt>
                <c:pt idx="711">
                  <c:v>37672</c:v>
                </c:pt>
                <c:pt idx="712">
                  <c:v>37673</c:v>
                </c:pt>
                <c:pt idx="713">
                  <c:v>37676</c:v>
                </c:pt>
                <c:pt idx="714">
                  <c:v>37677</c:v>
                </c:pt>
                <c:pt idx="715">
                  <c:v>37678</c:v>
                </c:pt>
                <c:pt idx="716">
                  <c:v>37679</c:v>
                </c:pt>
                <c:pt idx="717">
                  <c:v>37680</c:v>
                </c:pt>
                <c:pt idx="718">
                  <c:v>37683</c:v>
                </c:pt>
                <c:pt idx="719">
                  <c:v>37684</c:v>
                </c:pt>
                <c:pt idx="720">
                  <c:v>37685</c:v>
                </c:pt>
                <c:pt idx="721">
                  <c:v>37686</c:v>
                </c:pt>
                <c:pt idx="722">
                  <c:v>37687</c:v>
                </c:pt>
                <c:pt idx="723">
                  <c:v>37690</c:v>
                </c:pt>
                <c:pt idx="724">
                  <c:v>37691</c:v>
                </c:pt>
                <c:pt idx="725">
                  <c:v>37692</c:v>
                </c:pt>
                <c:pt idx="726">
                  <c:v>37693</c:v>
                </c:pt>
                <c:pt idx="727">
                  <c:v>37694</c:v>
                </c:pt>
                <c:pt idx="728">
                  <c:v>37697</c:v>
                </c:pt>
                <c:pt idx="729">
                  <c:v>37698</c:v>
                </c:pt>
                <c:pt idx="730">
                  <c:v>37699</c:v>
                </c:pt>
                <c:pt idx="731">
                  <c:v>37700</c:v>
                </c:pt>
                <c:pt idx="732">
                  <c:v>37701</c:v>
                </c:pt>
                <c:pt idx="733">
                  <c:v>37704</c:v>
                </c:pt>
                <c:pt idx="734">
                  <c:v>37705</c:v>
                </c:pt>
                <c:pt idx="735">
                  <c:v>37706</c:v>
                </c:pt>
                <c:pt idx="736">
                  <c:v>37707</c:v>
                </c:pt>
                <c:pt idx="737">
                  <c:v>37708</c:v>
                </c:pt>
                <c:pt idx="738">
                  <c:v>37711</c:v>
                </c:pt>
                <c:pt idx="739">
                  <c:v>37712</c:v>
                </c:pt>
                <c:pt idx="740">
                  <c:v>37713</c:v>
                </c:pt>
                <c:pt idx="741">
                  <c:v>37714</c:v>
                </c:pt>
                <c:pt idx="742">
                  <c:v>37715</c:v>
                </c:pt>
                <c:pt idx="743">
                  <c:v>37718</c:v>
                </c:pt>
                <c:pt idx="744">
                  <c:v>37719</c:v>
                </c:pt>
                <c:pt idx="745">
                  <c:v>37720</c:v>
                </c:pt>
                <c:pt idx="746">
                  <c:v>37721</c:v>
                </c:pt>
                <c:pt idx="747">
                  <c:v>37722</c:v>
                </c:pt>
                <c:pt idx="748">
                  <c:v>37725</c:v>
                </c:pt>
                <c:pt idx="749">
                  <c:v>37726</c:v>
                </c:pt>
                <c:pt idx="750">
                  <c:v>37727</c:v>
                </c:pt>
                <c:pt idx="751">
                  <c:v>37728</c:v>
                </c:pt>
                <c:pt idx="752">
                  <c:v>37732</c:v>
                </c:pt>
                <c:pt idx="753">
                  <c:v>37733</c:v>
                </c:pt>
                <c:pt idx="754">
                  <c:v>37734</c:v>
                </c:pt>
                <c:pt idx="755">
                  <c:v>37735</c:v>
                </c:pt>
                <c:pt idx="756">
                  <c:v>37736</c:v>
                </c:pt>
                <c:pt idx="757">
                  <c:v>37739</c:v>
                </c:pt>
                <c:pt idx="758">
                  <c:v>37740</c:v>
                </c:pt>
                <c:pt idx="759">
                  <c:v>37741</c:v>
                </c:pt>
                <c:pt idx="760">
                  <c:v>37742</c:v>
                </c:pt>
                <c:pt idx="761">
                  <c:v>37743</c:v>
                </c:pt>
                <c:pt idx="762">
                  <c:v>37746</c:v>
                </c:pt>
                <c:pt idx="763">
                  <c:v>37747</c:v>
                </c:pt>
                <c:pt idx="764">
                  <c:v>37748</c:v>
                </c:pt>
                <c:pt idx="765">
                  <c:v>37749</c:v>
                </c:pt>
                <c:pt idx="766">
                  <c:v>37750</c:v>
                </c:pt>
                <c:pt idx="767">
                  <c:v>37753</c:v>
                </c:pt>
                <c:pt idx="768">
                  <c:v>37754</c:v>
                </c:pt>
                <c:pt idx="769">
                  <c:v>37755</c:v>
                </c:pt>
                <c:pt idx="770">
                  <c:v>37756</c:v>
                </c:pt>
                <c:pt idx="771">
                  <c:v>37757</c:v>
                </c:pt>
                <c:pt idx="772">
                  <c:v>37760</c:v>
                </c:pt>
                <c:pt idx="773">
                  <c:v>37761</c:v>
                </c:pt>
                <c:pt idx="774">
                  <c:v>37762</c:v>
                </c:pt>
                <c:pt idx="775">
                  <c:v>37763</c:v>
                </c:pt>
                <c:pt idx="776">
                  <c:v>37764</c:v>
                </c:pt>
                <c:pt idx="777">
                  <c:v>37768</c:v>
                </c:pt>
                <c:pt idx="778">
                  <c:v>37769</c:v>
                </c:pt>
                <c:pt idx="779">
                  <c:v>37770</c:v>
                </c:pt>
                <c:pt idx="780">
                  <c:v>37771</c:v>
                </c:pt>
                <c:pt idx="781">
                  <c:v>37774</c:v>
                </c:pt>
                <c:pt idx="782">
                  <c:v>37775</c:v>
                </c:pt>
                <c:pt idx="783">
                  <c:v>37776</c:v>
                </c:pt>
                <c:pt idx="784">
                  <c:v>37777</c:v>
                </c:pt>
                <c:pt idx="785">
                  <c:v>37778</c:v>
                </c:pt>
                <c:pt idx="786">
                  <c:v>37781</c:v>
                </c:pt>
                <c:pt idx="787">
                  <c:v>37782</c:v>
                </c:pt>
                <c:pt idx="788">
                  <c:v>37783</c:v>
                </c:pt>
                <c:pt idx="789">
                  <c:v>37784</c:v>
                </c:pt>
                <c:pt idx="790">
                  <c:v>37785</c:v>
                </c:pt>
                <c:pt idx="791">
                  <c:v>37788</c:v>
                </c:pt>
                <c:pt idx="792">
                  <c:v>37789</c:v>
                </c:pt>
                <c:pt idx="793">
                  <c:v>37790</c:v>
                </c:pt>
                <c:pt idx="794">
                  <c:v>37791</c:v>
                </c:pt>
                <c:pt idx="795">
                  <c:v>37792</c:v>
                </c:pt>
                <c:pt idx="796">
                  <c:v>37795</c:v>
                </c:pt>
                <c:pt idx="797">
                  <c:v>37796</c:v>
                </c:pt>
                <c:pt idx="798">
                  <c:v>37797</c:v>
                </c:pt>
                <c:pt idx="799">
                  <c:v>37798</c:v>
                </c:pt>
                <c:pt idx="800">
                  <c:v>37799</c:v>
                </c:pt>
                <c:pt idx="801">
                  <c:v>37802</c:v>
                </c:pt>
                <c:pt idx="802">
                  <c:v>37803</c:v>
                </c:pt>
                <c:pt idx="803">
                  <c:v>37804</c:v>
                </c:pt>
                <c:pt idx="804">
                  <c:v>37805</c:v>
                </c:pt>
                <c:pt idx="805">
                  <c:v>37809</c:v>
                </c:pt>
                <c:pt idx="806">
                  <c:v>37810</c:v>
                </c:pt>
                <c:pt idx="807">
                  <c:v>37811</c:v>
                </c:pt>
                <c:pt idx="808">
                  <c:v>37812</c:v>
                </c:pt>
                <c:pt idx="809">
                  <c:v>37813</c:v>
                </c:pt>
                <c:pt idx="810">
                  <c:v>37816</c:v>
                </c:pt>
                <c:pt idx="811">
                  <c:v>37817</c:v>
                </c:pt>
                <c:pt idx="812">
                  <c:v>37818</c:v>
                </c:pt>
                <c:pt idx="813">
                  <c:v>37819</c:v>
                </c:pt>
                <c:pt idx="814">
                  <c:v>37820</c:v>
                </c:pt>
                <c:pt idx="815">
                  <c:v>37823</c:v>
                </c:pt>
                <c:pt idx="816">
                  <c:v>37824</c:v>
                </c:pt>
                <c:pt idx="817">
                  <c:v>37825</c:v>
                </c:pt>
                <c:pt idx="818">
                  <c:v>37826</c:v>
                </c:pt>
                <c:pt idx="819">
                  <c:v>37827</c:v>
                </c:pt>
                <c:pt idx="820">
                  <c:v>37830</c:v>
                </c:pt>
                <c:pt idx="821">
                  <c:v>37831</c:v>
                </c:pt>
                <c:pt idx="822">
                  <c:v>37832</c:v>
                </c:pt>
                <c:pt idx="823">
                  <c:v>37833</c:v>
                </c:pt>
                <c:pt idx="824">
                  <c:v>37834</c:v>
                </c:pt>
                <c:pt idx="825">
                  <c:v>37837</c:v>
                </c:pt>
                <c:pt idx="826">
                  <c:v>37838</c:v>
                </c:pt>
                <c:pt idx="827">
                  <c:v>37839</c:v>
                </c:pt>
                <c:pt idx="828">
                  <c:v>37840</c:v>
                </c:pt>
                <c:pt idx="829">
                  <c:v>37841</c:v>
                </c:pt>
                <c:pt idx="830">
                  <c:v>37844</c:v>
                </c:pt>
                <c:pt idx="831">
                  <c:v>37845</c:v>
                </c:pt>
                <c:pt idx="832">
                  <c:v>37846</c:v>
                </c:pt>
                <c:pt idx="833">
                  <c:v>37847</c:v>
                </c:pt>
                <c:pt idx="834">
                  <c:v>37848</c:v>
                </c:pt>
                <c:pt idx="835">
                  <c:v>37851</c:v>
                </c:pt>
                <c:pt idx="836">
                  <c:v>37852</c:v>
                </c:pt>
                <c:pt idx="837">
                  <c:v>37853</c:v>
                </c:pt>
                <c:pt idx="838">
                  <c:v>37854</c:v>
                </c:pt>
                <c:pt idx="839">
                  <c:v>37855</c:v>
                </c:pt>
                <c:pt idx="840">
                  <c:v>37858</c:v>
                </c:pt>
                <c:pt idx="841">
                  <c:v>37859</c:v>
                </c:pt>
                <c:pt idx="842">
                  <c:v>37860</c:v>
                </c:pt>
                <c:pt idx="843">
                  <c:v>37861</c:v>
                </c:pt>
                <c:pt idx="844">
                  <c:v>37862</c:v>
                </c:pt>
                <c:pt idx="845">
                  <c:v>37866</c:v>
                </c:pt>
                <c:pt idx="846">
                  <c:v>37867</c:v>
                </c:pt>
                <c:pt idx="847">
                  <c:v>37868</c:v>
                </c:pt>
                <c:pt idx="848">
                  <c:v>37869</c:v>
                </c:pt>
                <c:pt idx="849">
                  <c:v>37872</c:v>
                </c:pt>
                <c:pt idx="850">
                  <c:v>37873</c:v>
                </c:pt>
                <c:pt idx="851">
                  <c:v>37874</c:v>
                </c:pt>
                <c:pt idx="852">
                  <c:v>37875</c:v>
                </c:pt>
                <c:pt idx="853">
                  <c:v>37876</c:v>
                </c:pt>
                <c:pt idx="854">
                  <c:v>37879</c:v>
                </c:pt>
                <c:pt idx="855">
                  <c:v>37880</c:v>
                </c:pt>
                <c:pt idx="856">
                  <c:v>37881</c:v>
                </c:pt>
                <c:pt idx="857">
                  <c:v>37882</c:v>
                </c:pt>
                <c:pt idx="858">
                  <c:v>37883</c:v>
                </c:pt>
                <c:pt idx="859">
                  <c:v>37886</c:v>
                </c:pt>
                <c:pt idx="860">
                  <c:v>37887</c:v>
                </c:pt>
                <c:pt idx="861">
                  <c:v>37888</c:v>
                </c:pt>
                <c:pt idx="862">
                  <c:v>37889</c:v>
                </c:pt>
                <c:pt idx="863">
                  <c:v>37890</c:v>
                </c:pt>
                <c:pt idx="864">
                  <c:v>37893</c:v>
                </c:pt>
                <c:pt idx="865">
                  <c:v>37894</c:v>
                </c:pt>
                <c:pt idx="866">
                  <c:v>37895</c:v>
                </c:pt>
                <c:pt idx="867">
                  <c:v>37896</c:v>
                </c:pt>
                <c:pt idx="868">
                  <c:v>37897</c:v>
                </c:pt>
                <c:pt idx="869">
                  <c:v>37900</c:v>
                </c:pt>
                <c:pt idx="870">
                  <c:v>37901</c:v>
                </c:pt>
                <c:pt idx="871">
                  <c:v>37902</c:v>
                </c:pt>
                <c:pt idx="872">
                  <c:v>37903</c:v>
                </c:pt>
                <c:pt idx="873">
                  <c:v>37904</c:v>
                </c:pt>
                <c:pt idx="874">
                  <c:v>37907</c:v>
                </c:pt>
                <c:pt idx="875">
                  <c:v>37908</c:v>
                </c:pt>
                <c:pt idx="876">
                  <c:v>37909</c:v>
                </c:pt>
                <c:pt idx="877">
                  <c:v>37910</c:v>
                </c:pt>
                <c:pt idx="878">
                  <c:v>37911</c:v>
                </c:pt>
                <c:pt idx="879">
                  <c:v>37914</c:v>
                </c:pt>
                <c:pt idx="880">
                  <c:v>37915</c:v>
                </c:pt>
                <c:pt idx="881">
                  <c:v>37916</c:v>
                </c:pt>
                <c:pt idx="882">
                  <c:v>37917</c:v>
                </c:pt>
                <c:pt idx="883">
                  <c:v>37918</c:v>
                </c:pt>
                <c:pt idx="884">
                  <c:v>37921</c:v>
                </c:pt>
                <c:pt idx="885">
                  <c:v>37922</c:v>
                </c:pt>
                <c:pt idx="886">
                  <c:v>37923</c:v>
                </c:pt>
                <c:pt idx="887">
                  <c:v>37924</c:v>
                </c:pt>
                <c:pt idx="888">
                  <c:v>37925</c:v>
                </c:pt>
                <c:pt idx="889">
                  <c:v>37928</c:v>
                </c:pt>
                <c:pt idx="890">
                  <c:v>37929</c:v>
                </c:pt>
                <c:pt idx="891">
                  <c:v>37930</c:v>
                </c:pt>
                <c:pt idx="892">
                  <c:v>37931</c:v>
                </c:pt>
                <c:pt idx="893">
                  <c:v>37932</c:v>
                </c:pt>
                <c:pt idx="894">
                  <c:v>37935</c:v>
                </c:pt>
                <c:pt idx="895">
                  <c:v>37936</c:v>
                </c:pt>
                <c:pt idx="896">
                  <c:v>37937</c:v>
                </c:pt>
                <c:pt idx="897">
                  <c:v>37938</c:v>
                </c:pt>
                <c:pt idx="898">
                  <c:v>37939</c:v>
                </c:pt>
                <c:pt idx="899">
                  <c:v>37942</c:v>
                </c:pt>
                <c:pt idx="900">
                  <c:v>37943</c:v>
                </c:pt>
                <c:pt idx="901">
                  <c:v>37944</c:v>
                </c:pt>
                <c:pt idx="902">
                  <c:v>37945</c:v>
                </c:pt>
                <c:pt idx="903">
                  <c:v>37946</c:v>
                </c:pt>
                <c:pt idx="904">
                  <c:v>37949</c:v>
                </c:pt>
                <c:pt idx="905">
                  <c:v>37950</c:v>
                </c:pt>
                <c:pt idx="906">
                  <c:v>37951</c:v>
                </c:pt>
                <c:pt idx="907">
                  <c:v>37953</c:v>
                </c:pt>
                <c:pt idx="908">
                  <c:v>37956</c:v>
                </c:pt>
                <c:pt idx="909">
                  <c:v>37957</c:v>
                </c:pt>
                <c:pt idx="910">
                  <c:v>37958</c:v>
                </c:pt>
                <c:pt idx="911">
                  <c:v>37959</c:v>
                </c:pt>
                <c:pt idx="912">
                  <c:v>37960</c:v>
                </c:pt>
                <c:pt idx="913">
                  <c:v>37963</c:v>
                </c:pt>
                <c:pt idx="914">
                  <c:v>37964</c:v>
                </c:pt>
                <c:pt idx="915">
                  <c:v>37965</c:v>
                </c:pt>
                <c:pt idx="916">
                  <c:v>37966</c:v>
                </c:pt>
                <c:pt idx="917">
                  <c:v>37967</c:v>
                </c:pt>
                <c:pt idx="918">
                  <c:v>37970</c:v>
                </c:pt>
                <c:pt idx="919">
                  <c:v>37971</c:v>
                </c:pt>
                <c:pt idx="920">
                  <c:v>37972</c:v>
                </c:pt>
                <c:pt idx="921">
                  <c:v>37973</c:v>
                </c:pt>
                <c:pt idx="922">
                  <c:v>37974</c:v>
                </c:pt>
                <c:pt idx="923">
                  <c:v>37977</c:v>
                </c:pt>
                <c:pt idx="924">
                  <c:v>37978</c:v>
                </c:pt>
                <c:pt idx="925">
                  <c:v>37979</c:v>
                </c:pt>
                <c:pt idx="926">
                  <c:v>37981</c:v>
                </c:pt>
                <c:pt idx="927">
                  <c:v>37984</c:v>
                </c:pt>
                <c:pt idx="928">
                  <c:v>37985</c:v>
                </c:pt>
                <c:pt idx="929">
                  <c:v>37986</c:v>
                </c:pt>
                <c:pt idx="930">
                  <c:v>37988</c:v>
                </c:pt>
                <c:pt idx="931">
                  <c:v>37991</c:v>
                </c:pt>
                <c:pt idx="932">
                  <c:v>37992</c:v>
                </c:pt>
                <c:pt idx="933">
                  <c:v>37993</c:v>
                </c:pt>
                <c:pt idx="934">
                  <c:v>37994</c:v>
                </c:pt>
                <c:pt idx="935">
                  <c:v>37995</c:v>
                </c:pt>
                <c:pt idx="936">
                  <c:v>37998</c:v>
                </c:pt>
                <c:pt idx="937">
                  <c:v>37999</c:v>
                </c:pt>
                <c:pt idx="938">
                  <c:v>38000</c:v>
                </c:pt>
                <c:pt idx="939">
                  <c:v>38001</c:v>
                </c:pt>
                <c:pt idx="940">
                  <c:v>38002</c:v>
                </c:pt>
                <c:pt idx="941">
                  <c:v>38006</c:v>
                </c:pt>
                <c:pt idx="942">
                  <c:v>38007</c:v>
                </c:pt>
                <c:pt idx="943">
                  <c:v>38008</c:v>
                </c:pt>
                <c:pt idx="944">
                  <c:v>38009</c:v>
                </c:pt>
                <c:pt idx="945">
                  <c:v>38012</c:v>
                </c:pt>
                <c:pt idx="946">
                  <c:v>38013</c:v>
                </c:pt>
                <c:pt idx="947">
                  <c:v>38014</c:v>
                </c:pt>
                <c:pt idx="948">
                  <c:v>38015</c:v>
                </c:pt>
                <c:pt idx="949">
                  <c:v>38016</c:v>
                </c:pt>
                <c:pt idx="950">
                  <c:v>38019</c:v>
                </c:pt>
                <c:pt idx="951">
                  <c:v>38020</c:v>
                </c:pt>
                <c:pt idx="952">
                  <c:v>38021</c:v>
                </c:pt>
                <c:pt idx="953">
                  <c:v>38022</c:v>
                </c:pt>
                <c:pt idx="954">
                  <c:v>38023</c:v>
                </c:pt>
                <c:pt idx="955">
                  <c:v>38026</c:v>
                </c:pt>
                <c:pt idx="956">
                  <c:v>38027</c:v>
                </c:pt>
                <c:pt idx="957">
                  <c:v>38028</c:v>
                </c:pt>
                <c:pt idx="958">
                  <c:v>38029</c:v>
                </c:pt>
                <c:pt idx="959">
                  <c:v>38030</c:v>
                </c:pt>
                <c:pt idx="960">
                  <c:v>38034</c:v>
                </c:pt>
                <c:pt idx="961">
                  <c:v>38035</c:v>
                </c:pt>
                <c:pt idx="962">
                  <c:v>38036</c:v>
                </c:pt>
                <c:pt idx="963">
                  <c:v>38037</c:v>
                </c:pt>
                <c:pt idx="964">
                  <c:v>38040</c:v>
                </c:pt>
                <c:pt idx="965">
                  <c:v>38041</c:v>
                </c:pt>
                <c:pt idx="966">
                  <c:v>38042</c:v>
                </c:pt>
                <c:pt idx="967">
                  <c:v>38043</c:v>
                </c:pt>
                <c:pt idx="968">
                  <c:v>38044</c:v>
                </c:pt>
                <c:pt idx="969">
                  <c:v>38047</c:v>
                </c:pt>
                <c:pt idx="970">
                  <c:v>38048</c:v>
                </c:pt>
                <c:pt idx="971">
                  <c:v>38049</c:v>
                </c:pt>
                <c:pt idx="972">
                  <c:v>38050</c:v>
                </c:pt>
                <c:pt idx="973">
                  <c:v>38051</c:v>
                </c:pt>
                <c:pt idx="974">
                  <c:v>38054</c:v>
                </c:pt>
                <c:pt idx="975">
                  <c:v>38055</c:v>
                </c:pt>
                <c:pt idx="976">
                  <c:v>38056</c:v>
                </c:pt>
                <c:pt idx="977">
                  <c:v>38057</c:v>
                </c:pt>
                <c:pt idx="978">
                  <c:v>38058</c:v>
                </c:pt>
                <c:pt idx="979">
                  <c:v>38061</c:v>
                </c:pt>
                <c:pt idx="980">
                  <c:v>38062</c:v>
                </c:pt>
                <c:pt idx="981">
                  <c:v>38063</c:v>
                </c:pt>
                <c:pt idx="982">
                  <c:v>38064</c:v>
                </c:pt>
                <c:pt idx="983">
                  <c:v>38065</c:v>
                </c:pt>
                <c:pt idx="984">
                  <c:v>38068</c:v>
                </c:pt>
                <c:pt idx="985">
                  <c:v>38069</c:v>
                </c:pt>
                <c:pt idx="986">
                  <c:v>38070</c:v>
                </c:pt>
                <c:pt idx="987">
                  <c:v>38071</c:v>
                </c:pt>
                <c:pt idx="988">
                  <c:v>38072</c:v>
                </c:pt>
                <c:pt idx="989">
                  <c:v>38075</c:v>
                </c:pt>
                <c:pt idx="990">
                  <c:v>38076</c:v>
                </c:pt>
                <c:pt idx="991">
                  <c:v>38077</c:v>
                </c:pt>
                <c:pt idx="992">
                  <c:v>38078</c:v>
                </c:pt>
                <c:pt idx="993">
                  <c:v>38079</c:v>
                </c:pt>
                <c:pt idx="994">
                  <c:v>38082</c:v>
                </c:pt>
                <c:pt idx="995">
                  <c:v>38083</c:v>
                </c:pt>
                <c:pt idx="996">
                  <c:v>38084</c:v>
                </c:pt>
                <c:pt idx="997">
                  <c:v>38085</c:v>
                </c:pt>
                <c:pt idx="998">
                  <c:v>38089</c:v>
                </c:pt>
                <c:pt idx="999">
                  <c:v>38090</c:v>
                </c:pt>
                <c:pt idx="1000">
                  <c:v>38091</c:v>
                </c:pt>
                <c:pt idx="1001">
                  <c:v>38092</c:v>
                </c:pt>
                <c:pt idx="1002">
                  <c:v>38093</c:v>
                </c:pt>
                <c:pt idx="1003">
                  <c:v>38096</c:v>
                </c:pt>
                <c:pt idx="1004">
                  <c:v>38097</c:v>
                </c:pt>
                <c:pt idx="1005">
                  <c:v>38098</c:v>
                </c:pt>
                <c:pt idx="1006">
                  <c:v>38099</c:v>
                </c:pt>
                <c:pt idx="1007">
                  <c:v>38100</c:v>
                </c:pt>
                <c:pt idx="1008">
                  <c:v>38103</c:v>
                </c:pt>
                <c:pt idx="1009">
                  <c:v>38104</c:v>
                </c:pt>
                <c:pt idx="1010">
                  <c:v>38105</c:v>
                </c:pt>
                <c:pt idx="1011">
                  <c:v>38106</c:v>
                </c:pt>
                <c:pt idx="1012">
                  <c:v>38107</c:v>
                </c:pt>
                <c:pt idx="1013">
                  <c:v>38110</c:v>
                </c:pt>
                <c:pt idx="1014">
                  <c:v>38111</c:v>
                </c:pt>
                <c:pt idx="1015">
                  <c:v>38112</c:v>
                </c:pt>
                <c:pt idx="1016">
                  <c:v>38113</c:v>
                </c:pt>
                <c:pt idx="1017">
                  <c:v>38114</c:v>
                </c:pt>
                <c:pt idx="1018">
                  <c:v>38117</c:v>
                </c:pt>
                <c:pt idx="1019">
                  <c:v>38118</c:v>
                </c:pt>
                <c:pt idx="1020">
                  <c:v>38119</c:v>
                </c:pt>
                <c:pt idx="1021">
                  <c:v>38120</c:v>
                </c:pt>
                <c:pt idx="1022">
                  <c:v>38121</c:v>
                </c:pt>
                <c:pt idx="1023">
                  <c:v>38124</c:v>
                </c:pt>
                <c:pt idx="1024">
                  <c:v>38125</c:v>
                </c:pt>
                <c:pt idx="1025">
                  <c:v>38126</c:v>
                </c:pt>
                <c:pt idx="1026">
                  <c:v>38127</c:v>
                </c:pt>
                <c:pt idx="1027">
                  <c:v>38128</c:v>
                </c:pt>
                <c:pt idx="1028">
                  <c:v>38131</c:v>
                </c:pt>
                <c:pt idx="1029">
                  <c:v>38132</c:v>
                </c:pt>
                <c:pt idx="1030">
                  <c:v>38133</c:v>
                </c:pt>
                <c:pt idx="1031">
                  <c:v>38134</c:v>
                </c:pt>
                <c:pt idx="1032">
                  <c:v>38135</c:v>
                </c:pt>
                <c:pt idx="1033">
                  <c:v>38139</c:v>
                </c:pt>
                <c:pt idx="1034">
                  <c:v>38140</c:v>
                </c:pt>
                <c:pt idx="1035">
                  <c:v>38141</c:v>
                </c:pt>
                <c:pt idx="1036">
                  <c:v>38142</c:v>
                </c:pt>
                <c:pt idx="1037">
                  <c:v>38145</c:v>
                </c:pt>
                <c:pt idx="1038">
                  <c:v>38146</c:v>
                </c:pt>
                <c:pt idx="1039">
                  <c:v>38147</c:v>
                </c:pt>
                <c:pt idx="1040">
                  <c:v>38148</c:v>
                </c:pt>
                <c:pt idx="1041">
                  <c:v>38152</c:v>
                </c:pt>
                <c:pt idx="1042">
                  <c:v>38153</c:v>
                </c:pt>
                <c:pt idx="1043">
                  <c:v>38154</c:v>
                </c:pt>
                <c:pt idx="1044">
                  <c:v>38155</c:v>
                </c:pt>
                <c:pt idx="1045">
                  <c:v>38156</c:v>
                </c:pt>
                <c:pt idx="1046">
                  <c:v>38159</c:v>
                </c:pt>
                <c:pt idx="1047">
                  <c:v>38160</c:v>
                </c:pt>
                <c:pt idx="1048">
                  <c:v>38161</c:v>
                </c:pt>
                <c:pt idx="1049">
                  <c:v>38162</c:v>
                </c:pt>
                <c:pt idx="1050">
                  <c:v>38163</c:v>
                </c:pt>
                <c:pt idx="1051">
                  <c:v>38166</c:v>
                </c:pt>
                <c:pt idx="1052">
                  <c:v>38167</c:v>
                </c:pt>
                <c:pt idx="1053">
                  <c:v>38168</c:v>
                </c:pt>
                <c:pt idx="1054">
                  <c:v>38169</c:v>
                </c:pt>
                <c:pt idx="1055">
                  <c:v>38170</c:v>
                </c:pt>
                <c:pt idx="1056">
                  <c:v>38174</c:v>
                </c:pt>
                <c:pt idx="1057">
                  <c:v>38175</c:v>
                </c:pt>
                <c:pt idx="1058">
                  <c:v>38176</c:v>
                </c:pt>
                <c:pt idx="1059">
                  <c:v>38177</c:v>
                </c:pt>
                <c:pt idx="1060">
                  <c:v>38180</c:v>
                </c:pt>
                <c:pt idx="1061">
                  <c:v>38181</c:v>
                </c:pt>
                <c:pt idx="1062">
                  <c:v>38182</c:v>
                </c:pt>
                <c:pt idx="1063">
                  <c:v>38183</c:v>
                </c:pt>
                <c:pt idx="1064">
                  <c:v>38184</c:v>
                </c:pt>
                <c:pt idx="1065">
                  <c:v>38187</c:v>
                </c:pt>
                <c:pt idx="1066">
                  <c:v>38188</c:v>
                </c:pt>
                <c:pt idx="1067">
                  <c:v>38189</c:v>
                </c:pt>
                <c:pt idx="1068">
                  <c:v>38190</c:v>
                </c:pt>
                <c:pt idx="1069">
                  <c:v>38191</c:v>
                </c:pt>
                <c:pt idx="1070">
                  <c:v>38194</c:v>
                </c:pt>
                <c:pt idx="1071">
                  <c:v>38195</c:v>
                </c:pt>
                <c:pt idx="1072">
                  <c:v>38196</c:v>
                </c:pt>
                <c:pt idx="1073">
                  <c:v>38197</c:v>
                </c:pt>
                <c:pt idx="1074">
                  <c:v>38198</c:v>
                </c:pt>
                <c:pt idx="1075">
                  <c:v>38201</c:v>
                </c:pt>
                <c:pt idx="1076">
                  <c:v>38202</c:v>
                </c:pt>
                <c:pt idx="1077">
                  <c:v>38203</c:v>
                </c:pt>
                <c:pt idx="1078">
                  <c:v>38204</c:v>
                </c:pt>
                <c:pt idx="1079">
                  <c:v>38205</c:v>
                </c:pt>
                <c:pt idx="1080">
                  <c:v>38208</c:v>
                </c:pt>
                <c:pt idx="1081">
                  <c:v>38209</c:v>
                </c:pt>
                <c:pt idx="1082">
                  <c:v>38210</c:v>
                </c:pt>
                <c:pt idx="1083">
                  <c:v>38211</c:v>
                </c:pt>
                <c:pt idx="1084">
                  <c:v>38212</c:v>
                </c:pt>
                <c:pt idx="1085">
                  <c:v>38215</c:v>
                </c:pt>
                <c:pt idx="1086">
                  <c:v>38216</c:v>
                </c:pt>
                <c:pt idx="1087">
                  <c:v>38217</c:v>
                </c:pt>
                <c:pt idx="1088">
                  <c:v>38218</c:v>
                </c:pt>
                <c:pt idx="1089">
                  <c:v>38219</c:v>
                </c:pt>
                <c:pt idx="1090">
                  <c:v>38222</c:v>
                </c:pt>
                <c:pt idx="1091">
                  <c:v>38223</c:v>
                </c:pt>
                <c:pt idx="1092">
                  <c:v>38224</c:v>
                </c:pt>
                <c:pt idx="1093">
                  <c:v>38225</c:v>
                </c:pt>
                <c:pt idx="1094">
                  <c:v>38226</c:v>
                </c:pt>
                <c:pt idx="1095">
                  <c:v>38229</c:v>
                </c:pt>
                <c:pt idx="1096">
                  <c:v>38230</c:v>
                </c:pt>
                <c:pt idx="1097">
                  <c:v>38231</c:v>
                </c:pt>
                <c:pt idx="1098">
                  <c:v>38232</c:v>
                </c:pt>
                <c:pt idx="1099">
                  <c:v>38233</c:v>
                </c:pt>
                <c:pt idx="1100">
                  <c:v>38237</c:v>
                </c:pt>
                <c:pt idx="1101">
                  <c:v>38238</c:v>
                </c:pt>
                <c:pt idx="1102">
                  <c:v>38239</c:v>
                </c:pt>
                <c:pt idx="1103">
                  <c:v>38240</c:v>
                </c:pt>
                <c:pt idx="1104">
                  <c:v>38243</c:v>
                </c:pt>
                <c:pt idx="1105">
                  <c:v>38244</c:v>
                </c:pt>
                <c:pt idx="1106">
                  <c:v>38245</c:v>
                </c:pt>
                <c:pt idx="1107">
                  <c:v>38246</c:v>
                </c:pt>
                <c:pt idx="1108">
                  <c:v>38247</c:v>
                </c:pt>
                <c:pt idx="1109">
                  <c:v>38250</c:v>
                </c:pt>
                <c:pt idx="1110">
                  <c:v>38251</c:v>
                </c:pt>
                <c:pt idx="1111">
                  <c:v>38252</c:v>
                </c:pt>
                <c:pt idx="1112">
                  <c:v>38253</c:v>
                </c:pt>
                <c:pt idx="1113">
                  <c:v>38254</c:v>
                </c:pt>
                <c:pt idx="1114">
                  <c:v>38257</c:v>
                </c:pt>
                <c:pt idx="1115">
                  <c:v>38258</c:v>
                </c:pt>
                <c:pt idx="1116">
                  <c:v>38259</c:v>
                </c:pt>
                <c:pt idx="1117">
                  <c:v>38260</c:v>
                </c:pt>
                <c:pt idx="1118">
                  <c:v>38261</c:v>
                </c:pt>
                <c:pt idx="1119">
                  <c:v>38264</c:v>
                </c:pt>
                <c:pt idx="1120">
                  <c:v>38265</c:v>
                </c:pt>
                <c:pt idx="1121">
                  <c:v>38266</c:v>
                </c:pt>
                <c:pt idx="1122">
                  <c:v>38267</c:v>
                </c:pt>
                <c:pt idx="1123">
                  <c:v>38268</c:v>
                </c:pt>
                <c:pt idx="1124">
                  <c:v>38271</c:v>
                </c:pt>
                <c:pt idx="1125">
                  <c:v>38272</c:v>
                </c:pt>
                <c:pt idx="1126">
                  <c:v>38273</c:v>
                </c:pt>
                <c:pt idx="1127">
                  <c:v>38274</c:v>
                </c:pt>
                <c:pt idx="1128">
                  <c:v>38275</c:v>
                </c:pt>
                <c:pt idx="1129">
                  <c:v>38278</c:v>
                </c:pt>
                <c:pt idx="1130">
                  <c:v>38279</c:v>
                </c:pt>
                <c:pt idx="1131">
                  <c:v>38280</c:v>
                </c:pt>
                <c:pt idx="1132">
                  <c:v>38281</c:v>
                </c:pt>
                <c:pt idx="1133">
                  <c:v>38282</c:v>
                </c:pt>
                <c:pt idx="1134">
                  <c:v>38285</c:v>
                </c:pt>
                <c:pt idx="1135">
                  <c:v>38286</c:v>
                </c:pt>
                <c:pt idx="1136">
                  <c:v>38287</c:v>
                </c:pt>
                <c:pt idx="1137">
                  <c:v>38288</c:v>
                </c:pt>
                <c:pt idx="1138">
                  <c:v>38289</c:v>
                </c:pt>
                <c:pt idx="1139">
                  <c:v>38292</c:v>
                </c:pt>
                <c:pt idx="1140">
                  <c:v>38293</c:v>
                </c:pt>
                <c:pt idx="1141">
                  <c:v>38294</c:v>
                </c:pt>
                <c:pt idx="1142">
                  <c:v>38295</c:v>
                </c:pt>
                <c:pt idx="1143">
                  <c:v>38296</c:v>
                </c:pt>
                <c:pt idx="1144">
                  <c:v>38299</c:v>
                </c:pt>
                <c:pt idx="1145">
                  <c:v>38300</c:v>
                </c:pt>
                <c:pt idx="1146">
                  <c:v>38301</c:v>
                </c:pt>
                <c:pt idx="1147">
                  <c:v>38302</c:v>
                </c:pt>
                <c:pt idx="1148">
                  <c:v>38303</c:v>
                </c:pt>
                <c:pt idx="1149">
                  <c:v>38306</c:v>
                </c:pt>
                <c:pt idx="1150">
                  <c:v>38307</c:v>
                </c:pt>
                <c:pt idx="1151">
                  <c:v>38308</c:v>
                </c:pt>
                <c:pt idx="1152">
                  <c:v>38309</c:v>
                </c:pt>
                <c:pt idx="1153">
                  <c:v>38310</c:v>
                </c:pt>
                <c:pt idx="1154">
                  <c:v>38313</c:v>
                </c:pt>
                <c:pt idx="1155">
                  <c:v>38314</c:v>
                </c:pt>
                <c:pt idx="1156">
                  <c:v>38315</c:v>
                </c:pt>
                <c:pt idx="1157">
                  <c:v>38317</c:v>
                </c:pt>
                <c:pt idx="1158">
                  <c:v>38320</c:v>
                </c:pt>
                <c:pt idx="1159">
                  <c:v>38321</c:v>
                </c:pt>
                <c:pt idx="1160">
                  <c:v>38322</c:v>
                </c:pt>
                <c:pt idx="1161">
                  <c:v>38323</c:v>
                </c:pt>
                <c:pt idx="1162">
                  <c:v>38324</c:v>
                </c:pt>
                <c:pt idx="1163">
                  <c:v>38327</c:v>
                </c:pt>
                <c:pt idx="1164">
                  <c:v>38328</c:v>
                </c:pt>
                <c:pt idx="1165">
                  <c:v>38329</c:v>
                </c:pt>
                <c:pt idx="1166">
                  <c:v>38330</c:v>
                </c:pt>
                <c:pt idx="1167">
                  <c:v>38331</c:v>
                </c:pt>
                <c:pt idx="1168">
                  <c:v>38334</c:v>
                </c:pt>
                <c:pt idx="1169">
                  <c:v>38335</c:v>
                </c:pt>
                <c:pt idx="1170">
                  <c:v>38336</c:v>
                </c:pt>
                <c:pt idx="1171">
                  <c:v>38337</c:v>
                </c:pt>
                <c:pt idx="1172">
                  <c:v>38338</c:v>
                </c:pt>
                <c:pt idx="1173">
                  <c:v>38341</c:v>
                </c:pt>
                <c:pt idx="1174">
                  <c:v>38342</c:v>
                </c:pt>
                <c:pt idx="1175">
                  <c:v>38343</c:v>
                </c:pt>
                <c:pt idx="1176">
                  <c:v>38344</c:v>
                </c:pt>
                <c:pt idx="1177">
                  <c:v>38348</c:v>
                </c:pt>
                <c:pt idx="1178">
                  <c:v>38349</c:v>
                </c:pt>
                <c:pt idx="1179">
                  <c:v>38350</c:v>
                </c:pt>
                <c:pt idx="1180">
                  <c:v>38351</c:v>
                </c:pt>
                <c:pt idx="1181">
                  <c:v>38352</c:v>
                </c:pt>
                <c:pt idx="1182">
                  <c:v>38355</c:v>
                </c:pt>
                <c:pt idx="1183">
                  <c:v>38356</c:v>
                </c:pt>
                <c:pt idx="1184">
                  <c:v>38357</c:v>
                </c:pt>
                <c:pt idx="1185">
                  <c:v>38358</c:v>
                </c:pt>
                <c:pt idx="1186">
                  <c:v>38359</c:v>
                </c:pt>
                <c:pt idx="1187">
                  <c:v>38362</c:v>
                </c:pt>
                <c:pt idx="1188">
                  <c:v>38363</c:v>
                </c:pt>
                <c:pt idx="1189">
                  <c:v>38364</c:v>
                </c:pt>
                <c:pt idx="1190">
                  <c:v>38365</c:v>
                </c:pt>
                <c:pt idx="1191">
                  <c:v>38366</c:v>
                </c:pt>
                <c:pt idx="1192">
                  <c:v>38370</c:v>
                </c:pt>
                <c:pt idx="1193">
                  <c:v>38371</c:v>
                </c:pt>
                <c:pt idx="1194">
                  <c:v>38372</c:v>
                </c:pt>
                <c:pt idx="1195">
                  <c:v>38373</c:v>
                </c:pt>
                <c:pt idx="1196">
                  <c:v>38376</c:v>
                </c:pt>
                <c:pt idx="1197">
                  <c:v>38377</c:v>
                </c:pt>
                <c:pt idx="1198">
                  <c:v>38378</c:v>
                </c:pt>
                <c:pt idx="1199">
                  <c:v>38379</c:v>
                </c:pt>
                <c:pt idx="1200">
                  <c:v>38380</c:v>
                </c:pt>
                <c:pt idx="1201">
                  <c:v>38383</c:v>
                </c:pt>
                <c:pt idx="1202">
                  <c:v>38384</c:v>
                </c:pt>
                <c:pt idx="1203">
                  <c:v>38385</c:v>
                </c:pt>
                <c:pt idx="1204">
                  <c:v>38386</c:v>
                </c:pt>
                <c:pt idx="1205">
                  <c:v>38387</c:v>
                </c:pt>
                <c:pt idx="1206">
                  <c:v>38390</c:v>
                </c:pt>
                <c:pt idx="1207">
                  <c:v>38391</c:v>
                </c:pt>
                <c:pt idx="1208">
                  <c:v>38392</c:v>
                </c:pt>
                <c:pt idx="1209">
                  <c:v>38393</c:v>
                </c:pt>
                <c:pt idx="1210">
                  <c:v>38394</c:v>
                </c:pt>
                <c:pt idx="1211">
                  <c:v>38397</c:v>
                </c:pt>
                <c:pt idx="1212">
                  <c:v>38398</c:v>
                </c:pt>
                <c:pt idx="1213">
                  <c:v>38399</c:v>
                </c:pt>
                <c:pt idx="1214">
                  <c:v>38400</c:v>
                </c:pt>
                <c:pt idx="1215">
                  <c:v>38401</c:v>
                </c:pt>
                <c:pt idx="1216">
                  <c:v>38405</c:v>
                </c:pt>
                <c:pt idx="1217">
                  <c:v>38406</c:v>
                </c:pt>
                <c:pt idx="1218">
                  <c:v>38407</c:v>
                </c:pt>
                <c:pt idx="1219">
                  <c:v>38408</c:v>
                </c:pt>
                <c:pt idx="1220">
                  <c:v>38411</c:v>
                </c:pt>
                <c:pt idx="1221">
                  <c:v>38412</c:v>
                </c:pt>
                <c:pt idx="1222">
                  <c:v>38413</c:v>
                </c:pt>
                <c:pt idx="1223">
                  <c:v>38414</c:v>
                </c:pt>
                <c:pt idx="1224">
                  <c:v>38415</c:v>
                </c:pt>
                <c:pt idx="1225">
                  <c:v>38418</c:v>
                </c:pt>
                <c:pt idx="1226">
                  <c:v>38419</c:v>
                </c:pt>
                <c:pt idx="1227">
                  <c:v>38420</c:v>
                </c:pt>
                <c:pt idx="1228">
                  <c:v>38421</c:v>
                </c:pt>
                <c:pt idx="1229">
                  <c:v>38422</c:v>
                </c:pt>
                <c:pt idx="1230">
                  <c:v>38425</c:v>
                </c:pt>
                <c:pt idx="1231">
                  <c:v>38426</c:v>
                </c:pt>
                <c:pt idx="1232">
                  <c:v>38427</c:v>
                </c:pt>
                <c:pt idx="1233">
                  <c:v>38428</c:v>
                </c:pt>
                <c:pt idx="1234">
                  <c:v>38429</c:v>
                </c:pt>
                <c:pt idx="1235">
                  <c:v>38432</c:v>
                </c:pt>
                <c:pt idx="1236">
                  <c:v>38433</c:v>
                </c:pt>
                <c:pt idx="1237">
                  <c:v>38434</c:v>
                </c:pt>
                <c:pt idx="1238">
                  <c:v>38435</c:v>
                </c:pt>
                <c:pt idx="1239">
                  <c:v>38439</c:v>
                </c:pt>
                <c:pt idx="1240">
                  <c:v>38440</c:v>
                </c:pt>
                <c:pt idx="1241">
                  <c:v>38441</c:v>
                </c:pt>
                <c:pt idx="1242">
                  <c:v>38442</c:v>
                </c:pt>
                <c:pt idx="1243">
                  <c:v>38443</c:v>
                </c:pt>
                <c:pt idx="1244">
                  <c:v>38446</c:v>
                </c:pt>
                <c:pt idx="1245">
                  <c:v>38447</c:v>
                </c:pt>
                <c:pt idx="1246">
                  <c:v>38448</c:v>
                </c:pt>
                <c:pt idx="1247">
                  <c:v>38449</c:v>
                </c:pt>
                <c:pt idx="1248">
                  <c:v>38450</c:v>
                </c:pt>
                <c:pt idx="1249">
                  <c:v>38453</c:v>
                </c:pt>
                <c:pt idx="1250">
                  <c:v>38454</c:v>
                </c:pt>
                <c:pt idx="1251">
                  <c:v>38455</c:v>
                </c:pt>
                <c:pt idx="1252">
                  <c:v>38456</c:v>
                </c:pt>
                <c:pt idx="1253">
                  <c:v>38457</c:v>
                </c:pt>
                <c:pt idx="1254">
                  <c:v>38460</c:v>
                </c:pt>
                <c:pt idx="1255">
                  <c:v>38461</c:v>
                </c:pt>
                <c:pt idx="1256">
                  <c:v>38462</c:v>
                </c:pt>
                <c:pt idx="1257">
                  <c:v>38463</c:v>
                </c:pt>
                <c:pt idx="1258">
                  <c:v>38464</c:v>
                </c:pt>
                <c:pt idx="1259">
                  <c:v>38467</c:v>
                </c:pt>
                <c:pt idx="1260">
                  <c:v>38468</c:v>
                </c:pt>
                <c:pt idx="1261">
                  <c:v>38469</c:v>
                </c:pt>
                <c:pt idx="1262">
                  <c:v>38470</c:v>
                </c:pt>
                <c:pt idx="1263">
                  <c:v>38471</c:v>
                </c:pt>
                <c:pt idx="1264">
                  <c:v>38474</c:v>
                </c:pt>
                <c:pt idx="1265">
                  <c:v>38475</c:v>
                </c:pt>
                <c:pt idx="1266">
                  <c:v>38476</c:v>
                </c:pt>
                <c:pt idx="1267">
                  <c:v>38477</c:v>
                </c:pt>
                <c:pt idx="1268">
                  <c:v>38478</c:v>
                </c:pt>
                <c:pt idx="1269">
                  <c:v>38481</c:v>
                </c:pt>
                <c:pt idx="1270">
                  <c:v>38482</c:v>
                </c:pt>
                <c:pt idx="1271">
                  <c:v>38483</c:v>
                </c:pt>
                <c:pt idx="1272">
                  <c:v>38484</c:v>
                </c:pt>
                <c:pt idx="1273">
                  <c:v>38485</c:v>
                </c:pt>
                <c:pt idx="1274">
                  <c:v>38488</c:v>
                </c:pt>
                <c:pt idx="1275">
                  <c:v>38489</c:v>
                </c:pt>
                <c:pt idx="1276">
                  <c:v>38490</c:v>
                </c:pt>
                <c:pt idx="1277">
                  <c:v>38491</c:v>
                </c:pt>
                <c:pt idx="1278">
                  <c:v>38492</c:v>
                </c:pt>
                <c:pt idx="1279">
                  <c:v>38495</c:v>
                </c:pt>
                <c:pt idx="1280">
                  <c:v>38496</c:v>
                </c:pt>
                <c:pt idx="1281">
                  <c:v>38497</c:v>
                </c:pt>
                <c:pt idx="1282">
                  <c:v>38498</c:v>
                </c:pt>
                <c:pt idx="1283">
                  <c:v>38499</c:v>
                </c:pt>
                <c:pt idx="1284">
                  <c:v>38503</c:v>
                </c:pt>
                <c:pt idx="1285">
                  <c:v>38504</c:v>
                </c:pt>
                <c:pt idx="1286">
                  <c:v>38505</c:v>
                </c:pt>
                <c:pt idx="1287">
                  <c:v>38506</c:v>
                </c:pt>
                <c:pt idx="1288">
                  <c:v>38509</c:v>
                </c:pt>
                <c:pt idx="1289">
                  <c:v>38510</c:v>
                </c:pt>
                <c:pt idx="1290">
                  <c:v>38511</c:v>
                </c:pt>
                <c:pt idx="1291">
                  <c:v>38512</c:v>
                </c:pt>
                <c:pt idx="1292">
                  <c:v>38513</c:v>
                </c:pt>
                <c:pt idx="1293">
                  <c:v>38516</c:v>
                </c:pt>
                <c:pt idx="1294">
                  <c:v>38517</c:v>
                </c:pt>
                <c:pt idx="1295">
                  <c:v>38518</c:v>
                </c:pt>
                <c:pt idx="1296">
                  <c:v>38519</c:v>
                </c:pt>
                <c:pt idx="1297">
                  <c:v>38520</c:v>
                </c:pt>
                <c:pt idx="1298">
                  <c:v>38523</c:v>
                </c:pt>
                <c:pt idx="1299">
                  <c:v>38524</c:v>
                </c:pt>
                <c:pt idx="1300">
                  <c:v>38525</c:v>
                </c:pt>
                <c:pt idx="1301">
                  <c:v>38526</c:v>
                </c:pt>
                <c:pt idx="1302">
                  <c:v>38527</c:v>
                </c:pt>
                <c:pt idx="1303">
                  <c:v>38530</c:v>
                </c:pt>
                <c:pt idx="1304">
                  <c:v>38531</c:v>
                </c:pt>
                <c:pt idx="1305">
                  <c:v>38532</c:v>
                </c:pt>
                <c:pt idx="1306">
                  <c:v>38533</c:v>
                </c:pt>
                <c:pt idx="1307">
                  <c:v>38534</c:v>
                </c:pt>
                <c:pt idx="1308">
                  <c:v>38538</c:v>
                </c:pt>
                <c:pt idx="1309">
                  <c:v>38539</c:v>
                </c:pt>
                <c:pt idx="1310">
                  <c:v>38540</c:v>
                </c:pt>
                <c:pt idx="1311">
                  <c:v>38541</c:v>
                </c:pt>
                <c:pt idx="1312">
                  <c:v>38544</c:v>
                </c:pt>
                <c:pt idx="1313">
                  <c:v>38545</c:v>
                </c:pt>
                <c:pt idx="1314">
                  <c:v>38546</c:v>
                </c:pt>
                <c:pt idx="1315">
                  <c:v>38547</c:v>
                </c:pt>
                <c:pt idx="1316">
                  <c:v>38548</c:v>
                </c:pt>
                <c:pt idx="1317">
                  <c:v>38551</c:v>
                </c:pt>
                <c:pt idx="1318">
                  <c:v>38552</c:v>
                </c:pt>
                <c:pt idx="1319">
                  <c:v>38553</c:v>
                </c:pt>
                <c:pt idx="1320">
                  <c:v>38554</c:v>
                </c:pt>
                <c:pt idx="1321">
                  <c:v>38555</c:v>
                </c:pt>
                <c:pt idx="1322">
                  <c:v>38558</c:v>
                </c:pt>
                <c:pt idx="1323">
                  <c:v>38559</c:v>
                </c:pt>
                <c:pt idx="1324">
                  <c:v>38560</c:v>
                </c:pt>
                <c:pt idx="1325">
                  <c:v>38561</c:v>
                </c:pt>
                <c:pt idx="1326">
                  <c:v>38562</c:v>
                </c:pt>
                <c:pt idx="1327">
                  <c:v>38565</c:v>
                </c:pt>
                <c:pt idx="1328">
                  <c:v>38566</c:v>
                </c:pt>
                <c:pt idx="1329">
                  <c:v>38567</c:v>
                </c:pt>
                <c:pt idx="1330">
                  <c:v>38568</c:v>
                </c:pt>
                <c:pt idx="1331">
                  <c:v>38569</c:v>
                </c:pt>
                <c:pt idx="1332">
                  <c:v>38572</c:v>
                </c:pt>
                <c:pt idx="1333">
                  <c:v>38573</c:v>
                </c:pt>
                <c:pt idx="1334">
                  <c:v>38574</c:v>
                </c:pt>
                <c:pt idx="1335">
                  <c:v>38575</c:v>
                </c:pt>
                <c:pt idx="1336">
                  <c:v>38576</c:v>
                </c:pt>
                <c:pt idx="1337">
                  <c:v>38579</c:v>
                </c:pt>
                <c:pt idx="1338">
                  <c:v>38580</c:v>
                </c:pt>
                <c:pt idx="1339">
                  <c:v>38581</c:v>
                </c:pt>
                <c:pt idx="1340">
                  <c:v>38582</c:v>
                </c:pt>
                <c:pt idx="1341">
                  <c:v>38583</c:v>
                </c:pt>
                <c:pt idx="1342">
                  <c:v>38586</c:v>
                </c:pt>
                <c:pt idx="1343">
                  <c:v>38587</c:v>
                </c:pt>
                <c:pt idx="1344">
                  <c:v>38588</c:v>
                </c:pt>
                <c:pt idx="1345">
                  <c:v>38589</c:v>
                </c:pt>
                <c:pt idx="1346">
                  <c:v>38590</c:v>
                </c:pt>
                <c:pt idx="1347">
                  <c:v>38593</c:v>
                </c:pt>
                <c:pt idx="1348">
                  <c:v>38594</c:v>
                </c:pt>
                <c:pt idx="1349">
                  <c:v>38595</c:v>
                </c:pt>
                <c:pt idx="1350">
                  <c:v>38596</c:v>
                </c:pt>
                <c:pt idx="1351">
                  <c:v>38597</c:v>
                </c:pt>
                <c:pt idx="1352">
                  <c:v>38601</c:v>
                </c:pt>
                <c:pt idx="1353">
                  <c:v>38602</c:v>
                </c:pt>
                <c:pt idx="1354">
                  <c:v>38603</c:v>
                </c:pt>
                <c:pt idx="1355">
                  <c:v>38604</c:v>
                </c:pt>
                <c:pt idx="1356">
                  <c:v>38607</c:v>
                </c:pt>
                <c:pt idx="1357">
                  <c:v>38608</c:v>
                </c:pt>
                <c:pt idx="1358">
                  <c:v>38609</c:v>
                </c:pt>
                <c:pt idx="1359">
                  <c:v>38610</c:v>
                </c:pt>
                <c:pt idx="1360">
                  <c:v>38611</c:v>
                </c:pt>
                <c:pt idx="1361">
                  <c:v>38614</c:v>
                </c:pt>
                <c:pt idx="1362">
                  <c:v>38615</c:v>
                </c:pt>
                <c:pt idx="1363">
                  <c:v>38616</c:v>
                </c:pt>
                <c:pt idx="1364">
                  <c:v>38617</c:v>
                </c:pt>
                <c:pt idx="1365">
                  <c:v>38618</c:v>
                </c:pt>
                <c:pt idx="1366">
                  <c:v>38621</c:v>
                </c:pt>
                <c:pt idx="1367">
                  <c:v>38622</c:v>
                </c:pt>
                <c:pt idx="1368">
                  <c:v>38623</c:v>
                </c:pt>
                <c:pt idx="1369">
                  <c:v>38624</c:v>
                </c:pt>
                <c:pt idx="1370">
                  <c:v>38625</c:v>
                </c:pt>
                <c:pt idx="1371">
                  <c:v>38628</c:v>
                </c:pt>
                <c:pt idx="1372">
                  <c:v>38629</c:v>
                </c:pt>
                <c:pt idx="1373">
                  <c:v>38630</c:v>
                </c:pt>
                <c:pt idx="1374">
                  <c:v>38631</c:v>
                </c:pt>
                <c:pt idx="1375">
                  <c:v>38632</c:v>
                </c:pt>
                <c:pt idx="1376">
                  <c:v>38635</c:v>
                </c:pt>
                <c:pt idx="1377">
                  <c:v>38636</c:v>
                </c:pt>
                <c:pt idx="1378">
                  <c:v>38637</c:v>
                </c:pt>
                <c:pt idx="1379">
                  <c:v>38638</c:v>
                </c:pt>
                <c:pt idx="1380">
                  <c:v>38639</c:v>
                </c:pt>
                <c:pt idx="1381">
                  <c:v>38642</c:v>
                </c:pt>
                <c:pt idx="1382">
                  <c:v>38643</c:v>
                </c:pt>
                <c:pt idx="1383">
                  <c:v>38644</c:v>
                </c:pt>
                <c:pt idx="1384">
                  <c:v>38645</c:v>
                </c:pt>
                <c:pt idx="1385">
                  <c:v>38646</c:v>
                </c:pt>
                <c:pt idx="1386">
                  <c:v>38649</c:v>
                </c:pt>
                <c:pt idx="1387">
                  <c:v>38650</c:v>
                </c:pt>
                <c:pt idx="1388">
                  <c:v>38651</c:v>
                </c:pt>
                <c:pt idx="1389">
                  <c:v>38652</c:v>
                </c:pt>
                <c:pt idx="1390">
                  <c:v>38653</c:v>
                </c:pt>
                <c:pt idx="1391">
                  <c:v>38656</c:v>
                </c:pt>
                <c:pt idx="1392">
                  <c:v>38657</c:v>
                </c:pt>
                <c:pt idx="1393">
                  <c:v>38658</c:v>
                </c:pt>
                <c:pt idx="1394">
                  <c:v>38659</c:v>
                </c:pt>
                <c:pt idx="1395">
                  <c:v>38660</c:v>
                </c:pt>
                <c:pt idx="1396">
                  <c:v>38663</c:v>
                </c:pt>
                <c:pt idx="1397">
                  <c:v>38664</c:v>
                </c:pt>
                <c:pt idx="1398">
                  <c:v>38665</c:v>
                </c:pt>
                <c:pt idx="1399">
                  <c:v>38666</c:v>
                </c:pt>
                <c:pt idx="1400">
                  <c:v>38667</c:v>
                </c:pt>
                <c:pt idx="1401">
                  <c:v>38670</c:v>
                </c:pt>
                <c:pt idx="1402">
                  <c:v>38671</c:v>
                </c:pt>
                <c:pt idx="1403">
                  <c:v>38672</c:v>
                </c:pt>
                <c:pt idx="1404">
                  <c:v>38673</c:v>
                </c:pt>
                <c:pt idx="1405">
                  <c:v>38674</c:v>
                </c:pt>
                <c:pt idx="1406">
                  <c:v>38677</c:v>
                </c:pt>
                <c:pt idx="1407">
                  <c:v>38678</c:v>
                </c:pt>
                <c:pt idx="1408">
                  <c:v>38679</c:v>
                </c:pt>
                <c:pt idx="1409">
                  <c:v>38681</c:v>
                </c:pt>
                <c:pt idx="1410">
                  <c:v>38684</c:v>
                </c:pt>
                <c:pt idx="1411">
                  <c:v>38685</c:v>
                </c:pt>
                <c:pt idx="1412">
                  <c:v>38686</c:v>
                </c:pt>
                <c:pt idx="1413">
                  <c:v>38687</c:v>
                </c:pt>
                <c:pt idx="1414">
                  <c:v>38688</c:v>
                </c:pt>
                <c:pt idx="1415">
                  <c:v>38691</c:v>
                </c:pt>
                <c:pt idx="1416">
                  <c:v>38692</c:v>
                </c:pt>
                <c:pt idx="1417">
                  <c:v>38693</c:v>
                </c:pt>
                <c:pt idx="1418">
                  <c:v>38694</c:v>
                </c:pt>
                <c:pt idx="1419">
                  <c:v>38695</c:v>
                </c:pt>
                <c:pt idx="1420">
                  <c:v>38698</c:v>
                </c:pt>
                <c:pt idx="1421">
                  <c:v>38699</c:v>
                </c:pt>
                <c:pt idx="1422">
                  <c:v>38700</c:v>
                </c:pt>
                <c:pt idx="1423">
                  <c:v>38701</c:v>
                </c:pt>
                <c:pt idx="1424">
                  <c:v>38702</c:v>
                </c:pt>
                <c:pt idx="1425">
                  <c:v>38705</c:v>
                </c:pt>
                <c:pt idx="1426">
                  <c:v>38706</c:v>
                </c:pt>
                <c:pt idx="1427">
                  <c:v>38707</c:v>
                </c:pt>
                <c:pt idx="1428">
                  <c:v>38708</c:v>
                </c:pt>
                <c:pt idx="1429">
                  <c:v>38709</c:v>
                </c:pt>
                <c:pt idx="1430">
                  <c:v>38713</c:v>
                </c:pt>
                <c:pt idx="1431">
                  <c:v>38714</c:v>
                </c:pt>
                <c:pt idx="1432">
                  <c:v>38715</c:v>
                </c:pt>
                <c:pt idx="1433">
                  <c:v>38716</c:v>
                </c:pt>
                <c:pt idx="1434">
                  <c:v>38720</c:v>
                </c:pt>
                <c:pt idx="1435">
                  <c:v>38721</c:v>
                </c:pt>
                <c:pt idx="1436">
                  <c:v>38722</c:v>
                </c:pt>
                <c:pt idx="1437">
                  <c:v>38723</c:v>
                </c:pt>
                <c:pt idx="1438">
                  <c:v>38726</c:v>
                </c:pt>
                <c:pt idx="1439">
                  <c:v>38727</c:v>
                </c:pt>
                <c:pt idx="1440">
                  <c:v>38728</c:v>
                </c:pt>
                <c:pt idx="1441">
                  <c:v>38729</c:v>
                </c:pt>
                <c:pt idx="1442">
                  <c:v>38730</c:v>
                </c:pt>
                <c:pt idx="1443">
                  <c:v>38734</c:v>
                </c:pt>
                <c:pt idx="1444">
                  <c:v>38735</c:v>
                </c:pt>
                <c:pt idx="1445">
                  <c:v>38736</c:v>
                </c:pt>
                <c:pt idx="1446">
                  <c:v>38737</c:v>
                </c:pt>
                <c:pt idx="1447">
                  <c:v>38740</c:v>
                </c:pt>
                <c:pt idx="1448">
                  <c:v>38741</c:v>
                </c:pt>
                <c:pt idx="1449">
                  <c:v>38742</c:v>
                </c:pt>
                <c:pt idx="1450">
                  <c:v>38743</c:v>
                </c:pt>
                <c:pt idx="1451">
                  <c:v>38744</c:v>
                </c:pt>
                <c:pt idx="1452">
                  <c:v>38747</c:v>
                </c:pt>
                <c:pt idx="1453">
                  <c:v>38748</c:v>
                </c:pt>
                <c:pt idx="1454">
                  <c:v>38749</c:v>
                </c:pt>
                <c:pt idx="1455">
                  <c:v>38750</c:v>
                </c:pt>
                <c:pt idx="1456">
                  <c:v>38751</c:v>
                </c:pt>
                <c:pt idx="1457">
                  <c:v>38754</c:v>
                </c:pt>
                <c:pt idx="1458">
                  <c:v>38755</c:v>
                </c:pt>
                <c:pt idx="1459">
                  <c:v>38756</c:v>
                </c:pt>
                <c:pt idx="1460">
                  <c:v>38757</c:v>
                </c:pt>
                <c:pt idx="1461">
                  <c:v>38758</c:v>
                </c:pt>
                <c:pt idx="1462">
                  <c:v>38761</c:v>
                </c:pt>
                <c:pt idx="1463">
                  <c:v>38762</c:v>
                </c:pt>
                <c:pt idx="1464">
                  <c:v>38763</c:v>
                </c:pt>
                <c:pt idx="1465">
                  <c:v>38764</c:v>
                </c:pt>
                <c:pt idx="1466">
                  <c:v>38765</c:v>
                </c:pt>
                <c:pt idx="1467">
                  <c:v>38769</c:v>
                </c:pt>
                <c:pt idx="1468">
                  <c:v>38770</c:v>
                </c:pt>
                <c:pt idx="1469">
                  <c:v>38771</c:v>
                </c:pt>
                <c:pt idx="1470">
                  <c:v>38772</c:v>
                </c:pt>
                <c:pt idx="1471">
                  <c:v>38775</c:v>
                </c:pt>
                <c:pt idx="1472">
                  <c:v>38776</c:v>
                </c:pt>
                <c:pt idx="1473">
                  <c:v>38777</c:v>
                </c:pt>
                <c:pt idx="1474">
                  <c:v>38778</c:v>
                </c:pt>
                <c:pt idx="1475">
                  <c:v>38779</c:v>
                </c:pt>
                <c:pt idx="1476">
                  <c:v>38782</c:v>
                </c:pt>
                <c:pt idx="1477">
                  <c:v>38783</c:v>
                </c:pt>
                <c:pt idx="1478">
                  <c:v>38784</c:v>
                </c:pt>
                <c:pt idx="1479">
                  <c:v>38785</c:v>
                </c:pt>
                <c:pt idx="1480">
                  <c:v>38786</c:v>
                </c:pt>
                <c:pt idx="1481">
                  <c:v>38789</c:v>
                </c:pt>
                <c:pt idx="1482">
                  <c:v>38790</c:v>
                </c:pt>
                <c:pt idx="1483">
                  <c:v>38791</c:v>
                </c:pt>
                <c:pt idx="1484">
                  <c:v>38792</c:v>
                </c:pt>
                <c:pt idx="1485">
                  <c:v>38793</c:v>
                </c:pt>
                <c:pt idx="1486">
                  <c:v>38796</c:v>
                </c:pt>
                <c:pt idx="1487">
                  <c:v>38797</c:v>
                </c:pt>
                <c:pt idx="1488">
                  <c:v>38798</c:v>
                </c:pt>
                <c:pt idx="1489">
                  <c:v>38799</c:v>
                </c:pt>
                <c:pt idx="1490">
                  <c:v>38800</c:v>
                </c:pt>
                <c:pt idx="1491">
                  <c:v>38803</c:v>
                </c:pt>
                <c:pt idx="1492">
                  <c:v>38804</c:v>
                </c:pt>
                <c:pt idx="1493">
                  <c:v>38805</c:v>
                </c:pt>
                <c:pt idx="1494">
                  <c:v>38806</c:v>
                </c:pt>
                <c:pt idx="1495">
                  <c:v>38807</c:v>
                </c:pt>
                <c:pt idx="1496">
                  <c:v>38810</c:v>
                </c:pt>
                <c:pt idx="1497">
                  <c:v>38811</c:v>
                </c:pt>
                <c:pt idx="1498">
                  <c:v>38812</c:v>
                </c:pt>
                <c:pt idx="1499">
                  <c:v>38813</c:v>
                </c:pt>
                <c:pt idx="1500">
                  <c:v>38814</c:v>
                </c:pt>
                <c:pt idx="1501">
                  <c:v>38817</c:v>
                </c:pt>
                <c:pt idx="1502">
                  <c:v>38818</c:v>
                </c:pt>
                <c:pt idx="1503">
                  <c:v>38819</c:v>
                </c:pt>
                <c:pt idx="1504">
                  <c:v>38820</c:v>
                </c:pt>
                <c:pt idx="1505">
                  <c:v>38824</c:v>
                </c:pt>
                <c:pt idx="1506">
                  <c:v>38825</c:v>
                </c:pt>
                <c:pt idx="1507">
                  <c:v>38826</c:v>
                </c:pt>
                <c:pt idx="1508">
                  <c:v>38827</c:v>
                </c:pt>
                <c:pt idx="1509">
                  <c:v>38828</c:v>
                </c:pt>
                <c:pt idx="1510">
                  <c:v>38831</c:v>
                </c:pt>
                <c:pt idx="1511">
                  <c:v>38832</c:v>
                </c:pt>
                <c:pt idx="1512">
                  <c:v>38833</c:v>
                </c:pt>
                <c:pt idx="1513">
                  <c:v>38834</c:v>
                </c:pt>
                <c:pt idx="1514">
                  <c:v>38835</c:v>
                </c:pt>
                <c:pt idx="1515">
                  <c:v>38838</c:v>
                </c:pt>
                <c:pt idx="1516">
                  <c:v>38839</c:v>
                </c:pt>
                <c:pt idx="1517">
                  <c:v>38840</c:v>
                </c:pt>
                <c:pt idx="1518">
                  <c:v>38841</c:v>
                </c:pt>
                <c:pt idx="1519">
                  <c:v>38842</c:v>
                </c:pt>
                <c:pt idx="1520">
                  <c:v>38845</c:v>
                </c:pt>
                <c:pt idx="1521">
                  <c:v>38846</c:v>
                </c:pt>
                <c:pt idx="1522">
                  <c:v>38847</c:v>
                </c:pt>
                <c:pt idx="1523">
                  <c:v>38848</c:v>
                </c:pt>
                <c:pt idx="1524">
                  <c:v>38849</c:v>
                </c:pt>
                <c:pt idx="1525">
                  <c:v>38852</c:v>
                </c:pt>
                <c:pt idx="1526">
                  <c:v>38853</c:v>
                </c:pt>
                <c:pt idx="1527">
                  <c:v>38854</c:v>
                </c:pt>
                <c:pt idx="1528">
                  <c:v>38855</c:v>
                </c:pt>
                <c:pt idx="1529">
                  <c:v>38856</c:v>
                </c:pt>
                <c:pt idx="1530">
                  <c:v>38859</c:v>
                </c:pt>
                <c:pt idx="1531">
                  <c:v>38860</c:v>
                </c:pt>
                <c:pt idx="1532">
                  <c:v>38861</c:v>
                </c:pt>
                <c:pt idx="1533">
                  <c:v>38862</c:v>
                </c:pt>
                <c:pt idx="1534">
                  <c:v>38863</c:v>
                </c:pt>
                <c:pt idx="1535">
                  <c:v>38867</c:v>
                </c:pt>
                <c:pt idx="1536">
                  <c:v>38868</c:v>
                </c:pt>
                <c:pt idx="1537">
                  <c:v>38869</c:v>
                </c:pt>
                <c:pt idx="1538">
                  <c:v>38870</c:v>
                </c:pt>
                <c:pt idx="1539">
                  <c:v>38873</c:v>
                </c:pt>
                <c:pt idx="1540">
                  <c:v>38874</c:v>
                </c:pt>
                <c:pt idx="1541">
                  <c:v>38875</c:v>
                </c:pt>
                <c:pt idx="1542">
                  <c:v>38876</c:v>
                </c:pt>
                <c:pt idx="1543">
                  <c:v>38877</c:v>
                </c:pt>
                <c:pt idx="1544">
                  <c:v>38880</c:v>
                </c:pt>
                <c:pt idx="1545">
                  <c:v>38881</c:v>
                </c:pt>
                <c:pt idx="1546">
                  <c:v>38882</c:v>
                </c:pt>
                <c:pt idx="1547">
                  <c:v>38883</c:v>
                </c:pt>
                <c:pt idx="1548">
                  <c:v>38884</c:v>
                </c:pt>
                <c:pt idx="1549">
                  <c:v>38887</c:v>
                </c:pt>
                <c:pt idx="1550">
                  <c:v>38888</c:v>
                </c:pt>
                <c:pt idx="1551">
                  <c:v>38889</c:v>
                </c:pt>
                <c:pt idx="1552">
                  <c:v>38890</c:v>
                </c:pt>
                <c:pt idx="1553">
                  <c:v>38891</c:v>
                </c:pt>
                <c:pt idx="1554">
                  <c:v>38894</c:v>
                </c:pt>
                <c:pt idx="1555">
                  <c:v>38895</c:v>
                </c:pt>
                <c:pt idx="1556">
                  <c:v>38896</c:v>
                </c:pt>
                <c:pt idx="1557">
                  <c:v>38897</c:v>
                </c:pt>
                <c:pt idx="1558">
                  <c:v>38898</c:v>
                </c:pt>
                <c:pt idx="1559">
                  <c:v>38901</c:v>
                </c:pt>
                <c:pt idx="1560">
                  <c:v>38903</c:v>
                </c:pt>
                <c:pt idx="1561">
                  <c:v>38904</c:v>
                </c:pt>
                <c:pt idx="1562">
                  <c:v>38905</c:v>
                </c:pt>
                <c:pt idx="1563">
                  <c:v>38908</c:v>
                </c:pt>
                <c:pt idx="1564">
                  <c:v>38909</c:v>
                </c:pt>
                <c:pt idx="1565">
                  <c:v>38910</c:v>
                </c:pt>
                <c:pt idx="1566">
                  <c:v>38911</c:v>
                </c:pt>
                <c:pt idx="1567">
                  <c:v>38912</c:v>
                </c:pt>
                <c:pt idx="1568">
                  <c:v>38915</c:v>
                </c:pt>
                <c:pt idx="1569">
                  <c:v>38916</c:v>
                </c:pt>
                <c:pt idx="1570">
                  <c:v>38917</c:v>
                </c:pt>
                <c:pt idx="1571">
                  <c:v>38918</c:v>
                </c:pt>
                <c:pt idx="1572">
                  <c:v>38919</c:v>
                </c:pt>
                <c:pt idx="1573">
                  <c:v>38922</c:v>
                </c:pt>
                <c:pt idx="1574">
                  <c:v>38923</c:v>
                </c:pt>
                <c:pt idx="1575">
                  <c:v>38924</c:v>
                </c:pt>
                <c:pt idx="1576">
                  <c:v>38925</c:v>
                </c:pt>
                <c:pt idx="1577">
                  <c:v>38926</c:v>
                </c:pt>
                <c:pt idx="1578">
                  <c:v>38929</c:v>
                </c:pt>
                <c:pt idx="1579">
                  <c:v>38930</c:v>
                </c:pt>
                <c:pt idx="1580">
                  <c:v>38931</c:v>
                </c:pt>
                <c:pt idx="1581">
                  <c:v>38932</c:v>
                </c:pt>
                <c:pt idx="1582">
                  <c:v>38933</c:v>
                </c:pt>
                <c:pt idx="1583">
                  <c:v>38936</c:v>
                </c:pt>
                <c:pt idx="1584">
                  <c:v>38937</c:v>
                </c:pt>
                <c:pt idx="1585">
                  <c:v>38938</c:v>
                </c:pt>
                <c:pt idx="1586">
                  <c:v>38939</c:v>
                </c:pt>
                <c:pt idx="1587">
                  <c:v>38940</c:v>
                </c:pt>
                <c:pt idx="1588">
                  <c:v>38943</c:v>
                </c:pt>
                <c:pt idx="1589">
                  <c:v>38944</c:v>
                </c:pt>
                <c:pt idx="1590">
                  <c:v>38945</c:v>
                </c:pt>
                <c:pt idx="1591">
                  <c:v>38946</c:v>
                </c:pt>
                <c:pt idx="1592">
                  <c:v>38947</c:v>
                </c:pt>
                <c:pt idx="1593">
                  <c:v>38950</c:v>
                </c:pt>
                <c:pt idx="1594">
                  <c:v>38951</c:v>
                </c:pt>
                <c:pt idx="1595">
                  <c:v>38952</c:v>
                </c:pt>
                <c:pt idx="1596">
                  <c:v>38953</c:v>
                </c:pt>
                <c:pt idx="1597">
                  <c:v>38954</c:v>
                </c:pt>
                <c:pt idx="1598">
                  <c:v>38957</c:v>
                </c:pt>
                <c:pt idx="1599">
                  <c:v>38958</c:v>
                </c:pt>
                <c:pt idx="1600">
                  <c:v>38959</c:v>
                </c:pt>
                <c:pt idx="1601">
                  <c:v>38960</c:v>
                </c:pt>
                <c:pt idx="1602">
                  <c:v>38961</c:v>
                </c:pt>
                <c:pt idx="1603">
                  <c:v>38965</c:v>
                </c:pt>
                <c:pt idx="1604">
                  <c:v>38966</c:v>
                </c:pt>
                <c:pt idx="1605">
                  <c:v>38967</c:v>
                </c:pt>
                <c:pt idx="1606">
                  <c:v>38968</c:v>
                </c:pt>
                <c:pt idx="1607">
                  <c:v>38971</c:v>
                </c:pt>
                <c:pt idx="1608">
                  <c:v>38972</c:v>
                </c:pt>
                <c:pt idx="1609">
                  <c:v>38973</c:v>
                </c:pt>
                <c:pt idx="1610">
                  <c:v>38974</c:v>
                </c:pt>
                <c:pt idx="1611">
                  <c:v>38975</c:v>
                </c:pt>
                <c:pt idx="1612">
                  <c:v>38978</c:v>
                </c:pt>
                <c:pt idx="1613">
                  <c:v>38979</c:v>
                </c:pt>
                <c:pt idx="1614">
                  <c:v>38980</c:v>
                </c:pt>
                <c:pt idx="1615">
                  <c:v>38981</c:v>
                </c:pt>
                <c:pt idx="1616">
                  <c:v>38982</c:v>
                </c:pt>
                <c:pt idx="1617">
                  <c:v>38985</c:v>
                </c:pt>
                <c:pt idx="1618">
                  <c:v>38986</c:v>
                </c:pt>
                <c:pt idx="1619">
                  <c:v>38987</c:v>
                </c:pt>
                <c:pt idx="1620">
                  <c:v>38988</c:v>
                </c:pt>
                <c:pt idx="1621">
                  <c:v>38989</c:v>
                </c:pt>
                <c:pt idx="1622">
                  <c:v>38992</c:v>
                </c:pt>
                <c:pt idx="1623">
                  <c:v>38993</c:v>
                </c:pt>
                <c:pt idx="1624">
                  <c:v>38994</c:v>
                </c:pt>
                <c:pt idx="1625">
                  <c:v>38995</c:v>
                </c:pt>
                <c:pt idx="1626">
                  <c:v>38996</c:v>
                </c:pt>
                <c:pt idx="1627">
                  <c:v>38999</c:v>
                </c:pt>
                <c:pt idx="1628">
                  <c:v>39000</c:v>
                </c:pt>
                <c:pt idx="1629">
                  <c:v>39001</c:v>
                </c:pt>
                <c:pt idx="1630">
                  <c:v>39002</c:v>
                </c:pt>
                <c:pt idx="1631">
                  <c:v>39003</c:v>
                </c:pt>
                <c:pt idx="1632">
                  <c:v>39006</c:v>
                </c:pt>
                <c:pt idx="1633">
                  <c:v>39007</c:v>
                </c:pt>
                <c:pt idx="1634">
                  <c:v>39008</c:v>
                </c:pt>
                <c:pt idx="1635">
                  <c:v>39009</c:v>
                </c:pt>
                <c:pt idx="1636">
                  <c:v>39010</c:v>
                </c:pt>
                <c:pt idx="1637">
                  <c:v>39013</c:v>
                </c:pt>
                <c:pt idx="1638">
                  <c:v>39014</c:v>
                </c:pt>
                <c:pt idx="1639">
                  <c:v>39015</c:v>
                </c:pt>
                <c:pt idx="1640">
                  <c:v>39016</c:v>
                </c:pt>
                <c:pt idx="1641">
                  <c:v>39017</c:v>
                </c:pt>
                <c:pt idx="1642">
                  <c:v>39020</c:v>
                </c:pt>
                <c:pt idx="1643">
                  <c:v>39021</c:v>
                </c:pt>
                <c:pt idx="1644">
                  <c:v>39022</c:v>
                </c:pt>
                <c:pt idx="1645">
                  <c:v>39023</c:v>
                </c:pt>
                <c:pt idx="1646">
                  <c:v>39024</c:v>
                </c:pt>
                <c:pt idx="1647">
                  <c:v>39027</c:v>
                </c:pt>
                <c:pt idx="1648">
                  <c:v>39028</c:v>
                </c:pt>
                <c:pt idx="1649">
                  <c:v>39029</c:v>
                </c:pt>
                <c:pt idx="1650">
                  <c:v>39030</c:v>
                </c:pt>
                <c:pt idx="1651">
                  <c:v>39031</c:v>
                </c:pt>
                <c:pt idx="1652">
                  <c:v>39034</c:v>
                </c:pt>
                <c:pt idx="1653">
                  <c:v>39035</c:v>
                </c:pt>
                <c:pt idx="1654">
                  <c:v>39036</c:v>
                </c:pt>
                <c:pt idx="1655">
                  <c:v>39037</c:v>
                </c:pt>
                <c:pt idx="1656">
                  <c:v>39038</c:v>
                </c:pt>
                <c:pt idx="1657">
                  <c:v>39041</c:v>
                </c:pt>
                <c:pt idx="1658">
                  <c:v>39042</c:v>
                </c:pt>
                <c:pt idx="1659">
                  <c:v>39043</c:v>
                </c:pt>
                <c:pt idx="1660">
                  <c:v>39045</c:v>
                </c:pt>
                <c:pt idx="1661">
                  <c:v>39048</c:v>
                </c:pt>
                <c:pt idx="1662">
                  <c:v>39049</c:v>
                </c:pt>
                <c:pt idx="1663">
                  <c:v>39050</c:v>
                </c:pt>
                <c:pt idx="1664">
                  <c:v>39051</c:v>
                </c:pt>
                <c:pt idx="1665">
                  <c:v>39052</c:v>
                </c:pt>
                <c:pt idx="1666">
                  <c:v>39055</c:v>
                </c:pt>
                <c:pt idx="1667">
                  <c:v>39056</c:v>
                </c:pt>
                <c:pt idx="1668">
                  <c:v>39057</c:v>
                </c:pt>
                <c:pt idx="1669">
                  <c:v>39058</c:v>
                </c:pt>
                <c:pt idx="1670">
                  <c:v>39059</c:v>
                </c:pt>
                <c:pt idx="1671">
                  <c:v>39062</c:v>
                </c:pt>
                <c:pt idx="1672">
                  <c:v>39063</c:v>
                </c:pt>
                <c:pt idx="1673">
                  <c:v>39064</c:v>
                </c:pt>
                <c:pt idx="1674">
                  <c:v>39065</c:v>
                </c:pt>
                <c:pt idx="1675">
                  <c:v>39066</c:v>
                </c:pt>
                <c:pt idx="1676">
                  <c:v>39069</c:v>
                </c:pt>
                <c:pt idx="1677">
                  <c:v>39070</c:v>
                </c:pt>
                <c:pt idx="1678">
                  <c:v>39071</c:v>
                </c:pt>
                <c:pt idx="1679">
                  <c:v>39072</c:v>
                </c:pt>
                <c:pt idx="1680">
                  <c:v>39073</c:v>
                </c:pt>
                <c:pt idx="1681">
                  <c:v>39077</c:v>
                </c:pt>
                <c:pt idx="1682">
                  <c:v>39078</c:v>
                </c:pt>
                <c:pt idx="1683">
                  <c:v>39079</c:v>
                </c:pt>
                <c:pt idx="1684">
                  <c:v>39080</c:v>
                </c:pt>
                <c:pt idx="1685">
                  <c:v>39085</c:v>
                </c:pt>
                <c:pt idx="1686">
                  <c:v>39086</c:v>
                </c:pt>
                <c:pt idx="1687">
                  <c:v>39087</c:v>
                </c:pt>
                <c:pt idx="1688">
                  <c:v>39090</c:v>
                </c:pt>
                <c:pt idx="1689">
                  <c:v>39091</c:v>
                </c:pt>
                <c:pt idx="1690">
                  <c:v>39092</c:v>
                </c:pt>
                <c:pt idx="1691">
                  <c:v>39093</c:v>
                </c:pt>
                <c:pt idx="1692">
                  <c:v>39094</c:v>
                </c:pt>
                <c:pt idx="1693">
                  <c:v>39098</c:v>
                </c:pt>
                <c:pt idx="1694">
                  <c:v>39099</c:v>
                </c:pt>
                <c:pt idx="1695">
                  <c:v>39100</c:v>
                </c:pt>
                <c:pt idx="1696">
                  <c:v>39101</c:v>
                </c:pt>
                <c:pt idx="1697">
                  <c:v>39104</c:v>
                </c:pt>
                <c:pt idx="1698">
                  <c:v>39105</c:v>
                </c:pt>
                <c:pt idx="1699">
                  <c:v>39106</c:v>
                </c:pt>
                <c:pt idx="1700">
                  <c:v>39107</c:v>
                </c:pt>
                <c:pt idx="1701">
                  <c:v>39108</c:v>
                </c:pt>
                <c:pt idx="1702">
                  <c:v>39111</c:v>
                </c:pt>
                <c:pt idx="1703">
                  <c:v>39112</c:v>
                </c:pt>
                <c:pt idx="1704">
                  <c:v>39113</c:v>
                </c:pt>
                <c:pt idx="1705">
                  <c:v>39114</c:v>
                </c:pt>
                <c:pt idx="1706">
                  <c:v>39115</c:v>
                </c:pt>
                <c:pt idx="1707">
                  <c:v>39118</c:v>
                </c:pt>
                <c:pt idx="1708">
                  <c:v>39119</c:v>
                </c:pt>
                <c:pt idx="1709">
                  <c:v>39120</c:v>
                </c:pt>
                <c:pt idx="1710">
                  <c:v>39121</c:v>
                </c:pt>
                <c:pt idx="1711">
                  <c:v>39122</c:v>
                </c:pt>
                <c:pt idx="1712">
                  <c:v>39125</c:v>
                </c:pt>
                <c:pt idx="1713">
                  <c:v>39126</c:v>
                </c:pt>
                <c:pt idx="1714">
                  <c:v>39127</c:v>
                </c:pt>
                <c:pt idx="1715">
                  <c:v>39128</c:v>
                </c:pt>
                <c:pt idx="1716">
                  <c:v>39129</c:v>
                </c:pt>
                <c:pt idx="1717">
                  <c:v>39133</c:v>
                </c:pt>
                <c:pt idx="1718">
                  <c:v>39134</c:v>
                </c:pt>
                <c:pt idx="1719">
                  <c:v>39135</c:v>
                </c:pt>
                <c:pt idx="1720">
                  <c:v>39136</c:v>
                </c:pt>
                <c:pt idx="1721">
                  <c:v>39139</c:v>
                </c:pt>
                <c:pt idx="1722">
                  <c:v>39140</c:v>
                </c:pt>
                <c:pt idx="1723">
                  <c:v>39141</c:v>
                </c:pt>
                <c:pt idx="1724">
                  <c:v>39142</c:v>
                </c:pt>
                <c:pt idx="1725">
                  <c:v>39143</c:v>
                </c:pt>
                <c:pt idx="1726">
                  <c:v>39146</c:v>
                </c:pt>
                <c:pt idx="1727">
                  <c:v>39147</c:v>
                </c:pt>
                <c:pt idx="1728">
                  <c:v>39148</c:v>
                </c:pt>
                <c:pt idx="1729">
                  <c:v>39149</c:v>
                </c:pt>
                <c:pt idx="1730">
                  <c:v>39150</c:v>
                </c:pt>
                <c:pt idx="1731">
                  <c:v>39153</c:v>
                </c:pt>
                <c:pt idx="1732">
                  <c:v>39154</c:v>
                </c:pt>
                <c:pt idx="1733">
                  <c:v>39155</c:v>
                </c:pt>
                <c:pt idx="1734">
                  <c:v>39156</c:v>
                </c:pt>
                <c:pt idx="1735">
                  <c:v>39157</c:v>
                </c:pt>
                <c:pt idx="1736">
                  <c:v>39160</c:v>
                </c:pt>
                <c:pt idx="1737">
                  <c:v>39161</c:v>
                </c:pt>
                <c:pt idx="1738">
                  <c:v>39162</c:v>
                </c:pt>
                <c:pt idx="1739">
                  <c:v>39163</c:v>
                </c:pt>
                <c:pt idx="1740">
                  <c:v>39164</c:v>
                </c:pt>
                <c:pt idx="1741">
                  <c:v>39167</c:v>
                </c:pt>
                <c:pt idx="1742">
                  <c:v>39168</c:v>
                </c:pt>
                <c:pt idx="1743">
                  <c:v>39169</c:v>
                </c:pt>
                <c:pt idx="1744">
                  <c:v>39170</c:v>
                </c:pt>
                <c:pt idx="1745">
                  <c:v>39171</c:v>
                </c:pt>
                <c:pt idx="1746">
                  <c:v>39174</c:v>
                </c:pt>
                <c:pt idx="1747">
                  <c:v>39175</c:v>
                </c:pt>
                <c:pt idx="1748">
                  <c:v>39176</c:v>
                </c:pt>
                <c:pt idx="1749">
                  <c:v>39177</c:v>
                </c:pt>
                <c:pt idx="1750">
                  <c:v>39181</c:v>
                </c:pt>
                <c:pt idx="1751">
                  <c:v>39182</c:v>
                </c:pt>
                <c:pt idx="1752">
                  <c:v>39183</c:v>
                </c:pt>
                <c:pt idx="1753">
                  <c:v>39184</c:v>
                </c:pt>
                <c:pt idx="1754">
                  <c:v>39185</c:v>
                </c:pt>
                <c:pt idx="1755">
                  <c:v>39188</c:v>
                </c:pt>
                <c:pt idx="1756">
                  <c:v>39189</c:v>
                </c:pt>
                <c:pt idx="1757">
                  <c:v>39190</c:v>
                </c:pt>
                <c:pt idx="1758">
                  <c:v>39191</c:v>
                </c:pt>
                <c:pt idx="1759">
                  <c:v>39192</c:v>
                </c:pt>
                <c:pt idx="1760">
                  <c:v>39195</c:v>
                </c:pt>
                <c:pt idx="1761">
                  <c:v>39196</c:v>
                </c:pt>
                <c:pt idx="1762">
                  <c:v>39197</c:v>
                </c:pt>
                <c:pt idx="1763">
                  <c:v>39198</c:v>
                </c:pt>
                <c:pt idx="1764">
                  <c:v>39199</c:v>
                </c:pt>
                <c:pt idx="1765">
                  <c:v>39202</c:v>
                </c:pt>
                <c:pt idx="1766">
                  <c:v>39203</c:v>
                </c:pt>
                <c:pt idx="1767">
                  <c:v>39204</c:v>
                </c:pt>
                <c:pt idx="1768">
                  <c:v>39205</c:v>
                </c:pt>
                <c:pt idx="1769">
                  <c:v>39206</c:v>
                </c:pt>
                <c:pt idx="1770">
                  <c:v>39209</c:v>
                </c:pt>
                <c:pt idx="1771">
                  <c:v>39210</c:v>
                </c:pt>
                <c:pt idx="1772">
                  <c:v>39211</c:v>
                </c:pt>
                <c:pt idx="1773">
                  <c:v>39212</c:v>
                </c:pt>
                <c:pt idx="1774">
                  <c:v>39213</c:v>
                </c:pt>
                <c:pt idx="1775">
                  <c:v>39216</c:v>
                </c:pt>
                <c:pt idx="1776">
                  <c:v>39217</c:v>
                </c:pt>
                <c:pt idx="1777">
                  <c:v>39218</c:v>
                </c:pt>
                <c:pt idx="1778">
                  <c:v>39219</c:v>
                </c:pt>
                <c:pt idx="1779">
                  <c:v>39220</c:v>
                </c:pt>
                <c:pt idx="1780">
                  <c:v>39223</c:v>
                </c:pt>
                <c:pt idx="1781">
                  <c:v>39224</c:v>
                </c:pt>
                <c:pt idx="1782">
                  <c:v>39225</c:v>
                </c:pt>
                <c:pt idx="1783">
                  <c:v>39226</c:v>
                </c:pt>
                <c:pt idx="1784">
                  <c:v>39227</c:v>
                </c:pt>
                <c:pt idx="1785">
                  <c:v>39231</c:v>
                </c:pt>
                <c:pt idx="1786">
                  <c:v>39232</c:v>
                </c:pt>
                <c:pt idx="1787">
                  <c:v>39233</c:v>
                </c:pt>
                <c:pt idx="1788">
                  <c:v>39234</c:v>
                </c:pt>
                <c:pt idx="1789">
                  <c:v>39237</c:v>
                </c:pt>
                <c:pt idx="1790">
                  <c:v>39238</c:v>
                </c:pt>
                <c:pt idx="1791">
                  <c:v>39239</c:v>
                </c:pt>
                <c:pt idx="1792">
                  <c:v>39240</c:v>
                </c:pt>
                <c:pt idx="1793">
                  <c:v>39241</c:v>
                </c:pt>
                <c:pt idx="1794">
                  <c:v>39244</c:v>
                </c:pt>
                <c:pt idx="1795">
                  <c:v>39245</c:v>
                </c:pt>
                <c:pt idx="1796">
                  <c:v>39246</c:v>
                </c:pt>
                <c:pt idx="1797">
                  <c:v>39247</c:v>
                </c:pt>
                <c:pt idx="1798">
                  <c:v>39248</c:v>
                </c:pt>
                <c:pt idx="1799">
                  <c:v>39251</c:v>
                </c:pt>
                <c:pt idx="1800">
                  <c:v>39252</c:v>
                </c:pt>
                <c:pt idx="1801">
                  <c:v>39253</c:v>
                </c:pt>
                <c:pt idx="1802">
                  <c:v>39254</c:v>
                </c:pt>
                <c:pt idx="1803">
                  <c:v>39255</c:v>
                </c:pt>
                <c:pt idx="1804">
                  <c:v>39258</c:v>
                </c:pt>
                <c:pt idx="1805">
                  <c:v>39259</c:v>
                </c:pt>
                <c:pt idx="1806">
                  <c:v>39260</c:v>
                </c:pt>
                <c:pt idx="1807">
                  <c:v>39261</c:v>
                </c:pt>
                <c:pt idx="1808">
                  <c:v>39262</c:v>
                </c:pt>
                <c:pt idx="1809">
                  <c:v>39265</c:v>
                </c:pt>
                <c:pt idx="1810">
                  <c:v>39266</c:v>
                </c:pt>
                <c:pt idx="1811">
                  <c:v>39268</c:v>
                </c:pt>
                <c:pt idx="1812">
                  <c:v>39269</c:v>
                </c:pt>
                <c:pt idx="1813">
                  <c:v>39272</c:v>
                </c:pt>
                <c:pt idx="1814">
                  <c:v>39273</c:v>
                </c:pt>
                <c:pt idx="1815">
                  <c:v>39274</c:v>
                </c:pt>
                <c:pt idx="1816">
                  <c:v>39275</c:v>
                </c:pt>
                <c:pt idx="1817">
                  <c:v>39276</c:v>
                </c:pt>
                <c:pt idx="1818">
                  <c:v>39279</c:v>
                </c:pt>
                <c:pt idx="1819">
                  <c:v>39280</c:v>
                </c:pt>
                <c:pt idx="1820">
                  <c:v>39281</c:v>
                </c:pt>
                <c:pt idx="1821">
                  <c:v>39282</c:v>
                </c:pt>
                <c:pt idx="1822">
                  <c:v>39283</c:v>
                </c:pt>
                <c:pt idx="1823">
                  <c:v>39286</c:v>
                </c:pt>
                <c:pt idx="1824">
                  <c:v>39287</c:v>
                </c:pt>
                <c:pt idx="1825">
                  <c:v>39288</c:v>
                </c:pt>
                <c:pt idx="1826">
                  <c:v>39289</c:v>
                </c:pt>
                <c:pt idx="1827">
                  <c:v>39290</c:v>
                </c:pt>
                <c:pt idx="1828">
                  <c:v>39293</c:v>
                </c:pt>
                <c:pt idx="1829">
                  <c:v>39294</c:v>
                </c:pt>
                <c:pt idx="1830">
                  <c:v>39295</c:v>
                </c:pt>
                <c:pt idx="1831">
                  <c:v>39296</c:v>
                </c:pt>
                <c:pt idx="1832">
                  <c:v>39297</c:v>
                </c:pt>
                <c:pt idx="1833">
                  <c:v>39300</c:v>
                </c:pt>
                <c:pt idx="1834">
                  <c:v>39301</c:v>
                </c:pt>
                <c:pt idx="1835">
                  <c:v>39302</c:v>
                </c:pt>
                <c:pt idx="1836">
                  <c:v>39303</c:v>
                </c:pt>
                <c:pt idx="1837">
                  <c:v>39304</c:v>
                </c:pt>
                <c:pt idx="1838">
                  <c:v>39307</c:v>
                </c:pt>
                <c:pt idx="1839">
                  <c:v>39308</c:v>
                </c:pt>
                <c:pt idx="1840">
                  <c:v>39309</c:v>
                </c:pt>
                <c:pt idx="1841">
                  <c:v>39310</c:v>
                </c:pt>
                <c:pt idx="1842">
                  <c:v>39311</c:v>
                </c:pt>
                <c:pt idx="1843">
                  <c:v>39314</c:v>
                </c:pt>
                <c:pt idx="1844">
                  <c:v>39315</c:v>
                </c:pt>
                <c:pt idx="1845">
                  <c:v>39316</c:v>
                </c:pt>
                <c:pt idx="1846">
                  <c:v>39317</c:v>
                </c:pt>
                <c:pt idx="1847">
                  <c:v>39318</c:v>
                </c:pt>
                <c:pt idx="1848">
                  <c:v>39321</c:v>
                </c:pt>
                <c:pt idx="1849">
                  <c:v>39322</c:v>
                </c:pt>
                <c:pt idx="1850">
                  <c:v>39323</c:v>
                </c:pt>
                <c:pt idx="1851">
                  <c:v>39324</c:v>
                </c:pt>
                <c:pt idx="1852">
                  <c:v>39325</c:v>
                </c:pt>
                <c:pt idx="1853">
                  <c:v>39329</c:v>
                </c:pt>
                <c:pt idx="1854">
                  <c:v>39330</c:v>
                </c:pt>
                <c:pt idx="1855">
                  <c:v>39331</c:v>
                </c:pt>
                <c:pt idx="1856">
                  <c:v>39332</c:v>
                </c:pt>
                <c:pt idx="1857">
                  <c:v>39335</c:v>
                </c:pt>
                <c:pt idx="1858">
                  <c:v>39336</c:v>
                </c:pt>
                <c:pt idx="1859">
                  <c:v>39337</c:v>
                </c:pt>
                <c:pt idx="1860">
                  <c:v>39338</c:v>
                </c:pt>
                <c:pt idx="1861">
                  <c:v>39339</c:v>
                </c:pt>
                <c:pt idx="1862">
                  <c:v>39342</c:v>
                </c:pt>
                <c:pt idx="1863">
                  <c:v>39343</c:v>
                </c:pt>
                <c:pt idx="1864">
                  <c:v>39344</c:v>
                </c:pt>
                <c:pt idx="1865">
                  <c:v>39345</c:v>
                </c:pt>
                <c:pt idx="1866">
                  <c:v>39346</c:v>
                </c:pt>
                <c:pt idx="1867">
                  <c:v>39349</c:v>
                </c:pt>
                <c:pt idx="1868">
                  <c:v>39350</c:v>
                </c:pt>
                <c:pt idx="1869">
                  <c:v>39351</c:v>
                </c:pt>
                <c:pt idx="1870">
                  <c:v>39352</c:v>
                </c:pt>
                <c:pt idx="1871">
                  <c:v>39353</c:v>
                </c:pt>
                <c:pt idx="1872">
                  <c:v>39356</c:v>
                </c:pt>
                <c:pt idx="1873">
                  <c:v>39357</c:v>
                </c:pt>
                <c:pt idx="1874">
                  <c:v>39358</c:v>
                </c:pt>
                <c:pt idx="1875">
                  <c:v>39359</c:v>
                </c:pt>
                <c:pt idx="1876">
                  <c:v>39360</c:v>
                </c:pt>
                <c:pt idx="1877">
                  <c:v>39363</c:v>
                </c:pt>
                <c:pt idx="1878">
                  <c:v>39364</c:v>
                </c:pt>
                <c:pt idx="1879">
                  <c:v>39365</c:v>
                </c:pt>
                <c:pt idx="1880">
                  <c:v>39366</c:v>
                </c:pt>
                <c:pt idx="1881">
                  <c:v>39367</c:v>
                </c:pt>
                <c:pt idx="1882">
                  <c:v>39370</c:v>
                </c:pt>
                <c:pt idx="1883">
                  <c:v>39371</c:v>
                </c:pt>
                <c:pt idx="1884">
                  <c:v>39372</c:v>
                </c:pt>
                <c:pt idx="1885">
                  <c:v>39373</c:v>
                </c:pt>
                <c:pt idx="1886">
                  <c:v>39374</c:v>
                </c:pt>
                <c:pt idx="1887">
                  <c:v>39377</c:v>
                </c:pt>
                <c:pt idx="1888">
                  <c:v>39378</c:v>
                </c:pt>
                <c:pt idx="1889">
                  <c:v>39379</c:v>
                </c:pt>
                <c:pt idx="1890">
                  <c:v>39380</c:v>
                </c:pt>
                <c:pt idx="1891">
                  <c:v>39381</c:v>
                </c:pt>
                <c:pt idx="1892">
                  <c:v>39384</c:v>
                </c:pt>
                <c:pt idx="1893">
                  <c:v>39385</c:v>
                </c:pt>
                <c:pt idx="1894">
                  <c:v>39386</c:v>
                </c:pt>
                <c:pt idx="1895">
                  <c:v>39387</c:v>
                </c:pt>
                <c:pt idx="1896">
                  <c:v>39388</c:v>
                </c:pt>
                <c:pt idx="1897">
                  <c:v>39391</c:v>
                </c:pt>
                <c:pt idx="1898">
                  <c:v>39392</c:v>
                </c:pt>
                <c:pt idx="1899">
                  <c:v>39393</c:v>
                </c:pt>
                <c:pt idx="1900">
                  <c:v>39394</c:v>
                </c:pt>
                <c:pt idx="1901">
                  <c:v>39395</c:v>
                </c:pt>
                <c:pt idx="1902">
                  <c:v>39398</c:v>
                </c:pt>
                <c:pt idx="1903">
                  <c:v>39399</c:v>
                </c:pt>
                <c:pt idx="1904">
                  <c:v>39400</c:v>
                </c:pt>
                <c:pt idx="1905">
                  <c:v>39401</c:v>
                </c:pt>
                <c:pt idx="1906">
                  <c:v>39402</c:v>
                </c:pt>
                <c:pt idx="1907">
                  <c:v>39405</c:v>
                </c:pt>
                <c:pt idx="1908">
                  <c:v>39406</c:v>
                </c:pt>
                <c:pt idx="1909">
                  <c:v>39407</c:v>
                </c:pt>
                <c:pt idx="1910">
                  <c:v>39409</c:v>
                </c:pt>
                <c:pt idx="1911">
                  <c:v>39412</c:v>
                </c:pt>
                <c:pt idx="1912">
                  <c:v>39413</c:v>
                </c:pt>
                <c:pt idx="1913">
                  <c:v>39414</c:v>
                </c:pt>
                <c:pt idx="1914">
                  <c:v>39415</c:v>
                </c:pt>
                <c:pt idx="1915">
                  <c:v>39416</c:v>
                </c:pt>
                <c:pt idx="1916">
                  <c:v>39419</c:v>
                </c:pt>
                <c:pt idx="1917">
                  <c:v>39420</c:v>
                </c:pt>
                <c:pt idx="1918">
                  <c:v>39421</c:v>
                </c:pt>
                <c:pt idx="1919">
                  <c:v>39422</c:v>
                </c:pt>
                <c:pt idx="1920">
                  <c:v>39423</c:v>
                </c:pt>
                <c:pt idx="1921">
                  <c:v>39426</c:v>
                </c:pt>
                <c:pt idx="1922">
                  <c:v>39427</c:v>
                </c:pt>
                <c:pt idx="1923">
                  <c:v>39428</c:v>
                </c:pt>
                <c:pt idx="1924">
                  <c:v>39429</c:v>
                </c:pt>
                <c:pt idx="1925">
                  <c:v>39430</c:v>
                </c:pt>
                <c:pt idx="1926">
                  <c:v>39433</c:v>
                </c:pt>
                <c:pt idx="1927">
                  <c:v>39434</c:v>
                </c:pt>
                <c:pt idx="1928">
                  <c:v>39435</c:v>
                </c:pt>
                <c:pt idx="1929">
                  <c:v>39436</c:v>
                </c:pt>
                <c:pt idx="1930">
                  <c:v>39437</c:v>
                </c:pt>
                <c:pt idx="1931">
                  <c:v>39440</c:v>
                </c:pt>
                <c:pt idx="1932">
                  <c:v>39442</c:v>
                </c:pt>
                <c:pt idx="1933">
                  <c:v>39443</c:v>
                </c:pt>
                <c:pt idx="1934">
                  <c:v>39444</c:v>
                </c:pt>
                <c:pt idx="1935">
                  <c:v>39447</c:v>
                </c:pt>
                <c:pt idx="1936">
                  <c:v>39449</c:v>
                </c:pt>
                <c:pt idx="1937">
                  <c:v>39450</c:v>
                </c:pt>
                <c:pt idx="1938">
                  <c:v>39451</c:v>
                </c:pt>
                <c:pt idx="1939">
                  <c:v>39454</c:v>
                </c:pt>
                <c:pt idx="1940">
                  <c:v>39455</c:v>
                </c:pt>
                <c:pt idx="1941">
                  <c:v>39456</c:v>
                </c:pt>
                <c:pt idx="1942">
                  <c:v>39457</c:v>
                </c:pt>
                <c:pt idx="1943">
                  <c:v>39458</c:v>
                </c:pt>
                <c:pt idx="1944">
                  <c:v>39461</c:v>
                </c:pt>
                <c:pt idx="1945">
                  <c:v>39462</c:v>
                </c:pt>
                <c:pt idx="1946">
                  <c:v>39463</c:v>
                </c:pt>
                <c:pt idx="1947">
                  <c:v>39464</c:v>
                </c:pt>
                <c:pt idx="1948">
                  <c:v>39465</c:v>
                </c:pt>
                <c:pt idx="1949">
                  <c:v>39469</c:v>
                </c:pt>
                <c:pt idx="1950">
                  <c:v>39470</c:v>
                </c:pt>
                <c:pt idx="1951">
                  <c:v>39471</c:v>
                </c:pt>
                <c:pt idx="1952">
                  <c:v>39472</c:v>
                </c:pt>
                <c:pt idx="1953">
                  <c:v>39475</c:v>
                </c:pt>
                <c:pt idx="1954">
                  <c:v>39476</c:v>
                </c:pt>
                <c:pt idx="1955">
                  <c:v>39477</c:v>
                </c:pt>
                <c:pt idx="1956">
                  <c:v>39478</c:v>
                </c:pt>
                <c:pt idx="1957">
                  <c:v>39479</c:v>
                </c:pt>
                <c:pt idx="1958">
                  <c:v>39482</c:v>
                </c:pt>
                <c:pt idx="1959">
                  <c:v>39483</c:v>
                </c:pt>
                <c:pt idx="1960">
                  <c:v>39484</c:v>
                </c:pt>
                <c:pt idx="1961">
                  <c:v>39485</c:v>
                </c:pt>
                <c:pt idx="1962">
                  <c:v>39486</c:v>
                </c:pt>
                <c:pt idx="1963">
                  <c:v>39489</c:v>
                </c:pt>
                <c:pt idx="1964">
                  <c:v>39490</c:v>
                </c:pt>
                <c:pt idx="1965">
                  <c:v>39491</c:v>
                </c:pt>
                <c:pt idx="1966">
                  <c:v>39492</c:v>
                </c:pt>
                <c:pt idx="1967">
                  <c:v>39493</c:v>
                </c:pt>
                <c:pt idx="1968">
                  <c:v>39497</c:v>
                </c:pt>
                <c:pt idx="1969">
                  <c:v>39498</c:v>
                </c:pt>
                <c:pt idx="1970">
                  <c:v>39499</c:v>
                </c:pt>
                <c:pt idx="1971">
                  <c:v>39500</c:v>
                </c:pt>
                <c:pt idx="1972">
                  <c:v>39503</c:v>
                </c:pt>
                <c:pt idx="1973">
                  <c:v>39504</c:v>
                </c:pt>
                <c:pt idx="1974">
                  <c:v>39505</c:v>
                </c:pt>
                <c:pt idx="1975">
                  <c:v>39506</c:v>
                </c:pt>
                <c:pt idx="1976">
                  <c:v>39507</c:v>
                </c:pt>
                <c:pt idx="1977">
                  <c:v>39510</c:v>
                </c:pt>
                <c:pt idx="1978">
                  <c:v>39511</c:v>
                </c:pt>
                <c:pt idx="1979">
                  <c:v>39512</c:v>
                </c:pt>
                <c:pt idx="1980">
                  <c:v>39513</c:v>
                </c:pt>
                <c:pt idx="1981">
                  <c:v>39514</c:v>
                </c:pt>
                <c:pt idx="1982">
                  <c:v>39517</c:v>
                </c:pt>
                <c:pt idx="1983">
                  <c:v>39518</c:v>
                </c:pt>
                <c:pt idx="1984">
                  <c:v>39519</c:v>
                </c:pt>
                <c:pt idx="1985">
                  <c:v>39520</c:v>
                </c:pt>
                <c:pt idx="1986">
                  <c:v>39521</c:v>
                </c:pt>
                <c:pt idx="1987">
                  <c:v>39524</c:v>
                </c:pt>
                <c:pt idx="1988">
                  <c:v>39525</c:v>
                </c:pt>
                <c:pt idx="1989">
                  <c:v>39526</c:v>
                </c:pt>
                <c:pt idx="1990">
                  <c:v>39527</c:v>
                </c:pt>
                <c:pt idx="1991">
                  <c:v>39531</c:v>
                </c:pt>
                <c:pt idx="1992">
                  <c:v>39532</c:v>
                </c:pt>
                <c:pt idx="1993">
                  <c:v>39533</c:v>
                </c:pt>
                <c:pt idx="1994">
                  <c:v>39534</c:v>
                </c:pt>
                <c:pt idx="1995">
                  <c:v>39535</c:v>
                </c:pt>
                <c:pt idx="1996">
                  <c:v>39538</c:v>
                </c:pt>
                <c:pt idx="1997">
                  <c:v>39539</c:v>
                </c:pt>
                <c:pt idx="1998">
                  <c:v>39540</c:v>
                </c:pt>
                <c:pt idx="1999">
                  <c:v>39541</c:v>
                </c:pt>
                <c:pt idx="2000">
                  <c:v>39542</c:v>
                </c:pt>
                <c:pt idx="2001">
                  <c:v>39545</c:v>
                </c:pt>
                <c:pt idx="2002">
                  <c:v>39546</c:v>
                </c:pt>
                <c:pt idx="2003">
                  <c:v>39547</c:v>
                </c:pt>
                <c:pt idx="2004">
                  <c:v>39548</c:v>
                </c:pt>
                <c:pt idx="2005">
                  <c:v>39549</c:v>
                </c:pt>
                <c:pt idx="2006">
                  <c:v>39552</c:v>
                </c:pt>
                <c:pt idx="2007">
                  <c:v>39553</c:v>
                </c:pt>
                <c:pt idx="2008">
                  <c:v>39554</c:v>
                </c:pt>
                <c:pt idx="2009">
                  <c:v>39555</c:v>
                </c:pt>
                <c:pt idx="2010">
                  <c:v>39556</c:v>
                </c:pt>
                <c:pt idx="2011">
                  <c:v>39559</c:v>
                </c:pt>
                <c:pt idx="2012">
                  <c:v>39560</c:v>
                </c:pt>
                <c:pt idx="2013">
                  <c:v>39561</c:v>
                </c:pt>
                <c:pt idx="2014">
                  <c:v>39562</c:v>
                </c:pt>
                <c:pt idx="2015">
                  <c:v>39563</c:v>
                </c:pt>
                <c:pt idx="2016">
                  <c:v>39566</c:v>
                </c:pt>
                <c:pt idx="2017">
                  <c:v>39567</c:v>
                </c:pt>
                <c:pt idx="2018">
                  <c:v>39568</c:v>
                </c:pt>
                <c:pt idx="2019">
                  <c:v>39569</c:v>
                </c:pt>
                <c:pt idx="2020">
                  <c:v>39570</c:v>
                </c:pt>
                <c:pt idx="2021">
                  <c:v>39573</c:v>
                </c:pt>
                <c:pt idx="2022">
                  <c:v>39574</c:v>
                </c:pt>
                <c:pt idx="2023">
                  <c:v>39575</c:v>
                </c:pt>
                <c:pt idx="2024">
                  <c:v>39576</c:v>
                </c:pt>
                <c:pt idx="2025">
                  <c:v>39577</c:v>
                </c:pt>
                <c:pt idx="2026">
                  <c:v>39580</c:v>
                </c:pt>
                <c:pt idx="2027">
                  <c:v>39581</c:v>
                </c:pt>
                <c:pt idx="2028">
                  <c:v>39582</c:v>
                </c:pt>
                <c:pt idx="2029">
                  <c:v>39583</c:v>
                </c:pt>
                <c:pt idx="2030">
                  <c:v>39584</c:v>
                </c:pt>
                <c:pt idx="2031">
                  <c:v>39587</c:v>
                </c:pt>
                <c:pt idx="2032">
                  <c:v>39588</c:v>
                </c:pt>
                <c:pt idx="2033">
                  <c:v>39589</c:v>
                </c:pt>
                <c:pt idx="2034">
                  <c:v>39590</c:v>
                </c:pt>
                <c:pt idx="2035">
                  <c:v>39591</c:v>
                </c:pt>
                <c:pt idx="2036">
                  <c:v>39595</c:v>
                </c:pt>
                <c:pt idx="2037">
                  <c:v>39596</c:v>
                </c:pt>
                <c:pt idx="2038">
                  <c:v>39597</c:v>
                </c:pt>
                <c:pt idx="2039">
                  <c:v>39598</c:v>
                </c:pt>
                <c:pt idx="2040">
                  <c:v>39601</c:v>
                </c:pt>
                <c:pt idx="2041">
                  <c:v>39602</c:v>
                </c:pt>
                <c:pt idx="2042">
                  <c:v>39603</c:v>
                </c:pt>
                <c:pt idx="2043">
                  <c:v>39604</c:v>
                </c:pt>
                <c:pt idx="2044">
                  <c:v>39605</c:v>
                </c:pt>
                <c:pt idx="2045">
                  <c:v>39608</c:v>
                </c:pt>
                <c:pt idx="2046">
                  <c:v>39609</c:v>
                </c:pt>
                <c:pt idx="2047">
                  <c:v>39610</c:v>
                </c:pt>
                <c:pt idx="2048">
                  <c:v>39611</c:v>
                </c:pt>
                <c:pt idx="2049">
                  <c:v>39612</c:v>
                </c:pt>
                <c:pt idx="2050">
                  <c:v>39615</c:v>
                </c:pt>
                <c:pt idx="2051">
                  <c:v>39616</c:v>
                </c:pt>
                <c:pt idx="2052">
                  <c:v>39617</c:v>
                </c:pt>
                <c:pt idx="2053">
                  <c:v>39618</c:v>
                </c:pt>
                <c:pt idx="2054">
                  <c:v>39619</c:v>
                </c:pt>
                <c:pt idx="2055">
                  <c:v>39622</c:v>
                </c:pt>
                <c:pt idx="2056">
                  <c:v>39623</c:v>
                </c:pt>
                <c:pt idx="2057">
                  <c:v>39624</c:v>
                </c:pt>
                <c:pt idx="2058">
                  <c:v>39625</c:v>
                </c:pt>
                <c:pt idx="2059">
                  <c:v>39626</c:v>
                </c:pt>
                <c:pt idx="2060">
                  <c:v>39629</c:v>
                </c:pt>
                <c:pt idx="2061">
                  <c:v>39630</c:v>
                </c:pt>
                <c:pt idx="2062">
                  <c:v>39631</c:v>
                </c:pt>
                <c:pt idx="2063">
                  <c:v>39632</c:v>
                </c:pt>
                <c:pt idx="2064">
                  <c:v>39636</c:v>
                </c:pt>
                <c:pt idx="2065">
                  <c:v>39637</c:v>
                </c:pt>
                <c:pt idx="2066">
                  <c:v>39638</c:v>
                </c:pt>
                <c:pt idx="2067">
                  <c:v>39639</c:v>
                </c:pt>
                <c:pt idx="2068">
                  <c:v>39640</c:v>
                </c:pt>
                <c:pt idx="2069">
                  <c:v>39643</c:v>
                </c:pt>
                <c:pt idx="2070">
                  <c:v>39644</c:v>
                </c:pt>
                <c:pt idx="2071">
                  <c:v>39645</c:v>
                </c:pt>
                <c:pt idx="2072">
                  <c:v>39646</c:v>
                </c:pt>
                <c:pt idx="2073">
                  <c:v>39647</c:v>
                </c:pt>
                <c:pt idx="2074">
                  <c:v>39650</c:v>
                </c:pt>
                <c:pt idx="2075">
                  <c:v>39651</c:v>
                </c:pt>
                <c:pt idx="2076">
                  <c:v>39652</c:v>
                </c:pt>
                <c:pt idx="2077">
                  <c:v>39653</c:v>
                </c:pt>
                <c:pt idx="2078">
                  <c:v>39654</c:v>
                </c:pt>
                <c:pt idx="2079">
                  <c:v>39657</c:v>
                </c:pt>
                <c:pt idx="2080">
                  <c:v>39658</c:v>
                </c:pt>
                <c:pt idx="2081">
                  <c:v>39659</c:v>
                </c:pt>
                <c:pt idx="2082">
                  <c:v>39660</c:v>
                </c:pt>
                <c:pt idx="2083">
                  <c:v>39661</c:v>
                </c:pt>
                <c:pt idx="2084">
                  <c:v>39664</c:v>
                </c:pt>
                <c:pt idx="2085">
                  <c:v>39665</c:v>
                </c:pt>
                <c:pt idx="2086">
                  <c:v>39666</c:v>
                </c:pt>
                <c:pt idx="2087">
                  <c:v>39667</c:v>
                </c:pt>
                <c:pt idx="2088">
                  <c:v>39668</c:v>
                </c:pt>
                <c:pt idx="2089">
                  <c:v>39671</c:v>
                </c:pt>
                <c:pt idx="2090">
                  <c:v>39672</c:v>
                </c:pt>
                <c:pt idx="2091">
                  <c:v>39673</c:v>
                </c:pt>
                <c:pt idx="2092">
                  <c:v>39674</c:v>
                </c:pt>
                <c:pt idx="2093">
                  <c:v>39675</c:v>
                </c:pt>
                <c:pt idx="2094">
                  <c:v>39678</c:v>
                </c:pt>
                <c:pt idx="2095">
                  <c:v>39679</c:v>
                </c:pt>
                <c:pt idx="2096">
                  <c:v>39680</c:v>
                </c:pt>
                <c:pt idx="2097">
                  <c:v>39681</c:v>
                </c:pt>
                <c:pt idx="2098">
                  <c:v>39682</c:v>
                </c:pt>
                <c:pt idx="2099">
                  <c:v>39685</c:v>
                </c:pt>
                <c:pt idx="2100">
                  <c:v>39686</c:v>
                </c:pt>
                <c:pt idx="2101">
                  <c:v>39687</c:v>
                </c:pt>
                <c:pt idx="2102">
                  <c:v>39688</c:v>
                </c:pt>
                <c:pt idx="2103">
                  <c:v>39689</c:v>
                </c:pt>
                <c:pt idx="2104">
                  <c:v>39693</c:v>
                </c:pt>
                <c:pt idx="2105">
                  <c:v>39694</c:v>
                </c:pt>
                <c:pt idx="2106">
                  <c:v>39695</c:v>
                </c:pt>
                <c:pt idx="2107">
                  <c:v>39696</c:v>
                </c:pt>
                <c:pt idx="2108">
                  <c:v>39699</c:v>
                </c:pt>
                <c:pt idx="2109">
                  <c:v>39700</c:v>
                </c:pt>
                <c:pt idx="2110">
                  <c:v>39701</c:v>
                </c:pt>
                <c:pt idx="2111">
                  <c:v>39702</c:v>
                </c:pt>
                <c:pt idx="2112">
                  <c:v>39703</c:v>
                </c:pt>
                <c:pt idx="2113">
                  <c:v>39706</c:v>
                </c:pt>
                <c:pt idx="2114">
                  <c:v>39707</c:v>
                </c:pt>
                <c:pt idx="2115">
                  <c:v>39708</c:v>
                </c:pt>
                <c:pt idx="2116">
                  <c:v>39709</c:v>
                </c:pt>
                <c:pt idx="2117">
                  <c:v>39710</c:v>
                </c:pt>
                <c:pt idx="2118">
                  <c:v>39713</c:v>
                </c:pt>
                <c:pt idx="2119">
                  <c:v>39714</c:v>
                </c:pt>
                <c:pt idx="2120">
                  <c:v>39715</c:v>
                </c:pt>
                <c:pt idx="2121">
                  <c:v>39716</c:v>
                </c:pt>
                <c:pt idx="2122">
                  <c:v>39717</c:v>
                </c:pt>
                <c:pt idx="2123">
                  <c:v>39720</c:v>
                </c:pt>
                <c:pt idx="2124">
                  <c:v>39721</c:v>
                </c:pt>
                <c:pt idx="2125">
                  <c:v>39722</c:v>
                </c:pt>
                <c:pt idx="2126">
                  <c:v>39723</c:v>
                </c:pt>
                <c:pt idx="2127">
                  <c:v>39724</c:v>
                </c:pt>
                <c:pt idx="2128">
                  <c:v>39727</c:v>
                </c:pt>
                <c:pt idx="2129">
                  <c:v>39728</c:v>
                </c:pt>
                <c:pt idx="2130">
                  <c:v>39729</c:v>
                </c:pt>
                <c:pt idx="2131">
                  <c:v>39730</c:v>
                </c:pt>
                <c:pt idx="2132">
                  <c:v>39731</c:v>
                </c:pt>
                <c:pt idx="2133">
                  <c:v>39734</c:v>
                </c:pt>
                <c:pt idx="2134">
                  <c:v>39735</c:v>
                </c:pt>
                <c:pt idx="2135">
                  <c:v>39736</c:v>
                </c:pt>
                <c:pt idx="2136">
                  <c:v>39737</c:v>
                </c:pt>
                <c:pt idx="2137">
                  <c:v>39738</c:v>
                </c:pt>
                <c:pt idx="2138">
                  <c:v>39741</c:v>
                </c:pt>
                <c:pt idx="2139">
                  <c:v>39742</c:v>
                </c:pt>
                <c:pt idx="2140">
                  <c:v>39743</c:v>
                </c:pt>
                <c:pt idx="2141">
                  <c:v>39744</c:v>
                </c:pt>
                <c:pt idx="2142">
                  <c:v>39745</c:v>
                </c:pt>
                <c:pt idx="2143">
                  <c:v>39748</c:v>
                </c:pt>
                <c:pt idx="2144">
                  <c:v>39749</c:v>
                </c:pt>
                <c:pt idx="2145">
                  <c:v>39750</c:v>
                </c:pt>
                <c:pt idx="2146">
                  <c:v>39751</c:v>
                </c:pt>
                <c:pt idx="2147">
                  <c:v>39752</c:v>
                </c:pt>
                <c:pt idx="2148">
                  <c:v>39755</c:v>
                </c:pt>
                <c:pt idx="2149">
                  <c:v>39756</c:v>
                </c:pt>
                <c:pt idx="2150">
                  <c:v>39757</c:v>
                </c:pt>
                <c:pt idx="2151">
                  <c:v>39758</c:v>
                </c:pt>
                <c:pt idx="2152">
                  <c:v>39759</c:v>
                </c:pt>
                <c:pt idx="2153">
                  <c:v>39762</c:v>
                </c:pt>
                <c:pt idx="2154">
                  <c:v>39763</c:v>
                </c:pt>
                <c:pt idx="2155">
                  <c:v>39764</c:v>
                </c:pt>
                <c:pt idx="2156">
                  <c:v>39765</c:v>
                </c:pt>
                <c:pt idx="2157">
                  <c:v>39766</c:v>
                </c:pt>
                <c:pt idx="2158">
                  <c:v>39769</c:v>
                </c:pt>
                <c:pt idx="2159">
                  <c:v>39770</c:v>
                </c:pt>
                <c:pt idx="2160">
                  <c:v>39771</c:v>
                </c:pt>
                <c:pt idx="2161">
                  <c:v>39772</c:v>
                </c:pt>
                <c:pt idx="2162">
                  <c:v>39773</c:v>
                </c:pt>
                <c:pt idx="2163">
                  <c:v>39776</c:v>
                </c:pt>
                <c:pt idx="2164">
                  <c:v>39777</c:v>
                </c:pt>
                <c:pt idx="2165">
                  <c:v>39778</c:v>
                </c:pt>
                <c:pt idx="2166">
                  <c:v>39780</c:v>
                </c:pt>
                <c:pt idx="2167">
                  <c:v>39783</c:v>
                </c:pt>
                <c:pt idx="2168">
                  <c:v>39784</c:v>
                </c:pt>
                <c:pt idx="2169">
                  <c:v>39785</c:v>
                </c:pt>
                <c:pt idx="2170">
                  <c:v>39786</c:v>
                </c:pt>
                <c:pt idx="2171">
                  <c:v>39787</c:v>
                </c:pt>
                <c:pt idx="2172">
                  <c:v>39790</c:v>
                </c:pt>
                <c:pt idx="2173">
                  <c:v>39791</c:v>
                </c:pt>
                <c:pt idx="2174">
                  <c:v>39792</c:v>
                </c:pt>
                <c:pt idx="2175">
                  <c:v>39793</c:v>
                </c:pt>
                <c:pt idx="2176">
                  <c:v>39794</c:v>
                </c:pt>
                <c:pt idx="2177">
                  <c:v>39797</c:v>
                </c:pt>
                <c:pt idx="2178">
                  <c:v>39798</c:v>
                </c:pt>
                <c:pt idx="2179">
                  <c:v>39799</c:v>
                </c:pt>
                <c:pt idx="2180">
                  <c:v>39800</c:v>
                </c:pt>
                <c:pt idx="2181">
                  <c:v>39801</c:v>
                </c:pt>
                <c:pt idx="2182">
                  <c:v>39804</c:v>
                </c:pt>
                <c:pt idx="2183">
                  <c:v>39805</c:v>
                </c:pt>
                <c:pt idx="2184">
                  <c:v>39806</c:v>
                </c:pt>
                <c:pt idx="2185">
                  <c:v>39808</c:v>
                </c:pt>
                <c:pt idx="2186">
                  <c:v>39811</c:v>
                </c:pt>
                <c:pt idx="2187">
                  <c:v>39812</c:v>
                </c:pt>
                <c:pt idx="2188">
                  <c:v>39813</c:v>
                </c:pt>
                <c:pt idx="2189">
                  <c:v>39814</c:v>
                </c:pt>
                <c:pt idx="2190">
                  <c:v>39815</c:v>
                </c:pt>
                <c:pt idx="2191">
                  <c:v>39818</c:v>
                </c:pt>
                <c:pt idx="2192">
                  <c:v>39819</c:v>
                </c:pt>
                <c:pt idx="2193">
                  <c:v>39820</c:v>
                </c:pt>
                <c:pt idx="2194">
                  <c:v>39821</c:v>
                </c:pt>
                <c:pt idx="2195">
                  <c:v>39822</c:v>
                </c:pt>
                <c:pt idx="2196">
                  <c:v>39825</c:v>
                </c:pt>
                <c:pt idx="2197">
                  <c:v>39826</c:v>
                </c:pt>
                <c:pt idx="2198">
                  <c:v>39827</c:v>
                </c:pt>
                <c:pt idx="2199">
                  <c:v>39828</c:v>
                </c:pt>
                <c:pt idx="2200">
                  <c:v>39829</c:v>
                </c:pt>
                <c:pt idx="2201">
                  <c:v>39832</c:v>
                </c:pt>
                <c:pt idx="2202">
                  <c:v>39833</c:v>
                </c:pt>
                <c:pt idx="2203">
                  <c:v>39834</c:v>
                </c:pt>
                <c:pt idx="2204">
                  <c:v>39835</c:v>
                </c:pt>
                <c:pt idx="2205">
                  <c:v>39836</c:v>
                </c:pt>
                <c:pt idx="2206">
                  <c:v>39839</c:v>
                </c:pt>
                <c:pt idx="2207">
                  <c:v>39840</c:v>
                </c:pt>
                <c:pt idx="2208">
                  <c:v>39841</c:v>
                </c:pt>
                <c:pt idx="2209">
                  <c:v>39842</c:v>
                </c:pt>
                <c:pt idx="2210">
                  <c:v>39843</c:v>
                </c:pt>
                <c:pt idx="2211">
                  <c:v>39846</c:v>
                </c:pt>
                <c:pt idx="2212">
                  <c:v>39847</c:v>
                </c:pt>
                <c:pt idx="2213">
                  <c:v>39848</c:v>
                </c:pt>
                <c:pt idx="2214">
                  <c:v>39849</c:v>
                </c:pt>
                <c:pt idx="2215">
                  <c:v>39850</c:v>
                </c:pt>
                <c:pt idx="2216">
                  <c:v>39853</c:v>
                </c:pt>
                <c:pt idx="2217">
                  <c:v>39854</c:v>
                </c:pt>
                <c:pt idx="2218">
                  <c:v>39855</c:v>
                </c:pt>
                <c:pt idx="2219">
                  <c:v>39856</c:v>
                </c:pt>
                <c:pt idx="2220">
                  <c:v>39857</c:v>
                </c:pt>
                <c:pt idx="2221">
                  <c:v>39861</c:v>
                </c:pt>
                <c:pt idx="2222">
                  <c:v>39862</c:v>
                </c:pt>
                <c:pt idx="2223">
                  <c:v>39863</c:v>
                </c:pt>
                <c:pt idx="2224">
                  <c:v>39864</c:v>
                </c:pt>
                <c:pt idx="2225">
                  <c:v>39867</c:v>
                </c:pt>
                <c:pt idx="2226">
                  <c:v>39868</c:v>
                </c:pt>
                <c:pt idx="2227">
                  <c:v>39869</c:v>
                </c:pt>
                <c:pt idx="2228">
                  <c:v>39870</c:v>
                </c:pt>
                <c:pt idx="2229">
                  <c:v>39871</c:v>
                </c:pt>
                <c:pt idx="2230">
                  <c:v>39874</c:v>
                </c:pt>
                <c:pt idx="2231">
                  <c:v>39875</c:v>
                </c:pt>
                <c:pt idx="2232">
                  <c:v>39876</c:v>
                </c:pt>
                <c:pt idx="2233">
                  <c:v>39877</c:v>
                </c:pt>
                <c:pt idx="2234">
                  <c:v>39878</c:v>
                </c:pt>
                <c:pt idx="2235">
                  <c:v>39881</c:v>
                </c:pt>
                <c:pt idx="2236">
                  <c:v>39882</c:v>
                </c:pt>
                <c:pt idx="2237">
                  <c:v>39883</c:v>
                </c:pt>
                <c:pt idx="2238">
                  <c:v>39884</c:v>
                </c:pt>
                <c:pt idx="2239">
                  <c:v>39885</c:v>
                </c:pt>
                <c:pt idx="2240">
                  <c:v>39888</c:v>
                </c:pt>
                <c:pt idx="2241">
                  <c:v>39889</c:v>
                </c:pt>
                <c:pt idx="2242">
                  <c:v>39890</c:v>
                </c:pt>
                <c:pt idx="2243">
                  <c:v>39891</c:v>
                </c:pt>
                <c:pt idx="2244">
                  <c:v>39892</c:v>
                </c:pt>
                <c:pt idx="2245">
                  <c:v>39895</c:v>
                </c:pt>
                <c:pt idx="2246">
                  <c:v>39896</c:v>
                </c:pt>
                <c:pt idx="2247">
                  <c:v>39897</c:v>
                </c:pt>
                <c:pt idx="2248">
                  <c:v>39898</c:v>
                </c:pt>
                <c:pt idx="2249">
                  <c:v>39899</c:v>
                </c:pt>
                <c:pt idx="2250">
                  <c:v>39902</c:v>
                </c:pt>
                <c:pt idx="2251">
                  <c:v>39903</c:v>
                </c:pt>
                <c:pt idx="2252">
                  <c:v>39904</c:v>
                </c:pt>
                <c:pt idx="2253">
                  <c:v>39905</c:v>
                </c:pt>
                <c:pt idx="2254">
                  <c:v>39906</c:v>
                </c:pt>
                <c:pt idx="2255">
                  <c:v>39909</c:v>
                </c:pt>
                <c:pt idx="2256">
                  <c:v>39910</c:v>
                </c:pt>
                <c:pt idx="2257">
                  <c:v>39911</c:v>
                </c:pt>
                <c:pt idx="2258">
                  <c:v>39912</c:v>
                </c:pt>
                <c:pt idx="2259">
                  <c:v>39916</c:v>
                </c:pt>
                <c:pt idx="2260">
                  <c:v>39917</c:v>
                </c:pt>
                <c:pt idx="2261">
                  <c:v>39918</c:v>
                </c:pt>
                <c:pt idx="2262">
                  <c:v>39919</c:v>
                </c:pt>
                <c:pt idx="2263">
                  <c:v>39920</c:v>
                </c:pt>
                <c:pt idx="2264">
                  <c:v>39923</c:v>
                </c:pt>
                <c:pt idx="2265">
                  <c:v>39924</c:v>
                </c:pt>
                <c:pt idx="2266">
                  <c:v>39925</c:v>
                </c:pt>
                <c:pt idx="2267">
                  <c:v>39926</c:v>
                </c:pt>
                <c:pt idx="2268">
                  <c:v>39927</c:v>
                </c:pt>
                <c:pt idx="2269">
                  <c:v>39930</c:v>
                </c:pt>
                <c:pt idx="2270">
                  <c:v>39931</c:v>
                </c:pt>
                <c:pt idx="2271">
                  <c:v>39932</c:v>
                </c:pt>
                <c:pt idx="2272">
                  <c:v>39933</c:v>
                </c:pt>
                <c:pt idx="2273">
                  <c:v>39934</c:v>
                </c:pt>
                <c:pt idx="2274">
                  <c:v>39937</c:v>
                </c:pt>
                <c:pt idx="2275">
                  <c:v>39938</c:v>
                </c:pt>
                <c:pt idx="2276">
                  <c:v>39939</c:v>
                </c:pt>
                <c:pt idx="2277">
                  <c:v>39940</c:v>
                </c:pt>
                <c:pt idx="2278">
                  <c:v>39941</c:v>
                </c:pt>
                <c:pt idx="2279">
                  <c:v>39944</c:v>
                </c:pt>
                <c:pt idx="2280">
                  <c:v>39945</c:v>
                </c:pt>
                <c:pt idx="2281">
                  <c:v>39946</c:v>
                </c:pt>
                <c:pt idx="2282">
                  <c:v>39947</c:v>
                </c:pt>
                <c:pt idx="2283">
                  <c:v>39948</c:v>
                </c:pt>
                <c:pt idx="2284">
                  <c:v>39951</c:v>
                </c:pt>
                <c:pt idx="2285">
                  <c:v>39952</c:v>
                </c:pt>
                <c:pt idx="2286">
                  <c:v>39953</c:v>
                </c:pt>
                <c:pt idx="2287">
                  <c:v>39954</c:v>
                </c:pt>
                <c:pt idx="2288">
                  <c:v>39955</c:v>
                </c:pt>
                <c:pt idx="2289">
                  <c:v>39959</c:v>
                </c:pt>
                <c:pt idx="2290">
                  <c:v>39960</c:v>
                </c:pt>
                <c:pt idx="2291">
                  <c:v>39961</c:v>
                </c:pt>
                <c:pt idx="2292">
                  <c:v>39962</c:v>
                </c:pt>
                <c:pt idx="2293">
                  <c:v>39965</c:v>
                </c:pt>
                <c:pt idx="2294">
                  <c:v>39966</c:v>
                </c:pt>
                <c:pt idx="2295">
                  <c:v>39967</c:v>
                </c:pt>
                <c:pt idx="2296">
                  <c:v>39968</c:v>
                </c:pt>
                <c:pt idx="2297">
                  <c:v>39969</c:v>
                </c:pt>
                <c:pt idx="2298">
                  <c:v>39972</c:v>
                </c:pt>
                <c:pt idx="2299">
                  <c:v>39973</c:v>
                </c:pt>
                <c:pt idx="2300">
                  <c:v>39974</c:v>
                </c:pt>
                <c:pt idx="2301">
                  <c:v>39975</c:v>
                </c:pt>
                <c:pt idx="2302">
                  <c:v>39976</c:v>
                </c:pt>
                <c:pt idx="2303">
                  <c:v>39979</c:v>
                </c:pt>
                <c:pt idx="2304">
                  <c:v>39980</c:v>
                </c:pt>
                <c:pt idx="2305">
                  <c:v>39981</c:v>
                </c:pt>
                <c:pt idx="2306">
                  <c:v>39982</c:v>
                </c:pt>
                <c:pt idx="2307">
                  <c:v>39983</c:v>
                </c:pt>
                <c:pt idx="2308">
                  <c:v>39986</c:v>
                </c:pt>
                <c:pt idx="2309">
                  <c:v>39987</c:v>
                </c:pt>
                <c:pt idx="2310">
                  <c:v>39988</c:v>
                </c:pt>
                <c:pt idx="2311">
                  <c:v>39989</c:v>
                </c:pt>
                <c:pt idx="2312">
                  <c:v>39990</c:v>
                </c:pt>
                <c:pt idx="2313">
                  <c:v>39993</c:v>
                </c:pt>
                <c:pt idx="2314">
                  <c:v>39994</c:v>
                </c:pt>
                <c:pt idx="2315">
                  <c:v>39995</c:v>
                </c:pt>
                <c:pt idx="2316">
                  <c:v>39996</c:v>
                </c:pt>
                <c:pt idx="2317">
                  <c:v>40000</c:v>
                </c:pt>
                <c:pt idx="2318">
                  <c:v>40001</c:v>
                </c:pt>
                <c:pt idx="2319">
                  <c:v>40002</c:v>
                </c:pt>
                <c:pt idx="2320">
                  <c:v>40003</c:v>
                </c:pt>
                <c:pt idx="2321">
                  <c:v>40004</c:v>
                </c:pt>
                <c:pt idx="2322">
                  <c:v>40007</c:v>
                </c:pt>
                <c:pt idx="2323">
                  <c:v>40008</c:v>
                </c:pt>
                <c:pt idx="2324">
                  <c:v>40009</c:v>
                </c:pt>
                <c:pt idx="2325">
                  <c:v>40010</c:v>
                </c:pt>
                <c:pt idx="2326">
                  <c:v>40011</c:v>
                </c:pt>
                <c:pt idx="2327">
                  <c:v>40014</c:v>
                </c:pt>
                <c:pt idx="2328">
                  <c:v>40015</c:v>
                </c:pt>
                <c:pt idx="2329">
                  <c:v>40016</c:v>
                </c:pt>
                <c:pt idx="2330">
                  <c:v>40017</c:v>
                </c:pt>
                <c:pt idx="2331">
                  <c:v>40018</c:v>
                </c:pt>
                <c:pt idx="2332">
                  <c:v>40021</c:v>
                </c:pt>
                <c:pt idx="2333">
                  <c:v>40022</c:v>
                </c:pt>
                <c:pt idx="2334">
                  <c:v>40023</c:v>
                </c:pt>
                <c:pt idx="2335">
                  <c:v>40024</c:v>
                </c:pt>
                <c:pt idx="2336">
                  <c:v>40025</c:v>
                </c:pt>
                <c:pt idx="2337">
                  <c:v>40028</c:v>
                </c:pt>
                <c:pt idx="2338">
                  <c:v>40029</c:v>
                </c:pt>
                <c:pt idx="2339">
                  <c:v>40030</c:v>
                </c:pt>
                <c:pt idx="2340">
                  <c:v>40031</c:v>
                </c:pt>
                <c:pt idx="2341">
                  <c:v>40032</c:v>
                </c:pt>
                <c:pt idx="2342">
                  <c:v>40035</c:v>
                </c:pt>
                <c:pt idx="2343">
                  <c:v>40036</c:v>
                </c:pt>
                <c:pt idx="2344">
                  <c:v>40037</c:v>
                </c:pt>
                <c:pt idx="2345">
                  <c:v>40038</c:v>
                </c:pt>
                <c:pt idx="2346">
                  <c:v>40039</c:v>
                </c:pt>
                <c:pt idx="2347">
                  <c:v>40042</c:v>
                </c:pt>
                <c:pt idx="2348">
                  <c:v>40043</c:v>
                </c:pt>
                <c:pt idx="2349">
                  <c:v>40044</c:v>
                </c:pt>
                <c:pt idx="2350">
                  <c:v>40045</c:v>
                </c:pt>
                <c:pt idx="2351">
                  <c:v>40046</c:v>
                </c:pt>
                <c:pt idx="2352">
                  <c:v>40049</c:v>
                </c:pt>
                <c:pt idx="2353">
                  <c:v>40050</c:v>
                </c:pt>
                <c:pt idx="2354">
                  <c:v>40051</c:v>
                </c:pt>
                <c:pt idx="2355">
                  <c:v>40052</c:v>
                </c:pt>
                <c:pt idx="2356">
                  <c:v>40053</c:v>
                </c:pt>
                <c:pt idx="2357">
                  <c:v>40056</c:v>
                </c:pt>
                <c:pt idx="2358">
                  <c:v>40057</c:v>
                </c:pt>
                <c:pt idx="2359">
                  <c:v>40058</c:v>
                </c:pt>
                <c:pt idx="2360">
                  <c:v>40059</c:v>
                </c:pt>
                <c:pt idx="2361">
                  <c:v>40060</c:v>
                </c:pt>
                <c:pt idx="2362">
                  <c:v>40064</c:v>
                </c:pt>
                <c:pt idx="2363">
                  <c:v>40065</c:v>
                </c:pt>
                <c:pt idx="2364">
                  <c:v>40066</c:v>
                </c:pt>
                <c:pt idx="2365">
                  <c:v>40067</c:v>
                </c:pt>
                <c:pt idx="2366">
                  <c:v>40070</c:v>
                </c:pt>
                <c:pt idx="2367">
                  <c:v>40071</c:v>
                </c:pt>
                <c:pt idx="2368">
                  <c:v>40072</c:v>
                </c:pt>
                <c:pt idx="2369">
                  <c:v>40073</c:v>
                </c:pt>
                <c:pt idx="2370">
                  <c:v>40074</c:v>
                </c:pt>
                <c:pt idx="2371">
                  <c:v>40077</c:v>
                </c:pt>
                <c:pt idx="2372">
                  <c:v>40078</c:v>
                </c:pt>
                <c:pt idx="2373">
                  <c:v>40079</c:v>
                </c:pt>
                <c:pt idx="2374">
                  <c:v>40080</c:v>
                </c:pt>
                <c:pt idx="2375">
                  <c:v>40081</c:v>
                </c:pt>
                <c:pt idx="2376">
                  <c:v>40084</c:v>
                </c:pt>
                <c:pt idx="2377">
                  <c:v>40085</c:v>
                </c:pt>
                <c:pt idx="2378">
                  <c:v>40086</c:v>
                </c:pt>
                <c:pt idx="2379">
                  <c:v>40087</c:v>
                </c:pt>
                <c:pt idx="2380">
                  <c:v>40088</c:v>
                </c:pt>
                <c:pt idx="2381">
                  <c:v>40091</c:v>
                </c:pt>
                <c:pt idx="2382">
                  <c:v>40092</c:v>
                </c:pt>
                <c:pt idx="2383">
                  <c:v>40093</c:v>
                </c:pt>
                <c:pt idx="2384">
                  <c:v>40094</c:v>
                </c:pt>
                <c:pt idx="2385">
                  <c:v>40095</c:v>
                </c:pt>
                <c:pt idx="2386">
                  <c:v>40098</c:v>
                </c:pt>
                <c:pt idx="2387">
                  <c:v>40099</c:v>
                </c:pt>
                <c:pt idx="2388">
                  <c:v>40100</c:v>
                </c:pt>
                <c:pt idx="2389">
                  <c:v>40101</c:v>
                </c:pt>
                <c:pt idx="2390">
                  <c:v>40102</c:v>
                </c:pt>
                <c:pt idx="2391">
                  <c:v>40105</c:v>
                </c:pt>
                <c:pt idx="2392">
                  <c:v>40106</c:v>
                </c:pt>
                <c:pt idx="2393">
                  <c:v>40107</c:v>
                </c:pt>
                <c:pt idx="2394">
                  <c:v>40108</c:v>
                </c:pt>
                <c:pt idx="2395">
                  <c:v>40109</c:v>
                </c:pt>
                <c:pt idx="2396">
                  <c:v>40112</c:v>
                </c:pt>
                <c:pt idx="2397">
                  <c:v>40113</c:v>
                </c:pt>
                <c:pt idx="2398">
                  <c:v>40114</c:v>
                </c:pt>
                <c:pt idx="2399">
                  <c:v>40115</c:v>
                </c:pt>
                <c:pt idx="2400">
                  <c:v>40116</c:v>
                </c:pt>
                <c:pt idx="2401">
                  <c:v>40119</c:v>
                </c:pt>
                <c:pt idx="2402">
                  <c:v>40120</c:v>
                </c:pt>
                <c:pt idx="2403">
                  <c:v>40121</c:v>
                </c:pt>
                <c:pt idx="2404">
                  <c:v>40122</c:v>
                </c:pt>
                <c:pt idx="2405">
                  <c:v>40123</c:v>
                </c:pt>
                <c:pt idx="2406">
                  <c:v>40126</c:v>
                </c:pt>
                <c:pt idx="2407">
                  <c:v>40127</c:v>
                </c:pt>
                <c:pt idx="2408">
                  <c:v>40128</c:v>
                </c:pt>
                <c:pt idx="2409">
                  <c:v>40129</c:v>
                </c:pt>
                <c:pt idx="2410">
                  <c:v>40130</c:v>
                </c:pt>
                <c:pt idx="2411">
                  <c:v>40133</c:v>
                </c:pt>
                <c:pt idx="2412">
                  <c:v>40134</c:v>
                </c:pt>
                <c:pt idx="2413">
                  <c:v>40135</c:v>
                </c:pt>
                <c:pt idx="2414">
                  <c:v>40136</c:v>
                </c:pt>
                <c:pt idx="2415">
                  <c:v>40137</c:v>
                </c:pt>
                <c:pt idx="2416">
                  <c:v>40140</c:v>
                </c:pt>
                <c:pt idx="2417">
                  <c:v>40141</c:v>
                </c:pt>
                <c:pt idx="2418">
                  <c:v>40142</c:v>
                </c:pt>
                <c:pt idx="2419">
                  <c:v>40144</c:v>
                </c:pt>
                <c:pt idx="2420">
                  <c:v>40147</c:v>
                </c:pt>
                <c:pt idx="2421">
                  <c:v>40148</c:v>
                </c:pt>
                <c:pt idx="2422">
                  <c:v>40149</c:v>
                </c:pt>
                <c:pt idx="2423">
                  <c:v>40150</c:v>
                </c:pt>
                <c:pt idx="2424">
                  <c:v>40151</c:v>
                </c:pt>
                <c:pt idx="2425">
                  <c:v>40154</c:v>
                </c:pt>
                <c:pt idx="2426">
                  <c:v>40155</c:v>
                </c:pt>
                <c:pt idx="2427">
                  <c:v>40156</c:v>
                </c:pt>
                <c:pt idx="2428">
                  <c:v>40157</c:v>
                </c:pt>
                <c:pt idx="2429">
                  <c:v>40158</c:v>
                </c:pt>
                <c:pt idx="2430">
                  <c:v>40161</c:v>
                </c:pt>
                <c:pt idx="2431">
                  <c:v>40162</c:v>
                </c:pt>
                <c:pt idx="2432">
                  <c:v>40163</c:v>
                </c:pt>
                <c:pt idx="2433">
                  <c:v>40164</c:v>
                </c:pt>
                <c:pt idx="2434">
                  <c:v>40165</c:v>
                </c:pt>
                <c:pt idx="2435">
                  <c:v>40168</c:v>
                </c:pt>
                <c:pt idx="2436">
                  <c:v>40169</c:v>
                </c:pt>
                <c:pt idx="2437">
                  <c:v>40170</c:v>
                </c:pt>
                <c:pt idx="2438">
                  <c:v>40171</c:v>
                </c:pt>
                <c:pt idx="2439">
                  <c:v>40175</c:v>
                </c:pt>
                <c:pt idx="2440">
                  <c:v>40176</c:v>
                </c:pt>
                <c:pt idx="2441">
                  <c:v>40177</c:v>
                </c:pt>
                <c:pt idx="2442">
                  <c:v>40178</c:v>
                </c:pt>
                <c:pt idx="2443">
                  <c:v>40182</c:v>
                </c:pt>
                <c:pt idx="2444">
                  <c:v>40183</c:v>
                </c:pt>
                <c:pt idx="2445">
                  <c:v>40184</c:v>
                </c:pt>
                <c:pt idx="2446">
                  <c:v>40185</c:v>
                </c:pt>
                <c:pt idx="2447">
                  <c:v>40186</c:v>
                </c:pt>
                <c:pt idx="2448">
                  <c:v>40189</c:v>
                </c:pt>
                <c:pt idx="2449">
                  <c:v>40190</c:v>
                </c:pt>
                <c:pt idx="2450">
                  <c:v>40191</c:v>
                </c:pt>
                <c:pt idx="2451">
                  <c:v>40192</c:v>
                </c:pt>
                <c:pt idx="2452">
                  <c:v>40193</c:v>
                </c:pt>
                <c:pt idx="2453">
                  <c:v>40197</c:v>
                </c:pt>
                <c:pt idx="2454">
                  <c:v>40198</c:v>
                </c:pt>
                <c:pt idx="2455">
                  <c:v>40199</c:v>
                </c:pt>
                <c:pt idx="2456">
                  <c:v>40200</c:v>
                </c:pt>
                <c:pt idx="2457">
                  <c:v>40203</c:v>
                </c:pt>
                <c:pt idx="2458">
                  <c:v>40204</c:v>
                </c:pt>
                <c:pt idx="2459">
                  <c:v>40205</c:v>
                </c:pt>
                <c:pt idx="2460">
                  <c:v>40206</c:v>
                </c:pt>
                <c:pt idx="2461">
                  <c:v>40207</c:v>
                </c:pt>
                <c:pt idx="2462">
                  <c:v>40210</c:v>
                </c:pt>
                <c:pt idx="2463">
                  <c:v>40211</c:v>
                </c:pt>
                <c:pt idx="2464">
                  <c:v>40212</c:v>
                </c:pt>
                <c:pt idx="2465">
                  <c:v>40213</c:v>
                </c:pt>
                <c:pt idx="2466">
                  <c:v>40214</c:v>
                </c:pt>
                <c:pt idx="2467">
                  <c:v>40217</c:v>
                </c:pt>
                <c:pt idx="2468">
                  <c:v>40218</c:v>
                </c:pt>
                <c:pt idx="2469">
                  <c:v>40219</c:v>
                </c:pt>
                <c:pt idx="2470">
                  <c:v>40220</c:v>
                </c:pt>
                <c:pt idx="2471">
                  <c:v>40221</c:v>
                </c:pt>
                <c:pt idx="2472">
                  <c:v>40225</c:v>
                </c:pt>
                <c:pt idx="2473">
                  <c:v>40226</c:v>
                </c:pt>
                <c:pt idx="2474">
                  <c:v>40227</c:v>
                </c:pt>
                <c:pt idx="2475">
                  <c:v>40228</c:v>
                </c:pt>
                <c:pt idx="2476">
                  <c:v>40231</c:v>
                </c:pt>
                <c:pt idx="2477">
                  <c:v>40232</c:v>
                </c:pt>
                <c:pt idx="2478">
                  <c:v>40233</c:v>
                </c:pt>
                <c:pt idx="2479">
                  <c:v>40234</c:v>
                </c:pt>
                <c:pt idx="2480">
                  <c:v>40235</c:v>
                </c:pt>
                <c:pt idx="2481">
                  <c:v>40238</c:v>
                </c:pt>
                <c:pt idx="2482">
                  <c:v>40239</c:v>
                </c:pt>
                <c:pt idx="2483">
                  <c:v>40240</c:v>
                </c:pt>
                <c:pt idx="2484">
                  <c:v>40241</c:v>
                </c:pt>
                <c:pt idx="2485">
                  <c:v>40242</c:v>
                </c:pt>
                <c:pt idx="2486">
                  <c:v>40245</c:v>
                </c:pt>
                <c:pt idx="2487">
                  <c:v>40246</c:v>
                </c:pt>
                <c:pt idx="2488">
                  <c:v>40247</c:v>
                </c:pt>
                <c:pt idx="2489">
                  <c:v>40248</c:v>
                </c:pt>
                <c:pt idx="2490">
                  <c:v>40249</c:v>
                </c:pt>
                <c:pt idx="2491">
                  <c:v>40252</c:v>
                </c:pt>
                <c:pt idx="2492">
                  <c:v>40253</c:v>
                </c:pt>
                <c:pt idx="2493">
                  <c:v>40254</c:v>
                </c:pt>
                <c:pt idx="2494">
                  <c:v>40255</c:v>
                </c:pt>
                <c:pt idx="2495">
                  <c:v>40256</c:v>
                </c:pt>
                <c:pt idx="2496">
                  <c:v>40259</c:v>
                </c:pt>
                <c:pt idx="2497">
                  <c:v>40260</c:v>
                </c:pt>
                <c:pt idx="2498">
                  <c:v>40261</c:v>
                </c:pt>
                <c:pt idx="2499">
                  <c:v>40262</c:v>
                </c:pt>
                <c:pt idx="2500">
                  <c:v>40263</c:v>
                </c:pt>
                <c:pt idx="2501">
                  <c:v>40266</c:v>
                </c:pt>
                <c:pt idx="2502">
                  <c:v>40267</c:v>
                </c:pt>
                <c:pt idx="2503">
                  <c:v>40268</c:v>
                </c:pt>
                <c:pt idx="2504">
                  <c:v>40269</c:v>
                </c:pt>
                <c:pt idx="2505">
                  <c:v>40273</c:v>
                </c:pt>
                <c:pt idx="2506">
                  <c:v>40274</c:v>
                </c:pt>
                <c:pt idx="2507">
                  <c:v>40275</c:v>
                </c:pt>
                <c:pt idx="2508">
                  <c:v>40276</c:v>
                </c:pt>
                <c:pt idx="2509">
                  <c:v>40277</c:v>
                </c:pt>
                <c:pt idx="2510">
                  <c:v>40280</c:v>
                </c:pt>
                <c:pt idx="2511">
                  <c:v>40281</c:v>
                </c:pt>
                <c:pt idx="2512">
                  <c:v>40282</c:v>
                </c:pt>
                <c:pt idx="2513">
                  <c:v>40283</c:v>
                </c:pt>
                <c:pt idx="2514">
                  <c:v>40284</c:v>
                </c:pt>
                <c:pt idx="2515">
                  <c:v>40287</c:v>
                </c:pt>
                <c:pt idx="2516">
                  <c:v>40288</c:v>
                </c:pt>
                <c:pt idx="2517">
                  <c:v>40289</c:v>
                </c:pt>
                <c:pt idx="2518">
                  <c:v>40290</c:v>
                </c:pt>
                <c:pt idx="2519">
                  <c:v>40291</c:v>
                </c:pt>
                <c:pt idx="2520">
                  <c:v>40294</c:v>
                </c:pt>
                <c:pt idx="2521">
                  <c:v>40295</c:v>
                </c:pt>
                <c:pt idx="2522">
                  <c:v>40296</c:v>
                </c:pt>
                <c:pt idx="2523">
                  <c:v>40297</c:v>
                </c:pt>
                <c:pt idx="2524">
                  <c:v>40298</c:v>
                </c:pt>
                <c:pt idx="2525">
                  <c:v>40301</c:v>
                </c:pt>
                <c:pt idx="2526">
                  <c:v>40302</c:v>
                </c:pt>
                <c:pt idx="2527">
                  <c:v>40303</c:v>
                </c:pt>
                <c:pt idx="2528">
                  <c:v>40304</c:v>
                </c:pt>
                <c:pt idx="2529">
                  <c:v>40305</c:v>
                </c:pt>
                <c:pt idx="2530">
                  <c:v>40308</c:v>
                </c:pt>
                <c:pt idx="2531">
                  <c:v>40309</c:v>
                </c:pt>
                <c:pt idx="2532">
                  <c:v>40310</c:v>
                </c:pt>
                <c:pt idx="2533">
                  <c:v>40311</c:v>
                </c:pt>
                <c:pt idx="2534">
                  <c:v>40312</c:v>
                </c:pt>
                <c:pt idx="2535">
                  <c:v>40315</c:v>
                </c:pt>
                <c:pt idx="2536">
                  <c:v>40316</c:v>
                </c:pt>
                <c:pt idx="2537">
                  <c:v>40317</c:v>
                </c:pt>
                <c:pt idx="2538">
                  <c:v>40318</c:v>
                </c:pt>
                <c:pt idx="2539">
                  <c:v>40319</c:v>
                </c:pt>
                <c:pt idx="2540">
                  <c:v>40322</c:v>
                </c:pt>
                <c:pt idx="2541">
                  <c:v>40323</c:v>
                </c:pt>
                <c:pt idx="2542">
                  <c:v>40324</c:v>
                </c:pt>
                <c:pt idx="2543">
                  <c:v>40325</c:v>
                </c:pt>
                <c:pt idx="2544">
                  <c:v>40326</c:v>
                </c:pt>
                <c:pt idx="2545">
                  <c:v>40330</c:v>
                </c:pt>
                <c:pt idx="2546">
                  <c:v>40331</c:v>
                </c:pt>
                <c:pt idx="2547">
                  <c:v>40332</c:v>
                </c:pt>
                <c:pt idx="2548">
                  <c:v>40333</c:v>
                </c:pt>
                <c:pt idx="2549">
                  <c:v>40336</c:v>
                </c:pt>
                <c:pt idx="2550">
                  <c:v>40337</c:v>
                </c:pt>
                <c:pt idx="2551">
                  <c:v>40338</c:v>
                </c:pt>
                <c:pt idx="2552">
                  <c:v>40339</c:v>
                </c:pt>
                <c:pt idx="2553">
                  <c:v>40340</c:v>
                </c:pt>
                <c:pt idx="2554">
                  <c:v>40343</c:v>
                </c:pt>
                <c:pt idx="2555">
                  <c:v>40344</c:v>
                </c:pt>
                <c:pt idx="2556">
                  <c:v>40345</c:v>
                </c:pt>
                <c:pt idx="2557">
                  <c:v>40346</c:v>
                </c:pt>
                <c:pt idx="2558">
                  <c:v>40347</c:v>
                </c:pt>
                <c:pt idx="2559">
                  <c:v>40350</c:v>
                </c:pt>
                <c:pt idx="2560">
                  <c:v>40351</c:v>
                </c:pt>
                <c:pt idx="2561">
                  <c:v>40352</c:v>
                </c:pt>
                <c:pt idx="2562">
                  <c:v>40353</c:v>
                </c:pt>
                <c:pt idx="2563">
                  <c:v>40354</c:v>
                </c:pt>
                <c:pt idx="2564">
                  <c:v>40357</c:v>
                </c:pt>
                <c:pt idx="2565">
                  <c:v>40358</c:v>
                </c:pt>
                <c:pt idx="2566">
                  <c:v>40359</c:v>
                </c:pt>
                <c:pt idx="2567">
                  <c:v>40360</c:v>
                </c:pt>
                <c:pt idx="2568">
                  <c:v>40361</c:v>
                </c:pt>
                <c:pt idx="2569">
                  <c:v>40365</c:v>
                </c:pt>
                <c:pt idx="2570">
                  <c:v>40366</c:v>
                </c:pt>
                <c:pt idx="2571">
                  <c:v>40367</c:v>
                </c:pt>
                <c:pt idx="2572">
                  <c:v>40368</c:v>
                </c:pt>
                <c:pt idx="2573">
                  <c:v>40371</c:v>
                </c:pt>
                <c:pt idx="2574">
                  <c:v>40372</c:v>
                </c:pt>
                <c:pt idx="2575">
                  <c:v>40373</c:v>
                </c:pt>
                <c:pt idx="2576">
                  <c:v>40374</c:v>
                </c:pt>
                <c:pt idx="2577">
                  <c:v>40375</c:v>
                </c:pt>
                <c:pt idx="2578">
                  <c:v>40378</c:v>
                </c:pt>
                <c:pt idx="2579">
                  <c:v>40379</c:v>
                </c:pt>
                <c:pt idx="2580">
                  <c:v>40380</c:v>
                </c:pt>
                <c:pt idx="2581">
                  <c:v>40381</c:v>
                </c:pt>
                <c:pt idx="2582">
                  <c:v>40382</c:v>
                </c:pt>
                <c:pt idx="2583">
                  <c:v>40385</c:v>
                </c:pt>
                <c:pt idx="2584">
                  <c:v>40386</c:v>
                </c:pt>
                <c:pt idx="2585">
                  <c:v>40387</c:v>
                </c:pt>
                <c:pt idx="2586">
                  <c:v>40388</c:v>
                </c:pt>
                <c:pt idx="2587">
                  <c:v>40389</c:v>
                </c:pt>
                <c:pt idx="2588">
                  <c:v>40392</c:v>
                </c:pt>
                <c:pt idx="2589">
                  <c:v>40393</c:v>
                </c:pt>
                <c:pt idx="2590">
                  <c:v>40394</c:v>
                </c:pt>
                <c:pt idx="2591">
                  <c:v>40395</c:v>
                </c:pt>
                <c:pt idx="2592">
                  <c:v>40396</c:v>
                </c:pt>
                <c:pt idx="2593">
                  <c:v>40399</c:v>
                </c:pt>
                <c:pt idx="2594">
                  <c:v>40400</c:v>
                </c:pt>
                <c:pt idx="2595">
                  <c:v>40401</c:v>
                </c:pt>
                <c:pt idx="2596">
                  <c:v>40402</c:v>
                </c:pt>
                <c:pt idx="2597">
                  <c:v>40403</c:v>
                </c:pt>
                <c:pt idx="2598">
                  <c:v>40406</c:v>
                </c:pt>
                <c:pt idx="2599">
                  <c:v>40407</c:v>
                </c:pt>
                <c:pt idx="2600">
                  <c:v>40408</c:v>
                </c:pt>
                <c:pt idx="2601">
                  <c:v>40409</c:v>
                </c:pt>
                <c:pt idx="2602">
                  <c:v>40410</c:v>
                </c:pt>
                <c:pt idx="2603">
                  <c:v>40413</c:v>
                </c:pt>
                <c:pt idx="2604">
                  <c:v>40414</c:v>
                </c:pt>
                <c:pt idx="2605">
                  <c:v>40415</c:v>
                </c:pt>
                <c:pt idx="2606">
                  <c:v>40416</c:v>
                </c:pt>
                <c:pt idx="2607">
                  <c:v>40417</c:v>
                </c:pt>
                <c:pt idx="2608">
                  <c:v>40420</c:v>
                </c:pt>
                <c:pt idx="2609">
                  <c:v>40421</c:v>
                </c:pt>
                <c:pt idx="2610">
                  <c:v>40422</c:v>
                </c:pt>
                <c:pt idx="2611">
                  <c:v>40423</c:v>
                </c:pt>
                <c:pt idx="2612">
                  <c:v>40424</c:v>
                </c:pt>
                <c:pt idx="2613">
                  <c:v>40428</c:v>
                </c:pt>
                <c:pt idx="2614">
                  <c:v>40429</c:v>
                </c:pt>
                <c:pt idx="2615">
                  <c:v>40430</c:v>
                </c:pt>
                <c:pt idx="2616">
                  <c:v>40431</c:v>
                </c:pt>
                <c:pt idx="2617">
                  <c:v>40434</c:v>
                </c:pt>
                <c:pt idx="2618">
                  <c:v>40435</c:v>
                </c:pt>
                <c:pt idx="2619">
                  <c:v>40436</c:v>
                </c:pt>
                <c:pt idx="2620">
                  <c:v>40437</c:v>
                </c:pt>
                <c:pt idx="2621">
                  <c:v>40438</c:v>
                </c:pt>
                <c:pt idx="2622">
                  <c:v>40441</c:v>
                </c:pt>
                <c:pt idx="2623">
                  <c:v>40442</c:v>
                </c:pt>
                <c:pt idx="2624">
                  <c:v>40443</c:v>
                </c:pt>
                <c:pt idx="2625">
                  <c:v>40444</c:v>
                </c:pt>
                <c:pt idx="2626">
                  <c:v>40445</c:v>
                </c:pt>
                <c:pt idx="2627">
                  <c:v>40448</c:v>
                </c:pt>
                <c:pt idx="2628">
                  <c:v>40449</c:v>
                </c:pt>
                <c:pt idx="2629">
                  <c:v>40450</c:v>
                </c:pt>
                <c:pt idx="2630">
                  <c:v>40451</c:v>
                </c:pt>
                <c:pt idx="2631">
                  <c:v>40452</c:v>
                </c:pt>
                <c:pt idx="2632">
                  <c:v>40455</c:v>
                </c:pt>
                <c:pt idx="2633">
                  <c:v>40456</c:v>
                </c:pt>
                <c:pt idx="2634">
                  <c:v>40457</c:v>
                </c:pt>
                <c:pt idx="2635">
                  <c:v>40458</c:v>
                </c:pt>
                <c:pt idx="2636">
                  <c:v>40459</c:v>
                </c:pt>
                <c:pt idx="2637">
                  <c:v>40462</c:v>
                </c:pt>
                <c:pt idx="2638">
                  <c:v>40463</c:v>
                </c:pt>
                <c:pt idx="2639">
                  <c:v>40464</c:v>
                </c:pt>
                <c:pt idx="2640">
                  <c:v>40465</c:v>
                </c:pt>
                <c:pt idx="2641">
                  <c:v>40466</c:v>
                </c:pt>
                <c:pt idx="2642">
                  <c:v>40469</c:v>
                </c:pt>
                <c:pt idx="2643">
                  <c:v>40470</c:v>
                </c:pt>
                <c:pt idx="2644">
                  <c:v>40471</c:v>
                </c:pt>
                <c:pt idx="2645">
                  <c:v>40472</c:v>
                </c:pt>
                <c:pt idx="2646">
                  <c:v>40473</c:v>
                </c:pt>
                <c:pt idx="2647">
                  <c:v>40476</c:v>
                </c:pt>
                <c:pt idx="2648">
                  <c:v>40477</c:v>
                </c:pt>
                <c:pt idx="2649">
                  <c:v>40478</c:v>
                </c:pt>
                <c:pt idx="2650">
                  <c:v>40479</c:v>
                </c:pt>
                <c:pt idx="2651">
                  <c:v>40480</c:v>
                </c:pt>
                <c:pt idx="2652">
                  <c:v>40483</c:v>
                </c:pt>
                <c:pt idx="2653">
                  <c:v>40484</c:v>
                </c:pt>
                <c:pt idx="2654">
                  <c:v>40485</c:v>
                </c:pt>
                <c:pt idx="2655">
                  <c:v>40486</c:v>
                </c:pt>
                <c:pt idx="2656">
                  <c:v>40487</c:v>
                </c:pt>
                <c:pt idx="2657">
                  <c:v>40490</c:v>
                </c:pt>
                <c:pt idx="2658">
                  <c:v>40491</c:v>
                </c:pt>
                <c:pt idx="2659">
                  <c:v>40492</c:v>
                </c:pt>
                <c:pt idx="2660">
                  <c:v>40493</c:v>
                </c:pt>
                <c:pt idx="2661">
                  <c:v>40494</c:v>
                </c:pt>
                <c:pt idx="2662">
                  <c:v>40497</c:v>
                </c:pt>
                <c:pt idx="2663">
                  <c:v>40498</c:v>
                </c:pt>
                <c:pt idx="2664">
                  <c:v>40499</c:v>
                </c:pt>
                <c:pt idx="2665">
                  <c:v>40500</c:v>
                </c:pt>
                <c:pt idx="2666">
                  <c:v>40501</c:v>
                </c:pt>
                <c:pt idx="2667">
                  <c:v>40504</c:v>
                </c:pt>
                <c:pt idx="2668">
                  <c:v>40505</c:v>
                </c:pt>
                <c:pt idx="2669">
                  <c:v>40506</c:v>
                </c:pt>
                <c:pt idx="2670">
                  <c:v>40508</c:v>
                </c:pt>
                <c:pt idx="2671">
                  <c:v>40511</c:v>
                </c:pt>
                <c:pt idx="2672">
                  <c:v>40512</c:v>
                </c:pt>
                <c:pt idx="2673">
                  <c:v>40513</c:v>
                </c:pt>
                <c:pt idx="2674">
                  <c:v>40514</c:v>
                </c:pt>
                <c:pt idx="2675">
                  <c:v>40515</c:v>
                </c:pt>
                <c:pt idx="2676">
                  <c:v>40518</c:v>
                </c:pt>
                <c:pt idx="2677">
                  <c:v>40519</c:v>
                </c:pt>
                <c:pt idx="2678">
                  <c:v>40520</c:v>
                </c:pt>
                <c:pt idx="2679">
                  <c:v>40521</c:v>
                </c:pt>
                <c:pt idx="2680">
                  <c:v>40522</c:v>
                </c:pt>
                <c:pt idx="2681">
                  <c:v>40525</c:v>
                </c:pt>
                <c:pt idx="2682">
                  <c:v>40526</c:v>
                </c:pt>
                <c:pt idx="2683">
                  <c:v>40527</c:v>
                </c:pt>
                <c:pt idx="2684">
                  <c:v>40528</c:v>
                </c:pt>
                <c:pt idx="2685">
                  <c:v>40529</c:v>
                </c:pt>
                <c:pt idx="2686">
                  <c:v>40532</c:v>
                </c:pt>
                <c:pt idx="2687">
                  <c:v>40533</c:v>
                </c:pt>
                <c:pt idx="2688">
                  <c:v>40534</c:v>
                </c:pt>
                <c:pt idx="2689">
                  <c:v>40535</c:v>
                </c:pt>
                <c:pt idx="2690">
                  <c:v>40539</c:v>
                </c:pt>
                <c:pt idx="2691">
                  <c:v>40540</c:v>
                </c:pt>
                <c:pt idx="2692">
                  <c:v>40541</c:v>
                </c:pt>
                <c:pt idx="2693">
                  <c:v>40542</c:v>
                </c:pt>
                <c:pt idx="2694">
                  <c:v>40543</c:v>
                </c:pt>
                <c:pt idx="2695">
                  <c:v>40546</c:v>
                </c:pt>
                <c:pt idx="2696">
                  <c:v>40547</c:v>
                </c:pt>
                <c:pt idx="2697">
                  <c:v>40548</c:v>
                </c:pt>
                <c:pt idx="2698">
                  <c:v>40549</c:v>
                </c:pt>
                <c:pt idx="2699">
                  <c:v>40550</c:v>
                </c:pt>
                <c:pt idx="2700">
                  <c:v>40553</c:v>
                </c:pt>
                <c:pt idx="2701">
                  <c:v>40554</c:v>
                </c:pt>
                <c:pt idx="2702">
                  <c:v>40555</c:v>
                </c:pt>
                <c:pt idx="2703">
                  <c:v>40556</c:v>
                </c:pt>
                <c:pt idx="2704">
                  <c:v>40557</c:v>
                </c:pt>
                <c:pt idx="2705">
                  <c:v>40561</c:v>
                </c:pt>
                <c:pt idx="2706">
                  <c:v>40562</c:v>
                </c:pt>
                <c:pt idx="2707">
                  <c:v>40563</c:v>
                </c:pt>
                <c:pt idx="2708">
                  <c:v>40564</c:v>
                </c:pt>
                <c:pt idx="2709">
                  <c:v>40567</c:v>
                </c:pt>
                <c:pt idx="2710">
                  <c:v>40568</c:v>
                </c:pt>
                <c:pt idx="2711">
                  <c:v>40569</c:v>
                </c:pt>
                <c:pt idx="2712">
                  <c:v>40570</c:v>
                </c:pt>
                <c:pt idx="2713">
                  <c:v>40571</c:v>
                </c:pt>
                <c:pt idx="2714">
                  <c:v>40574</c:v>
                </c:pt>
                <c:pt idx="2715">
                  <c:v>40575</c:v>
                </c:pt>
                <c:pt idx="2716">
                  <c:v>40576</c:v>
                </c:pt>
                <c:pt idx="2717">
                  <c:v>40577</c:v>
                </c:pt>
                <c:pt idx="2718">
                  <c:v>40578</c:v>
                </c:pt>
                <c:pt idx="2719">
                  <c:v>40581</c:v>
                </c:pt>
                <c:pt idx="2720">
                  <c:v>40582</c:v>
                </c:pt>
                <c:pt idx="2721">
                  <c:v>40583</c:v>
                </c:pt>
                <c:pt idx="2722">
                  <c:v>40584</c:v>
                </c:pt>
                <c:pt idx="2723">
                  <c:v>40585</c:v>
                </c:pt>
                <c:pt idx="2724">
                  <c:v>40588</c:v>
                </c:pt>
                <c:pt idx="2725">
                  <c:v>40589</c:v>
                </c:pt>
                <c:pt idx="2726">
                  <c:v>40590</c:v>
                </c:pt>
                <c:pt idx="2727">
                  <c:v>40591</c:v>
                </c:pt>
                <c:pt idx="2728">
                  <c:v>40592</c:v>
                </c:pt>
                <c:pt idx="2729">
                  <c:v>40596</c:v>
                </c:pt>
                <c:pt idx="2730">
                  <c:v>40597</c:v>
                </c:pt>
                <c:pt idx="2731">
                  <c:v>40598</c:v>
                </c:pt>
                <c:pt idx="2732">
                  <c:v>40599</c:v>
                </c:pt>
                <c:pt idx="2733">
                  <c:v>40602</c:v>
                </c:pt>
                <c:pt idx="2734">
                  <c:v>40603</c:v>
                </c:pt>
                <c:pt idx="2735">
                  <c:v>40604</c:v>
                </c:pt>
                <c:pt idx="2736">
                  <c:v>40605</c:v>
                </c:pt>
                <c:pt idx="2737">
                  <c:v>40606</c:v>
                </c:pt>
                <c:pt idx="2738">
                  <c:v>40609</c:v>
                </c:pt>
                <c:pt idx="2739">
                  <c:v>40610</c:v>
                </c:pt>
                <c:pt idx="2740">
                  <c:v>40611</c:v>
                </c:pt>
                <c:pt idx="2741">
                  <c:v>40612</c:v>
                </c:pt>
                <c:pt idx="2742">
                  <c:v>40613</c:v>
                </c:pt>
                <c:pt idx="2743">
                  <c:v>40616</c:v>
                </c:pt>
                <c:pt idx="2744">
                  <c:v>40617</c:v>
                </c:pt>
                <c:pt idx="2745">
                  <c:v>40618</c:v>
                </c:pt>
                <c:pt idx="2746">
                  <c:v>40619</c:v>
                </c:pt>
                <c:pt idx="2747">
                  <c:v>40620</c:v>
                </c:pt>
                <c:pt idx="2748">
                  <c:v>40623</c:v>
                </c:pt>
                <c:pt idx="2749">
                  <c:v>40624</c:v>
                </c:pt>
                <c:pt idx="2750">
                  <c:v>40625</c:v>
                </c:pt>
                <c:pt idx="2751">
                  <c:v>40626</c:v>
                </c:pt>
                <c:pt idx="2752">
                  <c:v>40627</c:v>
                </c:pt>
                <c:pt idx="2753">
                  <c:v>40630</c:v>
                </c:pt>
                <c:pt idx="2754">
                  <c:v>40631</c:v>
                </c:pt>
                <c:pt idx="2755">
                  <c:v>40632</c:v>
                </c:pt>
                <c:pt idx="2756">
                  <c:v>40633</c:v>
                </c:pt>
                <c:pt idx="2757">
                  <c:v>40634</c:v>
                </c:pt>
                <c:pt idx="2758">
                  <c:v>40637</c:v>
                </c:pt>
                <c:pt idx="2759">
                  <c:v>40638</c:v>
                </c:pt>
                <c:pt idx="2760">
                  <c:v>40639</c:v>
                </c:pt>
                <c:pt idx="2761">
                  <c:v>40640</c:v>
                </c:pt>
                <c:pt idx="2762">
                  <c:v>40641</c:v>
                </c:pt>
                <c:pt idx="2763">
                  <c:v>40644</c:v>
                </c:pt>
                <c:pt idx="2764">
                  <c:v>40645</c:v>
                </c:pt>
                <c:pt idx="2765">
                  <c:v>40646</c:v>
                </c:pt>
                <c:pt idx="2766">
                  <c:v>40647</c:v>
                </c:pt>
                <c:pt idx="2767">
                  <c:v>40648</c:v>
                </c:pt>
                <c:pt idx="2768">
                  <c:v>40651</c:v>
                </c:pt>
                <c:pt idx="2769">
                  <c:v>40652</c:v>
                </c:pt>
                <c:pt idx="2770">
                  <c:v>40653</c:v>
                </c:pt>
                <c:pt idx="2771">
                  <c:v>40654</c:v>
                </c:pt>
                <c:pt idx="2772">
                  <c:v>40658</c:v>
                </c:pt>
                <c:pt idx="2773">
                  <c:v>40659</c:v>
                </c:pt>
                <c:pt idx="2774">
                  <c:v>40660</c:v>
                </c:pt>
                <c:pt idx="2775">
                  <c:v>40661</c:v>
                </c:pt>
                <c:pt idx="2776">
                  <c:v>40662</c:v>
                </c:pt>
                <c:pt idx="2777">
                  <c:v>40665</c:v>
                </c:pt>
                <c:pt idx="2778">
                  <c:v>40666</c:v>
                </c:pt>
                <c:pt idx="2779">
                  <c:v>40667</c:v>
                </c:pt>
                <c:pt idx="2780">
                  <c:v>40668</c:v>
                </c:pt>
                <c:pt idx="2781">
                  <c:v>40669</c:v>
                </c:pt>
                <c:pt idx="2782">
                  <c:v>40672</c:v>
                </c:pt>
                <c:pt idx="2783">
                  <c:v>40673</c:v>
                </c:pt>
                <c:pt idx="2784">
                  <c:v>40674</c:v>
                </c:pt>
                <c:pt idx="2785">
                  <c:v>40675</c:v>
                </c:pt>
                <c:pt idx="2786">
                  <c:v>40676</c:v>
                </c:pt>
                <c:pt idx="2787">
                  <c:v>40679</c:v>
                </c:pt>
                <c:pt idx="2788">
                  <c:v>40680</c:v>
                </c:pt>
                <c:pt idx="2789">
                  <c:v>40681</c:v>
                </c:pt>
                <c:pt idx="2790">
                  <c:v>40682</c:v>
                </c:pt>
                <c:pt idx="2791">
                  <c:v>40683</c:v>
                </c:pt>
                <c:pt idx="2792">
                  <c:v>40686</c:v>
                </c:pt>
                <c:pt idx="2793">
                  <c:v>40687</c:v>
                </c:pt>
                <c:pt idx="2794">
                  <c:v>40688</c:v>
                </c:pt>
                <c:pt idx="2795">
                  <c:v>40689</c:v>
                </c:pt>
                <c:pt idx="2796">
                  <c:v>40690</c:v>
                </c:pt>
                <c:pt idx="2797">
                  <c:v>40694</c:v>
                </c:pt>
                <c:pt idx="2798">
                  <c:v>40695</c:v>
                </c:pt>
                <c:pt idx="2799">
                  <c:v>40696</c:v>
                </c:pt>
                <c:pt idx="2800">
                  <c:v>40697</c:v>
                </c:pt>
                <c:pt idx="2801">
                  <c:v>40700</c:v>
                </c:pt>
                <c:pt idx="2802">
                  <c:v>40701</c:v>
                </c:pt>
                <c:pt idx="2803">
                  <c:v>40702</c:v>
                </c:pt>
                <c:pt idx="2804">
                  <c:v>40703</c:v>
                </c:pt>
                <c:pt idx="2805">
                  <c:v>40704</c:v>
                </c:pt>
                <c:pt idx="2806">
                  <c:v>40707</c:v>
                </c:pt>
                <c:pt idx="2807">
                  <c:v>40708</c:v>
                </c:pt>
                <c:pt idx="2808">
                  <c:v>40709</c:v>
                </c:pt>
                <c:pt idx="2809">
                  <c:v>40710</c:v>
                </c:pt>
                <c:pt idx="2810">
                  <c:v>40711</c:v>
                </c:pt>
                <c:pt idx="2811">
                  <c:v>40714</c:v>
                </c:pt>
                <c:pt idx="2812">
                  <c:v>40715</c:v>
                </c:pt>
                <c:pt idx="2813">
                  <c:v>40716</c:v>
                </c:pt>
                <c:pt idx="2814">
                  <c:v>40717</c:v>
                </c:pt>
                <c:pt idx="2815">
                  <c:v>40718</c:v>
                </c:pt>
                <c:pt idx="2816">
                  <c:v>40721</c:v>
                </c:pt>
                <c:pt idx="2817">
                  <c:v>40722</c:v>
                </c:pt>
                <c:pt idx="2818">
                  <c:v>40723</c:v>
                </c:pt>
                <c:pt idx="2819">
                  <c:v>40724</c:v>
                </c:pt>
                <c:pt idx="2820">
                  <c:v>40725</c:v>
                </c:pt>
                <c:pt idx="2821">
                  <c:v>40729</c:v>
                </c:pt>
                <c:pt idx="2822">
                  <c:v>40730</c:v>
                </c:pt>
                <c:pt idx="2823">
                  <c:v>40731</c:v>
                </c:pt>
                <c:pt idx="2824">
                  <c:v>40732</c:v>
                </c:pt>
                <c:pt idx="2825">
                  <c:v>40735</c:v>
                </c:pt>
                <c:pt idx="2826">
                  <c:v>40736</c:v>
                </c:pt>
                <c:pt idx="2827">
                  <c:v>40737</c:v>
                </c:pt>
                <c:pt idx="2828">
                  <c:v>40738</c:v>
                </c:pt>
                <c:pt idx="2829">
                  <c:v>40739</c:v>
                </c:pt>
                <c:pt idx="2830">
                  <c:v>40742</c:v>
                </c:pt>
                <c:pt idx="2831">
                  <c:v>40743</c:v>
                </c:pt>
                <c:pt idx="2832">
                  <c:v>40744</c:v>
                </c:pt>
                <c:pt idx="2833">
                  <c:v>40745</c:v>
                </c:pt>
                <c:pt idx="2834">
                  <c:v>40746</c:v>
                </c:pt>
                <c:pt idx="2835">
                  <c:v>40749</c:v>
                </c:pt>
                <c:pt idx="2836">
                  <c:v>40750</c:v>
                </c:pt>
                <c:pt idx="2837">
                  <c:v>40751</c:v>
                </c:pt>
                <c:pt idx="2838">
                  <c:v>40752</c:v>
                </c:pt>
                <c:pt idx="2839">
                  <c:v>40753</c:v>
                </c:pt>
                <c:pt idx="2840">
                  <c:v>40756</c:v>
                </c:pt>
                <c:pt idx="2841">
                  <c:v>40757</c:v>
                </c:pt>
                <c:pt idx="2842">
                  <c:v>40758</c:v>
                </c:pt>
                <c:pt idx="2843">
                  <c:v>40759</c:v>
                </c:pt>
                <c:pt idx="2844">
                  <c:v>40760</c:v>
                </c:pt>
                <c:pt idx="2845">
                  <c:v>40763</c:v>
                </c:pt>
                <c:pt idx="2846">
                  <c:v>40764</c:v>
                </c:pt>
                <c:pt idx="2847">
                  <c:v>40765</c:v>
                </c:pt>
                <c:pt idx="2848">
                  <c:v>40766</c:v>
                </c:pt>
                <c:pt idx="2849">
                  <c:v>40767</c:v>
                </c:pt>
                <c:pt idx="2850">
                  <c:v>40770</c:v>
                </c:pt>
                <c:pt idx="2851">
                  <c:v>40771</c:v>
                </c:pt>
                <c:pt idx="2852">
                  <c:v>40772</c:v>
                </c:pt>
                <c:pt idx="2853">
                  <c:v>40773</c:v>
                </c:pt>
                <c:pt idx="2854">
                  <c:v>40774</c:v>
                </c:pt>
                <c:pt idx="2855">
                  <c:v>40777</c:v>
                </c:pt>
                <c:pt idx="2856">
                  <c:v>40778</c:v>
                </c:pt>
                <c:pt idx="2857">
                  <c:v>40779</c:v>
                </c:pt>
                <c:pt idx="2858">
                  <c:v>40780</c:v>
                </c:pt>
                <c:pt idx="2859">
                  <c:v>40781</c:v>
                </c:pt>
                <c:pt idx="2860">
                  <c:v>40784</c:v>
                </c:pt>
                <c:pt idx="2861">
                  <c:v>40785</c:v>
                </c:pt>
                <c:pt idx="2862">
                  <c:v>40786</c:v>
                </c:pt>
                <c:pt idx="2863">
                  <c:v>40787</c:v>
                </c:pt>
                <c:pt idx="2864">
                  <c:v>40788</c:v>
                </c:pt>
                <c:pt idx="2865">
                  <c:v>40792</c:v>
                </c:pt>
                <c:pt idx="2866">
                  <c:v>40793</c:v>
                </c:pt>
                <c:pt idx="2867">
                  <c:v>40794</c:v>
                </c:pt>
                <c:pt idx="2868">
                  <c:v>40795</c:v>
                </c:pt>
                <c:pt idx="2869">
                  <c:v>40798</c:v>
                </c:pt>
                <c:pt idx="2870">
                  <c:v>40799</c:v>
                </c:pt>
                <c:pt idx="2871">
                  <c:v>40800</c:v>
                </c:pt>
                <c:pt idx="2872">
                  <c:v>40801</c:v>
                </c:pt>
                <c:pt idx="2873">
                  <c:v>40802</c:v>
                </c:pt>
                <c:pt idx="2874">
                  <c:v>40805</c:v>
                </c:pt>
                <c:pt idx="2875">
                  <c:v>40806</c:v>
                </c:pt>
                <c:pt idx="2876">
                  <c:v>40807</c:v>
                </c:pt>
                <c:pt idx="2877">
                  <c:v>40808</c:v>
                </c:pt>
                <c:pt idx="2878">
                  <c:v>40809</c:v>
                </c:pt>
                <c:pt idx="2879">
                  <c:v>40812</c:v>
                </c:pt>
                <c:pt idx="2880">
                  <c:v>40813</c:v>
                </c:pt>
                <c:pt idx="2881">
                  <c:v>40814</c:v>
                </c:pt>
                <c:pt idx="2882">
                  <c:v>40815</c:v>
                </c:pt>
                <c:pt idx="2883">
                  <c:v>40816</c:v>
                </c:pt>
                <c:pt idx="2884">
                  <c:v>40819</c:v>
                </c:pt>
                <c:pt idx="2885">
                  <c:v>40820</c:v>
                </c:pt>
                <c:pt idx="2886">
                  <c:v>40821</c:v>
                </c:pt>
                <c:pt idx="2887">
                  <c:v>40822</c:v>
                </c:pt>
                <c:pt idx="2888">
                  <c:v>40823</c:v>
                </c:pt>
                <c:pt idx="2889">
                  <c:v>40826</c:v>
                </c:pt>
                <c:pt idx="2890">
                  <c:v>40827</c:v>
                </c:pt>
                <c:pt idx="2891">
                  <c:v>40828</c:v>
                </c:pt>
                <c:pt idx="2892">
                  <c:v>40829</c:v>
                </c:pt>
                <c:pt idx="2893">
                  <c:v>40830</c:v>
                </c:pt>
                <c:pt idx="2894">
                  <c:v>40833</c:v>
                </c:pt>
                <c:pt idx="2895">
                  <c:v>40834</c:v>
                </c:pt>
                <c:pt idx="2896">
                  <c:v>40835</c:v>
                </c:pt>
                <c:pt idx="2897">
                  <c:v>40836</c:v>
                </c:pt>
                <c:pt idx="2898">
                  <c:v>40837</c:v>
                </c:pt>
                <c:pt idx="2899">
                  <c:v>40840</c:v>
                </c:pt>
                <c:pt idx="2900">
                  <c:v>40841</c:v>
                </c:pt>
                <c:pt idx="2901">
                  <c:v>40842</c:v>
                </c:pt>
                <c:pt idx="2902">
                  <c:v>40843</c:v>
                </c:pt>
                <c:pt idx="2903">
                  <c:v>40844</c:v>
                </c:pt>
                <c:pt idx="2904">
                  <c:v>40847</c:v>
                </c:pt>
                <c:pt idx="2905">
                  <c:v>40848</c:v>
                </c:pt>
                <c:pt idx="2906">
                  <c:v>40849</c:v>
                </c:pt>
                <c:pt idx="2907">
                  <c:v>40850</c:v>
                </c:pt>
                <c:pt idx="2908">
                  <c:v>40851</c:v>
                </c:pt>
                <c:pt idx="2909">
                  <c:v>40854</c:v>
                </c:pt>
                <c:pt idx="2910">
                  <c:v>40855</c:v>
                </c:pt>
                <c:pt idx="2911">
                  <c:v>40856</c:v>
                </c:pt>
                <c:pt idx="2912">
                  <c:v>40857</c:v>
                </c:pt>
                <c:pt idx="2913">
                  <c:v>40858</c:v>
                </c:pt>
                <c:pt idx="2914">
                  <c:v>40861</c:v>
                </c:pt>
                <c:pt idx="2915">
                  <c:v>40862</c:v>
                </c:pt>
                <c:pt idx="2916">
                  <c:v>40863</c:v>
                </c:pt>
                <c:pt idx="2917">
                  <c:v>40864</c:v>
                </c:pt>
                <c:pt idx="2918">
                  <c:v>40865</c:v>
                </c:pt>
                <c:pt idx="2919">
                  <c:v>40868</c:v>
                </c:pt>
                <c:pt idx="2920">
                  <c:v>40869</c:v>
                </c:pt>
                <c:pt idx="2921">
                  <c:v>40870</c:v>
                </c:pt>
                <c:pt idx="2922">
                  <c:v>40872</c:v>
                </c:pt>
                <c:pt idx="2923">
                  <c:v>40875</c:v>
                </c:pt>
                <c:pt idx="2924">
                  <c:v>40876</c:v>
                </c:pt>
                <c:pt idx="2925">
                  <c:v>40877</c:v>
                </c:pt>
                <c:pt idx="2926">
                  <c:v>40878</c:v>
                </c:pt>
                <c:pt idx="2927">
                  <c:v>40879</c:v>
                </c:pt>
                <c:pt idx="2928">
                  <c:v>40882</c:v>
                </c:pt>
                <c:pt idx="2929">
                  <c:v>40883</c:v>
                </c:pt>
                <c:pt idx="2930">
                  <c:v>40884</c:v>
                </c:pt>
                <c:pt idx="2931">
                  <c:v>40885</c:v>
                </c:pt>
                <c:pt idx="2932">
                  <c:v>40886</c:v>
                </c:pt>
                <c:pt idx="2933">
                  <c:v>40889</c:v>
                </c:pt>
                <c:pt idx="2934">
                  <c:v>40890</c:v>
                </c:pt>
                <c:pt idx="2935">
                  <c:v>40891</c:v>
                </c:pt>
                <c:pt idx="2936">
                  <c:v>40892</c:v>
                </c:pt>
                <c:pt idx="2937">
                  <c:v>40893</c:v>
                </c:pt>
                <c:pt idx="2938">
                  <c:v>40896</c:v>
                </c:pt>
                <c:pt idx="2939">
                  <c:v>40897</c:v>
                </c:pt>
                <c:pt idx="2940">
                  <c:v>40898</c:v>
                </c:pt>
                <c:pt idx="2941">
                  <c:v>40899</c:v>
                </c:pt>
                <c:pt idx="2942">
                  <c:v>40900</c:v>
                </c:pt>
                <c:pt idx="2943">
                  <c:v>40904</c:v>
                </c:pt>
                <c:pt idx="2944">
                  <c:v>40905</c:v>
                </c:pt>
                <c:pt idx="2945">
                  <c:v>40906</c:v>
                </c:pt>
                <c:pt idx="2946">
                  <c:v>40907</c:v>
                </c:pt>
                <c:pt idx="2947">
                  <c:v>40911</c:v>
                </c:pt>
                <c:pt idx="2948">
                  <c:v>40912</c:v>
                </c:pt>
                <c:pt idx="2949">
                  <c:v>40913</c:v>
                </c:pt>
                <c:pt idx="2950">
                  <c:v>40914</c:v>
                </c:pt>
                <c:pt idx="2951">
                  <c:v>40917</c:v>
                </c:pt>
                <c:pt idx="2952">
                  <c:v>40918</c:v>
                </c:pt>
                <c:pt idx="2953">
                  <c:v>40919</c:v>
                </c:pt>
                <c:pt idx="2954">
                  <c:v>40920</c:v>
                </c:pt>
                <c:pt idx="2955">
                  <c:v>40921</c:v>
                </c:pt>
                <c:pt idx="2956">
                  <c:v>40925</c:v>
                </c:pt>
                <c:pt idx="2957">
                  <c:v>40926</c:v>
                </c:pt>
                <c:pt idx="2958">
                  <c:v>40927</c:v>
                </c:pt>
                <c:pt idx="2959">
                  <c:v>40928</c:v>
                </c:pt>
                <c:pt idx="2960">
                  <c:v>40931</c:v>
                </c:pt>
                <c:pt idx="2961">
                  <c:v>40932</c:v>
                </c:pt>
                <c:pt idx="2962">
                  <c:v>40933</c:v>
                </c:pt>
                <c:pt idx="2963">
                  <c:v>40934</c:v>
                </c:pt>
                <c:pt idx="2964">
                  <c:v>40935</c:v>
                </c:pt>
                <c:pt idx="2965">
                  <c:v>40938</c:v>
                </c:pt>
                <c:pt idx="2966">
                  <c:v>40939</c:v>
                </c:pt>
                <c:pt idx="2967">
                  <c:v>40940</c:v>
                </c:pt>
                <c:pt idx="2968">
                  <c:v>40941</c:v>
                </c:pt>
                <c:pt idx="2969">
                  <c:v>40942</c:v>
                </c:pt>
                <c:pt idx="2970">
                  <c:v>40945</c:v>
                </c:pt>
                <c:pt idx="2971">
                  <c:v>40946</c:v>
                </c:pt>
                <c:pt idx="2972">
                  <c:v>40947</c:v>
                </c:pt>
                <c:pt idx="2973">
                  <c:v>40948</c:v>
                </c:pt>
                <c:pt idx="2974">
                  <c:v>40949</c:v>
                </c:pt>
                <c:pt idx="2975">
                  <c:v>40952</c:v>
                </c:pt>
                <c:pt idx="2976">
                  <c:v>40953</c:v>
                </c:pt>
                <c:pt idx="2977">
                  <c:v>40954</c:v>
                </c:pt>
                <c:pt idx="2978">
                  <c:v>40955</c:v>
                </c:pt>
                <c:pt idx="2979">
                  <c:v>40956</c:v>
                </c:pt>
                <c:pt idx="2980">
                  <c:v>40960</c:v>
                </c:pt>
                <c:pt idx="2981">
                  <c:v>40961</c:v>
                </c:pt>
                <c:pt idx="2982">
                  <c:v>40962</c:v>
                </c:pt>
                <c:pt idx="2983">
                  <c:v>40963</c:v>
                </c:pt>
                <c:pt idx="2984">
                  <c:v>40966</c:v>
                </c:pt>
                <c:pt idx="2985">
                  <c:v>40967</c:v>
                </c:pt>
                <c:pt idx="2986">
                  <c:v>40968</c:v>
                </c:pt>
                <c:pt idx="2987">
                  <c:v>40969</c:v>
                </c:pt>
                <c:pt idx="2988">
                  <c:v>40970</c:v>
                </c:pt>
                <c:pt idx="2989">
                  <c:v>40973</c:v>
                </c:pt>
                <c:pt idx="2990">
                  <c:v>40974</c:v>
                </c:pt>
                <c:pt idx="2991">
                  <c:v>40975</c:v>
                </c:pt>
                <c:pt idx="2992">
                  <c:v>40976</c:v>
                </c:pt>
                <c:pt idx="2993">
                  <c:v>40977</c:v>
                </c:pt>
                <c:pt idx="2994">
                  <c:v>40980</c:v>
                </c:pt>
                <c:pt idx="2995">
                  <c:v>40981</c:v>
                </c:pt>
                <c:pt idx="2996">
                  <c:v>40982</c:v>
                </c:pt>
                <c:pt idx="2997">
                  <c:v>40983</c:v>
                </c:pt>
                <c:pt idx="2998">
                  <c:v>40984</c:v>
                </c:pt>
                <c:pt idx="2999">
                  <c:v>40987</c:v>
                </c:pt>
                <c:pt idx="3000">
                  <c:v>40988</c:v>
                </c:pt>
                <c:pt idx="3001">
                  <c:v>40989</c:v>
                </c:pt>
                <c:pt idx="3002">
                  <c:v>40990</c:v>
                </c:pt>
                <c:pt idx="3003">
                  <c:v>40991</c:v>
                </c:pt>
                <c:pt idx="3004">
                  <c:v>40994</c:v>
                </c:pt>
                <c:pt idx="3005">
                  <c:v>40995</c:v>
                </c:pt>
                <c:pt idx="3006">
                  <c:v>40996</c:v>
                </c:pt>
                <c:pt idx="3007">
                  <c:v>40997</c:v>
                </c:pt>
                <c:pt idx="3008">
                  <c:v>40998</c:v>
                </c:pt>
                <c:pt idx="3009">
                  <c:v>41001</c:v>
                </c:pt>
                <c:pt idx="3010">
                  <c:v>41002</c:v>
                </c:pt>
                <c:pt idx="3011">
                  <c:v>41003</c:v>
                </c:pt>
                <c:pt idx="3012">
                  <c:v>41004</c:v>
                </c:pt>
                <c:pt idx="3013">
                  <c:v>41008</c:v>
                </c:pt>
                <c:pt idx="3014">
                  <c:v>41009</c:v>
                </c:pt>
                <c:pt idx="3015">
                  <c:v>41010</c:v>
                </c:pt>
                <c:pt idx="3016">
                  <c:v>41011</c:v>
                </c:pt>
                <c:pt idx="3017">
                  <c:v>41012</c:v>
                </c:pt>
                <c:pt idx="3018">
                  <c:v>41015</c:v>
                </c:pt>
                <c:pt idx="3019">
                  <c:v>41016</c:v>
                </c:pt>
                <c:pt idx="3020">
                  <c:v>41017</c:v>
                </c:pt>
                <c:pt idx="3021">
                  <c:v>41018</c:v>
                </c:pt>
                <c:pt idx="3022">
                  <c:v>41019</c:v>
                </c:pt>
                <c:pt idx="3023">
                  <c:v>41022</c:v>
                </c:pt>
                <c:pt idx="3024">
                  <c:v>41023</c:v>
                </c:pt>
                <c:pt idx="3025">
                  <c:v>41024</c:v>
                </c:pt>
                <c:pt idx="3026">
                  <c:v>41025</c:v>
                </c:pt>
                <c:pt idx="3027">
                  <c:v>41026</c:v>
                </c:pt>
                <c:pt idx="3028">
                  <c:v>41029</c:v>
                </c:pt>
                <c:pt idx="3029">
                  <c:v>41030</c:v>
                </c:pt>
                <c:pt idx="3030">
                  <c:v>41031</c:v>
                </c:pt>
                <c:pt idx="3031">
                  <c:v>41032</c:v>
                </c:pt>
                <c:pt idx="3032">
                  <c:v>41033</c:v>
                </c:pt>
                <c:pt idx="3033">
                  <c:v>41036</c:v>
                </c:pt>
                <c:pt idx="3034">
                  <c:v>41037</c:v>
                </c:pt>
                <c:pt idx="3035">
                  <c:v>41038</c:v>
                </c:pt>
                <c:pt idx="3036">
                  <c:v>41039</c:v>
                </c:pt>
                <c:pt idx="3037">
                  <c:v>41040</c:v>
                </c:pt>
                <c:pt idx="3038">
                  <c:v>41043</c:v>
                </c:pt>
                <c:pt idx="3039">
                  <c:v>41044</c:v>
                </c:pt>
                <c:pt idx="3040">
                  <c:v>41045</c:v>
                </c:pt>
                <c:pt idx="3041">
                  <c:v>41046</c:v>
                </c:pt>
                <c:pt idx="3042">
                  <c:v>41047</c:v>
                </c:pt>
                <c:pt idx="3043">
                  <c:v>41050</c:v>
                </c:pt>
                <c:pt idx="3044">
                  <c:v>41051</c:v>
                </c:pt>
                <c:pt idx="3045">
                  <c:v>41052</c:v>
                </c:pt>
                <c:pt idx="3046">
                  <c:v>41053</c:v>
                </c:pt>
                <c:pt idx="3047">
                  <c:v>41054</c:v>
                </c:pt>
                <c:pt idx="3048">
                  <c:v>41058</c:v>
                </c:pt>
                <c:pt idx="3049">
                  <c:v>41059</c:v>
                </c:pt>
                <c:pt idx="3050">
                  <c:v>41060</c:v>
                </c:pt>
                <c:pt idx="3051">
                  <c:v>41061</c:v>
                </c:pt>
                <c:pt idx="3052">
                  <c:v>41064</c:v>
                </c:pt>
                <c:pt idx="3053">
                  <c:v>41065</c:v>
                </c:pt>
                <c:pt idx="3054">
                  <c:v>41066</c:v>
                </c:pt>
                <c:pt idx="3055">
                  <c:v>41067</c:v>
                </c:pt>
                <c:pt idx="3056">
                  <c:v>41068</c:v>
                </c:pt>
                <c:pt idx="3057">
                  <c:v>41071</c:v>
                </c:pt>
                <c:pt idx="3058">
                  <c:v>41072</c:v>
                </c:pt>
                <c:pt idx="3059">
                  <c:v>41073</c:v>
                </c:pt>
                <c:pt idx="3060">
                  <c:v>41074</c:v>
                </c:pt>
                <c:pt idx="3061">
                  <c:v>41075</c:v>
                </c:pt>
                <c:pt idx="3062">
                  <c:v>41078</c:v>
                </c:pt>
                <c:pt idx="3063">
                  <c:v>41079</c:v>
                </c:pt>
                <c:pt idx="3064">
                  <c:v>41080</c:v>
                </c:pt>
                <c:pt idx="3065">
                  <c:v>41081</c:v>
                </c:pt>
                <c:pt idx="3066">
                  <c:v>41082</c:v>
                </c:pt>
                <c:pt idx="3067">
                  <c:v>41085</c:v>
                </c:pt>
                <c:pt idx="3068">
                  <c:v>41086</c:v>
                </c:pt>
                <c:pt idx="3069">
                  <c:v>41087</c:v>
                </c:pt>
                <c:pt idx="3070">
                  <c:v>41088</c:v>
                </c:pt>
                <c:pt idx="3071">
                  <c:v>41089</c:v>
                </c:pt>
                <c:pt idx="3072">
                  <c:v>41092</c:v>
                </c:pt>
                <c:pt idx="3073">
                  <c:v>41093</c:v>
                </c:pt>
                <c:pt idx="3074">
                  <c:v>41095</c:v>
                </c:pt>
                <c:pt idx="3075">
                  <c:v>41096</c:v>
                </c:pt>
                <c:pt idx="3076">
                  <c:v>41099</c:v>
                </c:pt>
                <c:pt idx="3077">
                  <c:v>41100</c:v>
                </c:pt>
                <c:pt idx="3078">
                  <c:v>41101</c:v>
                </c:pt>
                <c:pt idx="3079">
                  <c:v>41102</c:v>
                </c:pt>
                <c:pt idx="3080">
                  <c:v>41103</c:v>
                </c:pt>
                <c:pt idx="3081">
                  <c:v>41106</c:v>
                </c:pt>
                <c:pt idx="3082">
                  <c:v>41107</c:v>
                </c:pt>
                <c:pt idx="3083">
                  <c:v>41108</c:v>
                </c:pt>
                <c:pt idx="3084">
                  <c:v>41109</c:v>
                </c:pt>
                <c:pt idx="3085">
                  <c:v>41110</c:v>
                </c:pt>
                <c:pt idx="3086">
                  <c:v>41113</c:v>
                </c:pt>
                <c:pt idx="3087">
                  <c:v>41114</c:v>
                </c:pt>
                <c:pt idx="3088">
                  <c:v>41115</c:v>
                </c:pt>
                <c:pt idx="3089">
                  <c:v>41116</c:v>
                </c:pt>
                <c:pt idx="3090">
                  <c:v>41117</c:v>
                </c:pt>
                <c:pt idx="3091">
                  <c:v>41120</c:v>
                </c:pt>
                <c:pt idx="3092">
                  <c:v>41121</c:v>
                </c:pt>
                <c:pt idx="3093">
                  <c:v>41122</c:v>
                </c:pt>
                <c:pt idx="3094">
                  <c:v>41123</c:v>
                </c:pt>
                <c:pt idx="3095">
                  <c:v>41124</c:v>
                </c:pt>
                <c:pt idx="3096">
                  <c:v>41127</c:v>
                </c:pt>
                <c:pt idx="3097">
                  <c:v>41128</c:v>
                </c:pt>
                <c:pt idx="3098">
                  <c:v>41129</c:v>
                </c:pt>
                <c:pt idx="3099">
                  <c:v>41130</c:v>
                </c:pt>
                <c:pt idx="3100">
                  <c:v>41131</c:v>
                </c:pt>
                <c:pt idx="3101">
                  <c:v>41134</c:v>
                </c:pt>
                <c:pt idx="3102">
                  <c:v>41135</c:v>
                </c:pt>
                <c:pt idx="3103">
                  <c:v>41136</c:v>
                </c:pt>
                <c:pt idx="3104">
                  <c:v>41137</c:v>
                </c:pt>
                <c:pt idx="3105">
                  <c:v>41138</c:v>
                </c:pt>
                <c:pt idx="3106">
                  <c:v>41141</c:v>
                </c:pt>
                <c:pt idx="3107">
                  <c:v>41142</c:v>
                </c:pt>
                <c:pt idx="3108">
                  <c:v>41143</c:v>
                </c:pt>
                <c:pt idx="3109">
                  <c:v>41144</c:v>
                </c:pt>
                <c:pt idx="3110">
                  <c:v>41145</c:v>
                </c:pt>
                <c:pt idx="3111">
                  <c:v>41148</c:v>
                </c:pt>
                <c:pt idx="3112">
                  <c:v>41149</c:v>
                </c:pt>
                <c:pt idx="3113">
                  <c:v>41150</c:v>
                </c:pt>
                <c:pt idx="3114">
                  <c:v>41151</c:v>
                </c:pt>
                <c:pt idx="3115">
                  <c:v>41152</c:v>
                </c:pt>
                <c:pt idx="3116">
                  <c:v>41156</c:v>
                </c:pt>
                <c:pt idx="3117">
                  <c:v>41157</c:v>
                </c:pt>
                <c:pt idx="3118">
                  <c:v>41158</c:v>
                </c:pt>
                <c:pt idx="3119">
                  <c:v>41159</c:v>
                </c:pt>
                <c:pt idx="3120">
                  <c:v>41162</c:v>
                </c:pt>
                <c:pt idx="3121">
                  <c:v>41163</c:v>
                </c:pt>
                <c:pt idx="3122">
                  <c:v>41164</c:v>
                </c:pt>
                <c:pt idx="3123">
                  <c:v>41165</c:v>
                </c:pt>
                <c:pt idx="3124">
                  <c:v>41166</c:v>
                </c:pt>
                <c:pt idx="3125">
                  <c:v>41169</c:v>
                </c:pt>
                <c:pt idx="3126">
                  <c:v>41170</c:v>
                </c:pt>
                <c:pt idx="3127">
                  <c:v>41171</c:v>
                </c:pt>
                <c:pt idx="3128">
                  <c:v>41172</c:v>
                </c:pt>
                <c:pt idx="3129">
                  <c:v>41173</c:v>
                </c:pt>
                <c:pt idx="3130">
                  <c:v>41176</c:v>
                </c:pt>
                <c:pt idx="3131">
                  <c:v>41177</c:v>
                </c:pt>
                <c:pt idx="3132">
                  <c:v>41178</c:v>
                </c:pt>
                <c:pt idx="3133">
                  <c:v>41179</c:v>
                </c:pt>
                <c:pt idx="3134">
                  <c:v>41180</c:v>
                </c:pt>
                <c:pt idx="3135">
                  <c:v>41183</c:v>
                </c:pt>
                <c:pt idx="3136">
                  <c:v>41184</c:v>
                </c:pt>
                <c:pt idx="3137">
                  <c:v>41185</c:v>
                </c:pt>
                <c:pt idx="3138">
                  <c:v>41186</c:v>
                </c:pt>
                <c:pt idx="3139">
                  <c:v>41187</c:v>
                </c:pt>
                <c:pt idx="3140">
                  <c:v>41190</c:v>
                </c:pt>
                <c:pt idx="3141">
                  <c:v>41191</c:v>
                </c:pt>
                <c:pt idx="3142">
                  <c:v>41192</c:v>
                </c:pt>
                <c:pt idx="3143">
                  <c:v>41193</c:v>
                </c:pt>
                <c:pt idx="3144">
                  <c:v>41194</c:v>
                </c:pt>
                <c:pt idx="3145">
                  <c:v>41197</c:v>
                </c:pt>
                <c:pt idx="3146">
                  <c:v>41198</c:v>
                </c:pt>
                <c:pt idx="3147">
                  <c:v>41199</c:v>
                </c:pt>
                <c:pt idx="3148">
                  <c:v>41200</c:v>
                </c:pt>
                <c:pt idx="3149">
                  <c:v>41201</c:v>
                </c:pt>
                <c:pt idx="3150">
                  <c:v>41204</c:v>
                </c:pt>
                <c:pt idx="3151">
                  <c:v>41205</c:v>
                </c:pt>
                <c:pt idx="3152">
                  <c:v>41206</c:v>
                </c:pt>
                <c:pt idx="3153">
                  <c:v>41207</c:v>
                </c:pt>
                <c:pt idx="3154">
                  <c:v>41208</c:v>
                </c:pt>
                <c:pt idx="3155">
                  <c:v>41211</c:v>
                </c:pt>
                <c:pt idx="3156">
                  <c:v>41212</c:v>
                </c:pt>
                <c:pt idx="3157">
                  <c:v>41213</c:v>
                </c:pt>
                <c:pt idx="3158">
                  <c:v>41214</c:v>
                </c:pt>
                <c:pt idx="3159">
                  <c:v>41215</c:v>
                </c:pt>
                <c:pt idx="3160">
                  <c:v>41218</c:v>
                </c:pt>
                <c:pt idx="3161">
                  <c:v>41219</c:v>
                </c:pt>
                <c:pt idx="3162">
                  <c:v>41220</c:v>
                </c:pt>
                <c:pt idx="3163">
                  <c:v>41221</c:v>
                </c:pt>
                <c:pt idx="3164">
                  <c:v>41222</c:v>
                </c:pt>
                <c:pt idx="3165">
                  <c:v>41225</c:v>
                </c:pt>
                <c:pt idx="3166">
                  <c:v>41226</c:v>
                </c:pt>
                <c:pt idx="3167">
                  <c:v>41227</c:v>
                </c:pt>
                <c:pt idx="3168">
                  <c:v>41228</c:v>
                </c:pt>
                <c:pt idx="3169">
                  <c:v>41229</c:v>
                </c:pt>
                <c:pt idx="3170">
                  <c:v>41232</c:v>
                </c:pt>
                <c:pt idx="3171">
                  <c:v>41233</c:v>
                </c:pt>
                <c:pt idx="3172">
                  <c:v>41234</c:v>
                </c:pt>
                <c:pt idx="3173">
                  <c:v>41236</c:v>
                </c:pt>
                <c:pt idx="3174">
                  <c:v>41239</c:v>
                </c:pt>
                <c:pt idx="3175">
                  <c:v>41240</c:v>
                </c:pt>
                <c:pt idx="3176">
                  <c:v>41241</c:v>
                </c:pt>
                <c:pt idx="3177">
                  <c:v>41242</c:v>
                </c:pt>
                <c:pt idx="3178">
                  <c:v>41243</c:v>
                </c:pt>
                <c:pt idx="3179">
                  <c:v>41246</c:v>
                </c:pt>
                <c:pt idx="3180">
                  <c:v>41247</c:v>
                </c:pt>
                <c:pt idx="3181">
                  <c:v>41248</c:v>
                </c:pt>
                <c:pt idx="3182">
                  <c:v>41249</c:v>
                </c:pt>
                <c:pt idx="3183">
                  <c:v>41250</c:v>
                </c:pt>
                <c:pt idx="3184">
                  <c:v>41253</c:v>
                </c:pt>
                <c:pt idx="3185">
                  <c:v>41254</c:v>
                </c:pt>
                <c:pt idx="3186">
                  <c:v>41255</c:v>
                </c:pt>
                <c:pt idx="3187">
                  <c:v>41256</c:v>
                </c:pt>
                <c:pt idx="3188">
                  <c:v>41257</c:v>
                </c:pt>
                <c:pt idx="3189">
                  <c:v>41260</c:v>
                </c:pt>
                <c:pt idx="3190">
                  <c:v>41261</c:v>
                </c:pt>
                <c:pt idx="3191">
                  <c:v>41262</c:v>
                </c:pt>
                <c:pt idx="3192">
                  <c:v>41263</c:v>
                </c:pt>
                <c:pt idx="3193">
                  <c:v>41264</c:v>
                </c:pt>
                <c:pt idx="3194">
                  <c:v>41267</c:v>
                </c:pt>
                <c:pt idx="3195">
                  <c:v>41269</c:v>
                </c:pt>
                <c:pt idx="3196">
                  <c:v>41270</c:v>
                </c:pt>
                <c:pt idx="3197">
                  <c:v>41271</c:v>
                </c:pt>
                <c:pt idx="3198">
                  <c:v>41274</c:v>
                </c:pt>
                <c:pt idx="3199">
                  <c:v>41276</c:v>
                </c:pt>
                <c:pt idx="3200">
                  <c:v>41277</c:v>
                </c:pt>
                <c:pt idx="3201">
                  <c:v>41278</c:v>
                </c:pt>
                <c:pt idx="3202">
                  <c:v>41281</c:v>
                </c:pt>
                <c:pt idx="3203">
                  <c:v>41282</c:v>
                </c:pt>
                <c:pt idx="3204">
                  <c:v>41283</c:v>
                </c:pt>
                <c:pt idx="3205">
                  <c:v>41284</c:v>
                </c:pt>
                <c:pt idx="3206">
                  <c:v>41285</c:v>
                </c:pt>
                <c:pt idx="3207">
                  <c:v>41288</c:v>
                </c:pt>
                <c:pt idx="3208">
                  <c:v>41289</c:v>
                </c:pt>
                <c:pt idx="3209">
                  <c:v>41290</c:v>
                </c:pt>
                <c:pt idx="3210">
                  <c:v>41291</c:v>
                </c:pt>
                <c:pt idx="3211">
                  <c:v>41292</c:v>
                </c:pt>
                <c:pt idx="3212">
                  <c:v>41296</c:v>
                </c:pt>
                <c:pt idx="3213">
                  <c:v>41297</c:v>
                </c:pt>
                <c:pt idx="3214">
                  <c:v>41298</c:v>
                </c:pt>
                <c:pt idx="3215">
                  <c:v>41299</c:v>
                </c:pt>
                <c:pt idx="3216">
                  <c:v>41302</c:v>
                </c:pt>
                <c:pt idx="3217">
                  <c:v>41303</c:v>
                </c:pt>
                <c:pt idx="3218">
                  <c:v>41304</c:v>
                </c:pt>
                <c:pt idx="3219">
                  <c:v>41305</c:v>
                </c:pt>
                <c:pt idx="3220">
                  <c:v>41306</c:v>
                </c:pt>
                <c:pt idx="3221">
                  <c:v>41309</c:v>
                </c:pt>
                <c:pt idx="3222">
                  <c:v>41310</c:v>
                </c:pt>
                <c:pt idx="3223">
                  <c:v>41311</c:v>
                </c:pt>
                <c:pt idx="3224">
                  <c:v>41312</c:v>
                </c:pt>
                <c:pt idx="3225">
                  <c:v>41313</c:v>
                </c:pt>
                <c:pt idx="3226">
                  <c:v>41316</c:v>
                </c:pt>
                <c:pt idx="3227">
                  <c:v>41317</c:v>
                </c:pt>
                <c:pt idx="3228">
                  <c:v>41318</c:v>
                </c:pt>
                <c:pt idx="3229">
                  <c:v>41319</c:v>
                </c:pt>
                <c:pt idx="3230">
                  <c:v>41320</c:v>
                </c:pt>
                <c:pt idx="3231">
                  <c:v>41324</c:v>
                </c:pt>
                <c:pt idx="3232">
                  <c:v>41325</c:v>
                </c:pt>
                <c:pt idx="3233">
                  <c:v>41326</c:v>
                </c:pt>
                <c:pt idx="3234">
                  <c:v>41327</c:v>
                </c:pt>
                <c:pt idx="3235">
                  <c:v>41330</c:v>
                </c:pt>
                <c:pt idx="3236">
                  <c:v>41331</c:v>
                </c:pt>
                <c:pt idx="3237">
                  <c:v>41332</c:v>
                </c:pt>
                <c:pt idx="3238">
                  <c:v>41333</c:v>
                </c:pt>
                <c:pt idx="3239">
                  <c:v>41334</c:v>
                </c:pt>
                <c:pt idx="3240">
                  <c:v>41337</c:v>
                </c:pt>
                <c:pt idx="3241">
                  <c:v>41338</c:v>
                </c:pt>
                <c:pt idx="3242">
                  <c:v>41339</c:v>
                </c:pt>
                <c:pt idx="3243">
                  <c:v>41340</c:v>
                </c:pt>
                <c:pt idx="3244">
                  <c:v>41341</c:v>
                </c:pt>
                <c:pt idx="3245">
                  <c:v>41344</c:v>
                </c:pt>
                <c:pt idx="3246">
                  <c:v>41345</c:v>
                </c:pt>
                <c:pt idx="3247">
                  <c:v>41346</c:v>
                </c:pt>
                <c:pt idx="3248">
                  <c:v>41347</c:v>
                </c:pt>
                <c:pt idx="3249">
                  <c:v>41348</c:v>
                </c:pt>
                <c:pt idx="3250">
                  <c:v>41351</c:v>
                </c:pt>
                <c:pt idx="3251">
                  <c:v>41352</c:v>
                </c:pt>
                <c:pt idx="3252">
                  <c:v>41353</c:v>
                </c:pt>
                <c:pt idx="3253">
                  <c:v>41354</c:v>
                </c:pt>
                <c:pt idx="3254">
                  <c:v>41355</c:v>
                </c:pt>
                <c:pt idx="3255">
                  <c:v>41358</c:v>
                </c:pt>
                <c:pt idx="3256">
                  <c:v>41359</c:v>
                </c:pt>
                <c:pt idx="3257">
                  <c:v>41360</c:v>
                </c:pt>
                <c:pt idx="3258">
                  <c:v>41361</c:v>
                </c:pt>
                <c:pt idx="3259">
                  <c:v>41365</c:v>
                </c:pt>
                <c:pt idx="3260">
                  <c:v>41366</c:v>
                </c:pt>
                <c:pt idx="3261">
                  <c:v>41367</c:v>
                </c:pt>
                <c:pt idx="3262">
                  <c:v>41368</c:v>
                </c:pt>
                <c:pt idx="3263">
                  <c:v>41369</c:v>
                </c:pt>
                <c:pt idx="3264">
                  <c:v>41372</c:v>
                </c:pt>
                <c:pt idx="3265">
                  <c:v>41373</c:v>
                </c:pt>
                <c:pt idx="3266">
                  <c:v>41374</c:v>
                </c:pt>
                <c:pt idx="3267">
                  <c:v>41375</c:v>
                </c:pt>
                <c:pt idx="3268">
                  <c:v>41376</c:v>
                </c:pt>
                <c:pt idx="3269">
                  <c:v>41379</c:v>
                </c:pt>
                <c:pt idx="3270">
                  <c:v>41380</c:v>
                </c:pt>
                <c:pt idx="3271">
                  <c:v>41381</c:v>
                </c:pt>
                <c:pt idx="3272">
                  <c:v>41382</c:v>
                </c:pt>
                <c:pt idx="3273">
                  <c:v>41383</c:v>
                </c:pt>
                <c:pt idx="3274">
                  <c:v>41386</c:v>
                </c:pt>
                <c:pt idx="3275">
                  <c:v>41387</c:v>
                </c:pt>
                <c:pt idx="3276">
                  <c:v>41388</c:v>
                </c:pt>
                <c:pt idx="3277">
                  <c:v>41389</c:v>
                </c:pt>
                <c:pt idx="3278">
                  <c:v>41390</c:v>
                </c:pt>
                <c:pt idx="3279">
                  <c:v>41393</c:v>
                </c:pt>
                <c:pt idx="3280">
                  <c:v>41394</c:v>
                </c:pt>
                <c:pt idx="3281">
                  <c:v>41395</c:v>
                </c:pt>
                <c:pt idx="3282">
                  <c:v>41396</c:v>
                </c:pt>
                <c:pt idx="3283">
                  <c:v>41397</c:v>
                </c:pt>
                <c:pt idx="3284">
                  <c:v>41400</c:v>
                </c:pt>
                <c:pt idx="3285">
                  <c:v>41401</c:v>
                </c:pt>
                <c:pt idx="3286">
                  <c:v>41402</c:v>
                </c:pt>
                <c:pt idx="3287">
                  <c:v>41403</c:v>
                </c:pt>
                <c:pt idx="3288">
                  <c:v>41404</c:v>
                </c:pt>
                <c:pt idx="3289">
                  <c:v>41407</c:v>
                </c:pt>
                <c:pt idx="3290">
                  <c:v>41408</c:v>
                </c:pt>
                <c:pt idx="3291">
                  <c:v>41409</c:v>
                </c:pt>
                <c:pt idx="3292">
                  <c:v>41410</c:v>
                </c:pt>
                <c:pt idx="3293">
                  <c:v>41411</c:v>
                </c:pt>
                <c:pt idx="3294">
                  <c:v>41414</c:v>
                </c:pt>
                <c:pt idx="3295">
                  <c:v>41415</c:v>
                </c:pt>
                <c:pt idx="3296">
                  <c:v>41416</c:v>
                </c:pt>
                <c:pt idx="3297">
                  <c:v>41417</c:v>
                </c:pt>
                <c:pt idx="3298">
                  <c:v>41418</c:v>
                </c:pt>
                <c:pt idx="3299">
                  <c:v>41422</c:v>
                </c:pt>
                <c:pt idx="3300">
                  <c:v>41423</c:v>
                </c:pt>
                <c:pt idx="3301">
                  <c:v>41424</c:v>
                </c:pt>
                <c:pt idx="3302">
                  <c:v>41425</c:v>
                </c:pt>
                <c:pt idx="3303">
                  <c:v>41428</c:v>
                </c:pt>
                <c:pt idx="3304">
                  <c:v>41429</c:v>
                </c:pt>
                <c:pt idx="3305">
                  <c:v>41430</c:v>
                </c:pt>
                <c:pt idx="3306">
                  <c:v>41431</c:v>
                </c:pt>
                <c:pt idx="3307">
                  <c:v>41432</c:v>
                </c:pt>
                <c:pt idx="3308">
                  <c:v>41435</c:v>
                </c:pt>
                <c:pt idx="3309">
                  <c:v>41436</c:v>
                </c:pt>
                <c:pt idx="3310">
                  <c:v>41437</c:v>
                </c:pt>
                <c:pt idx="3311">
                  <c:v>41438</c:v>
                </c:pt>
                <c:pt idx="3312">
                  <c:v>41439</c:v>
                </c:pt>
                <c:pt idx="3313">
                  <c:v>41442</c:v>
                </c:pt>
                <c:pt idx="3314">
                  <c:v>41443</c:v>
                </c:pt>
                <c:pt idx="3315">
                  <c:v>41444</c:v>
                </c:pt>
                <c:pt idx="3316">
                  <c:v>41445</c:v>
                </c:pt>
                <c:pt idx="3317">
                  <c:v>41446</c:v>
                </c:pt>
                <c:pt idx="3318">
                  <c:v>41449</c:v>
                </c:pt>
                <c:pt idx="3319">
                  <c:v>41450</c:v>
                </c:pt>
                <c:pt idx="3320">
                  <c:v>41451</c:v>
                </c:pt>
                <c:pt idx="3321">
                  <c:v>41452</c:v>
                </c:pt>
                <c:pt idx="3322">
                  <c:v>41453</c:v>
                </c:pt>
                <c:pt idx="3323">
                  <c:v>41456</c:v>
                </c:pt>
                <c:pt idx="3324">
                  <c:v>41457</c:v>
                </c:pt>
                <c:pt idx="3325">
                  <c:v>41458</c:v>
                </c:pt>
                <c:pt idx="3326">
                  <c:v>41460</c:v>
                </c:pt>
                <c:pt idx="3327">
                  <c:v>41463</c:v>
                </c:pt>
                <c:pt idx="3328">
                  <c:v>41464</c:v>
                </c:pt>
                <c:pt idx="3329">
                  <c:v>41465</c:v>
                </c:pt>
                <c:pt idx="3330">
                  <c:v>41466</c:v>
                </c:pt>
                <c:pt idx="3331">
                  <c:v>41467</c:v>
                </c:pt>
                <c:pt idx="3332">
                  <c:v>41470</c:v>
                </c:pt>
                <c:pt idx="3333">
                  <c:v>41471</c:v>
                </c:pt>
                <c:pt idx="3334">
                  <c:v>41472</c:v>
                </c:pt>
                <c:pt idx="3335">
                  <c:v>41473</c:v>
                </c:pt>
                <c:pt idx="3336">
                  <c:v>41474</c:v>
                </c:pt>
                <c:pt idx="3337">
                  <c:v>41477</c:v>
                </c:pt>
                <c:pt idx="3338">
                  <c:v>41478</c:v>
                </c:pt>
                <c:pt idx="3339">
                  <c:v>41479</c:v>
                </c:pt>
                <c:pt idx="3340">
                  <c:v>41480</c:v>
                </c:pt>
                <c:pt idx="3341">
                  <c:v>41481</c:v>
                </c:pt>
                <c:pt idx="3342">
                  <c:v>41484</c:v>
                </c:pt>
                <c:pt idx="3343">
                  <c:v>41485</c:v>
                </c:pt>
                <c:pt idx="3344">
                  <c:v>41486</c:v>
                </c:pt>
                <c:pt idx="3345">
                  <c:v>41487</c:v>
                </c:pt>
                <c:pt idx="3346">
                  <c:v>41488</c:v>
                </c:pt>
                <c:pt idx="3347">
                  <c:v>41491</c:v>
                </c:pt>
                <c:pt idx="3348">
                  <c:v>41492</c:v>
                </c:pt>
                <c:pt idx="3349">
                  <c:v>41493</c:v>
                </c:pt>
                <c:pt idx="3350">
                  <c:v>41494</c:v>
                </c:pt>
                <c:pt idx="3351">
                  <c:v>41495</c:v>
                </c:pt>
                <c:pt idx="3352">
                  <c:v>41498</c:v>
                </c:pt>
                <c:pt idx="3353">
                  <c:v>41499</c:v>
                </c:pt>
                <c:pt idx="3354">
                  <c:v>41500</c:v>
                </c:pt>
                <c:pt idx="3355">
                  <c:v>41501</c:v>
                </c:pt>
                <c:pt idx="3356">
                  <c:v>41502</c:v>
                </c:pt>
                <c:pt idx="3357">
                  <c:v>41505</c:v>
                </c:pt>
                <c:pt idx="3358">
                  <c:v>41506</c:v>
                </c:pt>
                <c:pt idx="3359">
                  <c:v>41507</c:v>
                </c:pt>
                <c:pt idx="3360">
                  <c:v>41508</c:v>
                </c:pt>
                <c:pt idx="3361">
                  <c:v>41509</c:v>
                </c:pt>
                <c:pt idx="3362">
                  <c:v>41512</c:v>
                </c:pt>
                <c:pt idx="3363">
                  <c:v>41513</c:v>
                </c:pt>
                <c:pt idx="3364">
                  <c:v>41514</c:v>
                </c:pt>
                <c:pt idx="3365">
                  <c:v>41515</c:v>
                </c:pt>
                <c:pt idx="3366">
                  <c:v>41516</c:v>
                </c:pt>
                <c:pt idx="3367">
                  <c:v>41520</c:v>
                </c:pt>
                <c:pt idx="3368">
                  <c:v>41521</c:v>
                </c:pt>
                <c:pt idx="3369">
                  <c:v>41522</c:v>
                </c:pt>
                <c:pt idx="3370">
                  <c:v>41523</c:v>
                </c:pt>
                <c:pt idx="3371">
                  <c:v>41526</c:v>
                </c:pt>
                <c:pt idx="3372">
                  <c:v>41527</c:v>
                </c:pt>
                <c:pt idx="3373">
                  <c:v>41528</c:v>
                </c:pt>
                <c:pt idx="3374">
                  <c:v>41529</c:v>
                </c:pt>
                <c:pt idx="3375">
                  <c:v>41530</c:v>
                </c:pt>
                <c:pt idx="3376">
                  <c:v>41533</c:v>
                </c:pt>
                <c:pt idx="3377">
                  <c:v>41534</c:v>
                </c:pt>
                <c:pt idx="3378">
                  <c:v>41535</c:v>
                </c:pt>
                <c:pt idx="3379">
                  <c:v>41536</c:v>
                </c:pt>
                <c:pt idx="3380">
                  <c:v>41537</c:v>
                </c:pt>
                <c:pt idx="3381">
                  <c:v>41540</c:v>
                </c:pt>
                <c:pt idx="3382">
                  <c:v>41541</c:v>
                </c:pt>
                <c:pt idx="3383">
                  <c:v>41542</c:v>
                </c:pt>
                <c:pt idx="3384">
                  <c:v>41543</c:v>
                </c:pt>
                <c:pt idx="3385">
                  <c:v>41544</c:v>
                </c:pt>
                <c:pt idx="3386">
                  <c:v>41547</c:v>
                </c:pt>
                <c:pt idx="3387">
                  <c:v>41548</c:v>
                </c:pt>
                <c:pt idx="3388">
                  <c:v>41549</c:v>
                </c:pt>
                <c:pt idx="3389">
                  <c:v>41550</c:v>
                </c:pt>
                <c:pt idx="3390">
                  <c:v>41551</c:v>
                </c:pt>
                <c:pt idx="3391">
                  <c:v>41554</c:v>
                </c:pt>
                <c:pt idx="3392">
                  <c:v>41555</c:v>
                </c:pt>
                <c:pt idx="3393">
                  <c:v>41556</c:v>
                </c:pt>
                <c:pt idx="3394">
                  <c:v>41557</c:v>
                </c:pt>
                <c:pt idx="3395">
                  <c:v>41558</c:v>
                </c:pt>
                <c:pt idx="3396">
                  <c:v>41561</c:v>
                </c:pt>
                <c:pt idx="3397">
                  <c:v>41562</c:v>
                </c:pt>
                <c:pt idx="3398">
                  <c:v>41563</c:v>
                </c:pt>
                <c:pt idx="3399">
                  <c:v>41564</c:v>
                </c:pt>
                <c:pt idx="3400">
                  <c:v>41565</c:v>
                </c:pt>
                <c:pt idx="3401">
                  <c:v>41568</c:v>
                </c:pt>
                <c:pt idx="3402">
                  <c:v>41569</c:v>
                </c:pt>
                <c:pt idx="3403">
                  <c:v>41570</c:v>
                </c:pt>
                <c:pt idx="3404">
                  <c:v>41571</c:v>
                </c:pt>
                <c:pt idx="3405">
                  <c:v>41572</c:v>
                </c:pt>
                <c:pt idx="3406">
                  <c:v>41575</c:v>
                </c:pt>
                <c:pt idx="3407">
                  <c:v>41576</c:v>
                </c:pt>
                <c:pt idx="3408">
                  <c:v>41577</c:v>
                </c:pt>
                <c:pt idx="3409">
                  <c:v>41578</c:v>
                </c:pt>
                <c:pt idx="3410">
                  <c:v>41579</c:v>
                </c:pt>
                <c:pt idx="3411">
                  <c:v>41582</c:v>
                </c:pt>
                <c:pt idx="3412">
                  <c:v>41583</c:v>
                </c:pt>
                <c:pt idx="3413">
                  <c:v>41584</c:v>
                </c:pt>
                <c:pt idx="3414">
                  <c:v>41585</c:v>
                </c:pt>
                <c:pt idx="3415">
                  <c:v>41586</c:v>
                </c:pt>
                <c:pt idx="3416">
                  <c:v>41589</c:v>
                </c:pt>
                <c:pt idx="3417">
                  <c:v>41590</c:v>
                </c:pt>
                <c:pt idx="3418">
                  <c:v>41591</c:v>
                </c:pt>
                <c:pt idx="3419">
                  <c:v>41592</c:v>
                </c:pt>
                <c:pt idx="3420">
                  <c:v>41593</c:v>
                </c:pt>
                <c:pt idx="3421">
                  <c:v>41596</c:v>
                </c:pt>
                <c:pt idx="3422">
                  <c:v>41597</c:v>
                </c:pt>
                <c:pt idx="3423">
                  <c:v>41598</c:v>
                </c:pt>
                <c:pt idx="3424">
                  <c:v>41599</c:v>
                </c:pt>
                <c:pt idx="3425">
                  <c:v>41600</c:v>
                </c:pt>
                <c:pt idx="3426">
                  <c:v>41603</c:v>
                </c:pt>
                <c:pt idx="3427">
                  <c:v>41604</c:v>
                </c:pt>
                <c:pt idx="3428">
                  <c:v>41605</c:v>
                </c:pt>
                <c:pt idx="3429">
                  <c:v>41607</c:v>
                </c:pt>
                <c:pt idx="3430">
                  <c:v>41610</c:v>
                </c:pt>
                <c:pt idx="3431">
                  <c:v>41611</c:v>
                </c:pt>
                <c:pt idx="3432">
                  <c:v>41612</c:v>
                </c:pt>
                <c:pt idx="3433">
                  <c:v>41613</c:v>
                </c:pt>
                <c:pt idx="3434">
                  <c:v>41614</c:v>
                </c:pt>
                <c:pt idx="3435">
                  <c:v>41617</c:v>
                </c:pt>
                <c:pt idx="3436">
                  <c:v>41618</c:v>
                </c:pt>
                <c:pt idx="3437">
                  <c:v>41619</c:v>
                </c:pt>
                <c:pt idx="3438">
                  <c:v>41620</c:v>
                </c:pt>
                <c:pt idx="3439">
                  <c:v>41621</c:v>
                </c:pt>
                <c:pt idx="3440">
                  <c:v>41624</c:v>
                </c:pt>
                <c:pt idx="3441">
                  <c:v>41625</c:v>
                </c:pt>
                <c:pt idx="3442">
                  <c:v>41626</c:v>
                </c:pt>
                <c:pt idx="3443">
                  <c:v>41627</c:v>
                </c:pt>
                <c:pt idx="3444">
                  <c:v>41628</c:v>
                </c:pt>
                <c:pt idx="3445">
                  <c:v>41631</c:v>
                </c:pt>
                <c:pt idx="3446">
                  <c:v>41632</c:v>
                </c:pt>
                <c:pt idx="3447">
                  <c:v>41634</c:v>
                </c:pt>
                <c:pt idx="3448">
                  <c:v>41635</c:v>
                </c:pt>
                <c:pt idx="3449">
                  <c:v>41638</c:v>
                </c:pt>
                <c:pt idx="3450">
                  <c:v>41639</c:v>
                </c:pt>
                <c:pt idx="3451">
                  <c:v>41641</c:v>
                </c:pt>
                <c:pt idx="3452">
                  <c:v>41642</c:v>
                </c:pt>
                <c:pt idx="3453">
                  <c:v>41645</c:v>
                </c:pt>
                <c:pt idx="3454">
                  <c:v>41646</c:v>
                </c:pt>
                <c:pt idx="3455">
                  <c:v>41647</c:v>
                </c:pt>
                <c:pt idx="3456">
                  <c:v>41648</c:v>
                </c:pt>
                <c:pt idx="3457">
                  <c:v>41649</c:v>
                </c:pt>
                <c:pt idx="3458">
                  <c:v>41652</c:v>
                </c:pt>
                <c:pt idx="3459">
                  <c:v>41653</c:v>
                </c:pt>
                <c:pt idx="3460">
                  <c:v>41654</c:v>
                </c:pt>
                <c:pt idx="3461">
                  <c:v>41655</c:v>
                </c:pt>
                <c:pt idx="3462">
                  <c:v>41656</c:v>
                </c:pt>
                <c:pt idx="3463">
                  <c:v>41660</c:v>
                </c:pt>
                <c:pt idx="3464">
                  <c:v>41661</c:v>
                </c:pt>
                <c:pt idx="3465">
                  <c:v>41662</c:v>
                </c:pt>
                <c:pt idx="3466">
                  <c:v>41663</c:v>
                </c:pt>
                <c:pt idx="3467">
                  <c:v>41666</c:v>
                </c:pt>
                <c:pt idx="3468">
                  <c:v>41667</c:v>
                </c:pt>
                <c:pt idx="3469">
                  <c:v>41668</c:v>
                </c:pt>
                <c:pt idx="3470">
                  <c:v>41669</c:v>
                </c:pt>
                <c:pt idx="3471">
                  <c:v>41670</c:v>
                </c:pt>
                <c:pt idx="3472">
                  <c:v>41673</c:v>
                </c:pt>
                <c:pt idx="3473">
                  <c:v>41674</c:v>
                </c:pt>
                <c:pt idx="3474">
                  <c:v>41675</c:v>
                </c:pt>
                <c:pt idx="3475">
                  <c:v>41676</c:v>
                </c:pt>
                <c:pt idx="3476">
                  <c:v>41677</c:v>
                </c:pt>
                <c:pt idx="3477">
                  <c:v>41680</c:v>
                </c:pt>
                <c:pt idx="3478">
                  <c:v>41681</c:v>
                </c:pt>
                <c:pt idx="3479">
                  <c:v>41682</c:v>
                </c:pt>
                <c:pt idx="3480">
                  <c:v>41683</c:v>
                </c:pt>
                <c:pt idx="3481">
                  <c:v>41684</c:v>
                </c:pt>
                <c:pt idx="3482">
                  <c:v>41688</c:v>
                </c:pt>
                <c:pt idx="3483">
                  <c:v>41689</c:v>
                </c:pt>
                <c:pt idx="3484">
                  <c:v>41690</c:v>
                </c:pt>
                <c:pt idx="3485">
                  <c:v>41691</c:v>
                </c:pt>
                <c:pt idx="3486">
                  <c:v>41694</c:v>
                </c:pt>
                <c:pt idx="3487">
                  <c:v>41695</c:v>
                </c:pt>
                <c:pt idx="3488">
                  <c:v>41696</c:v>
                </c:pt>
                <c:pt idx="3489">
                  <c:v>41697</c:v>
                </c:pt>
                <c:pt idx="3490">
                  <c:v>41698</c:v>
                </c:pt>
                <c:pt idx="3491">
                  <c:v>41701</c:v>
                </c:pt>
                <c:pt idx="3492">
                  <c:v>41702</c:v>
                </c:pt>
                <c:pt idx="3493">
                  <c:v>41703</c:v>
                </c:pt>
                <c:pt idx="3494">
                  <c:v>41704</c:v>
                </c:pt>
                <c:pt idx="3495">
                  <c:v>41705</c:v>
                </c:pt>
                <c:pt idx="3496">
                  <c:v>41708</c:v>
                </c:pt>
                <c:pt idx="3497">
                  <c:v>41709</c:v>
                </c:pt>
                <c:pt idx="3498">
                  <c:v>41710</c:v>
                </c:pt>
                <c:pt idx="3499">
                  <c:v>41711</c:v>
                </c:pt>
                <c:pt idx="3500">
                  <c:v>41712</c:v>
                </c:pt>
                <c:pt idx="3501">
                  <c:v>41715</c:v>
                </c:pt>
                <c:pt idx="3502">
                  <c:v>41716</c:v>
                </c:pt>
                <c:pt idx="3503">
                  <c:v>41717</c:v>
                </c:pt>
                <c:pt idx="3504">
                  <c:v>41718</c:v>
                </c:pt>
                <c:pt idx="3505">
                  <c:v>41719</c:v>
                </c:pt>
                <c:pt idx="3506">
                  <c:v>41722</c:v>
                </c:pt>
                <c:pt idx="3507">
                  <c:v>41723</c:v>
                </c:pt>
                <c:pt idx="3508">
                  <c:v>41724</c:v>
                </c:pt>
                <c:pt idx="3509">
                  <c:v>41725</c:v>
                </c:pt>
                <c:pt idx="3510">
                  <c:v>41726</c:v>
                </c:pt>
                <c:pt idx="3511">
                  <c:v>41729</c:v>
                </c:pt>
                <c:pt idx="3512">
                  <c:v>41730</c:v>
                </c:pt>
                <c:pt idx="3513">
                  <c:v>41731</c:v>
                </c:pt>
                <c:pt idx="3514">
                  <c:v>41732</c:v>
                </c:pt>
                <c:pt idx="3515">
                  <c:v>41733</c:v>
                </c:pt>
                <c:pt idx="3516">
                  <c:v>41736</c:v>
                </c:pt>
                <c:pt idx="3517">
                  <c:v>41737</c:v>
                </c:pt>
                <c:pt idx="3518">
                  <c:v>41738</c:v>
                </c:pt>
                <c:pt idx="3519">
                  <c:v>41739</c:v>
                </c:pt>
                <c:pt idx="3520">
                  <c:v>41740</c:v>
                </c:pt>
                <c:pt idx="3521">
                  <c:v>41743</c:v>
                </c:pt>
                <c:pt idx="3522">
                  <c:v>41744</c:v>
                </c:pt>
                <c:pt idx="3523">
                  <c:v>41745</c:v>
                </c:pt>
                <c:pt idx="3524">
                  <c:v>41746</c:v>
                </c:pt>
                <c:pt idx="3525">
                  <c:v>41750</c:v>
                </c:pt>
                <c:pt idx="3526">
                  <c:v>41751</c:v>
                </c:pt>
                <c:pt idx="3527">
                  <c:v>41752</c:v>
                </c:pt>
                <c:pt idx="3528">
                  <c:v>41753</c:v>
                </c:pt>
                <c:pt idx="3529">
                  <c:v>41754</c:v>
                </c:pt>
                <c:pt idx="3530">
                  <c:v>41757</c:v>
                </c:pt>
                <c:pt idx="3531">
                  <c:v>41758</c:v>
                </c:pt>
                <c:pt idx="3532">
                  <c:v>41759</c:v>
                </c:pt>
                <c:pt idx="3533">
                  <c:v>41760</c:v>
                </c:pt>
                <c:pt idx="3534">
                  <c:v>41761</c:v>
                </c:pt>
                <c:pt idx="3535">
                  <c:v>41764</c:v>
                </c:pt>
                <c:pt idx="3536">
                  <c:v>41765</c:v>
                </c:pt>
                <c:pt idx="3537">
                  <c:v>41766</c:v>
                </c:pt>
                <c:pt idx="3538">
                  <c:v>41767</c:v>
                </c:pt>
                <c:pt idx="3539">
                  <c:v>41768</c:v>
                </c:pt>
                <c:pt idx="3540">
                  <c:v>41771</c:v>
                </c:pt>
                <c:pt idx="3541">
                  <c:v>41772</c:v>
                </c:pt>
                <c:pt idx="3542">
                  <c:v>41773</c:v>
                </c:pt>
                <c:pt idx="3543">
                  <c:v>41774</c:v>
                </c:pt>
                <c:pt idx="3544">
                  <c:v>41775</c:v>
                </c:pt>
                <c:pt idx="3545">
                  <c:v>41778</c:v>
                </c:pt>
                <c:pt idx="3546">
                  <c:v>41779</c:v>
                </c:pt>
                <c:pt idx="3547">
                  <c:v>41780</c:v>
                </c:pt>
                <c:pt idx="3548">
                  <c:v>41781</c:v>
                </c:pt>
                <c:pt idx="3549">
                  <c:v>41782</c:v>
                </c:pt>
                <c:pt idx="3550">
                  <c:v>41786</c:v>
                </c:pt>
                <c:pt idx="3551">
                  <c:v>41787</c:v>
                </c:pt>
                <c:pt idx="3552">
                  <c:v>41788</c:v>
                </c:pt>
                <c:pt idx="3553">
                  <c:v>41789</c:v>
                </c:pt>
                <c:pt idx="3554">
                  <c:v>41792</c:v>
                </c:pt>
                <c:pt idx="3555">
                  <c:v>41793</c:v>
                </c:pt>
                <c:pt idx="3556">
                  <c:v>41794</c:v>
                </c:pt>
                <c:pt idx="3557">
                  <c:v>41795</c:v>
                </c:pt>
                <c:pt idx="3558">
                  <c:v>41796</c:v>
                </c:pt>
                <c:pt idx="3559">
                  <c:v>41799</c:v>
                </c:pt>
                <c:pt idx="3560">
                  <c:v>41800</c:v>
                </c:pt>
                <c:pt idx="3561">
                  <c:v>41801</c:v>
                </c:pt>
                <c:pt idx="3562">
                  <c:v>41802</c:v>
                </c:pt>
                <c:pt idx="3563">
                  <c:v>41803</c:v>
                </c:pt>
                <c:pt idx="3564">
                  <c:v>41806</c:v>
                </c:pt>
                <c:pt idx="3565">
                  <c:v>41807</c:v>
                </c:pt>
                <c:pt idx="3566">
                  <c:v>41808</c:v>
                </c:pt>
                <c:pt idx="3567">
                  <c:v>41809</c:v>
                </c:pt>
                <c:pt idx="3568">
                  <c:v>41810</c:v>
                </c:pt>
                <c:pt idx="3569">
                  <c:v>41813</c:v>
                </c:pt>
                <c:pt idx="3570">
                  <c:v>41814</c:v>
                </c:pt>
                <c:pt idx="3571">
                  <c:v>41815</c:v>
                </c:pt>
                <c:pt idx="3572">
                  <c:v>41816</c:v>
                </c:pt>
                <c:pt idx="3573">
                  <c:v>41817</c:v>
                </c:pt>
                <c:pt idx="3574">
                  <c:v>41820</c:v>
                </c:pt>
                <c:pt idx="3575">
                  <c:v>41821</c:v>
                </c:pt>
                <c:pt idx="3576">
                  <c:v>41822</c:v>
                </c:pt>
                <c:pt idx="3577">
                  <c:v>41823</c:v>
                </c:pt>
                <c:pt idx="3578">
                  <c:v>41827</c:v>
                </c:pt>
                <c:pt idx="3579">
                  <c:v>41828</c:v>
                </c:pt>
                <c:pt idx="3580">
                  <c:v>41829</c:v>
                </c:pt>
                <c:pt idx="3581">
                  <c:v>41830</c:v>
                </c:pt>
                <c:pt idx="3582">
                  <c:v>41831</c:v>
                </c:pt>
                <c:pt idx="3583">
                  <c:v>41834</c:v>
                </c:pt>
                <c:pt idx="3584">
                  <c:v>41835</c:v>
                </c:pt>
                <c:pt idx="3585">
                  <c:v>41836</c:v>
                </c:pt>
                <c:pt idx="3586">
                  <c:v>41837</c:v>
                </c:pt>
                <c:pt idx="3587">
                  <c:v>41838</c:v>
                </c:pt>
                <c:pt idx="3588">
                  <c:v>41841</c:v>
                </c:pt>
                <c:pt idx="3589">
                  <c:v>41842</c:v>
                </c:pt>
                <c:pt idx="3590">
                  <c:v>41843</c:v>
                </c:pt>
                <c:pt idx="3591">
                  <c:v>41844</c:v>
                </c:pt>
                <c:pt idx="3592">
                  <c:v>41845</c:v>
                </c:pt>
                <c:pt idx="3593">
                  <c:v>41848</c:v>
                </c:pt>
                <c:pt idx="3594">
                  <c:v>41849</c:v>
                </c:pt>
                <c:pt idx="3595">
                  <c:v>41850</c:v>
                </c:pt>
                <c:pt idx="3596">
                  <c:v>41851</c:v>
                </c:pt>
                <c:pt idx="3597">
                  <c:v>41852</c:v>
                </c:pt>
                <c:pt idx="3598">
                  <c:v>41855</c:v>
                </c:pt>
                <c:pt idx="3599">
                  <c:v>41856</c:v>
                </c:pt>
                <c:pt idx="3600">
                  <c:v>41857</c:v>
                </c:pt>
                <c:pt idx="3601">
                  <c:v>41858</c:v>
                </c:pt>
                <c:pt idx="3602">
                  <c:v>41859</c:v>
                </c:pt>
                <c:pt idx="3603">
                  <c:v>41862</c:v>
                </c:pt>
                <c:pt idx="3604">
                  <c:v>41863</c:v>
                </c:pt>
                <c:pt idx="3605">
                  <c:v>41864</c:v>
                </c:pt>
                <c:pt idx="3606">
                  <c:v>41865</c:v>
                </c:pt>
                <c:pt idx="3607">
                  <c:v>41866</c:v>
                </c:pt>
                <c:pt idx="3608">
                  <c:v>41869</c:v>
                </c:pt>
                <c:pt idx="3609">
                  <c:v>41870</c:v>
                </c:pt>
                <c:pt idx="3610">
                  <c:v>41871</c:v>
                </c:pt>
                <c:pt idx="3611">
                  <c:v>41872</c:v>
                </c:pt>
                <c:pt idx="3612">
                  <c:v>41873</c:v>
                </c:pt>
                <c:pt idx="3613">
                  <c:v>41876</c:v>
                </c:pt>
                <c:pt idx="3614">
                  <c:v>41877</c:v>
                </c:pt>
                <c:pt idx="3615">
                  <c:v>41878</c:v>
                </c:pt>
                <c:pt idx="3616">
                  <c:v>41879</c:v>
                </c:pt>
                <c:pt idx="3617">
                  <c:v>41880</c:v>
                </c:pt>
                <c:pt idx="3618">
                  <c:v>41884</c:v>
                </c:pt>
                <c:pt idx="3619">
                  <c:v>41885</c:v>
                </c:pt>
                <c:pt idx="3620">
                  <c:v>41886</c:v>
                </c:pt>
                <c:pt idx="3621">
                  <c:v>41887</c:v>
                </c:pt>
                <c:pt idx="3622">
                  <c:v>41890</c:v>
                </c:pt>
                <c:pt idx="3623">
                  <c:v>41891</c:v>
                </c:pt>
                <c:pt idx="3624">
                  <c:v>41892</c:v>
                </c:pt>
                <c:pt idx="3625">
                  <c:v>41893</c:v>
                </c:pt>
                <c:pt idx="3626">
                  <c:v>41894</c:v>
                </c:pt>
                <c:pt idx="3627">
                  <c:v>41897</c:v>
                </c:pt>
                <c:pt idx="3628">
                  <c:v>41898</c:v>
                </c:pt>
                <c:pt idx="3629">
                  <c:v>41899</c:v>
                </c:pt>
                <c:pt idx="3630">
                  <c:v>41900</c:v>
                </c:pt>
                <c:pt idx="3631">
                  <c:v>41901</c:v>
                </c:pt>
                <c:pt idx="3632">
                  <c:v>41904</c:v>
                </c:pt>
                <c:pt idx="3633">
                  <c:v>41905</c:v>
                </c:pt>
                <c:pt idx="3634">
                  <c:v>41906</c:v>
                </c:pt>
                <c:pt idx="3635">
                  <c:v>41907</c:v>
                </c:pt>
                <c:pt idx="3636">
                  <c:v>41908</c:v>
                </c:pt>
                <c:pt idx="3637">
                  <c:v>41911</c:v>
                </c:pt>
                <c:pt idx="3638">
                  <c:v>41912</c:v>
                </c:pt>
                <c:pt idx="3639">
                  <c:v>41913</c:v>
                </c:pt>
                <c:pt idx="3640">
                  <c:v>41914</c:v>
                </c:pt>
                <c:pt idx="3641">
                  <c:v>41915</c:v>
                </c:pt>
                <c:pt idx="3642">
                  <c:v>41918</c:v>
                </c:pt>
                <c:pt idx="3643">
                  <c:v>41919</c:v>
                </c:pt>
                <c:pt idx="3644">
                  <c:v>41920</c:v>
                </c:pt>
                <c:pt idx="3645">
                  <c:v>41921</c:v>
                </c:pt>
                <c:pt idx="3646">
                  <c:v>41922</c:v>
                </c:pt>
                <c:pt idx="3647">
                  <c:v>41925</c:v>
                </c:pt>
                <c:pt idx="3648">
                  <c:v>41926</c:v>
                </c:pt>
                <c:pt idx="3649">
                  <c:v>41927</c:v>
                </c:pt>
                <c:pt idx="3650">
                  <c:v>41928</c:v>
                </c:pt>
                <c:pt idx="3651">
                  <c:v>41929</c:v>
                </c:pt>
                <c:pt idx="3652">
                  <c:v>41932</c:v>
                </c:pt>
                <c:pt idx="3653">
                  <c:v>41933</c:v>
                </c:pt>
                <c:pt idx="3654">
                  <c:v>41934</c:v>
                </c:pt>
                <c:pt idx="3655">
                  <c:v>41935</c:v>
                </c:pt>
                <c:pt idx="3656">
                  <c:v>41936</c:v>
                </c:pt>
                <c:pt idx="3657">
                  <c:v>41939</c:v>
                </c:pt>
                <c:pt idx="3658">
                  <c:v>41940</c:v>
                </c:pt>
                <c:pt idx="3659">
                  <c:v>41941</c:v>
                </c:pt>
                <c:pt idx="3660">
                  <c:v>41942</c:v>
                </c:pt>
                <c:pt idx="3661">
                  <c:v>41943</c:v>
                </c:pt>
                <c:pt idx="3662">
                  <c:v>41946</c:v>
                </c:pt>
                <c:pt idx="3663">
                  <c:v>41947</c:v>
                </c:pt>
                <c:pt idx="3664">
                  <c:v>41948</c:v>
                </c:pt>
                <c:pt idx="3665">
                  <c:v>41949</c:v>
                </c:pt>
                <c:pt idx="3666">
                  <c:v>41950</c:v>
                </c:pt>
                <c:pt idx="3667">
                  <c:v>41953</c:v>
                </c:pt>
                <c:pt idx="3668">
                  <c:v>41954</c:v>
                </c:pt>
                <c:pt idx="3669">
                  <c:v>41955</c:v>
                </c:pt>
                <c:pt idx="3670">
                  <c:v>41956</c:v>
                </c:pt>
                <c:pt idx="3671">
                  <c:v>41957</c:v>
                </c:pt>
                <c:pt idx="3672">
                  <c:v>41960</c:v>
                </c:pt>
                <c:pt idx="3673">
                  <c:v>41961</c:v>
                </c:pt>
                <c:pt idx="3674">
                  <c:v>41962</c:v>
                </c:pt>
                <c:pt idx="3675">
                  <c:v>41963</c:v>
                </c:pt>
                <c:pt idx="3676">
                  <c:v>41964</c:v>
                </c:pt>
                <c:pt idx="3677">
                  <c:v>41967</c:v>
                </c:pt>
                <c:pt idx="3678">
                  <c:v>41968</c:v>
                </c:pt>
                <c:pt idx="3679">
                  <c:v>41969</c:v>
                </c:pt>
                <c:pt idx="3680">
                  <c:v>41971</c:v>
                </c:pt>
                <c:pt idx="3681">
                  <c:v>41974</c:v>
                </c:pt>
                <c:pt idx="3682">
                  <c:v>41975</c:v>
                </c:pt>
                <c:pt idx="3683">
                  <c:v>41976</c:v>
                </c:pt>
                <c:pt idx="3684">
                  <c:v>41977</c:v>
                </c:pt>
                <c:pt idx="3685">
                  <c:v>41978</c:v>
                </c:pt>
                <c:pt idx="3686">
                  <c:v>41981</c:v>
                </c:pt>
                <c:pt idx="3687">
                  <c:v>41982</c:v>
                </c:pt>
                <c:pt idx="3688">
                  <c:v>41983</c:v>
                </c:pt>
                <c:pt idx="3689">
                  <c:v>41984</c:v>
                </c:pt>
                <c:pt idx="3690">
                  <c:v>41985</c:v>
                </c:pt>
                <c:pt idx="3691">
                  <c:v>41988</c:v>
                </c:pt>
                <c:pt idx="3692">
                  <c:v>41989</c:v>
                </c:pt>
                <c:pt idx="3693">
                  <c:v>41990</c:v>
                </c:pt>
                <c:pt idx="3694">
                  <c:v>41991</c:v>
                </c:pt>
                <c:pt idx="3695">
                  <c:v>41992</c:v>
                </c:pt>
                <c:pt idx="3696">
                  <c:v>41995</c:v>
                </c:pt>
                <c:pt idx="3697">
                  <c:v>41996</c:v>
                </c:pt>
                <c:pt idx="3698">
                  <c:v>41997</c:v>
                </c:pt>
                <c:pt idx="3699">
                  <c:v>41999</c:v>
                </c:pt>
                <c:pt idx="3700">
                  <c:v>42002</c:v>
                </c:pt>
                <c:pt idx="3701">
                  <c:v>42003</c:v>
                </c:pt>
                <c:pt idx="3702">
                  <c:v>42004</c:v>
                </c:pt>
                <c:pt idx="3703">
                  <c:v>42006</c:v>
                </c:pt>
                <c:pt idx="3704">
                  <c:v>42009</c:v>
                </c:pt>
                <c:pt idx="3705">
                  <c:v>42010</c:v>
                </c:pt>
                <c:pt idx="3706">
                  <c:v>42011</c:v>
                </c:pt>
                <c:pt idx="3707">
                  <c:v>42012</c:v>
                </c:pt>
                <c:pt idx="3708">
                  <c:v>42013</c:v>
                </c:pt>
                <c:pt idx="3709">
                  <c:v>42016</c:v>
                </c:pt>
                <c:pt idx="3710">
                  <c:v>42017</c:v>
                </c:pt>
                <c:pt idx="3711">
                  <c:v>42018</c:v>
                </c:pt>
                <c:pt idx="3712">
                  <c:v>42019</c:v>
                </c:pt>
                <c:pt idx="3713">
                  <c:v>42020</c:v>
                </c:pt>
                <c:pt idx="3714">
                  <c:v>42024</c:v>
                </c:pt>
                <c:pt idx="3715">
                  <c:v>42025</c:v>
                </c:pt>
                <c:pt idx="3716">
                  <c:v>42026</c:v>
                </c:pt>
                <c:pt idx="3717">
                  <c:v>42027</c:v>
                </c:pt>
                <c:pt idx="3718">
                  <c:v>42030</c:v>
                </c:pt>
                <c:pt idx="3719">
                  <c:v>42031</c:v>
                </c:pt>
                <c:pt idx="3720">
                  <c:v>42032</c:v>
                </c:pt>
                <c:pt idx="3721">
                  <c:v>42033</c:v>
                </c:pt>
                <c:pt idx="3722">
                  <c:v>42034</c:v>
                </c:pt>
                <c:pt idx="3723">
                  <c:v>42037</c:v>
                </c:pt>
                <c:pt idx="3724">
                  <c:v>42038</c:v>
                </c:pt>
                <c:pt idx="3725">
                  <c:v>42039</c:v>
                </c:pt>
                <c:pt idx="3726">
                  <c:v>42040</c:v>
                </c:pt>
                <c:pt idx="3727">
                  <c:v>42041</c:v>
                </c:pt>
                <c:pt idx="3728">
                  <c:v>42044</c:v>
                </c:pt>
                <c:pt idx="3729">
                  <c:v>42045</c:v>
                </c:pt>
                <c:pt idx="3730">
                  <c:v>42046</c:v>
                </c:pt>
                <c:pt idx="3731">
                  <c:v>42047</c:v>
                </c:pt>
                <c:pt idx="3732">
                  <c:v>42048</c:v>
                </c:pt>
                <c:pt idx="3733">
                  <c:v>42052</c:v>
                </c:pt>
                <c:pt idx="3734">
                  <c:v>42053</c:v>
                </c:pt>
                <c:pt idx="3735">
                  <c:v>42054</c:v>
                </c:pt>
                <c:pt idx="3736">
                  <c:v>42055</c:v>
                </c:pt>
                <c:pt idx="3737">
                  <c:v>42058</c:v>
                </c:pt>
                <c:pt idx="3738">
                  <c:v>42059</c:v>
                </c:pt>
                <c:pt idx="3739">
                  <c:v>42060</c:v>
                </c:pt>
                <c:pt idx="3740">
                  <c:v>42061</c:v>
                </c:pt>
                <c:pt idx="3741">
                  <c:v>42062</c:v>
                </c:pt>
                <c:pt idx="3742">
                  <c:v>42065</c:v>
                </c:pt>
                <c:pt idx="3743">
                  <c:v>42066</c:v>
                </c:pt>
                <c:pt idx="3744">
                  <c:v>42067</c:v>
                </c:pt>
                <c:pt idx="3745">
                  <c:v>42068</c:v>
                </c:pt>
                <c:pt idx="3746">
                  <c:v>42069</c:v>
                </c:pt>
                <c:pt idx="3747">
                  <c:v>42072</c:v>
                </c:pt>
                <c:pt idx="3748">
                  <c:v>42073</c:v>
                </c:pt>
                <c:pt idx="3749">
                  <c:v>42074</c:v>
                </c:pt>
                <c:pt idx="3750">
                  <c:v>42075</c:v>
                </c:pt>
                <c:pt idx="3751">
                  <c:v>42076</c:v>
                </c:pt>
                <c:pt idx="3752">
                  <c:v>42079</c:v>
                </c:pt>
                <c:pt idx="3753">
                  <c:v>42080</c:v>
                </c:pt>
                <c:pt idx="3754">
                  <c:v>42081</c:v>
                </c:pt>
                <c:pt idx="3755">
                  <c:v>42082</c:v>
                </c:pt>
                <c:pt idx="3756">
                  <c:v>42083</c:v>
                </c:pt>
                <c:pt idx="3757">
                  <c:v>42086</c:v>
                </c:pt>
                <c:pt idx="3758">
                  <c:v>42087</c:v>
                </c:pt>
                <c:pt idx="3759">
                  <c:v>42088</c:v>
                </c:pt>
                <c:pt idx="3760">
                  <c:v>42089</c:v>
                </c:pt>
                <c:pt idx="3761">
                  <c:v>42090</c:v>
                </c:pt>
                <c:pt idx="3762">
                  <c:v>42093</c:v>
                </c:pt>
                <c:pt idx="3763">
                  <c:v>42094</c:v>
                </c:pt>
                <c:pt idx="3764">
                  <c:v>42095</c:v>
                </c:pt>
                <c:pt idx="3765">
                  <c:v>42096</c:v>
                </c:pt>
                <c:pt idx="3766">
                  <c:v>42100</c:v>
                </c:pt>
                <c:pt idx="3767">
                  <c:v>42101</c:v>
                </c:pt>
                <c:pt idx="3768">
                  <c:v>42102</c:v>
                </c:pt>
                <c:pt idx="3769">
                  <c:v>42103</c:v>
                </c:pt>
                <c:pt idx="3770">
                  <c:v>42104</c:v>
                </c:pt>
                <c:pt idx="3771">
                  <c:v>42107</c:v>
                </c:pt>
                <c:pt idx="3772">
                  <c:v>42108</c:v>
                </c:pt>
                <c:pt idx="3773">
                  <c:v>42109</c:v>
                </c:pt>
                <c:pt idx="3774">
                  <c:v>42110</c:v>
                </c:pt>
                <c:pt idx="3775">
                  <c:v>42111</c:v>
                </c:pt>
                <c:pt idx="3776">
                  <c:v>42114</c:v>
                </c:pt>
                <c:pt idx="3777">
                  <c:v>42115</c:v>
                </c:pt>
                <c:pt idx="3778">
                  <c:v>42116</c:v>
                </c:pt>
                <c:pt idx="3779">
                  <c:v>42117</c:v>
                </c:pt>
                <c:pt idx="3780">
                  <c:v>42118</c:v>
                </c:pt>
                <c:pt idx="3781">
                  <c:v>42121</c:v>
                </c:pt>
                <c:pt idx="3782">
                  <c:v>42122</c:v>
                </c:pt>
                <c:pt idx="3783">
                  <c:v>42123</c:v>
                </c:pt>
                <c:pt idx="3784">
                  <c:v>42124</c:v>
                </c:pt>
                <c:pt idx="3785">
                  <c:v>42125</c:v>
                </c:pt>
                <c:pt idx="3786">
                  <c:v>42128</c:v>
                </c:pt>
                <c:pt idx="3787">
                  <c:v>42129</c:v>
                </c:pt>
                <c:pt idx="3788">
                  <c:v>42130</c:v>
                </c:pt>
                <c:pt idx="3789">
                  <c:v>42131</c:v>
                </c:pt>
                <c:pt idx="3790">
                  <c:v>42132</c:v>
                </c:pt>
                <c:pt idx="3791">
                  <c:v>42135</c:v>
                </c:pt>
                <c:pt idx="3792">
                  <c:v>42136</c:v>
                </c:pt>
                <c:pt idx="3793">
                  <c:v>42137</c:v>
                </c:pt>
                <c:pt idx="3794">
                  <c:v>42138</c:v>
                </c:pt>
                <c:pt idx="3795">
                  <c:v>42139</c:v>
                </c:pt>
                <c:pt idx="3796">
                  <c:v>42142</c:v>
                </c:pt>
                <c:pt idx="3797">
                  <c:v>42143</c:v>
                </c:pt>
                <c:pt idx="3798">
                  <c:v>42144</c:v>
                </c:pt>
                <c:pt idx="3799">
                  <c:v>42145</c:v>
                </c:pt>
                <c:pt idx="3800">
                  <c:v>42146</c:v>
                </c:pt>
                <c:pt idx="3801">
                  <c:v>42150</c:v>
                </c:pt>
                <c:pt idx="3802">
                  <c:v>42151</c:v>
                </c:pt>
                <c:pt idx="3803">
                  <c:v>42152</c:v>
                </c:pt>
                <c:pt idx="3804">
                  <c:v>42153</c:v>
                </c:pt>
                <c:pt idx="3805">
                  <c:v>42156</c:v>
                </c:pt>
                <c:pt idx="3806">
                  <c:v>42157</c:v>
                </c:pt>
                <c:pt idx="3807">
                  <c:v>42158</c:v>
                </c:pt>
                <c:pt idx="3808">
                  <c:v>42159</c:v>
                </c:pt>
                <c:pt idx="3809">
                  <c:v>42160</c:v>
                </c:pt>
                <c:pt idx="3810">
                  <c:v>42163</c:v>
                </c:pt>
                <c:pt idx="3811">
                  <c:v>42164</c:v>
                </c:pt>
                <c:pt idx="3812">
                  <c:v>42165</c:v>
                </c:pt>
                <c:pt idx="3813">
                  <c:v>42166</c:v>
                </c:pt>
                <c:pt idx="3814">
                  <c:v>42167</c:v>
                </c:pt>
                <c:pt idx="3815">
                  <c:v>42170</c:v>
                </c:pt>
                <c:pt idx="3816">
                  <c:v>42171</c:v>
                </c:pt>
                <c:pt idx="3817">
                  <c:v>42172</c:v>
                </c:pt>
                <c:pt idx="3818">
                  <c:v>42173</c:v>
                </c:pt>
                <c:pt idx="3819">
                  <c:v>42174</c:v>
                </c:pt>
                <c:pt idx="3820">
                  <c:v>42177</c:v>
                </c:pt>
                <c:pt idx="3821">
                  <c:v>42178</c:v>
                </c:pt>
                <c:pt idx="3822">
                  <c:v>42179</c:v>
                </c:pt>
                <c:pt idx="3823">
                  <c:v>42180</c:v>
                </c:pt>
                <c:pt idx="3824">
                  <c:v>42181</c:v>
                </c:pt>
                <c:pt idx="3825">
                  <c:v>42184</c:v>
                </c:pt>
                <c:pt idx="3826">
                  <c:v>42185</c:v>
                </c:pt>
                <c:pt idx="3827">
                  <c:v>42186</c:v>
                </c:pt>
                <c:pt idx="3828">
                  <c:v>42187</c:v>
                </c:pt>
                <c:pt idx="3829">
                  <c:v>42191</c:v>
                </c:pt>
                <c:pt idx="3830">
                  <c:v>42192</c:v>
                </c:pt>
                <c:pt idx="3831">
                  <c:v>42193</c:v>
                </c:pt>
                <c:pt idx="3832">
                  <c:v>42194</c:v>
                </c:pt>
                <c:pt idx="3833">
                  <c:v>42195</c:v>
                </c:pt>
                <c:pt idx="3834">
                  <c:v>42198</c:v>
                </c:pt>
                <c:pt idx="3835">
                  <c:v>42199</c:v>
                </c:pt>
                <c:pt idx="3836">
                  <c:v>42200</c:v>
                </c:pt>
                <c:pt idx="3837">
                  <c:v>42201</c:v>
                </c:pt>
                <c:pt idx="3838">
                  <c:v>42202</c:v>
                </c:pt>
                <c:pt idx="3839">
                  <c:v>42205</c:v>
                </c:pt>
                <c:pt idx="3840">
                  <c:v>42206</c:v>
                </c:pt>
                <c:pt idx="3841">
                  <c:v>42207</c:v>
                </c:pt>
                <c:pt idx="3842">
                  <c:v>42208</c:v>
                </c:pt>
                <c:pt idx="3843">
                  <c:v>42209</c:v>
                </c:pt>
                <c:pt idx="3844">
                  <c:v>42212</c:v>
                </c:pt>
                <c:pt idx="3845">
                  <c:v>42213</c:v>
                </c:pt>
                <c:pt idx="3846">
                  <c:v>42214</c:v>
                </c:pt>
                <c:pt idx="3847">
                  <c:v>42215</c:v>
                </c:pt>
                <c:pt idx="3848">
                  <c:v>42216</c:v>
                </c:pt>
                <c:pt idx="3849">
                  <c:v>42219</c:v>
                </c:pt>
                <c:pt idx="3850">
                  <c:v>42220</c:v>
                </c:pt>
                <c:pt idx="3851">
                  <c:v>42221</c:v>
                </c:pt>
                <c:pt idx="3852">
                  <c:v>42222</c:v>
                </c:pt>
                <c:pt idx="3853">
                  <c:v>42223</c:v>
                </c:pt>
                <c:pt idx="3854">
                  <c:v>42226</c:v>
                </c:pt>
                <c:pt idx="3855">
                  <c:v>42227</c:v>
                </c:pt>
                <c:pt idx="3856">
                  <c:v>42228</c:v>
                </c:pt>
                <c:pt idx="3857">
                  <c:v>42229</c:v>
                </c:pt>
                <c:pt idx="3858">
                  <c:v>42230</c:v>
                </c:pt>
                <c:pt idx="3859">
                  <c:v>42233</c:v>
                </c:pt>
                <c:pt idx="3860">
                  <c:v>42234</c:v>
                </c:pt>
                <c:pt idx="3861">
                  <c:v>42235</c:v>
                </c:pt>
                <c:pt idx="3862">
                  <c:v>42236</c:v>
                </c:pt>
                <c:pt idx="3863">
                  <c:v>42237</c:v>
                </c:pt>
                <c:pt idx="3864">
                  <c:v>42240</c:v>
                </c:pt>
                <c:pt idx="3865">
                  <c:v>42241</c:v>
                </c:pt>
                <c:pt idx="3866">
                  <c:v>42242</c:v>
                </c:pt>
                <c:pt idx="3867">
                  <c:v>42243</c:v>
                </c:pt>
                <c:pt idx="3868">
                  <c:v>42244</c:v>
                </c:pt>
                <c:pt idx="3869">
                  <c:v>42247</c:v>
                </c:pt>
                <c:pt idx="3870">
                  <c:v>42248</c:v>
                </c:pt>
                <c:pt idx="3871">
                  <c:v>42249</c:v>
                </c:pt>
                <c:pt idx="3872">
                  <c:v>42250</c:v>
                </c:pt>
                <c:pt idx="3873">
                  <c:v>42251</c:v>
                </c:pt>
                <c:pt idx="3874">
                  <c:v>42255</c:v>
                </c:pt>
                <c:pt idx="3875">
                  <c:v>42256</c:v>
                </c:pt>
                <c:pt idx="3876">
                  <c:v>42257</c:v>
                </c:pt>
                <c:pt idx="3877">
                  <c:v>42258</c:v>
                </c:pt>
                <c:pt idx="3878">
                  <c:v>42261</c:v>
                </c:pt>
                <c:pt idx="3879">
                  <c:v>42262</c:v>
                </c:pt>
                <c:pt idx="3880">
                  <c:v>42263</c:v>
                </c:pt>
                <c:pt idx="3881">
                  <c:v>42264</c:v>
                </c:pt>
                <c:pt idx="3882">
                  <c:v>42265</c:v>
                </c:pt>
                <c:pt idx="3883">
                  <c:v>42268</c:v>
                </c:pt>
                <c:pt idx="3884">
                  <c:v>42269</c:v>
                </c:pt>
                <c:pt idx="3885">
                  <c:v>42270</c:v>
                </c:pt>
                <c:pt idx="3886">
                  <c:v>42271</c:v>
                </c:pt>
                <c:pt idx="3887">
                  <c:v>42272</c:v>
                </c:pt>
                <c:pt idx="3888">
                  <c:v>42275</c:v>
                </c:pt>
                <c:pt idx="3889">
                  <c:v>42276</c:v>
                </c:pt>
                <c:pt idx="3890">
                  <c:v>42277</c:v>
                </c:pt>
                <c:pt idx="3891">
                  <c:v>42278</c:v>
                </c:pt>
                <c:pt idx="3892">
                  <c:v>42279</c:v>
                </c:pt>
                <c:pt idx="3893">
                  <c:v>42282</c:v>
                </c:pt>
                <c:pt idx="3894">
                  <c:v>42283</c:v>
                </c:pt>
                <c:pt idx="3895">
                  <c:v>42284</c:v>
                </c:pt>
                <c:pt idx="3896">
                  <c:v>42285</c:v>
                </c:pt>
                <c:pt idx="3897">
                  <c:v>42286</c:v>
                </c:pt>
                <c:pt idx="3898">
                  <c:v>42289</c:v>
                </c:pt>
                <c:pt idx="3899">
                  <c:v>42290</c:v>
                </c:pt>
                <c:pt idx="3900">
                  <c:v>42291</c:v>
                </c:pt>
                <c:pt idx="3901">
                  <c:v>42292</c:v>
                </c:pt>
                <c:pt idx="3902">
                  <c:v>42293</c:v>
                </c:pt>
                <c:pt idx="3903">
                  <c:v>42296</c:v>
                </c:pt>
                <c:pt idx="3904">
                  <c:v>42297</c:v>
                </c:pt>
                <c:pt idx="3905">
                  <c:v>42298</c:v>
                </c:pt>
                <c:pt idx="3906">
                  <c:v>42299</c:v>
                </c:pt>
                <c:pt idx="3907">
                  <c:v>42300</c:v>
                </c:pt>
                <c:pt idx="3908">
                  <c:v>42303</c:v>
                </c:pt>
                <c:pt idx="3909">
                  <c:v>42304</c:v>
                </c:pt>
                <c:pt idx="3910">
                  <c:v>42305</c:v>
                </c:pt>
                <c:pt idx="3911">
                  <c:v>42306</c:v>
                </c:pt>
                <c:pt idx="3912">
                  <c:v>42307</c:v>
                </c:pt>
                <c:pt idx="3913">
                  <c:v>42310</c:v>
                </c:pt>
                <c:pt idx="3914">
                  <c:v>42311</c:v>
                </c:pt>
                <c:pt idx="3915">
                  <c:v>42312</c:v>
                </c:pt>
                <c:pt idx="3916">
                  <c:v>42313</c:v>
                </c:pt>
                <c:pt idx="3917">
                  <c:v>42314</c:v>
                </c:pt>
                <c:pt idx="3918">
                  <c:v>42317</c:v>
                </c:pt>
                <c:pt idx="3919">
                  <c:v>42318</c:v>
                </c:pt>
                <c:pt idx="3920">
                  <c:v>42319</c:v>
                </c:pt>
                <c:pt idx="3921">
                  <c:v>42320</c:v>
                </c:pt>
                <c:pt idx="3922">
                  <c:v>42321</c:v>
                </c:pt>
                <c:pt idx="3923">
                  <c:v>42324</c:v>
                </c:pt>
                <c:pt idx="3924">
                  <c:v>42325</c:v>
                </c:pt>
                <c:pt idx="3925">
                  <c:v>42326</c:v>
                </c:pt>
                <c:pt idx="3926">
                  <c:v>42327</c:v>
                </c:pt>
                <c:pt idx="3927">
                  <c:v>42328</c:v>
                </c:pt>
                <c:pt idx="3928">
                  <c:v>42331</c:v>
                </c:pt>
                <c:pt idx="3929">
                  <c:v>42332</c:v>
                </c:pt>
                <c:pt idx="3930">
                  <c:v>42333</c:v>
                </c:pt>
                <c:pt idx="3931">
                  <c:v>42335</c:v>
                </c:pt>
                <c:pt idx="3932">
                  <c:v>42338</c:v>
                </c:pt>
                <c:pt idx="3933">
                  <c:v>42339</c:v>
                </c:pt>
                <c:pt idx="3934">
                  <c:v>42340</c:v>
                </c:pt>
                <c:pt idx="3935">
                  <c:v>42341</c:v>
                </c:pt>
                <c:pt idx="3936">
                  <c:v>42342</c:v>
                </c:pt>
                <c:pt idx="3937">
                  <c:v>42345</c:v>
                </c:pt>
                <c:pt idx="3938">
                  <c:v>42346</c:v>
                </c:pt>
                <c:pt idx="3939">
                  <c:v>42347</c:v>
                </c:pt>
                <c:pt idx="3940">
                  <c:v>42348</c:v>
                </c:pt>
                <c:pt idx="3941">
                  <c:v>42349</c:v>
                </c:pt>
                <c:pt idx="3942">
                  <c:v>42352</c:v>
                </c:pt>
                <c:pt idx="3943">
                  <c:v>42353</c:v>
                </c:pt>
                <c:pt idx="3944">
                  <c:v>42354</c:v>
                </c:pt>
                <c:pt idx="3945">
                  <c:v>42355</c:v>
                </c:pt>
                <c:pt idx="3946">
                  <c:v>42356</c:v>
                </c:pt>
                <c:pt idx="3947">
                  <c:v>42359</c:v>
                </c:pt>
                <c:pt idx="3948">
                  <c:v>42360</c:v>
                </c:pt>
                <c:pt idx="3949">
                  <c:v>42361</c:v>
                </c:pt>
                <c:pt idx="3950">
                  <c:v>42362</c:v>
                </c:pt>
                <c:pt idx="3951">
                  <c:v>42366</c:v>
                </c:pt>
                <c:pt idx="3952">
                  <c:v>42367</c:v>
                </c:pt>
                <c:pt idx="3953">
                  <c:v>42368</c:v>
                </c:pt>
                <c:pt idx="3954">
                  <c:v>42369</c:v>
                </c:pt>
                <c:pt idx="3955">
                  <c:v>42373</c:v>
                </c:pt>
                <c:pt idx="3956">
                  <c:v>42374</c:v>
                </c:pt>
                <c:pt idx="3957">
                  <c:v>42375</c:v>
                </c:pt>
                <c:pt idx="3958">
                  <c:v>42376</c:v>
                </c:pt>
                <c:pt idx="3959">
                  <c:v>42377</c:v>
                </c:pt>
                <c:pt idx="3960">
                  <c:v>42380</c:v>
                </c:pt>
                <c:pt idx="3961">
                  <c:v>42381</c:v>
                </c:pt>
                <c:pt idx="3962">
                  <c:v>42382</c:v>
                </c:pt>
                <c:pt idx="3963">
                  <c:v>42383</c:v>
                </c:pt>
                <c:pt idx="3964">
                  <c:v>42384</c:v>
                </c:pt>
                <c:pt idx="3965">
                  <c:v>42388</c:v>
                </c:pt>
                <c:pt idx="3966">
                  <c:v>42389</c:v>
                </c:pt>
                <c:pt idx="3967">
                  <c:v>42390</c:v>
                </c:pt>
                <c:pt idx="3968">
                  <c:v>42391</c:v>
                </c:pt>
                <c:pt idx="3969">
                  <c:v>42394</c:v>
                </c:pt>
                <c:pt idx="3970">
                  <c:v>42395</c:v>
                </c:pt>
                <c:pt idx="3971">
                  <c:v>42396</c:v>
                </c:pt>
                <c:pt idx="3972">
                  <c:v>42397</c:v>
                </c:pt>
                <c:pt idx="3973">
                  <c:v>42398</c:v>
                </c:pt>
                <c:pt idx="3974">
                  <c:v>42401</c:v>
                </c:pt>
                <c:pt idx="3975">
                  <c:v>42402</c:v>
                </c:pt>
                <c:pt idx="3976">
                  <c:v>42403</c:v>
                </c:pt>
                <c:pt idx="3977">
                  <c:v>42404</c:v>
                </c:pt>
                <c:pt idx="3978">
                  <c:v>42405</c:v>
                </c:pt>
                <c:pt idx="3979">
                  <c:v>42408</c:v>
                </c:pt>
                <c:pt idx="3980">
                  <c:v>42409</c:v>
                </c:pt>
                <c:pt idx="3981">
                  <c:v>42410</c:v>
                </c:pt>
                <c:pt idx="3982">
                  <c:v>42411</c:v>
                </c:pt>
                <c:pt idx="3983">
                  <c:v>42412</c:v>
                </c:pt>
                <c:pt idx="3984">
                  <c:v>42416</c:v>
                </c:pt>
                <c:pt idx="3985">
                  <c:v>42417</c:v>
                </c:pt>
                <c:pt idx="3986">
                  <c:v>42418</c:v>
                </c:pt>
                <c:pt idx="3987">
                  <c:v>42419</c:v>
                </c:pt>
                <c:pt idx="3988">
                  <c:v>42422</c:v>
                </c:pt>
                <c:pt idx="3989">
                  <c:v>42423</c:v>
                </c:pt>
                <c:pt idx="3990">
                  <c:v>42424</c:v>
                </c:pt>
                <c:pt idx="3991">
                  <c:v>42425</c:v>
                </c:pt>
                <c:pt idx="3992">
                  <c:v>42426</c:v>
                </c:pt>
                <c:pt idx="3993">
                  <c:v>42429</c:v>
                </c:pt>
                <c:pt idx="3994">
                  <c:v>42430</c:v>
                </c:pt>
                <c:pt idx="3995">
                  <c:v>42431</c:v>
                </c:pt>
                <c:pt idx="3996">
                  <c:v>42432</c:v>
                </c:pt>
                <c:pt idx="3997">
                  <c:v>42433</c:v>
                </c:pt>
                <c:pt idx="3998">
                  <c:v>42436</c:v>
                </c:pt>
                <c:pt idx="3999">
                  <c:v>42437</c:v>
                </c:pt>
                <c:pt idx="4000">
                  <c:v>42438</c:v>
                </c:pt>
                <c:pt idx="4001">
                  <c:v>42439</c:v>
                </c:pt>
                <c:pt idx="4002">
                  <c:v>42440</c:v>
                </c:pt>
                <c:pt idx="4003">
                  <c:v>42443</c:v>
                </c:pt>
                <c:pt idx="4004">
                  <c:v>42444</c:v>
                </c:pt>
                <c:pt idx="4005">
                  <c:v>42445</c:v>
                </c:pt>
                <c:pt idx="4006">
                  <c:v>42446</c:v>
                </c:pt>
                <c:pt idx="4007">
                  <c:v>42447</c:v>
                </c:pt>
                <c:pt idx="4008">
                  <c:v>42450</c:v>
                </c:pt>
                <c:pt idx="4009">
                  <c:v>42451</c:v>
                </c:pt>
                <c:pt idx="4010">
                  <c:v>42452</c:v>
                </c:pt>
                <c:pt idx="4011">
                  <c:v>42453</c:v>
                </c:pt>
                <c:pt idx="4012">
                  <c:v>42457</c:v>
                </c:pt>
                <c:pt idx="4013">
                  <c:v>42458</c:v>
                </c:pt>
                <c:pt idx="4014">
                  <c:v>42459</c:v>
                </c:pt>
                <c:pt idx="4015">
                  <c:v>42460</c:v>
                </c:pt>
                <c:pt idx="4016">
                  <c:v>42461</c:v>
                </c:pt>
                <c:pt idx="4017">
                  <c:v>42464</c:v>
                </c:pt>
                <c:pt idx="4018">
                  <c:v>42465</c:v>
                </c:pt>
                <c:pt idx="4019">
                  <c:v>42466</c:v>
                </c:pt>
                <c:pt idx="4020">
                  <c:v>42467</c:v>
                </c:pt>
                <c:pt idx="4021">
                  <c:v>42468</c:v>
                </c:pt>
                <c:pt idx="4022">
                  <c:v>42471</c:v>
                </c:pt>
                <c:pt idx="4023">
                  <c:v>42472</c:v>
                </c:pt>
                <c:pt idx="4024">
                  <c:v>42473</c:v>
                </c:pt>
                <c:pt idx="4025">
                  <c:v>42474</c:v>
                </c:pt>
                <c:pt idx="4026">
                  <c:v>42475</c:v>
                </c:pt>
                <c:pt idx="4027">
                  <c:v>42478</c:v>
                </c:pt>
                <c:pt idx="4028">
                  <c:v>42479</c:v>
                </c:pt>
                <c:pt idx="4029">
                  <c:v>42480</c:v>
                </c:pt>
                <c:pt idx="4030">
                  <c:v>42481</c:v>
                </c:pt>
                <c:pt idx="4031">
                  <c:v>42482</c:v>
                </c:pt>
                <c:pt idx="4032">
                  <c:v>42485</c:v>
                </c:pt>
                <c:pt idx="4033">
                  <c:v>42486</c:v>
                </c:pt>
                <c:pt idx="4034">
                  <c:v>42487</c:v>
                </c:pt>
                <c:pt idx="4035">
                  <c:v>42488</c:v>
                </c:pt>
                <c:pt idx="4036">
                  <c:v>42489</c:v>
                </c:pt>
                <c:pt idx="4037">
                  <c:v>42492</c:v>
                </c:pt>
                <c:pt idx="4038">
                  <c:v>42493</c:v>
                </c:pt>
                <c:pt idx="4039">
                  <c:v>42494</c:v>
                </c:pt>
                <c:pt idx="4040">
                  <c:v>42495</c:v>
                </c:pt>
                <c:pt idx="4041">
                  <c:v>42496</c:v>
                </c:pt>
                <c:pt idx="4042">
                  <c:v>42499</c:v>
                </c:pt>
                <c:pt idx="4043">
                  <c:v>42500</c:v>
                </c:pt>
                <c:pt idx="4044">
                  <c:v>42501</c:v>
                </c:pt>
                <c:pt idx="4045">
                  <c:v>42502</c:v>
                </c:pt>
                <c:pt idx="4046">
                  <c:v>42503</c:v>
                </c:pt>
                <c:pt idx="4047">
                  <c:v>42506</c:v>
                </c:pt>
                <c:pt idx="4048">
                  <c:v>42507</c:v>
                </c:pt>
                <c:pt idx="4049">
                  <c:v>42508</c:v>
                </c:pt>
                <c:pt idx="4050">
                  <c:v>42509</c:v>
                </c:pt>
                <c:pt idx="4051">
                  <c:v>42510</c:v>
                </c:pt>
                <c:pt idx="4052">
                  <c:v>42513</c:v>
                </c:pt>
                <c:pt idx="4053">
                  <c:v>42514</c:v>
                </c:pt>
                <c:pt idx="4054">
                  <c:v>42515</c:v>
                </c:pt>
                <c:pt idx="4055">
                  <c:v>42516</c:v>
                </c:pt>
                <c:pt idx="4056">
                  <c:v>42517</c:v>
                </c:pt>
                <c:pt idx="4057">
                  <c:v>42521</c:v>
                </c:pt>
                <c:pt idx="4058">
                  <c:v>42522</c:v>
                </c:pt>
                <c:pt idx="4059">
                  <c:v>42523</c:v>
                </c:pt>
                <c:pt idx="4060">
                  <c:v>42524</c:v>
                </c:pt>
                <c:pt idx="4061">
                  <c:v>42527</c:v>
                </c:pt>
                <c:pt idx="4062">
                  <c:v>42528</c:v>
                </c:pt>
                <c:pt idx="4063">
                  <c:v>42529</c:v>
                </c:pt>
                <c:pt idx="4064">
                  <c:v>42530</c:v>
                </c:pt>
                <c:pt idx="4065">
                  <c:v>42531</c:v>
                </c:pt>
                <c:pt idx="4066">
                  <c:v>42534</c:v>
                </c:pt>
                <c:pt idx="4067">
                  <c:v>42535</c:v>
                </c:pt>
                <c:pt idx="4068">
                  <c:v>42536</c:v>
                </c:pt>
                <c:pt idx="4069">
                  <c:v>42537</c:v>
                </c:pt>
                <c:pt idx="4070">
                  <c:v>42538</c:v>
                </c:pt>
                <c:pt idx="4071">
                  <c:v>42541</c:v>
                </c:pt>
                <c:pt idx="4072">
                  <c:v>42542</c:v>
                </c:pt>
                <c:pt idx="4073">
                  <c:v>42543</c:v>
                </c:pt>
                <c:pt idx="4074">
                  <c:v>42544</c:v>
                </c:pt>
                <c:pt idx="4075">
                  <c:v>42545</c:v>
                </c:pt>
                <c:pt idx="4076">
                  <c:v>42548</c:v>
                </c:pt>
                <c:pt idx="4077">
                  <c:v>42549</c:v>
                </c:pt>
                <c:pt idx="4078">
                  <c:v>42550</c:v>
                </c:pt>
                <c:pt idx="4079">
                  <c:v>42551</c:v>
                </c:pt>
                <c:pt idx="4080">
                  <c:v>42552</c:v>
                </c:pt>
                <c:pt idx="4081">
                  <c:v>42556</c:v>
                </c:pt>
                <c:pt idx="4082">
                  <c:v>42557</c:v>
                </c:pt>
                <c:pt idx="4083">
                  <c:v>42558</c:v>
                </c:pt>
                <c:pt idx="4084">
                  <c:v>42559</c:v>
                </c:pt>
                <c:pt idx="4085">
                  <c:v>42562</c:v>
                </c:pt>
                <c:pt idx="4086">
                  <c:v>42563</c:v>
                </c:pt>
                <c:pt idx="4087">
                  <c:v>42564</c:v>
                </c:pt>
                <c:pt idx="4088">
                  <c:v>42565</c:v>
                </c:pt>
                <c:pt idx="4089">
                  <c:v>42566</c:v>
                </c:pt>
                <c:pt idx="4090">
                  <c:v>42569</c:v>
                </c:pt>
                <c:pt idx="4091">
                  <c:v>42570</c:v>
                </c:pt>
                <c:pt idx="4092">
                  <c:v>42571</c:v>
                </c:pt>
                <c:pt idx="4093">
                  <c:v>42572</c:v>
                </c:pt>
                <c:pt idx="4094">
                  <c:v>42573</c:v>
                </c:pt>
                <c:pt idx="4095">
                  <c:v>42576</c:v>
                </c:pt>
                <c:pt idx="4096">
                  <c:v>42577</c:v>
                </c:pt>
                <c:pt idx="4097">
                  <c:v>42578</c:v>
                </c:pt>
                <c:pt idx="4098">
                  <c:v>42579</c:v>
                </c:pt>
                <c:pt idx="4099">
                  <c:v>42580</c:v>
                </c:pt>
                <c:pt idx="4100">
                  <c:v>42583</c:v>
                </c:pt>
                <c:pt idx="4101">
                  <c:v>42584</c:v>
                </c:pt>
                <c:pt idx="4102">
                  <c:v>42585</c:v>
                </c:pt>
                <c:pt idx="4103">
                  <c:v>42586</c:v>
                </c:pt>
                <c:pt idx="4104">
                  <c:v>42587</c:v>
                </c:pt>
                <c:pt idx="4105">
                  <c:v>42590</c:v>
                </c:pt>
                <c:pt idx="4106">
                  <c:v>42591</c:v>
                </c:pt>
                <c:pt idx="4107">
                  <c:v>42592</c:v>
                </c:pt>
                <c:pt idx="4108">
                  <c:v>42593</c:v>
                </c:pt>
                <c:pt idx="4109">
                  <c:v>42594</c:v>
                </c:pt>
                <c:pt idx="4110">
                  <c:v>42597</c:v>
                </c:pt>
                <c:pt idx="4111">
                  <c:v>42598</c:v>
                </c:pt>
                <c:pt idx="4112">
                  <c:v>42599</c:v>
                </c:pt>
                <c:pt idx="4113">
                  <c:v>42600</c:v>
                </c:pt>
                <c:pt idx="4114">
                  <c:v>42601</c:v>
                </c:pt>
                <c:pt idx="4115">
                  <c:v>42604</c:v>
                </c:pt>
                <c:pt idx="4116">
                  <c:v>42605</c:v>
                </c:pt>
                <c:pt idx="4117">
                  <c:v>42606</c:v>
                </c:pt>
                <c:pt idx="4118">
                  <c:v>42607</c:v>
                </c:pt>
                <c:pt idx="4119">
                  <c:v>42608</c:v>
                </c:pt>
                <c:pt idx="4120">
                  <c:v>42611</c:v>
                </c:pt>
                <c:pt idx="4121">
                  <c:v>42612</c:v>
                </c:pt>
                <c:pt idx="4122">
                  <c:v>42613</c:v>
                </c:pt>
                <c:pt idx="4123">
                  <c:v>42614</c:v>
                </c:pt>
                <c:pt idx="4124">
                  <c:v>42615</c:v>
                </c:pt>
                <c:pt idx="4125">
                  <c:v>42619</c:v>
                </c:pt>
                <c:pt idx="4126">
                  <c:v>42620</c:v>
                </c:pt>
                <c:pt idx="4127">
                  <c:v>42621</c:v>
                </c:pt>
                <c:pt idx="4128">
                  <c:v>42622</c:v>
                </c:pt>
                <c:pt idx="4129">
                  <c:v>42625</c:v>
                </c:pt>
                <c:pt idx="4130">
                  <c:v>42626</c:v>
                </c:pt>
                <c:pt idx="4131">
                  <c:v>42627</c:v>
                </c:pt>
                <c:pt idx="4132">
                  <c:v>42628</c:v>
                </c:pt>
                <c:pt idx="4133">
                  <c:v>42629</c:v>
                </c:pt>
                <c:pt idx="4134">
                  <c:v>42632</c:v>
                </c:pt>
                <c:pt idx="4135">
                  <c:v>42633</c:v>
                </c:pt>
                <c:pt idx="4136">
                  <c:v>42634</c:v>
                </c:pt>
                <c:pt idx="4137">
                  <c:v>42635</c:v>
                </c:pt>
                <c:pt idx="4138">
                  <c:v>42636</c:v>
                </c:pt>
                <c:pt idx="4139">
                  <c:v>42639</c:v>
                </c:pt>
                <c:pt idx="4140">
                  <c:v>42640</c:v>
                </c:pt>
                <c:pt idx="4141">
                  <c:v>42641</c:v>
                </c:pt>
                <c:pt idx="4142">
                  <c:v>42642</c:v>
                </c:pt>
                <c:pt idx="4143">
                  <c:v>42643</c:v>
                </c:pt>
                <c:pt idx="4144">
                  <c:v>42646</c:v>
                </c:pt>
                <c:pt idx="4145">
                  <c:v>42647</c:v>
                </c:pt>
                <c:pt idx="4146">
                  <c:v>42648</c:v>
                </c:pt>
                <c:pt idx="4147">
                  <c:v>42649</c:v>
                </c:pt>
                <c:pt idx="4148">
                  <c:v>42650</c:v>
                </c:pt>
                <c:pt idx="4149">
                  <c:v>42653</c:v>
                </c:pt>
                <c:pt idx="4150">
                  <c:v>42654</c:v>
                </c:pt>
                <c:pt idx="4151">
                  <c:v>42655</c:v>
                </c:pt>
                <c:pt idx="4152">
                  <c:v>42656</c:v>
                </c:pt>
                <c:pt idx="4153">
                  <c:v>42657</c:v>
                </c:pt>
                <c:pt idx="4154">
                  <c:v>42660</c:v>
                </c:pt>
                <c:pt idx="4155">
                  <c:v>42661</c:v>
                </c:pt>
                <c:pt idx="4156">
                  <c:v>42662</c:v>
                </c:pt>
                <c:pt idx="4157">
                  <c:v>42663</c:v>
                </c:pt>
                <c:pt idx="4158">
                  <c:v>42664</c:v>
                </c:pt>
                <c:pt idx="4159">
                  <c:v>42667</c:v>
                </c:pt>
                <c:pt idx="4160">
                  <c:v>42668</c:v>
                </c:pt>
                <c:pt idx="4161">
                  <c:v>42669</c:v>
                </c:pt>
                <c:pt idx="4162">
                  <c:v>42670</c:v>
                </c:pt>
                <c:pt idx="4163">
                  <c:v>42671</c:v>
                </c:pt>
                <c:pt idx="4164">
                  <c:v>42674</c:v>
                </c:pt>
                <c:pt idx="4165">
                  <c:v>42675</c:v>
                </c:pt>
                <c:pt idx="4166">
                  <c:v>42676</c:v>
                </c:pt>
                <c:pt idx="4167">
                  <c:v>42677</c:v>
                </c:pt>
                <c:pt idx="4168">
                  <c:v>42678</c:v>
                </c:pt>
                <c:pt idx="4169">
                  <c:v>42681</c:v>
                </c:pt>
                <c:pt idx="4170">
                  <c:v>42682</c:v>
                </c:pt>
                <c:pt idx="4171">
                  <c:v>42683</c:v>
                </c:pt>
                <c:pt idx="4172">
                  <c:v>42684</c:v>
                </c:pt>
                <c:pt idx="4173">
                  <c:v>42685</c:v>
                </c:pt>
                <c:pt idx="4174">
                  <c:v>42688</c:v>
                </c:pt>
                <c:pt idx="4175">
                  <c:v>42689</c:v>
                </c:pt>
                <c:pt idx="4176">
                  <c:v>42690</c:v>
                </c:pt>
                <c:pt idx="4177">
                  <c:v>42691</c:v>
                </c:pt>
                <c:pt idx="4178">
                  <c:v>42692</c:v>
                </c:pt>
                <c:pt idx="4179">
                  <c:v>42695</c:v>
                </c:pt>
                <c:pt idx="4180">
                  <c:v>42696</c:v>
                </c:pt>
                <c:pt idx="4181">
                  <c:v>42697</c:v>
                </c:pt>
                <c:pt idx="4182">
                  <c:v>42699</c:v>
                </c:pt>
                <c:pt idx="4183">
                  <c:v>42702</c:v>
                </c:pt>
                <c:pt idx="4184">
                  <c:v>42703</c:v>
                </c:pt>
                <c:pt idx="4185">
                  <c:v>42704</c:v>
                </c:pt>
                <c:pt idx="4186">
                  <c:v>42705</c:v>
                </c:pt>
                <c:pt idx="4187">
                  <c:v>42706</c:v>
                </c:pt>
                <c:pt idx="4188">
                  <c:v>42709</c:v>
                </c:pt>
                <c:pt idx="4189">
                  <c:v>42710</c:v>
                </c:pt>
                <c:pt idx="4190">
                  <c:v>42711</c:v>
                </c:pt>
                <c:pt idx="4191">
                  <c:v>42712</c:v>
                </c:pt>
                <c:pt idx="4192">
                  <c:v>42713</c:v>
                </c:pt>
                <c:pt idx="4193">
                  <c:v>42716</c:v>
                </c:pt>
                <c:pt idx="4194">
                  <c:v>42717</c:v>
                </c:pt>
                <c:pt idx="4195">
                  <c:v>42718</c:v>
                </c:pt>
                <c:pt idx="4196">
                  <c:v>42719</c:v>
                </c:pt>
                <c:pt idx="4197">
                  <c:v>42720</c:v>
                </c:pt>
                <c:pt idx="4198">
                  <c:v>42723</c:v>
                </c:pt>
                <c:pt idx="4199">
                  <c:v>42724</c:v>
                </c:pt>
                <c:pt idx="4200">
                  <c:v>42725</c:v>
                </c:pt>
                <c:pt idx="4201">
                  <c:v>42726</c:v>
                </c:pt>
                <c:pt idx="4202">
                  <c:v>42727</c:v>
                </c:pt>
                <c:pt idx="4203">
                  <c:v>42731</c:v>
                </c:pt>
                <c:pt idx="4204">
                  <c:v>42732</c:v>
                </c:pt>
                <c:pt idx="4205">
                  <c:v>42733</c:v>
                </c:pt>
                <c:pt idx="4206">
                  <c:v>42734</c:v>
                </c:pt>
                <c:pt idx="4207">
                  <c:v>42738</c:v>
                </c:pt>
                <c:pt idx="4208">
                  <c:v>42739</c:v>
                </c:pt>
                <c:pt idx="4209">
                  <c:v>42740</c:v>
                </c:pt>
                <c:pt idx="4210">
                  <c:v>42741</c:v>
                </c:pt>
                <c:pt idx="4211">
                  <c:v>42744</c:v>
                </c:pt>
                <c:pt idx="4212">
                  <c:v>42745</c:v>
                </c:pt>
                <c:pt idx="4213">
                  <c:v>42746</c:v>
                </c:pt>
                <c:pt idx="4214">
                  <c:v>42747</c:v>
                </c:pt>
                <c:pt idx="4215">
                  <c:v>42748</c:v>
                </c:pt>
                <c:pt idx="4216">
                  <c:v>42752</c:v>
                </c:pt>
                <c:pt idx="4217">
                  <c:v>42753</c:v>
                </c:pt>
                <c:pt idx="4218">
                  <c:v>42754</c:v>
                </c:pt>
                <c:pt idx="4219">
                  <c:v>42755</c:v>
                </c:pt>
                <c:pt idx="4220">
                  <c:v>42758</c:v>
                </c:pt>
                <c:pt idx="4221">
                  <c:v>42759</c:v>
                </c:pt>
                <c:pt idx="4222">
                  <c:v>42760</c:v>
                </c:pt>
                <c:pt idx="4223">
                  <c:v>42761</c:v>
                </c:pt>
                <c:pt idx="4224">
                  <c:v>42762</c:v>
                </c:pt>
                <c:pt idx="4225">
                  <c:v>42765</c:v>
                </c:pt>
                <c:pt idx="4226">
                  <c:v>42766</c:v>
                </c:pt>
                <c:pt idx="4227">
                  <c:v>42767</c:v>
                </c:pt>
                <c:pt idx="4228">
                  <c:v>42768</c:v>
                </c:pt>
                <c:pt idx="4229">
                  <c:v>42769</c:v>
                </c:pt>
                <c:pt idx="4230">
                  <c:v>42772</c:v>
                </c:pt>
                <c:pt idx="4231">
                  <c:v>42773</c:v>
                </c:pt>
                <c:pt idx="4232">
                  <c:v>42774</c:v>
                </c:pt>
                <c:pt idx="4233">
                  <c:v>42775</c:v>
                </c:pt>
                <c:pt idx="4234">
                  <c:v>42776</c:v>
                </c:pt>
                <c:pt idx="4235">
                  <c:v>42779</c:v>
                </c:pt>
                <c:pt idx="4236">
                  <c:v>42780</c:v>
                </c:pt>
                <c:pt idx="4237">
                  <c:v>42781</c:v>
                </c:pt>
                <c:pt idx="4238">
                  <c:v>42782</c:v>
                </c:pt>
                <c:pt idx="4239">
                  <c:v>42783</c:v>
                </c:pt>
                <c:pt idx="4240">
                  <c:v>42787</c:v>
                </c:pt>
                <c:pt idx="4241">
                  <c:v>42788</c:v>
                </c:pt>
                <c:pt idx="4242">
                  <c:v>42789</c:v>
                </c:pt>
                <c:pt idx="4243">
                  <c:v>42790</c:v>
                </c:pt>
                <c:pt idx="4244">
                  <c:v>42793</c:v>
                </c:pt>
                <c:pt idx="4245">
                  <c:v>42794</c:v>
                </c:pt>
                <c:pt idx="4246">
                  <c:v>42795</c:v>
                </c:pt>
                <c:pt idx="4247">
                  <c:v>42796</c:v>
                </c:pt>
                <c:pt idx="4248">
                  <c:v>42797</c:v>
                </c:pt>
                <c:pt idx="4249">
                  <c:v>42800</c:v>
                </c:pt>
                <c:pt idx="4250">
                  <c:v>42801</c:v>
                </c:pt>
                <c:pt idx="4251">
                  <c:v>42802</c:v>
                </c:pt>
                <c:pt idx="4252">
                  <c:v>42803</c:v>
                </c:pt>
                <c:pt idx="4253">
                  <c:v>42804</c:v>
                </c:pt>
                <c:pt idx="4254">
                  <c:v>42807</c:v>
                </c:pt>
                <c:pt idx="4255">
                  <c:v>42808</c:v>
                </c:pt>
                <c:pt idx="4256">
                  <c:v>42809</c:v>
                </c:pt>
                <c:pt idx="4257">
                  <c:v>42810</c:v>
                </c:pt>
                <c:pt idx="4258">
                  <c:v>42811</c:v>
                </c:pt>
                <c:pt idx="4259">
                  <c:v>42814</c:v>
                </c:pt>
                <c:pt idx="4260">
                  <c:v>42815</c:v>
                </c:pt>
                <c:pt idx="4261">
                  <c:v>42816</c:v>
                </c:pt>
                <c:pt idx="4262">
                  <c:v>42817</c:v>
                </c:pt>
                <c:pt idx="4263">
                  <c:v>42818</c:v>
                </c:pt>
                <c:pt idx="4264">
                  <c:v>42821</c:v>
                </c:pt>
                <c:pt idx="4265">
                  <c:v>42822</c:v>
                </c:pt>
                <c:pt idx="4266">
                  <c:v>42823</c:v>
                </c:pt>
                <c:pt idx="4267">
                  <c:v>42824</c:v>
                </c:pt>
                <c:pt idx="4268">
                  <c:v>42825</c:v>
                </c:pt>
                <c:pt idx="4269">
                  <c:v>42828</c:v>
                </c:pt>
                <c:pt idx="4270">
                  <c:v>42829</c:v>
                </c:pt>
                <c:pt idx="4271">
                  <c:v>42830</c:v>
                </c:pt>
                <c:pt idx="4272">
                  <c:v>42831</c:v>
                </c:pt>
                <c:pt idx="4273">
                  <c:v>42832</c:v>
                </c:pt>
                <c:pt idx="4274">
                  <c:v>42835</c:v>
                </c:pt>
                <c:pt idx="4275">
                  <c:v>42836</c:v>
                </c:pt>
                <c:pt idx="4276">
                  <c:v>42837</c:v>
                </c:pt>
                <c:pt idx="4277">
                  <c:v>42838</c:v>
                </c:pt>
                <c:pt idx="4278">
                  <c:v>42842</c:v>
                </c:pt>
                <c:pt idx="4279">
                  <c:v>42843</c:v>
                </c:pt>
              </c:numCache>
            </c:numRef>
          </c:cat>
          <c:val>
            <c:numRef>
              <c:f>Sheet1!$B$2:$B$4281</c:f>
              <c:numCache>
                <c:formatCode>General</c:formatCode>
                <c:ptCount val="4280"/>
                <c:pt idx="0">
                  <c:v>0</c:v>
                </c:pt>
                <c:pt idx="1">
                  <c:v>4.8032708032707096E-3</c:v>
                </c:pt>
                <c:pt idx="2">
                  <c:v>-6.1135161135161802E-3</c:v>
                </c:pt>
                <c:pt idx="3">
                  <c:v>3.5152477152477102E-2</c:v>
                </c:pt>
                <c:pt idx="4">
                  <c:v>2.3471861471861401E-2</c:v>
                </c:pt>
                <c:pt idx="5">
                  <c:v>2.0087542087542001E-2</c:v>
                </c:pt>
                <c:pt idx="6">
                  <c:v>1.37556517556517E-2</c:v>
                </c:pt>
                <c:pt idx="7">
                  <c:v>2.75113035113034E-2</c:v>
                </c:pt>
                <c:pt idx="8">
                  <c:v>6.9870129870129296E-3</c:v>
                </c:pt>
                <c:pt idx="9">
                  <c:v>-1.6593554593554601E-2</c:v>
                </c:pt>
                <c:pt idx="10">
                  <c:v>-9.1707551707551505E-3</c:v>
                </c:pt>
                <c:pt idx="11">
                  <c:v>2.8379028379028502E-3</c:v>
                </c:pt>
                <c:pt idx="12">
                  <c:v>-4.6945646945646896E-3</c:v>
                </c:pt>
                <c:pt idx="13">
                  <c:v>-1.2663780663780599E-2</c:v>
                </c:pt>
                <c:pt idx="14">
                  <c:v>-3.4934102934102901E-2</c:v>
                </c:pt>
                <c:pt idx="15">
                  <c:v>-1.2882154882154899E-2</c:v>
                </c:pt>
                <c:pt idx="16">
                  <c:v>-2.18374218374222E-3</c:v>
                </c:pt>
                <c:pt idx="17">
                  <c:v>1.5064935064935E-2</c:v>
                </c:pt>
                <c:pt idx="18">
                  <c:v>2.4890812890812901E-2</c:v>
                </c:pt>
                <c:pt idx="19">
                  <c:v>1.41924001924E-2</c:v>
                </c:pt>
                <c:pt idx="20">
                  <c:v>1.7469937469937701E-3</c:v>
                </c:pt>
                <c:pt idx="21">
                  <c:v>-1.3974025974026E-2</c:v>
                </c:pt>
                <c:pt idx="22">
                  <c:v>-2.1397787397787301E-2</c:v>
                </c:pt>
                <c:pt idx="23">
                  <c:v>-3.5807599807599802E-2</c:v>
                </c:pt>
                <c:pt idx="24">
                  <c:v>-2.0087542087542001E-2</c:v>
                </c:pt>
                <c:pt idx="25">
                  <c:v>-3.6899470899470897E-2</c:v>
                </c:pt>
                <c:pt idx="26">
                  <c:v>-3.5807599807599802E-2</c:v>
                </c:pt>
                <c:pt idx="27">
                  <c:v>-4.3665223665224004E-3</c:v>
                </c:pt>
                <c:pt idx="28">
                  <c:v>-2.18374218374222E-3</c:v>
                </c:pt>
                <c:pt idx="29">
                  <c:v>1.52833092833093E-2</c:v>
                </c:pt>
                <c:pt idx="30">
                  <c:v>3.2969696969696899E-2</c:v>
                </c:pt>
                <c:pt idx="31">
                  <c:v>2.79470899470898E-2</c:v>
                </c:pt>
                <c:pt idx="32">
                  <c:v>2.33621933621933E-2</c:v>
                </c:pt>
                <c:pt idx="33">
                  <c:v>3.0458874458874401E-2</c:v>
                </c:pt>
                <c:pt idx="34">
                  <c:v>2.6419432419432301E-2</c:v>
                </c:pt>
                <c:pt idx="35">
                  <c:v>2.4235690235690201E-2</c:v>
                </c:pt>
                <c:pt idx="36">
                  <c:v>1.2227032227032201E-2</c:v>
                </c:pt>
                <c:pt idx="37">
                  <c:v>3.12227032227031E-2</c:v>
                </c:pt>
                <c:pt idx="38">
                  <c:v>3.2969696969696899E-2</c:v>
                </c:pt>
                <c:pt idx="39">
                  <c:v>3.5152477152477102E-2</c:v>
                </c:pt>
                <c:pt idx="40">
                  <c:v>2.6650312650312501E-2</c:v>
                </c:pt>
                <c:pt idx="41">
                  <c:v>3.9781625781625703E-2</c:v>
                </c:pt>
                <c:pt idx="42">
                  <c:v>3.6060606060605897E-2</c:v>
                </c:pt>
                <c:pt idx="43">
                  <c:v>3.5622895622895598E-2</c:v>
                </c:pt>
                <c:pt idx="44">
                  <c:v>1.9865319865319801E-2</c:v>
                </c:pt>
                <c:pt idx="45">
                  <c:v>1.1111111111111099E-2</c:v>
                </c:pt>
                <c:pt idx="46">
                  <c:v>2.41327561327561E-2</c:v>
                </c:pt>
                <c:pt idx="47">
                  <c:v>1.6582972582972502E-2</c:v>
                </c:pt>
                <c:pt idx="48">
                  <c:v>1.9427609427609301E-2</c:v>
                </c:pt>
                <c:pt idx="49">
                  <c:v>9.7979797979798194E-3</c:v>
                </c:pt>
                <c:pt idx="50">
                  <c:v>1.7458393458393302E-2</c:v>
                </c:pt>
                <c:pt idx="51">
                  <c:v>3.1465127465127397E-2</c:v>
                </c:pt>
                <c:pt idx="52">
                  <c:v>1.28619528619528E-2</c:v>
                </c:pt>
                <c:pt idx="53">
                  <c:v>2.0740740740740601E-2</c:v>
                </c:pt>
                <c:pt idx="54">
                  <c:v>3.7155363155362997E-2</c:v>
                </c:pt>
                <c:pt idx="55">
                  <c:v>3.5404521404521397E-2</c:v>
                </c:pt>
                <c:pt idx="56">
                  <c:v>3.7593073593073498E-2</c:v>
                </c:pt>
                <c:pt idx="57">
                  <c:v>4.43771043771043E-2</c:v>
                </c:pt>
                <c:pt idx="58">
                  <c:v>4.8973544973544898E-2</c:v>
                </c:pt>
                <c:pt idx="59">
                  <c:v>5.9259259259259199E-2</c:v>
                </c:pt>
                <c:pt idx="60">
                  <c:v>5.7508417508417398E-2</c:v>
                </c:pt>
                <c:pt idx="61">
                  <c:v>4.88638768638767E-2</c:v>
                </c:pt>
                <c:pt idx="62">
                  <c:v>4.04377104377103E-2</c:v>
                </c:pt>
                <c:pt idx="63">
                  <c:v>5.4882154882154803E-2</c:v>
                </c:pt>
                <c:pt idx="64">
                  <c:v>3.43097643097642E-2</c:v>
                </c:pt>
                <c:pt idx="65">
                  <c:v>2.8401154401154299E-2</c:v>
                </c:pt>
                <c:pt idx="66">
                  <c:v>3.1683501683501598E-2</c:v>
                </c:pt>
                <c:pt idx="67">
                  <c:v>2.1616161616161599E-2</c:v>
                </c:pt>
                <c:pt idx="68">
                  <c:v>1.8114478114478E-2</c:v>
                </c:pt>
                <c:pt idx="69">
                  <c:v>-4.8648388648388999E-3</c:v>
                </c:pt>
                <c:pt idx="70">
                  <c:v>1.48148148148144E-3</c:v>
                </c:pt>
                <c:pt idx="71">
                  <c:v>7.6094276094275702E-3</c:v>
                </c:pt>
                <c:pt idx="72">
                  <c:v>1.2643578643578599E-2</c:v>
                </c:pt>
                <c:pt idx="73">
                  <c:v>1.96469456469456E-2</c:v>
                </c:pt>
                <c:pt idx="74">
                  <c:v>2.5117845117845101E-2</c:v>
                </c:pt>
                <c:pt idx="75">
                  <c:v>3.7373737373737198E-2</c:v>
                </c:pt>
                <c:pt idx="76">
                  <c:v>4.1313131313131302E-2</c:v>
                </c:pt>
                <c:pt idx="77">
                  <c:v>3.2558922558922503E-2</c:v>
                </c:pt>
                <c:pt idx="78">
                  <c:v>2.7525733525733499E-2</c:v>
                </c:pt>
                <c:pt idx="79">
                  <c:v>3.2340548340548302E-2</c:v>
                </c:pt>
                <c:pt idx="80">
                  <c:v>4.5471861471861399E-2</c:v>
                </c:pt>
                <c:pt idx="81">
                  <c:v>4.4596440596440599E-2</c:v>
                </c:pt>
                <c:pt idx="82">
                  <c:v>4.0875420875420801E-2</c:v>
                </c:pt>
                <c:pt idx="83">
                  <c:v>5.1818181818181798E-2</c:v>
                </c:pt>
                <c:pt idx="84">
                  <c:v>4.8316498316498202E-2</c:v>
                </c:pt>
                <c:pt idx="85">
                  <c:v>5.4006734006733899E-2</c:v>
                </c:pt>
                <c:pt idx="86">
                  <c:v>5.2255892255892201E-2</c:v>
                </c:pt>
                <c:pt idx="87">
                  <c:v>5.6414622414622403E-2</c:v>
                </c:pt>
                <c:pt idx="88">
                  <c:v>5.96969696969697E-2</c:v>
                </c:pt>
                <c:pt idx="89">
                  <c:v>5.9259259259259199E-2</c:v>
                </c:pt>
                <c:pt idx="90">
                  <c:v>6.2870610870610799E-2</c:v>
                </c:pt>
                <c:pt idx="91">
                  <c:v>6.3088985088985E-2</c:v>
                </c:pt>
                <c:pt idx="92">
                  <c:v>5.2912938912938801E-2</c:v>
                </c:pt>
                <c:pt idx="93">
                  <c:v>6.6919672919672907E-2</c:v>
                </c:pt>
                <c:pt idx="94">
                  <c:v>6.8013468013467901E-2</c:v>
                </c:pt>
                <c:pt idx="95">
                  <c:v>5.9478595478595402E-2</c:v>
                </c:pt>
                <c:pt idx="96">
                  <c:v>4.7441077441077402E-2</c:v>
                </c:pt>
                <c:pt idx="97">
                  <c:v>5.6414622414622403E-2</c:v>
                </c:pt>
                <c:pt idx="98">
                  <c:v>4.9191919191919203E-2</c:v>
                </c:pt>
                <c:pt idx="99">
                  <c:v>4.7660413660413598E-2</c:v>
                </c:pt>
                <c:pt idx="100">
                  <c:v>0.04</c:v>
                </c:pt>
                <c:pt idx="101">
                  <c:v>4.27359307359306E-2</c:v>
                </c:pt>
                <c:pt idx="102">
                  <c:v>4.79884559884559E-2</c:v>
                </c:pt>
                <c:pt idx="103">
                  <c:v>2.5063011063010999E-2</c:v>
                </c:pt>
                <c:pt idx="104">
                  <c:v>1.5628667628667599E-2</c:v>
                </c:pt>
                <c:pt idx="105">
                  <c:v>2.48436748436748E-2</c:v>
                </c:pt>
                <c:pt idx="106">
                  <c:v>1.7273689273689202E-2</c:v>
                </c:pt>
                <c:pt idx="107">
                  <c:v>1.80567580567573E-3</c:v>
                </c:pt>
                <c:pt idx="108">
                  <c:v>2.0016354016353901E-2</c:v>
                </c:pt>
                <c:pt idx="109">
                  <c:v>1.27763347763347E-2</c:v>
                </c:pt>
                <c:pt idx="110">
                  <c:v>-1.69312169312184E-4</c:v>
                </c:pt>
                <c:pt idx="111">
                  <c:v>5.0966810966810404E-3</c:v>
                </c:pt>
                <c:pt idx="112">
                  <c:v>1.8041366041366001E-2</c:v>
                </c:pt>
                <c:pt idx="113">
                  <c:v>8.3876863876863501E-3</c:v>
                </c:pt>
                <c:pt idx="114">
                  <c:v>9.9240019240018993E-3</c:v>
                </c:pt>
                <c:pt idx="115">
                  <c:v>4.89658489658476E-4</c:v>
                </c:pt>
                <c:pt idx="116">
                  <c:v>8.8263588263588592E-3</c:v>
                </c:pt>
                <c:pt idx="117">
                  <c:v>1.23376623376623E-2</c:v>
                </c:pt>
                <c:pt idx="118">
                  <c:v>-9.6036556036556003E-3</c:v>
                </c:pt>
                <c:pt idx="119">
                  <c:v>-1.7063011063011099E-2</c:v>
                </c:pt>
                <c:pt idx="120">
                  <c:v>-3.3298701298701203E-2</c:v>
                </c:pt>
                <c:pt idx="121">
                  <c:v>-4.1417027417027401E-2</c:v>
                </c:pt>
                <c:pt idx="122">
                  <c:v>-6.5332371332371394E-2</c:v>
                </c:pt>
                <c:pt idx="123">
                  <c:v>-3.4177008177008097E-2</c:v>
                </c:pt>
                <c:pt idx="124">
                  <c:v>-2.9788359788359801E-2</c:v>
                </c:pt>
                <c:pt idx="125">
                  <c:v>-5.39230399230399E-2</c:v>
                </c:pt>
                <c:pt idx="126">
                  <c:v>-5.7433381433381399E-2</c:v>
                </c:pt>
                <c:pt idx="127">
                  <c:v>-2.2109668109667999E-2</c:v>
                </c:pt>
                <c:pt idx="128">
                  <c:v>-1.77210197210197E-2</c:v>
                </c:pt>
                <c:pt idx="129">
                  <c:v>-1.33333333333334E-2</c:v>
                </c:pt>
                <c:pt idx="130">
                  <c:v>-1.99153439153439E-2</c:v>
                </c:pt>
                <c:pt idx="131">
                  <c:v>-4.2953342953342903E-2</c:v>
                </c:pt>
                <c:pt idx="132">
                  <c:v>-4.0320346320346298E-2</c:v>
                </c:pt>
                <c:pt idx="133">
                  <c:v>-2.2109668109667999E-2</c:v>
                </c:pt>
                <c:pt idx="134">
                  <c:v>-1.33333333333334E-2</c:v>
                </c:pt>
                <c:pt idx="135">
                  <c:v>3.6709956709955901E-3</c:v>
                </c:pt>
                <c:pt idx="136">
                  <c:v>2.7032227032222102E-4</c:v>
                </c:pt>
                <c:pt idx="137">
                  <c:v>1.9153439153439199E-3</c:v>
                </c:pt>
                <c:pt idx="138">
                  <c:v>2.4636844636844899E-3</c:v>
                </c:pt>
                <c:pt idx="139">
                  <c:v>9.4853294853295203E-3</c:v>
                </c:pt>
                <c:pt idx="140">
                  <c:v>9.2659932659932692E-3</c:v>
                </c:pt>
                <c:pt idx="141">
                  <c:v>-1.31139971139971E-2</c:v>
                </c:pt>
                <c:pt idx="142">
                  <c:v>-1.68436748436748E-2</c:v>
                </c:pt>
                <c:pt idx="143">
                  <c:v>-4.07590187590188E-2</c:v>
                </c:pt>
                <c:pt idx="144">
                  <c:v>-4.8218374218374098E-2</c:v>
                </c:pt>
                <c:pt idx="145">
                  <c:v>-2.3206349206349199E-2</c:v>
                </c:pt>
                <c:pt idx="146">
                  <c:v>-2.0134680134680099E-2</c:v>
                </c:pt>
                <c:pt idx="147">
                  <c:v>-3.54930254930255E-2</c:v>
                </c:pt>
                <c:pt idx="148">
                  <c:v>-4.0649350649350602E-2</c:v>
                </c:pt>
                <c:pt idx="149">
                  <c:v>-5.4361712361712403E-2</c:v>
                </c:pt>
                <c:pt idx="150">
                  <c:v>-4.9535353535353599E-2</c:v>
                </c:pt>
                <c:pt idx="151">
                  <c:v>-7.2243386243386304E-2</c:v>
                </c:pt>
                <c:pt idx="152">
                  <c:v>-5.3265031265031203E-2</c:v>
                </c:pt>
                <c:pt idx="153">
                  <c:v>-4.4927368927369003E-2</c:v>
                </c:pt>
                <c:pt idx="154">
                  <c:v>-6.1383357383357401E-2</c:v>
                </c:pt>
                <c:pt idx="155">
                  <c:v>-6.3138047138047201E-2</c:v>
                </c:pt>
                <c:pt idx="156">
                  <c:v>-7.1256373256373198E-2</c:v>
                </c:pt>
                <c:pt idx="157">
                  <c:v>-7.16950456950457E-2</c:v>
                </c:pt>
                <c:pt idx="158">
                  <c:v>-6.3796055796055795E-2</c:v>
                </c:pt>
                <c:pt idx="159">
                  <c:v>-3.3079365079365097E-2</c:v>
                </c:pt>
                <c:pt idx="160">
                  <c:v>-4.8547378547378603E-2</c:v>
                </c:pt>
                <c:pt idx="161">
                  <c:v>-6.1602693602693499E-2</c:v>
                </c:pt>
                <c:pt idx="162">
                  <c:v>-5.9408369408369403E-2</c:v>
                </c:pt>
                <c:pt idx="163">
                  <c:v>-2.6716690716690701E-2</c:v>
                </c:pt>
                <c:pt idx="164">
                  <c:v>-3.0886002886002802E-2</c:v>
                </c:pt>
                <c:pt idx="165">
                  <c:v>-4.41596921596921E-2</c:v>
                </c:pt>
                <c:pt idx="166">
                  <c:v>-5.6336700336700303E-2</c:v>
                </c:pt>
                <c:pt idx="167">
                  <c:v>-7.7648869648869606E-2</c:v>
                </c:pt>
                <c:pt idx="168">
                  <c:v>-6.5323713323713298E-2</c:v>
                </c:pt>
                <c:pt idx="169">
                  <c:v>-8.4360750360750303E-2</c:v>
                </c:pt>
                <c:pt idx="170">
                  <c:v>-0.11088023088023</c:v>
                </c:pt>
                <c:pt idx="171">
                  <c:v>-0.104718614718614</c:v>
                </c:pt>
                <c:pt idx="172">
                  <c:v>-7.7868205868205906E-2</c:v>
                </c:pt>
                <c:pt idx="173">
                  <c:v>-6.7965367965367895E-2</c:v>
                </c:pt>
                <c:pt idx="174">
                  <c:v>-6.1142857142857103E-2</c:v>
                </c:pt>
                <c:pt idx="175">
                  <c:v>-5.8281866281866303E-2</c:v>
                </c:pt>
                <c:pt idx="176">
                  <c:v>-7.6107744107744096E-2</c:v>
                </c:pt>
                <c:pt idx="177">
                  <c:v>-9.2834054834054894E-2</c:v>
                </c:pt>
                <c:pt idx="178">
                  <c:v>-4.9258297258297203E-2</c:v>
                </c:pt>
                <c:pt idx="179">
                  <c:v>-5.9492063492063499E-2</c:v>
                </c:pt>
                <c:pt idx="180">
                  <c:v>-9.01933621933622E-2</c:v>
                </c:pt>
                <c:pt idx="181">
                  <c:v>-8.31505531505531E-2</c:v>
                </c:pt>
                <c:pt idx="182">
                  <c:v>-8.5571909571909494E-2</c:v>
                </c:pt>
                <c:pt idx="183">
                  <c:v>-6.9505531505531404E-2</c:v>
                </c:pt>
                <c:pt idx="184">
                  <c:v>-6.8625300625300603E-2</c:v>
                </c:pt>
                <c:pt idx="185">
                  <c:v>-7.0385762385762399E-2</c:v>
                </c:pt>
                <c:pt idx="186">
                  <c:v>-6.4443482443482497E-2</c:v>
                </c:pt>
                <c:pt idx="187">
                  <c:v>-6.01519961519962E-2</c:v>
                </c:pt>
                <c:pt idx="188">
                  <c:v>-5.0799422799422803E-2</c:v>
                </c:pt>
                <c:pt idx="189">
                  <c:v>-5.61904761904762E-2</c:v>
                </c:pt>
                <c:pt idx="190">
                  <c:v>-4.9918229918229903E-2</c:v>
                </c:pt>
                <c:pt idx="191">
                  <c:v>-4.24357864357865E-2</c:v>
                </c:pt>
                <c:pt idx="192">
                  <c:v>-3.9574795574795499E-2</c:v>
                </c:pt>
                <c:pt idx="193">
                  <c:v>-4.1996151996151899E-2</c:v>
                </c:pt>
                <c:pt idx="194">
                  <c:v>-4.3095719095719E-2</c:v>
                </c:pt>
                <c:pt idx="195">
                  <c:v>-3.7990379990379998E-2</c:v>
                </c:pt>
                <c:pt idx="196">
                  <c:v>-2.95392015392015E-2</c:v>
                </c:pt>
                <c:pt idx="197">
                  <c:v>-3.5032227032226998E-2</c:v>
                </c:pt>
                <c:pt idx="198">
                  <c:v>-2.8623376623376599E-2</c:v>
                </c:pt>
                <c:pt idx="199">
                  <c:v>-5.06666666666667E-2</c:v>
                </c:pt>
                <c:pt idx="200">
                  <c:v>-4.3695045695045703E-2</c:v>
                </c:pt>
                <c:pt idx="201">
                  <c:v>-4.6511784511784497E-2</c:v>
                </c:pt>
                <c:pt idx="202">
                  <c:v>-5.1442039442039497E-2</c:v>
                </c:pt>
                <c:pt idx="203">
                  <c:v>-6.2498316498316497E-2</c:v>
                </c:pt>
                <c:pt idx="204">
                  <c:v>-7.1513227513227501E-2</c:v>
                </c:pt>
                <c:pt idx="205">
                  <c:v>-6.0878306878306802E-2</c:v>
                </c:pt>
                <c:pt idx="206">
                  <c:v>-6.8555074555074494E-2</c:v>
                </c:pt>
                <c:pt idx="207">
                  <c:v>-6.9963443963443894E-2</c:v>
                </c:pt>
                <c:pt idx="208">
                  <c:v>-6.0948532948532898E-2</c:v>
                </c:pt>
                <c:pt idx="209">
                  <c:v>-8.1653679653679603E-2</c:v>
                </c:pt>
                <c:pt idx="210">
                  <c:v>-9.5809523809523803E-2</c:v>
                </c:pt>
                <c:pt idx="211">
                  <c:v>-0.115316979316979</c:v>
                </c:pt>
                <c:pt idx="212">
                  <c:v>-0.113978835978836</c:v>
                </c:pt>
                <c:pt idx="213">
                  <c:v>-0.119965367965367</c:v>
                </c:pt>
                <c:pt idx="214">
                  <c:v>-0.10123232323232299</c:v>
                </c:pt>
                <c:pt idx="215">
                  <c:v>-0.109542087542087</c:v>
                </c:pt>
                <c:pt idx="216">
                  <c:v>-0.12707840307840301</c:v>
                </c:pt>
                <c:pt idx="217">
                  <c:v>-0.12250024050024</c:v>
                </c:pt>
                <c:pt idx="218">
                  <c:v>-0.12947282347282299</c:v>
                </c:pt>
                <c:pt idx="219">
                  <c:v>-0.12151515151515099</c:v>
                </c:pt>
                <c:pt idx="220">
                  <c:v>-0.112077922077922</c:v>
                </c:pt>
                <c:pt idx="221">
                  <c:v>-0.10573929773929699</c:v>
                </c:pt>
                <c:pt idx="222">
                  <c:v>-0.104753246753246</c:v>
                </c:pt>
                <c:pt idx="223">
                  <c:v>-0.13123328523328501</c:v>
                </c:pt>
                <c:pt idx="224">
                  <c:v>-0.16841847041847</c:v>
                </c:pt>
                <c:pt idx="225">
                  <c:v>-0.15475517075517001</c:v>
                </c:pt>
                <c:pt idx="226">
                  <c:v>-0.17144588744588701</c:v>
                </c:pt>
                <c:pt idx="227">
                  <c:v>-0.17123520923520899</c:v>
                </c:pt>
                <c:pt idx="228">
                  <c:v>-0.18786147186147101</c:v>
                </c:pt>
                <c:pt idx="229">
                  <c:v>-0.17133718133718101</c:v>
                </c:pt>
                <c:pt idx="230">
                  <c:v>-0.19358056758056699</c:v>
                </c:pt>
                <c:pt idx="231">
                  <c:v>-0.20728042328042301</c:v>
                </c:pt>
                <c:pt idx="232">
                  <c:v>-0.21533044733044701</c:v>
                </c:pt>
                <c:pt idx="233">
                  <c:v>-0.191603655603655</c:v>
                </c:pt>
                <c:pt idx="234">
                  <c:v>-0.18129389129389101</c:v>
                </c:pt>
                <c:pt idx="235">
                  <c:v>-0.16455796055795999</c:v>
                </c:pt>
                <c:pt idx="236">
                  <c:v>-0.18764886964886901</c:v>
                </c:pt>
                <c:pt idx="237">
                  <c:v>-0.18454256854256801</c:v>
                </c:pt>
                <c:pt idx="238">
                  <c:v>-0.17599807599807599</c:v>
                </c:pt>
                <c:pt idx="239">
                  <c:v>-0.19358056758056699</c:v>
                </c:pt>
                <c:pt idx="240">
                  <c:v>-0.22048484848484801</c:v>
                </c:pt>
                <c:pt idx="241">
                  <c:v>-0.21723713323713301</c:v>
                </c:pt>
                <c:pt idx="242">
                  <c:v>-0.18757864357864301</c:v>
                </c:pt>
                <c:pt idx="243">
                  <c:v>-0.199936507936507</c:v>
                </c:pt>
                <c:pt idx="244">
                  <c:v>-0.19103896103896101</c:v>
                </c:pt>
                <c:pt idx="245">
                  <c:v>-0.17627994227994201</c:v>
                </c:pt>
                <c:pt idx="246">
                  <c:v>-0.17571524771524699</c:v>
                </c:pt>
                <c:pt idx="247">
                  <c:v>-0.16074555074555</c:v>
                </c:pt>
                <c:pt idx="248">
                  <c:v>-0.16515873015873</c:v>
                </c:pt>
                <c:pt idx="249">
                  <c:v>-0.16957190957190901</c:v>
                </c:pt>
                <c:pt idx="250">
                  <c:v>-0.15784992784992699</c:v>
                </c:pt>
                <c:pt idx="251">
                  <c:v>-0.12437902837902801</c:v>
                </c:pt>
                <c:pt idx="252">
                  <c:v>-0.112727272727272</c:v>
                </c:pt>
                <c:pt idx="253">
                  <c:v>-0.120847522847522</c:v>
                </c:pt>
                <c:pt idx="254">
                  <c:v>-0.13680711880711799</c:v>
                </c:pt>
                <c:pt idx="255">
                  <c:v>-0.14146705146705099</c:v>
                </c:pt>
                <c:pt idx="256">
                  <c:v>-0.13023953823953799</c:v>
                </c:pt>
                <c:pt idx="257">
                  <c:v>-0.12635594035594</c:v>
                </c:pt>
                <c:pt idx="258">
                  <c:v>-0.111809523809523</c:v>
                </c:pt>
                <c:pt idx="259">
                  <c:v>-0.117952861952861</c:v>
                </c:pt>
                <c:pt idx="260">
                  <c:v>-0.102840788840788</c:v>
                </c:pt>
                <c:pt idx="261">
                  <c:v>-0.104465608465608</c:v>
                </c:pt>
                <c:pt idx="262">
                  <c:v>-0.115834535834535</c:v>
                </c:pt>
                <c:pt idx="263">
                  <c:v>-0.10079365079365001</c:v>
                </c:pt>
                <c:pt idx="264">
                  <c:v>-0.108560846560846</c:v>
                </c:pt>
                <c:pt idx="265">
                  <c:v>-0.108985088985089</c:v>
                </c:pt>
                <c:pt idx="266">
                  <c:v>-0.112727272727272</c:v>
                </c:pt>
                <c:pt idx="267">
                  <c:v>-0.110114478114478</c:v>
                </c:pt>
                <c:pt idx="268">
                  <c:v>-0.116257816257816</c:v>
                </c:pt>
                <c:pt idx="269">
                  <c:v>-0.11449254449254399</c:v>
                </c:pt>
                <c:pt idx="270">
                  <c:v>-0.11039730639730599</c:v>
                </c:pt>
                <c:pt idx="271">
                  <c:v>-8.9424723424723296E-2</c:v>
                </c:pt>
                <c:pt idx="272">
                  <c:v>-8.8012506012505903E-2</c:v>
                </c:pt>
                <c:pt idx="273">
                  <c:v>-8.3846079846079793E-2</c:v>
                </c:pt>
                <c:pt idx="274">
                  <c:v>-7.0358826358826301E-2</c:v>
                </c:pt>
                <c:pt idx="275">
                  <c:v>-7.1558441558441599E-2</c:v>
                </c:pt>
                <c:pt idx="276">
                  <c:v>-8.7306397306397304E-2</c:v>
                </c:pt>
                <c:pt idx="277">
                  <c:v>-8.4622414622414696E-2</c:v>
                </c:pt>
                <c:pt idx="278">
                  <c:v>-9.5426647426647401E-2</c:v>
                </c:pt>
                <c:pt idx="279">
                  <c:v>-0.102629148629148</c:v>
                </c:pt>
                <c:pt idx="280">
                  <c:v>-0.11519865319865299</c:v>
                </c:pt>
                <c:pt idx="281">
                  <c:v>-0.110608946608946</c:v>
                </c:pt>
                <c:pt idx="282">
                  <c:v>-0.105100529100529</c:v>
                </c:pt>
                <c:pt idx="283">
                  <c:v>-0.10079365079365001</c:v>
                </c:pt>
                <c:pt idx="284">
                  <c:v>-9.0483886483886403E-2</c:v>
                </c:pt>
                <c:pt idx="285">
                  <c:v>-9.8039442039442107E-2</c:v>
                </c:pt>
                <c:pt idx="286">
                  <c:v>-9.4790764790764703E-2</c:v>
                </c:pt>
                <c:pt idx="287">
                  <c:v>-0.103193843193843</c:v>
                </c:pt>
                <c:pt idx="288">
                  <c:v>-0.10954978354978299</c:v>
                </c:pt>
                <c:pt idx="289">
                  <c:v>-0.111103415103415</c:v>
                </c:pt>
                <c:pt idx="290">
                  <c:v>-0.118729196729196</c:v>
                </c:pt>
                <c:pt idx="291">
                  <c:v>-0.13850120250120199</c:v>
                </c:pt>
                <c:pt idx="292">
                  <c:v>-0.13711014911014899</c:v>
                </c:pt>
                <c:pt idx="293">
                  <c:v>-0.14128811928811899</c:v>
                </c:pt>
                <c:pt idx="294">
                  <c:v>-0.13753535353535301</c:v>
                </c:pt>
                <c:pt idx="295">
                  <c:v>-0.13300336700336601</c:v>
                </c:pt>
                <c:pt idx="296">
                  <c:v>-0.123160173160173</c:v>
                </c:pt>
                <c:pt idx="297">
                  <c:v>-0.13002886002885999</c:v>
                </c:pt>
                <c:pt idx="298">
                  <c:v>-0.138030784030784</c:v>
                </c:pt>
                <c:pt idx="299">
                  <c:v>-0.13923520923520899</c:v>
                </c:pt>
                <c:pt idx="300">
                  <c:v>-0.13973063973063901</c:v>
                </c:pt>
                <c:pt idx="301">
                  <c:v>-0.13498605098605099</c:v>
                </c:pt>
                <c:pt idx="302">
                  <c:v>-0.131798941798941</c:v>
                </c:pt>
                <c:pt idx="303">
                  <c:v>-0.120964886964887</c:v>
                </c:pt>
                <c:pt idx="304">
                  <c:v>-0.12117652717652699</c:v>
                </c:pt>
                <c:pt idx="305">
                  <c:v>-0.138314574314574</c:v>
                </c:pt>
                <c:pt idx="306">
                  <c:v>-0.15693891293891199</c:v>
                </c:pt>
                <c:pt idx="307">
                  <c:v>-0.15233573833573799</c:v>
                </c:pt>
                <c:pt idx="308">
                  <c:v>-0.162532948532948</c:v>
                </c:pt>
                <c:pt idx="309">
                  <c:v>-0.16168350168350101</c:v>
                </c:pt>
                <c:pt idx="310">
                  <c:v>-0.14178451178451101</c:v>
                </c:pt>
                <c:pt idx="311">
                  <c:v>-0.13434824434824399</c:v>
                </c:pt>
                <c:pt idx="312">
                  <c:v>-0.145183261183261</c:v>
                </c:pt>
                <c:pt idx="313">
                  <c:v>-0.13718133718133699</c:v>
                </c:pt>
                <c:pt idx="314">
                  <c:v>-0.143059163059163</c:v>
                </c:pt>
                <c:pt idx="315">
                  <c:v>-0.13555266955266901</c:v>
                </c:pt>
                <c:pt idx="316">
                  <c:v>-0.140722462722462</c:v>
                </c:pt>
                <c:pt idx="317">
                  <c:v>-0.15764694564694501</c:v>
                </c:pt>
                <c:pt idx="318">
                  <c:v>-0.16579124579124499</c:v>
                </c:pt>
                <c:pt idx="319">
                  <c:v>-0.15658489658489599</c:v>
                </c:pt>
                <c:pt idx="320">
                  <c:v>-0.14773256373256299</c:v>
                </c:pt>
                <c:pt idx="321">
                  <c:v>-0.14447522847522801</c:v>
                </c:pt>
                <c:pt idx="322">
                  <c:v>-0.14419240019240001</c:v>
                </c:pt>
                <c:pt idx="323">
                  <c:v>-0.140651274651274</c:v>
                </c:pt>
                <c:pt idx="324">
                  <c:v>-0.13526887926887901</c:v>
                </c:pt>
                <c:pt idx="325">
                  <c:v>-0.131728715728715</c:v>
                </c:pt>
                <c:pt idx="326">
                  <c:v>-0.136473304473304</c:v>
                </c:pt>
                <c:pt idx="327">
                  <c:v>-0.14808658008657999</c:v>
                </c:pt>
                <c:pt idx="328">
                  <c:v>-0.144758056758056</c:v>
                </c:pt>
                <c:pt idx="329">
                  <c:v>-0.160621452621452</c:v>
                </c:pt>
                <c:pt idx="330">
                  <c:v>-0.158142376142376</c:v>
                </c:pt>
                <c:pt idx="331">
                  <c:v>-0.15523905723905701</c:v>
                </c:pt>
                <c:pt idx="332">
                  <c:v>-0.15502645502645501</c:v>
                </c:pt>
                <c:pt idx="333">
                  <c:v>-0.15538047138047101</c:v>
                </c:pt>
                <c:pt idx="334">
                  <c:v>-0.162675324675324</c:v>
                </c:pt>
                <c:pt idx="335">
                  <c:v>-0.15977104377104301</c:v>
                </c:pt>
                <c:pt idx="336">
                  <c:v>-0.17322655122655101</c:v>
                </c:pt>
                <c:pt idx="337">
                  <c:v>-0.16557864357864299</c:v>
                </c:pt>
                <c:pt idx="338">
                  <c:v>-0.17981240981240901</c:v>
                </c:pt>
                <c:pt idx="339">
                  <c:v>-0.171314093314093</c:v>
                </c:pt>
                <c:pt idx="340">
                  <c:v>-0.17428860028859999</c:v>
                </c:pt>
                <c:pt idx="341">
                  <c:v>-0.15715151515151499</c:v>
                </c:pt>
                <c:pt idx="342">
                  <c:v>-0.16217893217893201</c:v>
                </c:pt>
                <c:pt idx="343">
                  <c:v>-0.17443001443001399</c:v>
                </c:pt>
                <c:pt idx="344">
                  <c:v>-0.18179509379509301</c:v>
                </c:pt>
                <c:pt idx="345">
                  <c:v>-0.19751611351611301</c:v>
                </c:pt>
                <c:pt idx="346">
                  <c:v>-0.191638287638287</c:v>
                </c:pt>
                <c:pt idx="347">
                  <c:v>-0.19680808080807999</c:v>
                </c:pt>
                <c:pt idx="348">
                  <c:v>-0.19482539682539601</c:v>
                </c:pt>
                <c:pt idx="349">
                  <c:v>-0.215573833573833</c:v>
                </c:pt>
                <c:pt idx="350">
                  <c:v>-0.23009139009139001</c:v>
                </c:pt>
                <c:pt idx="351">
                  <c:v>-0.22067340067339999</c:v>
                </c:pt>
                <c:pt idx="352">
                  <c:v>-0.26139201539201501</c:v>
                </c:pt>
                <c:pt idx="353">
                  <c:v>-0.26316209716209699</c:v>
                </c:pt>
                <c:pt idx="354">
                  <c:v>-0.27803367003367002</c:v>
                </c:pt>
                <c:pt idx="355">
                  <c:v>-0.30097835497835401</c:v>
                </c:pt>
                <c:pt idx="356">
                  <c:v>-0.30851948051948003</c:v>
                </c:pt>
                <c:pt idx="357">
                  <c:v>-0.28420971620971602</c:v>
                </c:pt>
                <c:pt idx="358">
                  <c:v>-0.27674651274651202</c:v>
                </c:pt>
                <c:pt idx="359">
                  <c:v>-0.279305435305435</c:v>
                </c:pt>
                <c:pt idx="360">
                  <c:v>-0.27305050505050499</c:v>
                </c:pt>
                <c:pt idx="361">
                  <c:v>-0.25762578162578098</c:v>
                </c:pt>
                <c:pt idx="362">
                  <c:v>-0.25883405483405397</c:v>
                </c:pt>
                <c:pt idx="363">
                  <c:v>-0.24952188552188501</c:v>
                </c:pt>
                <c:pt idx="364">
                  <c:v>-0.23694083694083701</c:v>
                </c:pt>
                <c:pt idx="365">
                  <c:v>-0.23630110630110601</c:v>
                </c:pt>
                <c:pt idx="366">
                  <c:v>-0.237794131794131</c:v>
                </c:pt>
                <c:pt idx="367">
                  <c:v>-0.2427696007696</c:v>
                </c:pt>
                <c:pt idx="368">
                  <c:v>-0.246820586820586</c:v>
                </c:pt>
                <c:pt idx="369">
                  <c:v>-0.230046176046176</c:v>
                </c:pt>
                <c:pt idx="370">
                  <c:v>-0.21810389610389599</c:v>
                </c:pt>
                <c:pt idx="371">
                  <c:v>-0.221658489658489</c:v>
                </c:pt>
                <c:pt idx="372">
                  <c:v>-0.22308032708032699</c:v>
                </c:pt>
                <c:pt idx="373">
                  <c:v>-0.21817508417508399</c:v>
                </c:pt>
                <c:pt idx="374">
                  <c:v>-0.23480808080807999</c:v>
                </c:pt>
                <c:pt idx="375">
                  <c:v>-0.23644348244348201</c:v>
                </c:pt>
                <c:pt idx="376">
                  <c:v>-0.23694083694083701</c:v>
                </c:pt>
                <c:pt idx="377">
                  <c:v>-0.221871091871091</c:v>
                </c:pt>
                <c:pt idx="378">
                  <c:v>-0.225851851851851</c:v>
                </c:pt>
                <c:pt idx="379">
                  <c:v>-0.22791341991341901</c:v>
                </c:pt>
                <c:pt idx="380">
                  <c:v>-0.21405291005290999</c:v>
                </c:pt>
                <c:pt idx="381">
                  <c:v>-0.21582972582972501</c:v>
                </c:pt>
                <c:pt idx="382">
                  <c:v>-0.23622991822991801</c:v>
                </c:pt>
                <c:pt idx="383">
                  <c:v>-0.24539971139971101</c:v>
                </c:pt>
                <c:pt idx="384">
                  <c:v>-0.24795863395863299</c:v>
                </c:pt>
                <c:pt idx="385">
                  <c:v>-0.22869552669552601</c:v>
                </c:pt>
                <c:pt idx="386">
                  <c:v>-0.22343530543530499</c:v>
                </c:pt>
                <c:pt idx="387">
                  <c:v>-0.213270803270803</c:v>
                </c:pt>
                <c:pt idx="388">
                  <c:v>-0.201044733044733</c:v>
                </c:pt>
                <c:pt idx="389">
                  <c:v>-0.20211063011062999</c:v>
                </c:pt>
                <c:pt idx="390">
                  <c:v>-0.19962289562289501</c:v>
                </c:pt>
                <c:pt idx="391">
                  <c:v>-0.19876960076960001</c:v>
                </c:pt>
                <c:pt idx="392">
                  <c:v>-0.20367484367484301</c:v>
                </c:pt>
                <c:pt idx="393">
                  <c:v>-0.18576238576238499</c:v>
                </c:pt>
                <c:pt idx="394">
                  <c:v>-0.18498027898027899</c:v>
                </c:pt>
                <c:pt idx="395">
                  <c:v>-0.183487253487253</c:v>
                </c:pt>
                <c:pt idx="396">
                  <c:v>-0.18711303511303501</c:v>
                </c:pt>
                <c:pt idx="397">
                  <c:v>-0.17708994708994699</c:v>
                </c:pt>
                <c:pt idx="398">
                  <c:v>-0.183984607984608</c:v>
                </c:pt>
                <c:pt idx="399">
                  <c:v>-0.18938720538720499</c:v>
                </c:pt>
                <c:pt idx="400">
                  <c:v>-0.17772967772967699</c:v>
                </c:pt>
                <c:pt idx="401">
                  <c:v>-0.175952861952861</c:v>
                </c:pt>
                <c:pt idx="402">
                  <c:v>-0.179506493506493</c:v>
                </c:pt>
                <c:pt idx="403">
                  <c:v>-0.19436267436267399</c:v>
                </c:pt>
                <c:pt idx="404">
                  <c:v>-0.183487253487253</c:v>
                </c:pt>
                <c:pt idx="405">
                  <c:v>-0.18931601731601699</c:v>
                </c:pt>
                <c:pt idx="406">
                  <c:v>-0.19415007215007199</c:v>
                </c:pt>
                <c:pt idx="407">
                  <c:v>-0.180502164502164</c:v>
                </c:pt>
                <c:pt idx="408">
                  <c:v>-0.16550360750360699</c:v>
                </c:pt>
                <c:pt idx="409">
                  <c:v>-0.16593073593073501</c:v>
                </c:pt>
                <c:pt idx="410">
                  <c:v>-0.171474747474747</c:v>
                </c:pt>
                <c:pt idx="411">
                  <c:v>-0.18697065897065901</c:v>
                </c:pt>
                <c:pt idx="412">
                  <c:v>-0.188605098605098</c:v>
                </c:pt>
                <c:pt idx="413">
                  <c:v>-0.18768157768157701</c:v>
                </c:pt>
                <c:pt idx="414">
                  <c:v>-0.20346127946127901</c:v>
                </c:pt>
                <c:pt idx="415">
                  <c:v>-0.19585569985569901</c:v>
                </c:pt>
                <c:pt idx="416">
                  <c:v>-0.18753920153920101</c:v>
                </c:pt>
                <c:pt idx="417">
                  <c:v>-0.18270514670514601</c:v>
                </c:pt>
                <c:pt idx="418">
                  <c:v>-0.17694757094757099</c:v>
                </c:pt>
                <c:pt idx="419">
                  <c:v>-0.18505146705146699</c:v>
                </c:pt>
                <c:pt idx="420">
                  <c:v>-0.180109668109668</c:v>
                </c:pt>
                <c:pt idx="421">
                  <c:v>-0.181679653679653</c:v>
                </c:pt>
                <c:pt idx="422">
                  <c:v>-0.177186147186147</c:v>
                </c:pt>
                <c:pt idx="423">
                  <c:v>-0.17219336219336201</c:v>
                </c:pt>
                <c:pt idx="424">
                  <c:v>-0.17262049062049001</c:v>
                </c:pt>
                <c:pt idx="425">
                  <c:v>-0.18474651274651199</c:v>
                </c:pt>
                <c:pt idx="426">
                  <c:v>-0.175973063973063</c:v>
                </c:pt>
                <c:pt idx="427">
                  <c:v>-0.16662914862914799</c:v>
                </c:pt>
                <c:pt idx="428">
                  <c:v>-0.161065897065897</c:v>
                </c:pt>
                <c:pt idx="429">
                  <c:v>-0.16698605098604999</c:v>
                </c:pt>
                <c:pt idx="430">
                  <c:v>-0.16891197691197599</c:v>
                </c:pt>
                <c:pt idx="431">
                  <c:v>-0.17568831168831101</c:v>
                </c:pt>
                <c:pt idx="432">
                  <c:v>-0.17205002405002401</c:v>
                </c:pt>
                <c:pt idx="433">
                  <c:v>-0.180181818181818</c:v>
                </c:pt>
                <c:pt idx="434">
                  <c:v>-0.18531697931697899</c:v>
                </c:pt>
                <c:pt idx="435">
                  <c:v>-0.178683982683982</c:v>
                </c:pt>
                <c:pt idx="436">
                  <c:v>-0.19530254930254901</c:v>
                </c:pt>
                <c:pt idx="437">
                  <c:v>-0.18924001924001899</c:v>
                </c:pt>
                <c:pt idx="438">
                  <c:v>-0.19294853294853201</c:v>
                </c:pt>
                <c:pt idx="439">
                  <c:v>-0.199082251082251</c:v>
                </c:pt>
                <c:pt idx="440">
                  <c:v>-0.19237806637806601</c:v>
                </c:pt>
                <c:pt idx="441">
                  <c:v>-0.18988167388167301</c:v>
                </c:pt>
                <c:pt idx="442">
                  <c:v>-0.19009523809523801</c:v>
                </c:pt>
                <c:pt idx="443">
                  <c:v>-0.18788455988455899</c:v>
                </c:pt>
                <c:pt idx="444">
                  <c:v>-0.21341895141895101</c:v>
                </c:pt>
                <c:pt idx="445">
                  <c:v>-0.202078884078884</c:v>
                </c:pt>
                <c:pt idx="446">
                  <c:v>-0.19273496873496801</c:v>
                </c:pt>
                <c:pt idx="447">
                  <c:v>-0.19651467051467</c:v>
                </c:pt>
                <c:pt idx="448">
                  <c:v>-0.21648581048581</c:v>
                </c:pt>
                <c:pt idx="449">
                  <c:v>-0.221336219336219</c:v>
                </c:pt>
                <c:pt idx="450">
                  <c:v>-0.22468879268879199</c:v>
                </c:pt>
                <c:pt idx="451">
                  <c:v>-0.22953920153920099</c:v>
                </c:pt>
                <c:pt idx="452">
                  <c:v>-0.21477441077441001</c:v>
                </c:pt>
                <c:pt idx="453">
                  <c:v>-0.20514574314574299</c:v>
                </c:pt>
                <c:pt idx="454">
                  <c:v>-0.20764213564213499</c:v>
                </c:pt>
                <c:pt idx="455">
                  <c:v>-0.199225589225589</c:v>
                </c:pt>
                <c:pt idx="456">
                  <c:v>-0.200723424723424</c:v>
                </c:pt>
                <c:pt idx="457">
                  <c:v>-0.20906878306878299</c:v>
                </c:pt>
                <c:pt idx="458">
                  <c:v>-0.22426070226070199</c:v>
                </c:pt>
                <c:pt idx="459">
                  <c:v>-0.21120827320827301</c:v>
                </c:pt>
                <c:pt idx="460">
                  <c:v>-0.22754208754208699</c:v>
                </c:pt>
                <c:pt idx="461">
                  <c:v>-0.217983645983646</c:v>
                </c:pt>
                <c:pt idx="462">
                  <c:v>-0.20507455507455499</c:v>
                </c:pt>
                <c:pt idx="463">
                  <c:v>-0.20671476671476599</c:v>
                </c:pt>
                <c:pt idx="464">
                  <c:v>-0.20364790764790699</c:v>
                </c:pt>
                <c:pt idx="465">
                  <c:v>-0.20721404521404499</c:v>
                </c:pt>
                <c:pt idx="466">
                  <c:v>-0.18874074074073999</c:v>
                </c:pt>
                <c:pt idx="467">
                  <c:v>-0.17440404040404001</c:v>
                </c:pt>
                <c:pt idx="468">
                  <c:v>-0.177042809042809</c:v>
                </c:pt>
                <c:pt idx="469">
                  <c:v>-0.16727176527176499</c:v>
                </c:pt>
                <c:pt idx="470">
                  <c:v>-0.16905435305435301</c:v>
                </c:pt>
                <c:pt idx="471">
                  <c:v>-0.16555940355940299</c:v>
                </c:pt>
                <c:pt idx="472">
                  <c:v>-0.16377681577681499</c:v>
                </c:pt>
                <c:pt idx="473">
                  <c:v>-0.16427609427609399</c:v>
                </c:pt>
                <c:pt idx="474">
                  <c:v>-0.17233573833573801</c:v>
                </c:pt>
                <c:pt idx="475">
                  <c:v>-0.17347667147667101</c:v>
                </c:pt>
                <c:pt idx="476">
                  <c:v>-0.165601731601731</c:v>
                </c:pt>
                <c:pt idx="477">
                  <c:v>-0.165458393458393</c:v>
                </c:pt>
                <c:pt idx="478">
                  <c:v>-0.15987878787878701</c:v>
                </c:pt>
                <c:pt idx="479">
                  <c:v>-0.175687349687349</c:v>
                </c:pt>
                <c:pt idx="480">
                  <c:v>-0.175329485329485</c:v>
                </c:pt>
                <c:pt idx="481">
                  <c:v>-0.17711784511784501</c:v>
                </c:pt>
                <c:pt idx="482">
                  <c:v>-0.18734680134680101</c:v>
                </c:pt>
                <c:pt idx="483">
                  <c:v>-0.1826253006253</c:v>
                </c:pt>
                <c:pt idx="484">
                  <c:v>-0.18048003848003799</c:v>
                </c:pt>
                <c:pt idx="485">
                  <c:v>-0.18083694083693999</c:v>
                </c:pt>
                <c:pt idx="486">
                  <c:v>-0.18048003848003799</c:v>
                </c:pt>
                <c:pt idx="487">
                  <c:v>-0.184986050986051</c:v>
                </c:pt>
                <c:pt idx="488">
                  <c:v>-0.19070803270803199</c:v>
                </c:pt>
                <c:pt idx="489">
                  <c:v>-0.194070226070226</c:v>
                </c:pt>
                <c:pt idx="490">
                  <c:v>-0.193926887926887</c:v>
                </c:pt>
                <c:pt idx="491">
                  <c:v>-0.192210678210678</c:v>
                </c:pt>
                <c:pt idx="492">
                  <c:v>-0.19786147186147099</c:v>
                </c:pt>
                <c:pt idx="493">
                  <c:v>-0.18877729677729599</c:v>
                </c:pt>
                <c:pt idx="494">
                  <c:v>-0.20894853294853299</c:v>
                </c:pt>
                <c:pt idx="495">
                  <c:v>-0.20301202501202401</c:v>
                </c:pt>
                <c:pt idx="496">
                  <c:v>-0.209091871091871</c:v>
                </c:pt>
                <c:pt idx="497">
                  <c:v>-0.19027898027897999</c:v>
                </c:pt>
                <c:pt idx="498">
                  <c:v>-0.191996151996151</c:v>
                </c:pt>
                <c:pt idx="499">
                  <c:v>-0.19550072150072101</c:v>
                </c:pt>
                <c:pt idx="500">
                  <c:v>-0.192568542568542</c:v>
                </c:pt>
                <c:pt idx="501">
                  <c:v>-0.20601635401635399</c:v>
                </c:pt>
                <c:pt idx="502">
                  <c:v>-0.209449735449735</c:v>
                </c:pt>
                <c:pt idx="503">
                  <c:v>-0.21738912938912899</c:v>
                </c:pt>
                <c:pt idx="504">
                  <c:v>-0.21696007696007599</c:v>
                </c:pt>
                <c:pt idx="505">
                  <c:v>-0.23183838383838301</c:v>
                </c:pt>
                <c:pt idx="506">
                  <c:v>-0.23562962962962899</c:v>
                </c:pt>
                <c:pt idx="507">
                  <c:v>-0.22847619047619</c:v>
                </c:pt>
                <c:pt idx="508">
                  <c:v>-0.219034151034151</c:v>
                </c:pt>
                <c:pt idx="509">
                  <c:v>-0.22203848003848001</c:v>
                </c:pt>
                <c:pt idx="510">
                  <c:v>-0.23047907647907601</c:v>
                </c:pt>
                <c:pt idx="511">
                  <c:v>-0.245571909571909</c:v>
                </c:pt>
                <c:pt idx="512">
                  <c:v>-0.248218374218374</c:v>
                </c:pt>
                <c:pt idx="513">
                  <c:v>-0.22025012025012</c:v>
                </c:pt>
                <c:pt idx="514">
                  <c:v>-0.229263107263107</c:v>
                </c:pt>
                <c:pt idx="515">
                  <c:v>-0.24378354978354899</c:v>
                </c:pt>
                <c:pt idx="516">
                  <c:v>-0.228405002405002</c:v>
                </c:pt>
                <c:pt idx="517">
                  <c:v>-0.211594997594997</c:v>
                </c:pt>
                <c:pt idx="518">
                  <c:v>-0.21467147667147601</c:v>
                </c:pt>
                <c:pt idx="519">
                  <c:v>-0.210593554593554</c:v>
                </c:pt>
                <c:pt idx="520">
                  <c:v>-0.20673112073111999</c:v>
                </c:pt>
                <c:pt idx="521">
                  <c:v>-0.21531505531505499</c:v>
                </c:pt>
                <c:pt idx="522">
                  <c:v>-0.22246753246753201</c:v>
                </c:pt>
                <c:pt idx="523">
                  <c:v>-0.220751322751322</c:v>
                </c:pt>
                <c:pt idx="524">
                  <c:v>-0.21245406445406401</c:v>
                </c:pt>
                <c:pt idx="525">
                  <c:v>-0.22253968253968201</c:v>
                </c:pt>
                <c:pt idx="526">
                  <c:v>-0.22675998075998</c:v>
                </c:pt>
                <c:pt idx="527">
                  <c:v>-0.23248196248196201</c:v>
                </c:pt>
                <c:pt idx="528">
                  <c:v>-0.23462818662818599</c:v>
                </c:pt>
                <c:pt idx="529">
                  <c:v>-0.23305435305435299</c:v>
                </c:pt>
                <c:pt idx="530">
                  <c:v>-0.25344011544011502</c:v>
                </c:pt>
                <c:pt idx="531">
                  <c:v>-0.25158056758056702</c:v>
                </c:pt>
                <c:pt idx="532">
                  <c:v>-0.24457046657046599</c:v>
                </c:pt>
                <c:pt idx="533">
                  <c:v>-0.25994997594997499</c:v>
                </c:pt>
                <c:pt idx="534">
                  <c:v>-0.26080808080807999</c:v>
                </c:pt>
                <c:pt idx="535">
                  <c:v>-0.25794708994708998</c:v>
                </c:pt>
                <c:pt idx="536">
                  <c:v>-0.27067917267917202</c:v>
                </c:pt>
                <c:pt idx="537">
                  <c:v>-0.26624434824434801</c:v>
                </c:pt>
                <c:pt idx="538">
                  <c:v>-0.27361231361231297</c:v>
                </c:pt>
                <c:pt idx="539">
                  <c:v>-0.27468494468494398</c:v>
                </c:pt>
                <c:pt idx="540">
                  <c:v>-0.25522847522847503</c:v>
                </c:pt>
                <c:pt idx="541">
                  <c:v>-0.24914862914862901</c:v>
                </c:pt>
                <c:pt idx="542">
                  <c:v>-0.26667340067340001</c:v>
                </c:pt>
                <c:pt idx="543">
                  <c:v>-0.27604425204425198</c:v>
                </c:pt>
                <c:pt idx="544">
                  <c:v>-0.28736123136123098</c:v>
                </c:pt>
                <c:pt idx="545">
                  <c:v>-0.28362866762866701</c:v>
                </c:pt>
                <c:pt idx="546">
                  <c:v>-0.29970755170755098</c:v>
                </c:pt>
                <c:pt idx="547">
                  <c:v>-0.29855892255892202</c:v>
                </c:pt>
                <c:pt idx="548">
                  <c:v>-0.28628475228475198</c:v>
                </c:pt>
                <c:pt idx="549">
                  <c:v>-0.289657527657527</c:v>
                </c:pt>
                <c:pt idx="550">
                  <c:v>-0.30351130351130301</c:v>
                </c:pt>
                <c:pt idx="551">
                  <c:v>-0.31829822029822002</c:v>
                </c:pt>
                <c:pt idx="552">
                  <c:v>-0.31442231842231799</c:v>
                </c:pt>
                <c:pt idx="553">
                  <c:v>-0.28714574314574298</c:v>
                </c:pt>
                <c:pt idx="554">
                  <c:v>-0.296046176046176</c:v>
                </c:pt>
                <c:pt idx="555">
                  <c:v>-0.31377585377585299</c:v>
                </c:pt>
                <c:pt idx="556">
                  <c:v>-0.33875613275613198</c:v>
                </c:pt>
                <c:pt idx="557">
                  <c:v>-0.33337277537277499</c:v>
                </c:pt>
                <c:pt idx="558">
                  <c:v>-0.34069360269360199</c:v>
                </c:pt>
                <c:pt idx="559">
                  <c:v>-0.33717652717652702</c:v>
                </c:pt>
                <c:pt idx="560">
                  <c:v>-0.34995382395382302</c:v>
                </c:pt>
                <c:pt idx="561">
                  <c:v>-0.34866185666185601</c:v>
                </c:pt>
                <c:pt idx="562">
                  <c:v>-0.36976527176527102</c:v>
                </c:pt>
                <c:pt idx="563">
                  <c:v>-0.39194516594516599</c:v>
                </c:pt>
                <c:pt idx="564">
                  <c:v>-0.40996248196248197</c:v>
                </c:pt>
                <c:pt idx="565">
                  <c:v>-0.426113516113516</c:v>
                </c:pt>
                <c:pt idx="566">
                  <c:v>-0.39187397787397699</c:v>
                </c:pt>
                <c:pt idx="567">
                  <c:v>-0.39704184704184697</c:v>
                </c:pt>
                <c:pt idx="568">
                  <c:v>-0.38555747955747899</c:v>
                </c:pt>
                <c:pt idx="569">
                  <c:v>-0.35562481962481901</c:v>
                </c:pt>
                <c:pt idx="570">
                  <c:v>-0.34722655122655099</c:v>
                </c:pt>
                <c:pt idx="571">
                  <c:v>-0.34564694564694498</c:v>
                </c:pt>
                <c:pt idx="572">
                  <c:v>-0.36273112073112002</c:v>
                </c:pt>
                <c:pt idx="573">
                  <c:v>-0.37701491101491102</c:v>
                </c:pt>
                <c:pt idx="574">
                  <c:v>-0.39869264069263999</c:v>
                </c:pt>
                <c:pt idx="575">
                  <c:v>-0.37845117845117798</c:v>
                </c:pt>
                <c:pt idx="576">
                  <c:v>-0.367612313612313</c:v>
                </c:pt>
                <c:pt idx="577">
                  <c:v>-0.34715440115440099</c:v>
                </c:pt>
                <c:pt idx="578">
                  <c:v>-0.34471380471380397</c:v>
                </c:pt>
                <c:pt idx="579">
                  <c:v>-0.34952284752284701</c:v>
                </c:pt>
                <c:pt idx="580">
                  <c:v>-0.361367003367003</c:v>
                </c:pt>
                <c:pt idx="581">
                  <c:v>-0.33803848003848003</c:v>
                </c:pt>
                <c:pt idx="582">
                  <c:v>-0.328850408850408</c:v>
                </c:pt>
                <c:pt idx="583">
                  <c:v>-0.33086002886002802</c:v>
                </c:pt>
                <c:pt idx="584">
                  <c:v>-0.315212121212121</c:v>
                </c:pt>
                <c:pt idx="585">
                  <c:v>-0.32246176046176001</c:v>
                </c:pt>
                <c:pt idx="586">
                  <c:v>-0.31269937469937398</c:v>
                </c:pt>
                <c:pt idx="587">
                  <c:v>-0.30602405002404998</c:v>
                </c:pt>
                <c:pt idx="588">
                  <c:v>-0.32095430495430499</c:v>
                </c:pt>
                <c:pt idx="589">
                  <c:v>-0.31621645021645001</c:v>
                </c:pt>
                <c:pt idx="590">
                  <c:v>-0.32411255411255402</c:v>
                </c:pt>
                <c:pt idx="591">
                  <c:v>-0.33889947089946998</c:v>
                </c:pt>
                <c:pt idx="592">
                  <c:v>-0.33861279461279398</c:v>
                </c:pt>
                <c:pt idx="593">
                  <c:v>-0.341196729196729</c:v>
                </c:pt>
                <c:pt idx="594">
                  <c:v>-0.36631938431938399</c:v>
                </c:pt>
                <c:pt idx="595">
                  <c:v>-0.35727561327561302</c:v>
                </c:pt>
                <c:pt idx="596">
                  <c:v>-0.36273112073112002</c:v>
                </c:pt>
                <c:pt idx="597">
                  <c:v>-0.35397306397306399</c:v>
                </c:pt>
                <c:pt idx="598">
                  <c:v>-0.34923617123617101</c:v>
                </c:pt>
                <c:pt idx="599">
                  <c:v>-0.341771043771043</c:v>
                </c:pt>
                <c:pt idx="600">
                  <c:v>-0.34586243386243298</c:v>
                </c:pt>
                <c:pt idx="601">
                  <c:v>-0.35792111592111497</c:v>
                </c:pt>
                <c:pt idx="602">
                  <c:v>-0.35634247234247202</c:v>
                </c:pt>
                <c:pt idx="603">
                  <c:v>-0.354762866762866</c:v>
                </c:pt>
                <c:pt idx="604">
                  <c:v>-0.36954978354978302</c:v>
                </c:pt>
                <c:pt idx="605">
                  <c:v>-0.37586628186628102</c:v>
                </c:pt>
                <c:pt idx="606">
                  <c:v>-0.39201731601731599</c:v>
                </c:pt>
                <c:pt idx="607">
                  <c:v>-0.391814333814333</c:v>
                </c:pt>
                <c:pt idx="608">
                  <c:v>-0.39678980278980203</c:v>
                </c:pt>
                <c:pt idx="609">
                  <c:v>-0.40652332852332801</c:v>
                </c:pt>
                <c:pt idx="610">
                  <c:v>-0.391814333814333</c:v>
                </c:pt>
                <c:pt idx="611">
                  <c:v>-0.38186435786435702</c:v>
                </c:pt>
                <c:pt idx="612">
                  <c:v>-0.40335064935064902</c:v>
                </c:pt>
                <c:pt idx="613">
                  <c:v>-0.41027320827320801</c:v>
                </c:pt>
                <c:pt idx="614">
                  <c:v>-0.38193650793650802</c:v>
                </c:pt>
                <c:pt idx="615">
                  <c:v>-0.40046657046657003</c:v>
                </c:pt>
                <c:pt idx="616">
                  <c:v>-0.40652332852332801</c:v>
                </c:pt>
                <c:pt idx="617">
                  <c:v>-0.41741125541125501</c:v>
                </c:pt>
                <c:pt idx="618">
                  <c:v>-0.42945262145262098</c:v>
                </c:pt>
                <c:pt idx="619">
                  <c:v>-0.420511784511784</c:v>
                </c:pt>
                <c:pt idx="620">
                  <c:v>-0.43687830687830598</c:v>
                </c:pt>
                <c:pt idx="621">
                  <c:v>-0.41863684463684397</c:v>
                </c:pt>
                <c:pt idx="622">
                  <c:v>-0.39318422318422303</c:v>
                </c:pt>
                <c:pt idx="623">
                  <c:v>-0.38979605579605497</c:v>
                </c:pt>
                <c:pt idx="624">
                  <c:v>-0.36045021645021602</c:v>
                </c:pt>
                <c:pt idx="625">
                  <c:v>-0.37595189995189998</c:v>
                </c:pt>
                <c:pt idx="626">
                  <c:v>-0.36355074555074501</c:v>
                </c:pt>
                <c:pt idx="627">
                  <c:v>-0.36088311688311597</c:v>
                </c:pt>
                <c:pt idx="628">
                  <c:v>-0.34985088985088902</c:v>
                </c:pt>
                <c:pt idx="629">
                  <c:v>-0.35453775853775799</c:v>
                </c:pt>
                <c:pt idx="630">
                  <c:v>-0.34963443963443902</c:v>
                </c:pt>
                <c:pt idx="631">
                  <c:v>-0.362901394901394</c:v>
                </c:pt>
                <c:pt idx="632">
                  <c:v>-0.34963443963443902</c:v>
                </c:pt>
                <c:pt idx="633">
                  <c:v>-0.35388840788840698</c:v>
                </c:pt>
                <c:pt idx="634">
                  <c:v>-0.36138720538720498</c:v>
                </c:pt>
                <c:pt idx="635">
                  <c:v>-0.35518614718614699</c:v>
                </c:pt>
                <c:pt idx="636">
                  <c:v>-0.36174795574795499</c:v>
                </c:pt>
                <c:pt idx="637">
                  <c:v>-0.34913035113035101</c:v>
                </c:pt>
                <c:pt idx="638">
                  <c:v>-0.34292929292929297</c:v>
                </c:pt>
                <c:pt idx="639">
                  <c:v>-0.337737373737373</c:v>
                </c:pt>
                <c:pt idx="640">
                  <c:v>-0.32915728715728698</c:v>
                </c:pt>
                <c:pt idx="641">
                  <c:v>-0.34559692159692101</c:v>
                </c:pt>
                <c:pt idx="642">
                  <c:v>-0.35360076960076903</c:v>
                </c:pt>
                <c:pt idx="643">
                  <c:v>-0.36362289562289501</c:v>
                </c:pt>
                <c:pt idx="644">
                  <c:v>-0.35857527657527599</c:v>
                </c:pt>
                <c:pt idx="645">
                  <c:v>-0.35792688792688798</c:v>
                </c:pt>
                <c:pt idx="646">
                  <c:v>-0.34581337181337102</c:v>
                </c:pt>
                <c:pt idx="647">
                  <c:v>-0.340982202982202</c:v>
                </c:pt>
                <c:pt idx="648">
                  <c:v>-0.34761616161616099</c:v>
                </c:pt>
                <c:pt idx="649">
                  <c:v>-0.348481000481</c:v>
                </c:pt>
                <c:pt idx="650">
                  <c:v>-0.333988455988456</c:v>
                </c:pt>
                <c:pt idx="651">
                  <c:v>-0.32158633958633898</c:v>
                </c:pt>
                <c:pt idx="652">
                  <c:v>-0.326417508417508</c:v>
                </c:pt>
                <c:pt idx="653">
                  <c:v>-0.32598460798460799</c:v>
                </c:pt>
                <c:pt idx="654">
                  <c:v>-0.33881962481962402</c:v>
                </c:pt>
                <c:pt idx="655">
                  <c:v>-0.32021645021645001</c:v>
                </c:pt>
                <c:pt idx="656">
                  <c:v>-0.32237999037998999</c:v>
                </c:pt>
                <c:pt idx="657">
                  <c:v>-0.32129870129870097</c:v>
                </c:pt>
                <c:pt idx="658">
                  <c:v>-0.330382876382876</c:v>
                </c:pt>
                <c:pt idx="659">
                  <c:v>-0.33341125541125499</c:v>
                </c:pt>
                <c:pt idx="660">
                  <c:v>-0.34076575276575199</c:v>
                </c:pt>
                <c:pt idx="661">
                  <c:v>-0.33643963443963398</c:v>
                </c:pt>
                <c:pt idx="662">
                  <c:v>-0.35468205868205799</c:v>
                </c:pt>
                <c:pt idx="663">
                  <c:v>-0.34602982202982202</c:v>
                </c:pt>
                <c:pt idx="664">
                  <c:v>-0.34545262145262101</c:v>
                </c:pt>
                <c:pt idx="665">
                  <c:v>-0.34552477152477101</c:v>
                </c:pt>
                <c:pt idx="666">
                  <c:v>-0.35583549783549701</c:v>
                </c:pt>
                <c:pt idx="667">
                  <c:v>-0.33917941317941303</c:v>
                </c:pt>
                <c:pt idx="668">
                  <c:v>-0.344947570947571</c:v>
                </c:pt>
                <c:pt idx="669">
                  <c:v>-0.35251851851851801</c:v>
                </c:pt>
                <c:pt idx="670">
                  <c:v>-0.35713323713323702</c:v>
                </c:pt>
                <c:pt idx="671">
                  <c:v>-0.34796151996152003</c:v>
                </c:pt>
                <c:pt idx="672">
                  <c:v>-0.34774410774410702</c:v>
                </c:pt>
                <c:pt idx="673">
                  <c:v>-0.35256277056277002</c:v>
                </c:pt>
                <c:pt idx="674">
                  <c:v>-0.35230880230880202</c:v>
                </c:pt>
                <c:pt idx="675">
                  <c:v>-0.36687253487253402</c:v>
                </c:pt>
                <c:pt idx="676">
                  <c:v>-0.36158345358345301</c:v>
                </c:pt>
                <c:pt idx="677">
                  <c:v>-0.36071380471380399</c:v>
                </c:pt>
                <c:pt idx="678">
                  <c:v>-0.34013564213564201</c:v>
                </c:pt>
                <c:pt idx="679">
                  <c:v>-0.33810774410774402</c:v>
                </c:pt>
                <c:pt idx="680">
                  <c:v>-0.32644155844155798</c:v>
                </c:pt>
                <c:pt idx="681">
                  <c:v>-0.32810870610870602</c:v>
                </c:pt>
                <c:pt idx="682">
                  <c:v>-0.33781721981721902</c:v>
                </c:pt>
                <c:pt idx="683">
                  <c:v>-0.327528619528619</c:v>
                </c:pt>
                <c:pt idx="684">
                  <c:v>-0.32571717171717102</c:v>
                </c:pt>
                <c:pt idx="685">
                  <c:v>-0.32593458393458302</c:v>
                </c:pt>
                <c:pt idx="686">
                  <c:v>-0.32376046176046103</c:v>
                </c:pt>
                <c:pt idx="687">
                  <c:v>-0.33049927849927802</c:v>
                </c:pt>
                <c:pt idx="688">
                  <c:v>-0.33325252525252502</c:v>
                </c:pt>
                <c:pt idx="689">
                  <c:v>-0.34310726310726303</c:v>
                </c:pt>
                <c:pt idx="690">
                  <c:v>-0.35332371332371298</c:v>
                </c:pt>
                <c:pt idx="691">
                  <c:v>-0.361148629148629</c:v>
                </c:pt>
                <c:pt idx="692">
                  <c:v>-0.35723617123617102</c:v>
                </c:pt>
                <c:pt idx="693">
                  <c:v>-0.37411832611832602</c:v>
                </c:pt>
                <c:pt idx="694">
                  <c:v>-0.38266859066858999</c:v>
                </c:pt>
                <c:pt idx="695">
                  <c:v>-0.378103896103896</c:v>
                </c:pt>
                <c:pt idx="696">
                  <c:v>-0.373393939393939</c:v>
                </c:pt>
                <c:pt idx="697">
                  <c:v>-0.38824723424723401</c:v>
                </c:pt>
                <c:pt idx="698">
                  <c:v>-0.37643674843674801</c:v>
                </c:pt>
                <c:pt idx="699">
                  <c:v>-0.37520538720538699</c:v>
                </c:pt>
                <c:pt idx="700">
                  <c:v>-0.38136411736411702</c:v>
                </c:pt>
                <c:pt idx="701">
                  <c:v>-0.38520442520442499</c:v>
                </c:pt>
                <c:pt idx="702">
                  <c:v>-0.38810293410293401</c:v>
                </c:pt>
                <c:pt idx="703">
                  <c:v>-0.39556517556517501</c:v>
                </c:pt>
                <c:pt idx="704">
                  <c:v>-0.39129100529100502</c:v>
                </c:pt>
                <c:pt idx="705">
                  <c:v>-0.39549302549302501</c:v>
                </c:pt>
                <c:pt idx="706">
                  <c:v>-0.40512938912938901</c:v>
                </c:pt>
                <c:pt idx="707">
                  <c:v>-0.40331890331890302</c:v>
                </c:pt>
                <c:pt idx="708">
                  <c:v>-0.390276094276094</c:v>
                </c:pt>
                <c:pt idx="709">
                  <c:v>-0.37955266955266898</c:v>
                </c:pt>
                <c:pt idx="710">
                  <c:v>-0.38281289081288999</c:v>
                </c:pt>
                <c:pt idx="711">
                  <c:v>-0.38897162097162102</c:v>
                </c:pt>
                <c:pt idx="712">
                  <c:v>-0.38281289081288999</c:v>
                </c:pt>
                <c:pt idx="713">
                  <c:v>-0.392811928811928</c:v>
                </c:pt>
                <c:pt idx="714">
                  <c:v>-0.387957671957671</c:v>
                </c:pt>
                <c:pt idx="715">
                  <c:v>-0.39686964886964798</c:v>
                </c:pt>
                <c:pt idx="716">
                  <c:v>-0.38889947089947002</c:v>
                </c:pt>
                <c:pt idx="717">
                  <c:v>-0.38484175084174999</c:v>
                </c:pt>
                <c:pt idx="718">
                  <c:v>-0.39071091871091801</c:v>
                </c:pt>
                <c:pt idx="719">
                  <c:v>-0.40042039442039401</c:v>
                </c:pt>
                <c:pt idx="720">
                  <c:v>-0.395347763347763</c:v>
                </c:pt>
                <c:pt idx="721">
                  <c:v>-0.40042039442039401</c:v>
                </c:pt>
                <c:pt idx="722">
                  <c:v>-0.39629052429052403</c:v>
                </c:pt>
                <c:pt idx="723">
                  <c:v>-0.41078114478114403</c:v>
                </c:pt>
                <c:pt idx="724">
                  <c:v>-0.41657816257816199</c:v>
                </c:pt>
                <c:pt idx="725">
                  <c:v>-0.41266570466570401</c:v>
                </c:pt>
                <c:pt idx="726">
                  <c:v>-0.39237710437710399</c:v>
                </c:pt>
                <c:pt idx="727">
                  <c:v>-0.390421356421356</c:v>
                </c:pt>
                <c:pt idx="728">
                  <c:v>-0.37121981721981701</c:v>
                </c:pt>
                <c:pt idx="729">
                  <c:v>-0.36752477152477098</c:v>
                </c:pt>
                <c:pt idx="730">
                  <c:v>-0.36267051467051398</c:v>
                </c:pt>
                <c:pt idx="731">
                  <c:v>-0.361293891293891</c:v>
                </c:pt>
                <c:pt idx="732">
                  <c:v>-0.347657527657527</c:v>
                </c:pt>
                <c:pt idx="733">
                  <c:v>-0.36933718133718102</c:v>
                </c:pt>
                <c:pt idx="734">
                  <c:v>-0.36329870129870101</c:v>
                </c:pt>
                <c:pt idx="735">
                  <c:v>-0.36649927849927799</c:v>
                </c:pt>
                <c:pt idx="736">
                  <c:v>-0.36599037999037998</c:v>
                </c:pt>
                <c:pt idx="737">
                  <c:v>-0.36919095719095701</c:v>
                </c:pt>
                <c:pt idx="738">
                  <c:v>-0.38352284752284699</c:v>
                </c:pt>
                <c:pt idx="739">
                  <c:v>-0.37406541606541599</c:v>
                </c:pt>
                <c:pt idx="740">
                  <c:v>-0.358934102934102</c:v>
                </c:pt>
                <c:pt idx="741">
                  <c:v>-0.36198941798941697</c:v>
                </c:pt>
                <c:pt idx="742">
                  <c:v>-0.35820586820586803</c:v>
                </c:pt>
                <c:pt idx="743">
                  <c:v>-0.35944300144300101</c:v>
                </c:pt>
                <c:pt idx="744">
                  <c:v>-0.35842424242424198</c:v>
                </c:pt>
                <c:pt idx="745">
                  <c:v>-0.366862914862914</c:v>
                </c:pt>
                <c:pt idx="746">
                  <c:v>-0.36337181337181301</c:v>
                </c:pt>
                <c:pt idx="747">
                  <c:v>-0.36599037999037998</c:v>
                </c:pt>
                <c:pt idx="748">
                  <c:v>-0.35289562289562298</c:v>
                </c:pt>
                <c:pt idx="749">
                  <c:v>-0.34685714285714198</c:v>
                </c:pt>
                <c:pt idx="750">
                  <c:v>-0.35798749398749302</c:v>
                </c:pt>
                <c:pt idx="751">
                  <c:v>-0.34845791245791202</c:v>
                </c:pt>
                <c:pt idx="752">
                  <c:v>-0.347802789802789</c:v>
                </c:pt>
                <c:pt idx="753">
                  <c:v>-0.33550841750841698</c:v>
                </c:pt>
                <c:pt idx="754">
                  <c:v>-0.32939778739778702</c:v>
                </c:pt>
                <c:pt idx="755">
                  <c:v>-0.33536315536315497</c:v>
                </c:pt>
                <c:pt idx="756">
                  <c:v>-0.34358345358345299</c:v>
                </c:pt>
                <c:pt idx="757">
                  <c:v>-0.33223472823472799</c:v>
                </c:pt>
                <c:pt idx="758">
                  <c:v>-0.33223472823472799</c:v>
                </c:pt>
                <c:pt idx="759">
                  <c:v>-0.33136123136123102</c:v>
                </c:pt>
                <c:pt idx="760">
                  <c:v>-0.33143434343434303</c:v>
                </c:pt>
                <c:pt idx="761">
                  <c:v>-0.32190476190476103</c:v>
                </c:pt>
                <c:pt idx="762">
                  <c:v>-0.32321404521404501</c:v>
                </c:pt>
                <c:pt idx="763">
                  <c:v>-0.31681192881192799</c:v>
                </c:pt>
                <c:pt idx="764">
                  <c:v>-0.32059451659451599</c:v>
                </c:pt>
                <c:pt idx="765">
                  <c:v>-0.32743338143338102</c:v>
                </c:pt>
                <c:pt idx="766">
                  <c:v>-0.31812121212121203</c:v>
                </c:pt>
                <c:pt idx="767">
                  <c:v>-0.30975468975468901</c:v>
                </c:pt>
                <c:pt idx="768">
                  <c:v>-0.31099182299182299</c:v>
                </c:pt>
                <c:pt idx="769">
                  <c:v>-0.31244733044732997</c:v>
                </c:pt>
                <c:pt idx="770">
                  <c:v>-0.30808177008177001</c:v>
                </c:pt>
                <c:pt idx="771">
                  <c:v>-0.30982780182780101</c:v>
                </c:pt>
                <c:pt idx="772">
                  <c:v>-0.32597787397787398</c:v>
                </c:pt>
                <c:pt idx="773">
                  <c:v>-0.32736026936026902</c:v>
                </c:pt>
                <c:pt idx="774">
                  <c:v>-0.32597787397787398</c:v>
                </c:pt>
                <c:pt idx="775">
                  <c:v>-0.31928523328523301</c:v>
                </c:pt>
                <c:pt idx="776">
                  <c:v>-0.31790283790283702</c:v>
                </c:pt>
                <c:pt idx="777">
                  <c:v>-0.30597210197210201</c:v>
                </c:pt>
                <c:pt idx="778">
                  <c:v>-0.304007696007696</c:v>
                </c:pt>
                <c:pt idx="779">
                  <c:v>-0.305826839826839</c:v>
                </c:pt>
                <c:pt idx="780">
                  <c:v>-0.29469648869648801</c:v>
                </c:pt>
                <c:pt idx="781">
                  <c:v>-0.29178643578643498</c:v>
                </c:pt>
                <c:pt idx="782">
                  <c:v>-0.28887638287638201</c:v>
                </c:pt>
                <c:pt idx="783">
                  <c:v>-0.27861856661856599</c:v>
                </c:pt>
                <c:pt idx="784">
                  <c:v>-0.27505339105339099</c:v>
                </c:pt>
                <c:pt idx="785">
                  <c:v>-0.27789129389129302</c:v>
                </c:pt>
                <c:pt idx="786">
                  <c:v>-0.28523905723905701</c:v>
                </c:pt>
                <c:pt idx="787">
                  <c:v>-0.27796344396344302</c:v>
                </c:pt>
                <c:pt idx="788">
                  <c:v>-0.27032515632515602</c:v>
                </c:pt>
                <c:pt idx="789">
                  <c:v>-0.26807022607022601</c:v>
                </c:pt>
                <c:pt idx="790">
                  <c:v>-0.27570851370851301</c:v>
                </c:pt>
                <c:pt idx="791">
                  <c:v>-0.26043097643097601</c:v>
                </c:pt>
                <c:pt idx="792">
                  <c:v>-0.26043097643097601</c:v>
                </c:pt>
                <c:pt idx="793">
                  <c:v>-0.26108609908609898</c:v>
                </c:pt>
                <c:pt idx="794">
                  <c:v>-0.27236171236171203</c:v>
                </c:pt>
                <c:pt idx="795">
                  <c:v>-0.27396632996633002</c:v>
                </c:pt>
                <c:pt idx="796">
                  <c:v>-0.28141414141414101</c:v>
                </c:pt>
                <c:pt idx="797">
                  <c:v>-0.28068398268398198</c:v>
                </c:pt>
                <c:pt idx="798">
                  <c:v>-0.28791149591149501</c:v>
                </c:pt>
                <c:pt idx="799">
                  <c:v>-0.27863973063973002</c:v>
                </c:pt>
                <c:pt idx="800">
                  <c:v>-0.28696296296296298</c:v>
                </c:pt>
                <c:pt idx="801">
                  <c:v>-0.28718133718133698</c:v>
                </c:pt>
                <c:pt idx="802">
                  <c:v>-0.28061087061086998</c:v>
                </c:pt>
                <c:pt idx="803">
                  <c:v>-0.271557479557479</c:v>
                </c:pt>
                <c:pt idx="804">
                  <c:v>-0.27907744107744098</c:v>
                </c:pt>
                <c:pt idx="805">
                  <c:v>-0.26476671476671398</c:v>
                </c:pt>
                <c:pt idx="806">
                  <c:v>-0.26148148148148098</c:v>
                </c:pt>
                <c:pt idx="807">
                  <c:v>-0.26564309764309701</c:v>
                </c:pt>
                <c:pt idx="808">
                  <c:v>-0.27498893698893601</c:v>
                </c:pt>
                <c:pt idx="809">
                  <c:v>-0.26812506012505999</c:v>
                </c:pt>
                <c:pt idx="810">
                  <c:v>-0.26454834054833998</c:v>
                </c:pt>
                <c:pt idx="811">
                  <c:v>-0.26615392015391998</c:v>
                </c:pt>
                <c:pt idx="812">
                  <c:v>-0.27046176046176001</c:v>
                </c:pt>
                <c:pt idx="813">
                  <c:v>-0.28082924482924398</c:v>
                </c:pt>
                <c:pt idx="814">
                  <c:v>-0.27345550745550701</c:v>
                </c:pt>
                <c:pt idx="815">
                  <c:v>-0.28243578643578598</c:v>
                </c:pt>
                <c:pt idx="816">
                  <c:v>-0.27593746993746898</c:v>
                </c:pt>
                <c:pt idx="817">
                  <c:v>-0.27542664742664702</c:v>
                </c:pt>
                <c:pt idx="818">
                  <c:v>-0.28090235690235599</c:v>
                </c:pt>
                <c:pt idx="819">
                  <c:v>-0.26819817219817199</c:v>
                </c:pt>
                <c:pt idx="820">
                  <c:v>-0.27090043290043198</c:v>
                </c:pt>
                <c:pt idx="821">
                  <c:v>-0.27425877825877798</c:v>
                </c:pt>
                <c:pt idx="822">
                  <c:v>-0.27601058201058198</c:v>
                </c:pt>
                <c:pt idx="823">
                  <c:v>-0.27433189033188998</c:v>
                </c:pt>
                <c:pt idx="824">
                  <c:v>-0.28075709475709398</c:v>
                </c:pt>
                <c:pt idx="825">
                  <c:v>-0.28075709475709398</c:v>
                </c:pt>
                <c:pt idx="826">
                  <c:v>-0.29601635401635401</c:v>
                </c:pt>
                <c:pt idx="827">
                  <c:v>-0.29192784992784898</c:v>
                </c:pt>
                <c:pt idx="828">
                  <c:v>-0.284480038480038</c:v>
                </c:pt>
                <c:pt idx="829">
                  <c:v>-0.28243578643578598</c:v>
                </c:pt>
                <c:pt idx="830">
                  <c:v>-0.279734487734487</c:v>
                </c:pt>
                <c:pt idx="831">
                  <c:v>-0.273163059163059</c:v>
                </c:pt>
                <c:pt idx="832">
                  <c:v>-0.27688696488696402</c:v>
                </c:pt>
                <c:pt idx="833">
                  <c:v>-0.274915824915824</c:v>
                </c:pt>
                <c:pt idx="834">
                  <c:v>-0.27265223665223598</c:v>
                </c:pt>
                <c:pt idx="835">
                  <c:v>-0.26637325637325598</c:v>
                </c:pt>
                <c:pt idx="836">
                  <c:v>-0.263598845598845</c:v>
                </c:pt>
                <c:pt idx="837">
                  <c:v>-0.26659259259259199</c:v>
                </c:pt>
                <c:pt idx="838">
                  <c:v>-0.26425589225589202</c:v>
                </c:pt>
                <c:pt idx="839">
                  <c:v>-0.271557479557479</c:v>
                </c:pt>
                <c:pt idx="840">
                  <c:v>-0.27038864838864801</c:v>
                </c:pt>
                <c:pt idx="841">
                  <c:v>-0.26907455507455502</c:v>
                </c:pt>
                <c:pt idx="842">
                  <c:v>-0.26885521885521801</c:v>
                </c:pt>
                <c:pt idx="843">
                  <c:v>-0.26432900432900402</c:v>
                </c:pt>
                <c:pt idx="844">
                  <c:v>-0.25936411736411702</c:v>
                </c:pt>
                <c:pt idx="845">
                  <c:v>-0.24943434343434301</c:v>
                </c:pt>
                <c:pt idx="846">
                  <c:v>-0.24534583934583901</c:v>
                </c:pt>
                <c:pt idx="847">
                  <c:v>-0.24498027898027799</c:v>
                </c:pt>
                <c:pt idx="848">
                  <c:v>-0.249215007215007</c:v>
                </c:pt>
                <c:pt idx="849">
                  <c:v>-0.24300913900913901</c:v>
                </c:pt>
                <c:pt idx="850">
                  <c:v>-0.24797402597402499</c:v>
                </c:pt>
                <c:pt idx="851">
                  <c:v>-0.255567099567099</c:v>
                </c:pt>
                <c:pt idx="852">
                  <c:v>-0.25337662337662298</c:v>
                </c:pt>
                <c:pt idx="853">
                  <c:v>-0.25198941798941799</c:v>
                </c:pt>
                <c:pt idx="854">
                  <c:v>-0.25461856661856602</c:v>
                </c:pt>
                <c:pt idx="855">
                  <c:v>-0.24373929773929701</c:v>
                </c:pt>
                <c:pt idx="856">
                  <c:v>-0.245199615199615</c:v>
                </c:pt>
                <c:pt idx="857">
                  <c:v>-0.236292448292448</c:v>
                </c:pt>
                <c:pt idx="858">
                  <c:v>-0.24017604617604599</c:v>
                </c:pt>
                <c:pt idx="859">
                  <c:v>-0.24838480038479999</c:v>
                </c:pt>
                <c:pt idx="860">
                  <c:v>-0.24552669552669501</c:v>
                </c:pt>
                <c:pt idx="861">
                  <c:v>-0.25893891293891202</c:v>
                </c:pt>
                <c:pt idx="862">
                  <c:v>-0.26502260702260699</c:v>
                </c:pt>
                <c:pt idx="863">
                  <c:v>-0.26744107744107698</c:v>
                </c:pt>
                <c:pt idx="864">
                  <c:v>-0.26025877825877802</c:v>
                </c:pt>
                <c:pt idx="865">
                  <c:v>-0.26744107744107698</c:v>
                </c:pt>
                <c:pt idx="866">
                  <c:v>-0.25182972582972502</c:v>
                </c:pt>
                <c:pt idx="867">
                  <c:v>-0.24911784511784499</c:v>
                </c:pt>
                <c:pt idx="868">
                  <c:v>-0.24222799422799399</c:v>
                </c:pt>
                <c:pt idx="869">
                  <c:v>-0.23878403078402999</c:v>
                </c:pt>
                <c:pt idx="870">
                  <c:v>-0.23585185185185101</c:v>
                </c:pt>
                <c:pt idx="871">
                  <c:v>-0.237757575757575</c:v>
                </c:pt>
                <c:pt idx="872">
                  <c:v>-0.235705627705627</c:v>
                </c:pt>
                <c:pt idx="873">
                  <c:v>-0.233579605579605</c:v>
                </c:pt>
                <c:pt idx="874">
                  <c:v>-0.23116113516113501</c:v>
                </c:pt>
                <c:pt idx="875">
                  <c:v>-0.22844925444925401</c:v>
                </c:pt>
                <c:pt idx="876">
                  <c:v>-0.23050120250120201</c:v>
                </c:pt>
                <c:pt idx="877">
                  <c:v>-0.227423761423761</c:v>
                </c:pt>
                <c:pt idx="878">
                  <c:v>-0.23585185185185101</c:v>
                </c:pt>
                <c:pt idx="879">
                  <c:v>-0.23013468013468</c:v>
                </c:pt>
                <c:pt idx="880">
                  <c:v>-0.231454545454545</c:v>
                </c:pt>
                <c:pt idx="881">
                  <c:v>-0.241129389129389</c:v>
                </c:pt>
                <c:pt idx="882">
                  <c:v>-0.242521404521404</c:v>
                </c:pt>
                <c:pt idx="883">
                  <c:v>-0.24083597883597799</c:v>
                </c:pt>
                <c:pt idx="884">
                  <c:v>-0.240469456469456</c:v>
                </c:pt>
                <c:pt idx="885">
                  <c:v>-0.23013468013468</c:v>
                </c:pt>
                <c:pt idx="886">
                  <c:v>-0.22910918710918701</c:v>
                </c:pt>
                <c:pt idx="887">
                  <c:v>-0.227496873496873</c:v>
                </c:pt>
                <c:pt idx="888">
                  <c:v>-0.22822991822991801</c:v>
                </c:pt>
                <c:pt idx="889">
                  <c:v>-0.22317267917267899</c:v>
                </c:pt>
                <c:pt idx="890">
                  <c:v>-0.22485810485810401</c:v>
                </c:pt>
                <c:pt idx="891">
                  <c:v>-0.22427128427128401</c:v>
                </c:pt>
                <c:pt idx="892">
                  <c:v>-0.22016738816738801</c:v>
                </c:pt>
                <c:pt idx="893">
                  <c:v>-0.225957671957672</c:v>
                </c:pt>
                <c:pt idx="894">
                  <c:v>-0.22910918710918701</c:v>
                </c:pt>
                <c:pt idx="895">
                  <c:v>-0.22932852332852299</c:v>
                </c:pt>
                <c:pt idx="896">
                  <c:v>-0.220680134680134</c:v>
                </c:pt>
                <c:pt idx="897">
                  <c:v>-0.220460798460798</c:v>
                </c:pt>
                <c:pt idx="898">
                  <c:v>-0.22705723905723901</c:v>
                </c:pt>
                <c:pt idx="899">
                  <c:v>-0.230941798941798</c:v>
                </c:pt>
                <c:pt idx="900">
                  <c:v>-0.23893025493025399</c:v>
                </c:pt>
                <c:pt idx="901">
                  <c:v>-0.23248003848003801</c:v>
                </c:pt>
                <c:pt idx="902">
                  <c:v>-0.23936988936988901</c:v>
                </c:pt>
                <c:pt idx="903">
                  <c:v>-0.23621837421837399</c:v>
                </c:pt>
                <c:pt idx="904">
                  <c:v>-0.226103896103896</c:v>
                </c:pt>
                <c:pt idx="905">
                  <c:v>-0.22317267917267899</c:v>
                </c:pt>
                <c:pt idx="906">
                  <c:v>-0.22038768638768599</c:v>
                </c:pt>
                <c:pt idx="907">
                  <c:v>-0.219800865800865</c:v>
                </c:pt>
                <c:pt idx="908">
                  <c:v>-0.21137181337181299</c:v>
                </c:pt>
                <c:pt idx="909">
                  <c:v>-0.21335161135161099</c:v>
                </c:pt>
                <c:pt idx="910">
                  <c:v>-0.21459740259740201</c:v>
                </c:pt>
                <c:pt idx="911">
                  <c:v>-0.21137181337181299</c:v>
                </c:pt>
                <c:pt idx="912">
                  <c:v>-0.21686964886964799</c:v>
                </c:pt>
                <c:pt idx="913">
                  <c:v>-0.211592111592111</c:v>
                </c:pt>
                <c:pt idx="914">
                  <c:v>-0.217675805675805</c:v>
                </c:pt>
                <c:pt idx="915">
                  <c:v>-0.217748917748917</c:v>
                </c:pt>
                <c:pt idx="916">
                  <c:v>-0.208953342953343</c:v>
                </c:pt>
                <c:pt idx="917">
                  <c:v>-0.207414141414141</c:v>
                </c:pt>
                <c:pt idx="918">
                  <c:v>-0.21137181337181299</c:v>
                </c:pt>
                <c:pt idx="919">
                  <c:v>-0.20726791726791699</c:v>
                </c:pt>
                <c:pt idx="920">
                  <c:v>-0.204776334776334</c:v>
                </c:pt>
                <c:pt idx="921">
                  <c:v>-0.195834535834535</c:v>
                </c:pt>
                <c:pt idx="922">
                  <c:v>-0.19807599807599799</c:v>
                </c:pt>
                <c:pt idx="923">
                  <c:v>-0.192479076479076</c:v>
                </c:pt>
                <c:pt idx="924">
                  <c:v>-0.191963443963443</c:v>
                </c:pt>
                <c:pt idx="925">
                  <c:v>-0.19277344877344799</c:v>
                </c:pt>
                <c:pt idx="926">
                  <c:v>-0.19218470418470401</c:v>
                </c:pt>
                <c:pt idx="927">
                  <c:v>-0.181433381433381</c:v>
                </c:pt>
                <c:pt idx="928">
                  <c:v>-0.181286195286195</c:v>
                </c:pt>
                <c:pt idx="929">
                  <c:v>-0.18055026455026399</c:v>
                </c:pt>
                <c:pt idx="930">
                  <c:v>-0.18091774891774801</c:v>
                </c:pt>
                <c:pt idx="931">
                  <c:v>-0.172007696007696</c:v>
                </c:pt>
                <c:pt idx="932">
                  <c:v>-0.17119769119769099</c:v>
                </c:pt>
                <c:pt idx="933">
                  <c:v>-0.16839923039922999</c:v>
                </c:pt>
                <c:pt idx="934">
                  <c:v>-0.165086099086099</c:v>
                </c:pt>
                <c:pt idx="935">
                  <c:v>-0.17237614237614199</c:v>
                </c:pt>
                <c:pt idx="936">
                  <c:v>-0.166263588263588</c:v>
                </c:pt>
                <c:pt idx="937">
                  <c:v>-0.17112361712361701</c:v>
                </c:pt>
                <c:pt idx="938">
                  <c:v>-0.16420202020201999</c:v>
                </c:pt>
                <c:pt idx="939">
                  <c:v>-0.162140452140452</c:v>
                </c:pt>
                <c:pt idx="940">
                  <c:v>-0.15882635882635801</c:v>
                </c:pt>
                <c:pt idx="941">
                  <c:v>-0.15904761904761899</c:v>
                </c:pt>
                <c:pt idx="942">
                  <c:v>-0.15241943241943201</c:v>
                </c:pt>
                <c:pt idx="943">
                  <c:v>-0.15462914862914801</c:v>
                </c:pt>
                <c:pt idx="944">
                  <c:v>-0.157353535353535</c:v>
                </c:pt>
                <c:pt idx="945">
                  <c:v>-0.14674939874939799</c:v>
                </c:pt>
                <c:pt idx="946">
                  <c:v>-0.15551226551226499</c:v>
                </c:pt>
                <c:pt idx="947">
                  <c:v>-0.16515921115921101</c:v>
                </c:pt>
                <c:pt idx="948">
                  <c:v>-0.164349206349206</c:v>
                </c:pt>
                <c:pt idx="949">
                  <c:v>-0.164349206349206</c:v>
                </c:pt>
                <c:pt idx="950">
                  <c:v>-0.16074074074073999</c:v>
                </c:pt>
                <c:pt idx="951">
                  <c:v>-0.162140452140452</c:v>
                </c:pt>
                <c:pt idx="952">
                  <c:v>-0.16898893698893699</c:v>
                </c:pt>
                <c:pt idx="953">
                  <c:v>-0.16655892255892199</c:v>
                </c:pt>
                <c:pt idx="954">
                  <c:v>-0.15720634920634899</c:v>
                </c:pt>
                <c:pt idx="955">
                  <c:v>-0.15698508898508901</c:v>
                </c:pt>
                <c:pt idx="956">
                  <c:v>-0.15426070226070199</c:v>
                </c:pt>
                <c:pt idx="957">
                  <c:v>-0.145276575276575</c:v>
                </c:pt>
                <c:pt idx="958">
                  <c:v>-0.14836940836940801</c:v>
                </c:pt>
                <c:pt idx="959">
                  <c:v>-0.152199134199134</c:v>
                </c:pt>
                <c:pt idx="960">
                  <c:v>-0.144540644540644</c:v>
                </c:pt>
                <c:pt idx="961">
                  <c:v>-0.14829629629629601</c:v>
                </c:pt>
                <c:pt idx="962">
                  <c:v>-0.15146224146224099</c:v>
                </c:pt>
                <c:pt idx="963">
                  <c:v>-0.15404040404040401</c:v>
                </c:pt>
                <c:pt idx="964">
                  <c:v>-0.15617508417508399</c:v>
                </c:pt>
                <c:pt idx="965">
                  <c:v>-0.15764790764790701</c:v>
                </c:pt>
                <c:pt idx="966">
                  <c:v>-0.15411351611351601</c:v>
                </c:pt>
                <c:pt idx="967">
                  <c:v>-0.15359788359788301</c:v>
                </c:pt>
                <c:pt idx="968">
                  <c:v>-0.15300913900913801</c:v>
                </c:pt>
                <c:pt idx="969">
                  <c:v>-0.144613756613756</c:v>
                </c:pt>
                <c:pt idx="970">
                  <c:v>-0.14962193362193299</c:v>
                </c:pt>
                <c:pt idx="971">
                  <c:v>-0.148075036075036</c:v>
                </c:pt>
                <c:pt idx="972">
                  <c:v>-0.14586628186628101</c:v>
                </c:pt>
                <c:pt idx="973">
                  <c:v>-0.14299374699374601</c:v>
                </c:pt>
                <c:pt idx="974">
                  <c:v>-0.153450697450697</c:v>
                </c:pt>
                <c:pt idx="975">
                  <c:v>-0.156837902837902</c:v>
                </c:pt>
                <c:pt idx="976">
                  <c:v>-0.17097643097643</c:v>
                </c:pt>
                <c:pt idx="977">
                  <c:v>-0.18172775372775299</c:v>
                </c:pt>
                <c:pt idx="978">
                  <c:v>-0.17097643097643</c:v>
                </c:pt>
                <c:pt idx="979">
                  <c:v>-0.18113900913900899</c:v>
                </c:pt>
                <c:pt idx="980">
                  <c:v>-0.176794612794612</c:v>
                </c:pt>
                <c:pt idx="981">
                  <c:v>-0.16758922558922501</c:v>
                </c:pt>
                <c:pt idx="982">
                  <c:v>-0.167368927368927</c:v>
                </c:pt>
                <c:pt idx="983">
                  <c:v>-0.17930447330447299</c:v>
                </c:pt>
                <c:pt idx="984">
                  <c:v>-0.18972390572390499</c:v>
                </c:pt>
                <c:pt idx="985">
                  <c:v>-0.19112842712842701</c:v>
                </c:pt>
                <c:pt idx="986">
                  <c:v>-0.190462722462722</c:v>
                </c:pt>
                <c:pt idx="987">
                  <c:v>-0.17974795574795499</c:v>
                </c:pt>
                <c:pt idx="988">
                  <c:v>-0.17952669552669501</c:v>
                </c:pt>
                <c:pt idx="989">
                  <c:v>-0.16799807599807601</c:v>
                </c:pt>
                <c:pt idx="990">
                  <c:v>-0.165189995189995</c:v>
                </c:pt>
                <c:pt idx="991">
                  <c:v>-0.164229918229918</c:v>
                </c:pt>
                <c:pt idx="992">
                  <c:v>-0.15920442520442499</c:v>
                </c:pt>
                <c:pt idx="993">
                  <c:v>-0.15284944684944601</c:v>
                </c:pt>
                <c:pt idx="994">
                  <c:v>-0.14819432419432399</c:v>
                </c:pt>
                <c:pt idx="995">
                  <c:v>-0.15092833092833099</c:v>
                </c:pt>
                <c:pt idx="996">
                  <c:v>-0.15292352092351999</c:v>
                </c:pt>
                <c:pt idx="997">
                  <c:v>-0.15484463684463601</c:v>
                </c:pt>
                <c:pt idx="998">
                  <c:v>-0.151518999518999</c:v>
                </c:pt>
                <c:pt idx="999">
                  <c:v>-0.16341702741702699</c:v>
                </c:pt>
                <c:pt idx="1000">
                  <c:v>-0.16208658008658</c:v>
                </c:pt>
                <c:pt idx="1001">
                  <c:v>-0.165264069264069</c:v>
                </c:pt>
                <c:pt idx="1002">
                  <c:v>-0.158835016835016</c:v>
                </c:pt>
                <c:pt idx="1003">
                  <c:v>-0.158835016835016</c:v>
                </c:pt>
                <c:pt idx="1004">
                  <c:v>-0.17294949494949399</c:v>
                </c:pt>
                <c:pt idx="1005">
                  <c:v>-0.16740740740740701</c:v>
                </c:pt>
                <c:pt idx="1006">
                  <c:v>-0.155731601731601</c:v>
                </c:pt>
                <c:pt idx="1007">
                  <c:v>-0.15491871091871001</c:v>
                </c:pt>
                <c:pt idx="1008">
                  <c:v>-0.15610101010100999</c:v>
                </c:pt>
                <c:pt idx="1009">
                  <c:v>-0.15536219336219301</c:v>
                </c:pt>
                <c:pt idx="1010">
                  <c:v>-0.166299182299182</c:v>
                </c:pt>
                <c:pt idx="1011">
                  <c:v>-0.173614237614237</c:v>
                </c:pt>
                <c:pt idx="1012">
                  <c:v>-0.18004329004329001</c:v>
                </c:pt>
                <c:pt idx="1013">
                  <c:v>-0.17124963924963901</c:v>
                </c:pt>
                <c:pt idx="1014">
                  <c:v>-0.17191534391534299</c:v>
                </c:pt>
                <c:pt idx="1015">
                  <c:v>-0.16659451659451599</c:v>
                </c:pt>
                <c:pt idx="1016">
                  <c:v>-0.17376238576238501</c:v>
                </c:pt>
                <c:pt idx="1017">
                  <c:v>-0.18743338143338101</c:v>
                </c:pt>
                <c:pt idx="1018">
                  <c:v>-0.195783549783549</c:v>
                </c:pt>
                <c:pt idx="1019">
                  <c:v>-0.18898508898508801</c:v>
                </c:pt>
                <c:pt idx="1020">
                  <c:v>-0.18381240981240901</c:v>
                </c:pt>
                <c:pt idx="1021">
                  <c:v>-0.187211159211159</c:v>
                </c:pt>
                <c:pt idx="1022">
                  <c:v>-0.18684175084175</c:v>
                </c:pt>
                <c:pt idx="1023">
                  <c:v>-0.19378835978835901</c:v>
                </c:pt>
                <c:pt idx="1024">
                  <c:v>-0.18972390572390499</c:v>
                </c:pt>
                <c:pt idx="1025">
                  <c:v>-0.192531986531986</c:v>
                </c:pt>
                <c:pt idx="1026">
                  <c:v>-0.189946127946127</c:v>
                </c:pt>
                <c:pt idx="1027">
                  <c:v>-0.18854160654160601</c:v>
                </c:pt>
                <c:pt idx="1028">
                  <c:v>-0.185142857142857</c:v>
                </c:pt>
                <c:pt idx="1029">
                  <c:v>-0.17346705146705099</c:v>
                </c:pt>
                <c:pt idx="1030">
                  <c:v>-0.17058489658489601</c:v>
                </c:pt>
                <c:pt idx="1031">
                  <c:v>-0.16592977392977301</c:v>
                </c:pt>
                <c:pt idx="1032">
                  <c:v>-0.16600288600288601</c:v>
                </c:pt>
                <c:pt idx="1033">
                  <c:v>-0.16711207311207299</c:v>
                </c:pt>
                <c:pt idx="1034">
                  <c:v>-0.16400769600769599</c:v>
                </c:pt>
                <c:pt idx="1035">
                  <c:v>-0.17169312169312101</c:v>
                </c:pt>
                <c:pt idx="1036">
                  <c:v>-0.165116883116883</c:v>
                </c:pt>
                <c:pt idx="1037">
                  <c:v>-0.15240596440596399</c:v>
                </c:pt>
                <c:pt idx="1038">
                  <c:v>-0.15122366522366501</c:v>
                </c:pt>
                <c:pt idx="1039">
                  <c:v>-0.15913035113035101</c:v>
                </c:pt>
                <c:pt idx="1040">
                  <c:v>-0.15499278499278499</c:v>
                </c:pt>
                <c:pt idx="1041">
                  <c:v>-0.16334295334295301</c:v>
                </c:pt>
                <c:pt idx="1042">
                  <c:v>-0.15743145743145701</c:v>
                </c:pt>
                <c:pt idx="1043">
                  <c:v>-0.15757864357864301</c:v>
                </c:pt>
                <c:pt idx="1044">
                  <c:v>-0.158835016835016</c:v>
                </c:pt>
                <c:pt idx="1045">
                  <c:v>-0.157249639249639</c:v>
                </c:pt>
                <c:pt idx="1046">
                  <c:v>-0.16043867243867199</c:v>
                </c:pt>
                <c:pt idx="1047">
                  <c:v>-0.15621164021164</c:v>
                </c:pt>
                <c:pt idx="1048">
                  <c:v>-0.14894276094276099</c:v>
                </c:pt>
                <c:pt idx="1049">
                  <c:v>-0.15161327561327501</c:v>
                </c:pt>
                <c:pt idx="1050">
                  <c:v>-0.15569215969215899</c:v>
                </c:pt>
                <c:pt idx="1051">
                  <c:v>-0.158584896584896</c:v>
                </c:pt>
                <c:pt idx="1052">
                  <c:v>-0.15509860509860501</c:v>
                </c:pt>
                <c:pt idx="1053">
                  <c:v>-0.150575276575276</c:v>
                </c:pt>
                <c:pt idx="1054">
                  <c:v>-0.16236748436748399</c:v>
                </c:pt>
                <c:pt idx="1055">
                  <c:v>-0.16281192881192799</c:v>
                </c:pt>
                <c:pt idx="1056">
                  <c:v>-0.170154882154882</c:v>
                </c:pt>
                <c:pt idx="1057">
                  <c:v>-0.167707551707551</c:v>
                </c:pt>
                <c:pt idx="1058">
                  <c:v>-0.17364021164021101</c:v>
                </c:pt>
                <c:pt idx="1059">
                  <c:v>-0.17134102934102899</c:v>
                </c:pt>
                <c:pt idx="1060">
                  <c:v>-0.170970658970659</c:v>
                </c:pt>
                <c:pt idx="1061">
                  <c:v>-0.17037710437710399</c:v>
                </c:pt>
                <c:pt idx="1062">
                  <c:v>-0.172898508898508</c:v>
                </c:pt>
                <c:pt idx="1063">
                  <c:v>-0.178238576238576</c:v>
                </c:pt>
                <c:pt idx="1064">
                  <c:v>-0.17890620490620401</c:v>
                </c:pt>
                <c:pt idx="1065">
                  <c:v>-0.182392496392496</c:v>
                </c:pt>
                <c:pt idx="1066">
                  <c:v>-0.172008658008658</c:v>
                </c:pt>
                <c:pt idx="1067">
                  <c:v>-0.187287157287157</c:v>
                </c:pt>
                <c:pt idx="1068">
                  <c:v>-0.18506204906204901</c:v>
                </c:pt>
                <c:pt idx="1069">
                  <c:v>-0.19188552188552099</c:v>
                </c:pt>
                <c:pt idx="1070">
                  <c:v>-0.193443001443001</c:v>
                </c:pt>
                <c:pt idx="1071">
                  <c:v>-0.185877825877825</c:v>
                </c:pt>
                <c:pt idx="1072">
                  <c:v>-0.183430495430495</c:v>
                </c:pt>
                <c:pt idx="1073">
                  <c:v>-0.17994516594516599</c:v>
                </c:pt>
                <c:pt idx="1074">
                  <c:v>-0.17794227994227901</c:v>
                </c:pt>
                <c:pt idx="1075">
                  <c:v>-0.176236652236652</c:v>
                </c:pt>
                <c:pt idx="1076">
                  <c:v>-0.18261471861471801</c:v>
                </c:pt>
                <c:pt idx="1077">
                  <c:v>-0.18268879268879201</c:v>
                </c:pt>
                <c:pt idx="1078">
                  <c:v>-0.19603848003848001</c:v>
                </c:pt>
                <c:pt idx="1079">
                  <c:v>-0.20753439153439099</c:v>
                </c:pt>
                <c:pt idx="1080">
                  <c:v>-0.20642231842231801</c:v>
                </c:pt>
                <c:pt idx="1081">
                  <c:v>-0.19618662818662799</c:v>
                </c:pt>
                <c:pt idx="1082">
                  <c:v>-0.19781914381914301</c:v>
                </c:pt>
                <c:pt idx="1083">
                  <c:v>-0.20657046657046599</c:v>
                </c:pt>
                <c:pt idx="1084">
                  <c:v>-0.20501298701298601</c:v>
                </c:pt>
                <c:pt idx="1085">
                  <c:v>-0.196780182780182</c:v>
                </c:pt>
                <c:pt idx="1086">
                  <c:v>-0.19225589225589201</c:v>
                </c:pt>
                <c:pt idx="1087">
                  <c:v>-0.183949975949975</c:v>
                </c:pt>
                <c:pt idx="1088">
                  <c:v>-0.186323232323232</c:v>
                </c:pt>
                <c:pt idx="1089">
                  <c:v>-0.180611832611832</c:v>
                </c:pt>
                <c:pt idx="1090">
                  <c:v>-0.18268879268879201</c:v>
                </c:pt>
                <c:pt idx="1091">
                  <c:v>-0.181576719576719</c:v>
                </c:pt>
                <c:pt idx="1092">
                  <c:v>-0.17601346801346701</c:v>
                </c:pt>
                <c:pt idx="1093">
                  <c:v>-0.17601346801346701</c:v>
                </c:pt>
                <c:pt idx="1094">
                  <c:v>-0.173417989417989</c:v>
                </c:pt>
                <c:pt idx="1095">
                  <c:v>-0.18024146224146201</c:v>
                </c:pt>
                <c:pt idx="1096">
                  <c:v>-0.17593939393939301</c:v>
                </c:pt>
                <c:pt idx="1097">
                  <c:v>-0.174381914381914</c:v>
                </c:pt>
                <c:pt idx="1098">
                  <c:v>-0.16503703703703701</c:v>
                </c:pt>
                <c:pt idx="1099">
                  <c:v>-0.16844925444925399</c:v>
                </c:pt>
                <c:pt idx="1100">
                  <c:v>-0.162961038961039</c:v>
                </c:pt>
                <c:pt idx="1101">
                  <c:v>-0.16503703703703701</c:v>
                </c:pt>
                <c:pt idx="1102">
                  <c:v>-0.165778739778739</c:v>
                </c:pt>
                <c:pt idx="1103">
                  <c:v>-0.161477633477633</c:v>
                </c:pt>
                <c:pt idx="1104">
                  <c:v>-0.158733044733044</c:v>
                </c:pt>
                <c:pt idx="1105">
                  <c:v>-0.15702741702741699</c:v>
                </c:pt>
                <c:pt idx="1106">
                  <c:v>-0.163405483405483</c:v>
                </c:pt>
                <c:pt idx="1107">
                  <c:v>-0.16088407888407799</c:v>
                </c:pt>
                <c:pt idx="1108">
                  <c:v>-0.157317941317941</c:v>
                </c:pt>
                <c:pt idx="1109">
                  <c:v>-0.16238287638287599</c:v>
                </c:pt>
                <c:pt idx="1110">
                  <c:v>-0.158733044733044</c:v>
                </c:pt>
                <c:pt idx="1111">
                  <c:v>-0.16923424723424699</c:v>
                </c:pt>
                <c:pt idx="1112">
                  <c:v>-0.173702741702741</c:v>
                </c:pt>
                <c:pt idx="1113">
                  <c:v>-0.169904761904761</c:v>
                </c:pt>
                <c:pt idx="1114">
                  <c:v>-0.17519191919191901</c:v>
                </c:pt>
                <c:pt idx="1115">
                  <c:v>-0.17124482924482901</c:v>
                </c:pt>
                <c:pt idx="1116">
                  <c:v>-0.16707455507455499</c:v>
                </c:pt>
                <c:pt idx="1117">
                  <c:v>-0.167670033670033</c:v>
                </c:pt>
                <c:pt idx="1118">
                  <c:v>-0.15359499759499701</c:v>
                </c:pt>
                <c:pt idx="1119">
                  <c:v>-0.152179894179894</c:v>
                </c:pt>
                <c:pt idx="1120">
                  <c:v>-0.151732563732563</c:v>
                </c:pt>
                <c:pt idx="1121">
                  <c:v>-0.14637037037037001</c:v>
                </c:pt>
                <c:pt idx="1122">
                  <c:v>-0.15508417508417499</c:v>
                </c:pt>
                <c:pt idx="1123">
                  <c:v>-0.162084656084656</c:v>
                </c:pt>
                <c:pt idx="1124">
                  <c:v>-0.15865897065897</c:v>
                </c:pt>
                <c:pt idx="1125">
                  <c:v>-0.16193554593554599</c:v>
                </c:pt>
                <c:pt idx="1126">
                  <c:v>-0.16930832130832099</c:v>
                </c:pt>
                <c:pt idx="1127">
                  <c:v>-0.17601154401154401</c:v>
                </c:pt>
                <c:pt idx="1128">
                  <c:v>-0.17139393939393899</c:v>
                </c:pt>
                <c:pt idx="1129">
                  <c:v>-0.16826647426647401</c:v>
                </c:pt>
                <c:pt idx="1130">
                  <c:v>-0.17526695526695499</c:v>
                </c:pt>
                <c:pt idx="1131">
                  <c:v>-0.17690524290524201</c:v>
                </c:pt>
                <c:pt idx="1132">
                  <c:v>-0.171543049543049</c:v>
                </c:pt>
                <c:pt idx="1133">
                  <c:v>-0.18085233285233199</c:v>
                </c:pt>
                <c:pt idx="1134">
                  <c:v>-0.18182010582010499</c:v>
                </c:pt>
                <c:pt idx="1135">
                  <c:v>-0.16930832130832099</c:v>
                </c:pt>
                <c:pt idx="1136">
                  <c:v>-0.15932948532948499</c:v>
                </c:pt>
                <c:pt idx="1137">
                  <c:v>-0.15679653679653599</c:v>
                </c:pt>
                <c:pt idx="1138">
                  <c:v>-0.156945646945647</c:v>
                </c:pt>
                <c:pt idx="1139">
                  <c:v>-0.15463684463684399</c:v>
                </c:pt>
                <c:pt idx="1140">
                  <c:v>-0.154339586339586</c:v>
                </c:pt>
                <c:pt idx="1141">
                  <c:v>-0.14368927368927301</c:v>
                </c:pt>
                <c:pt idx="1142">
                  <c:v>-0.131997113997114</c:v>
                </c:pt>
                <c:pt idx="1143">
                  <c:v>-0.12655988455988401</c:v>
                </c:pt>
                <c:pt idx="1144">
                  <c:v>-0.12782587782587701</c:v>
                </c:pt>
                <c:pt idx="1145">
                  <c:v>-0.12953920153920101</c:v>
                </c:pt>
                <c:pt idx="1146">
                  <c:v>-0.12886868686868599</c:v>
                </c:pt>
                <c:pt idx="1147">
                  <c:v>-0.1222405002405</c:v>
                </c:pt>
                <c:pt idx="1148">
                  <c:v>-0.11531409331409299</c:v>
                </c:pt>
                <c:pt idx="1149">
                  <c:v>-0.113140933140933</c:v>
                </c:pt>
                <c:pt idx="1150">
                  <c:v>-0.11949013949013899</c:v>
                </c:pt>
                <c:pt idx="1151">
                  <c:v>-0.11426070226070199</c:v>
                </c:pt>
                <c:pt idx="1152">
                  <c:v>-0.11306589706589699</c:v>
                </c:pt>
                <c:pt idx="1153">
                  <c:v>-0.12292544492544499</c:v>
                </c:pt>
                <c:pt idx="1154">
                  <c:v>-0.118742664742664</c:v>
                </c:pt>
                <c:pt idx="1155">
                  <c:v>-0.117398749398749</c:v>
                </c:pt>
                <c:pt idx="1156">
                  <c:v>-0.115306397306397</c:v>
                </c:pt>
                <c:pt idx="1157">
                  <c:v>-0.115978835978835</c:v>
                </c:pt>
                <c:pt idx="1158">
                  <c:v>-0.120012506012506</c:v>
                </c:pt>
                <c:pt idx="1159">
                  <c:v>-0.119415103415103</c:v>
                </c:pt>
                <c:pt idx="1160">
                  <c:v>-0.10940548340548301</c:v>
                </c:pt>
                <c:pt idx="1161">
                  <c:v>-0.10865897065897</c:v>
                </c:pt>
                <c:pt idx="1162">
                  <c:v>-0.109256373256373</c:v>
                </c:pt>
                <c:pt idx="1163">
                  <c:v>-0.109555555555555</c:v>
                </c:pt>
                <c:pt idx="1164">
                  <c:v>-0.117846079846079</c:v>
                </c:pt>
                <c:pt idx="1165">
                  <c:v>-0.11269264069264</c:v>
                </c:pt>
                <c:pt idx="1166">
                  <c:v>-0.109555555555555</c:v>
                </c:pt>
                <c:pt idx="1167">
                  <c:v>-0.10865897065897</c:v>
                </c:pt>
                <c:pt idx="1168">
                  <c:v>-0.100890812890812</c:v>
                </c:pt>
                <c:pt idx="1169">
                  <c:v>-9.7753727753727704E-2</c:v>
                </c:pt>
                <c:pt idx="1170">
                  <c:v>-9.7081289081289004E-2</c:v>
                </c:pt>
                <c:pt idx="1171">
                  <c:v>-0.101861471861471</c:v>
                </c:pt>
                <c:pt idx="1172">
                  <c:v>-0.103603655603655</c:v>
                </c:pt>
                <c:pt idx="1173">
                  <c:v>-0.103378547378547</c:v>
                </c:pt>
                <c:pt idx="1174">
                  <c:v>-9.6474266474266504E-2</c:v>
                </c:pt>
                <c:pt idx="1175">
                  <c:v>-9.4297258297258199E-2</c:v>
                </c:pt>
                <c:pt idx="1176">
                  <c:v>-9.3621933621933606E-2</c:v>
                </c:pt>
                <c:pt idx="1177">
                  <c:v>-9.5497835497835498E-2</c:v>
                </c:pt>
                <c:pt idx="1178">
                  <c:v>-9.0544492544492594E-2</c:v>
                </c:pt>
                <c:pt idx="1179">
                  <c:v>-8.91938431938432E-2</c:v>
                </c:pt>
                <c:pt idx="1180">
                  <c:v>-9.0920634920634902E-2</c:v>
                </c:pt>
                <c:pt idx="1181">
                  <c:v>-9.28715728715728E-2</c:v>
                </c:pt>
                <c:pt idx="1182">
                  <c:v>-9.7149591149591194E-2</c:v>
                </c:pt>
                <c:pt idx="1183">
                  <c:v>-0.108181818181818</c:v>
                </c:pt>
                <c:pt idx="1184">
                  <c:v>-0.114335738335738</c:v>
                </c:pt>
                <c:pt idx="1185">
                  <c:v>-0.109832611832611</c:v>
                </c:pt>
                <c:pt idx="1186">
                  <c:v>-0.111108225108225</c:v>
                </c:pt>
                <c:pt idx="1187">
                  <c:v>-0.10690620490620401</c:v>
                </c:pt>
                <c:pt idx="1188">
                  <c:v>-0.113060125060125</c:v>
                </c:pt>
                <c:pt idx="1189">
                  <c:v>-0.110132756132756</c:v>
                </c:pt>
                <c:pt idx="1190">
                  <c:v>-0.117263107263107</c:v>
                </c:pt>
                <c:pt idx="1191">
                  <c:v>-0.11260990860990799</c:v>
                </c:pt>
                <c:pt idx="1192">
                  <c:v>-0.103378547378547</c:v>
                </c:pt>
                <c:pt idx="1193">
                  <c:v>-0.11275998075998001</c:v>
                </c:pt>
                <c:pt idx="1194">
                  <c:v>-0.11816354016354</c:v>
                </c:pt>
                <c:pt idx="1195">
                  <c:v>-0.12356709956709901</c:v>
                </c:pt>
                <c:pt idx="1196">
                  <c:v>-0.12529292929292901</c:v>
                </c:pt>
                <c:pt idx="1197">
                  <c:v>-0.12281673881673801</c:v>
                </c:pt>
                <c:pt idx="1198">
                  <c:v>-0.120189514189514</c:v>
                </c:pt>
                <c:pt idx="1199">
                  <c:v>-0.118688792688792</c:v>
                </c:pt>
                <c:pt idx="1200">
                  <c:v>-0.118688792688792</c:v>
                </c:pt>
                <c:pt idx="1201">
                  <c:v>-0.113210197210197</c:v>
                </c:pt>
                <c:pt idx="1202">
                  <c:v>-0.107581529581529</c:v>
                </c:pt>
                <c:pt idx="1203">
                  <c:v>-0.104879268879268</c:v>
                </c:pt>
                <c:pt idx="1204">
                  <c:v>-0.106079846079846</c:v>
                </c:pt>
                <c:pt idx="1205">
                  <c:v>-9.7674843674843595E-2</c:v>
                </c:pt>
                <c:pt idx="1206">
                  <c:v>-9.8875420875420894E-2</c:v>
                </c:pt>
                <c:pt idx="1207">
                  <c:v>-9.7824915824915898E-2</c:v>
                </c:pt>
                <c:pt idx="1208">
                  <c:v>-0.10457912457912399</c:v>
                </c:pt>
                <c:pt idx="1209">
                  <c:v>-0.101352573352573</c:v>
                </c:pt>
                <c:pt idx="1210">
                  <c:v>-9.3621933621933606E-2</c:v>
                </c:pt>
                <c:pt idx="1211">
                  <c:v>-9.4297258297258199E-2</c:v>
                </c:pt>
                <c:pt idx="1212">
                  <c:v>-9.0920634920634902E-2</c:v>
                </c:pt>
                <c:pt idx="1213">
                  <c:v>-9.0319384319384299E-2</c:v>
                </c:pt>
                <c:pt idx="1214">
                  <c:v>-9.7674843674843595E-2</c:v>
                </c:pt>
                <c:pt idx="1215">
                  <c:v>-9.6474266474266504E-2</c:v>
                </c:pt>
                <c:pt idx="1216">
                  <c:v>-0.109907647907647</c:v>
                </c:pt>
                <c:pt idx="1217">
                  <c:v>-0.103528619528619</c:v>
                </c:pt>
                <c:pt idx="1218">
                  <c:v>-9.7599807599807506E-2</c:v>
                </c:pt>
                <c:pt idx="1219">
                  <c:v>-8.8668590668590605E-2</c:v>
                </c:pt>
                <c:pt idx="1220">
                  <c:v>-9.4672438672438602E-2</c:v>
                </c:pt>
                <c:pt idx="1221">
                  <c:v>-9.0169312169312205E-2</c:v>
                </c:pt>
                <c:pt idx="1222">
                  <c:v>-9.06195286195286E-2</c:v>
                </c:pt>
                <c:pt idx="1223">
                  <c:v>-9.0244348244348196E-2</c:v>
                </c:pt>
                <c:pt idx="1224">
                  <c:v>-7.8911976911976905E-2</c:v>
                </c:pt>
                <c:pt idx="1225">
                  <c:v>-7.8461760461760496E-2</c:v>
                </c:pt>
                <c:pt idx="1226">
                  <c:v>-8.1914381914381898E-2</c:v>
                </c:pt>
                <c:pt idx="1227">
                  <c:v>-9.2121212121212104E-2</c:v>
                </c:pt>
                <c:pt idx="1228">
                  <c:v>-9.0094276094276102E-2</c:v>
                </c:pt>
                <c:pt idx="1229">
                  <c:v>-9.6474266474266504E-2</c:v>
                </c:pt>
                <c:pt idx="1230">
                  <c:v>-9.0845598845598799E-2</c:v>
                </c:pt>
                <c:pt idx="1231">
                  <c:v>-9.8350168350168299E-2</c:v>
                </c:pt>
                <c:pt idx="1232">
                  <c:v>-0.10600481000480901</c:v>
                </c:pt>
                <c:pt idx="1233">
                  <c:v>-0.10420394420394399</c:v>
                </c:pt>
                <c:pt idx="1234">
                  <c:v>-0.10686291486291399</c:v>
                </c:pt>
                <c:pt idx="1235">
                  <c:v>-0.11017797017797</c:v>
                </c:pt>
                <c:pt idx="1236">
                  <c:v>-0.119219817219817</c:v>
                </c:pt>
                <c:pt idx="1237">
                  <c:v>-0.11846657046657</c:v>
                </c:pt>
                <c:pt idx="1238">
                  <c:v>-0.11741125541125499</c:v>
                </c:pt>
                <c:pt idx="1239">
                  <c:v>-0.116130832130832</c:v>
                </c:pt>
                <c:pt idx="1240">
                  <c:v>-0.122007696007695</c:v>
                </c:pt>
                <c:pt idx="1241">
                  <c:v>-0.10957575757575699</c:v>
                </c:pt>
                <c:pt idx="1242">
                  <c:v>-0.111233285233285</c:v>
                </c:pt>
                <c:pt idx="1243">
                  <c:v>-0.115226551226551</c:v>
                </c:pt>
                <c:pt idx="1244">
                  <c:v>-0.113719095719095</c:v>
                </c:pt>
                <c:pt idx="1245">
                  <c:v>-0.109499759499759</c:v>
                </c:pt>
                <c:pt idx="1246">
                  <c:v>-0.106410774410774</c:v>
                </c:pt>
                <c:pt idx="1247">
                  <c:v>-0.10158922558922499</c:v>
                </c:pt>
                <c:pt idx="1248">
                  <c:v>-0.11093121693121601</c:v>
                </c:pt>
                <c:pt idx="1249">
                  <c:v>-0.11025396825396799</c:v>
                </c:pt>
                <c:pt idx="1250">
                  <c:v>-0.10565752765752701</c:v>
                </c:pt>
                <c:pt idx="1251">
                  <c:v>-0.11620586820586799</c:v>
                </c:pt>
                <c:pt idx="1252">
                  <c:v>-0.12773352573352501</c:v>
                </c:pt>
                <c:pt idx="1253">
                  <c:v>-0.139939393939393</c:v>
                </c:pt>
                <c:pt idx="1254">
                  <c:v>-0.13730254930254901</c:v>
                </c:pt>
                <c:pt idx="1255">
                  <c:v>-0.13044636844636801</c:v>
                </c:pt>
                <c:pt idx="1256">
                  <c:v>-0.142576238576238</c:v>
                </c:pt>
                <c:pt idx="1257">
                  <c:v>-0.125924963924963</c:v>
                </c:pt>
                <c:pt idx="1258">
                  <c:v>-0.12924001924001899</c:v>
                </c:pt>
                <c:pt idx="1259">
                  <c:v>-0.12351418951418899</c:v>
                </c:pt>
                <c:pt idx="1260">
                  <c:v>-0.13202789802789799</c:v>
                </c:pt>
                <c:pt idx="1261">
                  <c:v>-0.128637806637806</c:v>
                </c:pt>
                <c:pt idx="1262">
                  <c:v>-0.139562289562289</c:v>
                </c:pt>
                <c:pt idx="1263">
                  <c:v>-0.12788455988455899</c:v>
                </c:pt>
                <c:pt idx="1264">
                  <c:v>-0.12298701298701301</c:v>
                </c:pt>
                <c:pt idx="1265">
                  <c:v>-0.12147955747955699</c:v>
                </c:pt>
                <c:pt idx="1266">
                  <c:v>-0.11469841269841199</c:v>
                </c:pt>
                <c:pt idx="1267">
                  <c:v>-0.11500048100048101</c:v>
                </c:pt>
                <c:pt idx="1268">
                  <c:v>-0.117788359788359</c:v>
                </c:pt>
                <c:pt idx="1269">
                  <c:v>-0.11228763828763801</c:v>
                </c:pt>
                <c:pt idx="1270">
                  <c:v>-0.12147955747955699</c:v>
                </c:pt>
                <c:pt idx="1271">
                  <c:v>-0.116658008658008</c:v>
                </c:pt>
                <c:pt idx="1272">
                  <c:v>-0.126377104377104</c:v>
                </c:pt>
                <c:pt idx="1273">
                  <c:v>-0.12811063011063001</c:v>
                </c:pt>
                <c:pt idx="1274">
                  <c:v>-0.119973063973063</c:v>
                </c:pt>
                <c:pt idx="1275">
                  <c:v>-0.1140962000962</c:v>
                </c:pt>
                <c:pt idx="1276">
                  <c:v>-0.10497931697931601</c:v>
                </c:pt>
                <c:pt idx="1277">
                  <c:v>-0.101212121212121</c:v>
                </c:pt>
                <c:pt idx="1278">
                  <c:v>-0.102492544492544</c:v>
                </c:pt>
                <c:pt idx="1279">
                  <c:v>-9.7519961519961507E-2</c:v>
                </c:pt>
                <c:pt idx="1280">
                  <c:v>-9.9629629629629596E-2</c:v>
                </c:pt>
                <c:pt idx="1281">
                  <c:v>-0.10030784030784</c:v>
                </c:pt>
                <c:pt idx="1282">
                  <c:v>-9.5486291486291494E-2</c:v>
                </c:pt>
                <c:pt idx="1283">
                  <c:v>-9.3978835978835995E-2</c:v>
                </c:pt>
                <c:pt idx="1284">
                  <c:v>-9.9780663780663803E-2</c:v>
                </c:pt>
                <c:pt idx="1285">
                  <c:v>-9.2095238095238105E-2</c:v>
                </c:pt>
                <c:pt idx="1286">
                  <c:v>-9.0136604136604195E-2</c:v>
                </c:pt>
                <c:pt idx="1287">
                  <c:v>-9.4732082732082806E-2</c:v>
                </c:pt>
                <c:pt idx="1288">
                  <c:v>-9.55613275613275E-2</c:v>
                </c:pt>
                <c:pt idx="1289">
                  <c:v>-9.4883116883116903E-2</c:v>
                </c:pt>
                <c:pt idx="1290">
                  <c:v>-9.6540644540644593E-2</c:v>
                </c:pt>
                <c:pt idx="1291">
                  <c:v>-9.2246272246272201E-2</c:v>
                </c:pt>
                <c:pt idx="1292">
                  <c:v>-9.4355940355940304E-2</c:v>
                </c:pt>
                <c:pt idx="1293">
                  <c:v>-9.1493025493025404E-2</c:v>
                </c:pt>
                <c:pt idx="1294">
                  <c:v>-8.9383357383357301E-2</c:v>
                </c:pt>
                <c:pt idx="1295">
                  <c:v>-8.7649831649831603E-2</c:v>
                </c:pt>
                <c:pt idx="1296">
                  <c:v>-8.5314093314093398E-2</c:v>
                </c:pt>
                <c:pt idx="1297">
                  <c:v>-8.1927849927849905E-2</c:v>
                </c:pt>
                <c:pt idx="1298">
                  <c:v>-8.1625781625781602E-2</c:v>
                </c:pt>
                <c:pt idx="1299">
                  <c:v>-8.1095719095719096E-2</c:v>
                </c:pt>
                <c:pt idx="1300">
                  <c:v>-8.0339586339586405E-2</c:v>
                </c:pt>
                <c:pt idx="1301">
                  <c:v>-9.3275613275613206E-2</c:v>
                </c:pt>
                <c:pt idx="1302">
                  <c:v>-9.9932659932659901E-2</c:v>
                </c:pt>
                <c:pt idx="1303">
                  <c:v>-9.8646464646464593E-2</c:v>
                </c:pt>
                <c:pt idx="1304">
                  <c:v>-9.1081289081288999E-2</c:v>
                </c:pt>
                <c:pt idx="1305">
                  <c:v>-9.3502645502645504E-2</c:v>
                </c:pt>
                <c:pt idx="1306">
                  <c:v>-9.8419432419432407E-2</c:v>
                </c:pt>
                <c:pt idx="1307">
                  <c:v>-9.5772005772005703E-2</c:v>
                </c:pt>
                <c:pt idx="1308">
                  <c:v>-8.8509860509860594E-2</c:v>
                </c:pt>
                <c:pt idx="1309">
                  <c:v>-9.6150072150072097E-2</c:v>
                </c:pt>
                <c:pt idx="1310">
                  <c:v>-9.2594516594516604E-2</c:v>
                </c:pt>
                <c:pt idx="1311">
                  <c:v>-8.2230880230880196E-2</c:v>
                </c:pt>
                <c:pt idx="1312">
                  <c:v>-7.7540163540163506E-2</c:v>
                </c:pt>
                <c:pt idx="1313">
                  <c:v>-7.51197691197691E-2</c:v>
                </c:pt>
                <c:pt idx="1314">
                  <c:v>-7.3833573833573807E-2</c:v>
                </c:pt>
                <c:pt idx="1315">
                  <c:v>-7.0202982202982198E-2</c:v>
                </c:pt>
                <c:pt idx="1316">
                  <c:v>-7.0732082732082799E-2</c:v>
                </c:pt>
                <c:pt idx="1317">
                  <c:v>-7.4438672438672401E-2</c:v>
                </c:pt>
                <c:pt idx="1318">
                  <c:v>-6.9370851370851305E-2</c:v>
                </c:pt>
                <c:pt idx="1319">
                  <c:v>-6.6193362193362207E-2</c:v>
                </c:pt>
                <c:pt idx="1320">
                  <c:v>-7.1640211640211601E-2</c:v>
                </c:pt>
                <c:pt idx="1321">
                  <c:v>-6.5437229437229405E-2</c:v>
                </c:pt>
                <c:pt idx="1322">
                  <c:v>-6.8084656084655998E-2</c:v>
                </c:pt>
                <c:pt idx="1323">
                  <c:v>-6.6949494949494898E-2</c:v>
                </c:pt>
                <c:pt idx="1324">
                  <c:v>-6.35459355459356E-2</c:v>
                </c:pt>
                <c:pt idx="1325">
                  <c:v>-5.7645021645021603E-2</c:v>
                </c:pt>
                <c:pt idx="1326">
                  <c:v>-6.3924001924001994E-2</c:v>
                </c:pt>
                <c:pt idx="1327">
                  <c:v>-6.4605098605098499E-2</c:v>
                </c:pt>
                <c:pt idx="1328">
                  <c:v>-5.9006253006253E-2</c:v>
                </c:pt>
                <c:pt idx="1329">
                  <c:v>-5.6509860509860503E-2</c:v>
                </c:pt>
                <c:pt idx="1330">
                  <c:v>-6.4075036075035993E-2</c:v>
                </c:pt>
                <c:pt idx="1331">
                  <c:v>-7.0430014430014398E-2</c:v>
                </c:pt>
                <c:pt idx="1332">
                  <c:v>-7.2169312169312202E-2</c:v>
                </c:pt>
                <c:pt idx="1333">
                  <c:v>-6.6571428571428601E-2</c:v>
                </c:pt>
                <c:pt idx="1334">
                  <c:v>-6.7025493025493099E-2</c:v>
                </c:pt>
                <c:pt idx="1335">
                  <c:v>-6.33189033189034E-2</c:v>
                </c:pt>
                <c:pt idx="1336">
                  <c:v>-6.9067821067821097E-2</c:v>
                </c:pt>
                <c:pt idx="1337">
                  <c:v>-6.33189033189034E-2</c:v>
                </c:pt>
                <c:pt idx="1338">
                  <c:v>-7.5497835497835397E-2</c:v>
                </c:pt>
                <c:pt idx="1339">
                  <c:v>-7.5573833573833599E-2</c:v>
                </c:pt>
                <c:pt idx="1340">
                  <c:v>-7.5649831649831606E-2</c:v>
                </c:pt>
                <c:pt idx="1341">
                  <c:v>-7.3531505531505503E-2</c:v>
                </c:pt>
                <c:pt idx="1342">
                  <c:v>-7.3531505531505503E-2</c:v>
                </c:pt>
                <c:pt idx="1343">
                  <c:v>-7.5270803270803197E-2</c:v>
                </c:pt>
                <c:pt idx="1344">
                  <c:v>-8.3517075517075504E-2</c:v>
                </c:pt>
                <c:pt idx="1345">
                  <c:v>-8.0188552188552101E-2</c:v>
                </c:pt>
                <c:pt idx="1346">
                  <c:v>-8.6467532467532499E-2</c:v>
                </c:pt>
                <c:pt idx="1347">
                  <c:v>-7.9431457431457395E-2</c:v>
                </c:pt>
                <c:pt idx="1348">
                  <c:v>-8.4273208273208194E-2</c:v>
                </c:pt>
                <c:pt idx="1349">
                  <c:v>-7.2699374699374694E-2</c:v>
                </c:pt>
                <c:pt idx="1350">
                  <c:v>-7.3379509379509406E-2</c:v>
                </c:pt>
                <c:pt idx="1351">
                  <c:v>-7.5043771043771093E-2</c:v>
                </c:pt>
                <c:pt idx="1352">
                  <c:v>-6.42260702260702E-2</c:v>
                </c:pt>
                <c:pt idx="1353">
                  <c:v>-6.2637806637806603E-2</c:v>
                </c:pt>
                <c:pt idx="1354">
                  <c:v>-6.5739297739297695E-2</c:v>
                </c:pt>
                <c:pt idx="1355">
                  <c:v>-5.74179894179895E-2</c:v>
                </c:pt>
                <c:pt idx="1356">
                  <c:v>-5.9309283309283298E-2</c:v>
                </c:pt>
                <c:pt idx="1357">
                  <c:v>-6.4529100529100505E-2</c:v>
                </c:pt>
                <c:pt idx="1358">
                  <c:v>-6.7933621933621902E-2</c:v>
                </c:pt>
                <c:pt idx="1359">
                  <c:v>-6.8386724386724398E-2</c:v>
                </c:pt>
                <c:pt idx="1360">
                  <c:v>-6.1765271765271801E-2</c:v>
                </c:pt>
                <c:pt idx="1361">
                  <c:v>-6.4879268879268898E-2</c:v>
                </c:pt>
                <c:pt idx="1362">
                  <c:v>-7.2780182780182695E-2</c:v>
                </c:pt>
                <c:pt idx="1363">
                  <c:v>-8.1441077441077397E-2</c:v>
                </c:pt>
                <c:pt idx="1364">
                  <c:v>-7.8174122174122104E-2</c:v>
                </c:pt>
                <c:pt idx="1365">
                  <c:v>-7.7415103415103395E-2</c:v>
                </c:pt>
                <c:pt idx="1366">
                  <c:v>-7.6351130351130295E-2</c:v>
                </c:pt>
                <c:pt idx="1367">
                  <c:v>-7.6579124579124594E-2</c:v>
                </c:pt>
                <c:pt idx="1368">
                  <c:v>-7.5667147667147605E-2</c:v>
                </c:pt>
                <c:pt idx="1369">
                  <c:v>-6.8146224146224094E-2</c:v>
                </c:pt>
                <c:pt idx="1370">
                  <c:v>-6.5259259259259197E-2</c:v>
                </c:pt>
                <c:pt idx="1371">
                  <c:v>-6.8602212602212595E-2</c:v>
                </c:pt>
                <c:pt idx="1372">
                  <c:v>-7.9086099086099093E-2</c:v>
                </c:pt>
                <c:pt idx="1373">
                  <c:v>-9.1164983164983199E-2</c:v>
                </c:pt>
                <c:pt idx="1374">
                  <c:v>-9.4431938431938506E-2</c:v>
                </c:pt>
                <c:pt idx="1375">
                  <c:v>-9.1316979316979296E-2</c:v>
                </c:pt>
                <c:pt idx="1376">
                  <c:v>-9.8990860990861004E-2</c:v>
                </c:pt>
                <c:pt idx="1377">
                  <c:v>-0.100281866281866</c:v>
                </c:pt>
                <c:pt idx="1378">
                  <c:v>-0.107346801346801</c:v>
                </c:pt>
                <c:pt idx="1379">
                  <c:v>-0.10787878787878701</c:v>
                </c:pt>
                <c:pt idx="1380">
                  <c:v>-9.8458874458874496E-2</c:v>
                </c:pt>
                <c:pt idx="1381">
                  <c:v>-9.5115921115921001E-2</c:v>
                </c:pt>
                <c:pt idx="1382">
                  <c:v>-0.104915824915824</c:v>
                </c:pt>
                <c:pt idx="1383">
                  <c:v>-9.0025974025973995E-2</c:v>
                </c:pt>
                <c:pt idx="1384">
                  <c:v>-0.106055796055796</c:v>
                </c:pt>
                <c:pt idx="1385">
                  <c:v>-0.10256084656084601</c:v>
                </c:pt>
                <c:pt idx="1386">
                  <c:v>-8.86580086580087E-2</c:v>
                </c:pt>
                <c:pt idx="1387">
                  <c:v>-9.0481962481962497E-2</c:v>
                </c:pt>
                <c:pt idx="1388">
                  <c:v>-9.3140933140933094E-2</c:v>
                </c:pt>
                <c:pt idx="1389">
                  <c:v>-0.10278884078884</c:v>
                </c:pt>
                <c:pt idx="1390">
                  <c:v>-8.9873977873977801E-2</c:v>
                </c:pt>
                <c:pt idx="1391">
                  <c:v>-8.7367003367003301E-2</c:v>
                </c:pt>
                <c:pt idx="1392">
                  <c:v>-8.46320346320346E-2</c:v>
                </c:pt>
                <c:pt idx="1393">
                  <c:v>-7.5060125060125105E-2</c:v>
                </c:pt>
                <c:pt idx="1394">
                  <c:v>-7.1109187109187094E-2</c:v>
                </c:pt>
                <c:pt idx="1395">
                  <c:v>-7.2325156325156306E-2</c:v>
                </c:pt>
                <c:pt idx="1396">
                  <c:v>-7.1413179413179401E-2</c:v>
                </c:pt>
                <c:pt idx="1397">
                  <c:v>-7.1413179413179401E-2</c:v>
                </c:pt>
                <c:pt idx="1398">
                  <c:v>-7.0197210197210105E-2</c:v>
                </c:pt>
                <c:pt idx="1399">
                  <c:v>-6.2980278980278998E-2</c:v>
                </c:pt>
                <c:pt idx="1400">
                  <c:v>-5.9789321789321802E-2</c:v>
                </c:pt>
                <c:pt idx="1401">
                  <c:v>-6.0321308321308401E-2</c:v>
                </c:pt>
                <c:pt idx="1402">
                  <c:v>-6.3740259740259694E-2</c:v>
                </c:pt>
                <c:pt idx="1403">
                  <c:v>-6.1841269841269801E-2</c:v>
                </c:pt>
                <c:pt idx="1404">
                  <c:v>-5.3104377104377098E-2</c:v>
                </c:pt>
                <c:pt idx="1405">
                  <c:v>-4.9381433381433401E-2</c:v>
                </c:pt>
                <c:pt idx="1406">
                  <c:v>-4.4595478595478501E-2</c:v>
                </c:pt>
                <c:pt idx="1407">
                  <c:v>-4.0493506493506401E-2</c:v>
                </c:pt>
                <c:pt idx="1408">
                  <c:v>-3.4947570947570901E-2</c:v>
                </c:pt>
                <c:pt idx="1409">
                  <c:v>-3.4187590187590197E-2</c:v>
                </c:pt>
                <c:pt idx="1410">
                  <c:v>-4.1024531024530998E-2</c:v>
                </c:pt>
                <c:pt idx="1411">
                  <c:v>-4.2088504088504099E-2</c:v>
                </c:pt>
                <c:pt idx="1412">
                  <c:v>-4.7254449254449299E-2</c:v>
                </c:pt>
                <c:pt idx="1413">
                  <c:v>-3.7530543530543498E-2</c:v>
                </c:pt>
                <c:pt idx="1414">
                  <c:v>-3.6314574314574299E-2</c:v>
                </c:pt>
                <c:pt idx="1415">
                  <c:v>-3.8365560365560297E-2</c:v>
                </c:pt>
                <c:pt idx="1416">
                  <c:v>-3.6542568542568599E-2</c:v>
                </c:pt>
                <c:pt idx="1417">
                  <c:v>-4.2164502164502203E-2</c:v>
                </c:pt>
                <c:pt idx="1418">
                  <c:v>-4.2772486772486802E-2</c:v>
                </c:pt>
                <c:pt idx="1419">
                  <c:v>-4.0265512265512303E-2</c:v>
                </c:pt>
                <c:pt idx="1420">
                  <c:v>-3.93535353535353E-2</c:v>
                </c:pt>
                <c:pt idx="1421">
                  <c:v>-3.2820586820586702E-2</c:v>
                </c:pt>
                <c:pt idx="1422">
                  <c:v>-2.9021645021645E-2</c:v>
                </c:pt>
                <c:pt idx="1423">
                  <c:v>-3.1832611832611803E-2</c:v>
                </c:pt>
                <c:pt idx="1424">
                  <c:v>-3.49514189514189E-2</c:v>
                </c:pt>
                <c:pt idx="1425">
                  <c:v>-3.9915343915343897E-2</c:v>
                </c:pt>
                <c:pt idx="1426">
                  <c:v>-3.8998556998556901E-2</c:v>
                </c:pt>
                <c:pt idx="1427">
                  <c:v>-3.7470899470899398E-2</c:v>
                </c:pt>
                <c:pt idx="1428">
                  <c:v>-3.2430976430976401E-2</c:v>
                </c:pt>
                <c:pt idx="1429">
                  <c:v>-3.1896103896103901E-2</c:v>
                </c:pt>
                <c:pt idx="1430">
                  <c:v>-4.1747955747955798E-2</c:v>
                </c:pt>
                <c:pt idx="1431">
                  <c:v>-3.9609427609427601E-2</c:v>
                </c:pt>
                <c:pt idx="1432">
                  <c:v>-4.38864838864838E-2</c:v>
                </c:pt>
                <c:pt idx="1433">
                  <c:v>-4.9080327080327002E-2</c:v>
                </c:pt>
                <c:pt idx="1434">
                  <c:v>-3.2354016354016399E-2</c:v>
                </c:pt>
                <c:pt idx="1435">
                  <c:v>-2.7772005772005701E-2</c:v>
                </c:pt>
                <c:pt idx="1436">
                  <c:v>-2.7161135161135198E-2</c:v>
                </c:pt>
                <c:pt idx="1437">
                  <c:v>-1.9065897065897001E-2</c:v>
                </c:pt>
                <c:pt idx="1438">
                  <c:v>-1.6545454545454599E-2</c:v>
                </c:pt>
                <c:pt idx="1439">
                  <c:v>-1.5552669552669599E-2</c:v>
                </c:pt>
                <c:pt idx="1440">
                  <c:v>-1.2421356421356399E-2</c:v>
                </c:pt>
                <c:pt idx="1441">
                  <c:v>-1.6316498316498299E-2</c:v>
                </c:pt>
                <c:pt idx="1442">
                  <c:v>-1.72323232323232E-2</c:v>
                </c:pt>
                <c:pt idx="1443">
                  <c:v>-1.9905723905723899E-2</c:v>
                </c:pt>
                <c:pt idx="1444">
                  <c:v>-2.3800865800865802E-2</c:v>
                </c:pt>
                <c:pt idx="1445">
                  <c:v>-2.0058682058682002E-2</c:v>
                </c:pt>
                <c:pt idx="1446">
                  <c:v>-3.7929773929773897E-2</c:v>
                </c:pt>
                <c:pt idx="1447">
                  <c:v>-3.4492544492544401E-2</c:v>
                </c:pt>
                <c:pt idx="1448">
                  <c:v>-3.3499759499759502E-2</c:v>
                </c:pt>
                <c:pt idx="1449">
                  <c:v>-3.2659932659932597E-2</c:v>
                </c:pt>
                <c:pt idx="1450">
                  <c:v>-2.7314093314093301E-2</c:v>
                </c:pt>
                <c:pt idx="1451">
                  <c:v>-1.8302068302068299E-2</c:v>
                </c:pt>
                <c:pt idx="1452">
                  <c:v>-1.9065897065897001E-2</c:v>
                </c:pt>
                <c:pt idx="1453">
                  <c:v>-2.6244348244348199E-2</c:v>
                </c:pt>
                <c:pt idx="1454">
                  <c:v>-1.9447811447811499E-2</c:v>
                </c:pt>
                <c:pt idx="1455">
                  <c:v>-3.08273208273207E-2</c:v>
                </c:pt>
                <c:pt idx="1456">
                  <c:v>-3.5638287638287601E-2</c:v>
                </c:pt>
                <c:pt idx="1457">
                  <c:v>-3.3117845117845102E-2</c:v>
                </c:pt>
                <c:pt idx="1458">
                  <c:v>-4.1671957671957603E-2</c:v>
                </c:pt>
                <c:pt idx="1459">
                  <c:v>-3.2964886964886898E-2</c:v>
                </c:pt>
                <c:pt idx="1460">
                  <c:v>-3.4569504569504597E-2</c:v>
                </c:pt>
                <c:pt idx="1461">
                  <c:v>-3.2812890812890697E-2</c:v>
                </c:pt>
                <c:pt idx="1462">
                  <c:v>-3.4569504569504597E-2</c:v>
                </c:pt>
                <c:pt idx="1463">
                  <c:v>-2.4334776334776299E-2</c:v>
                </c:pt>
                <c:pt idx="1464">
                  <c:v>-2.0898508898508798E-2</c:v>
                </c:pt>
                <c:pt idx="1465">
                  <c:v>-1.35661375661375E-2</c:v>
                </c:pt>
                <c:pt idx="1466">
                  <c:v>-1.62395382395382E-2</c:v>
                </c:pt>
                <c:pt idx="1467">
                  <c:v>-1.8683982683982601E-2</c:v>
                </c:pt>
                <c:pt idx="1468">
                  <c:v>-1.27263107263107E-2</c:v>
                </c:pt>
                <c:pt idx="1469">
                  <c:v>-1.41779701779701E-2</c:v>
                </c:pt>
                <c:pt idx="1470">
                  <c:v>-1.1657527657527599E-2</c:v>
                </c:pt>
                <c:pt idx="1471">
                  <c:v>-1.1275613275613199E-2</c:v>
                </c:pt>
                <c:pt idx="1472">
                  <c:v>-2.0669552669552602E-2</c:v>
                </c:pt>
                <c:pt idx="1473">
                  <c:v>-1.19624819624819E-2</c:v>
                </c:pt>
                <c:pt idx="1474">
                  <c:v>-1.20394420394421E-2</c:v>
                </c:pt>
                <c:pt idx="1475">
                  <c:v>-1.66214526214526E-2</c:v>
                </c:pt>
                <c:pt idx="1476">
                  <c:v>-2.1127465127465099E-2</c:v>
                </c:pt>
                <c:pt idx="1477">
                  <c:v>-2.2655122655122598E-2</c:v>
                </c:pt>
                <c:pt idx="1478">
                  <c:v>-2.05925925925926E-2</c:v>
                </c:pt>
                <c:pt idx="1479">
                  <c:v>-2.7161135161135198E-2</c:v>
                </c:pt>
                <c:pt idx="1480">
                  <c:v>-1.7920153920153899E-2</c:v>
                </c:pt>
                <c:pt idx="1481">
                  <c:v>-1.60865800865801E-2</c:v>
                </c:pt>
                <c:pt idx="1482">
                  <c:v>-5.7768157768157396E-3</c:v>
                </c:pt>
                <c:pt idx="1483">
                  <c:v>-1.3468013468013499E-3</c:v>
                </c:pt>
                <c:pt idx="1484">
                  <c:v>7.1476671476665497E-4</c:v>
                </c:pt>
                <c:pt idx="1485">
                  <c:v>1.55459355459348E-3</c:v>
                </c:pt>
                <c:pt idx="1486" formatCode="0.00E+00">
                  <c:v>-5.5796055796130803E-5</c:v>
                </c:pt>
                <c:pt idx="1487">
                  <c:v>-6.3434343434343897E-3</c:v>
                </c:pt>
                <c:pt idx="1488">
                  <c:v>-2.8571428571433702E-4</c:v>
                </c:pt>
                <c:pt idx="1489">
                  <c:v>-2.35594035594036E-3</c:v>
                </c:pt>
                <c:pt idx="1490">
                  <c:v>-1.5892255892255699E-3</c:v>
                </c:pt>
                <c:pt idx="1491">
                  <c:v>-3.0456950456951202E-3</c:v>
                </c:pt>
                <c:pt idx="1492">
                  <c:v>-9.1803751803752106E-3</c:v>
                </c:pt>
                <c:pt idx="1493">
                  <c:v>-2.9696969696969798E-3</c:v>
                </c:pt>
                <c:pt idx="1494">
                  <c:v>-4.7330447330447703E-3</c:v>
                </c:pt>
                <c:pt idx="1495">
                  <c:v>-4.50312650312656E-3</c:v>
                </c:pt>
                <c:pt idx="1496">
                  <c:v>-5.2698412698413601E-3</c:v>
                </c:pt>
                <c:pt idx="1497">
                  <c:v>1.0947570947570701E-3</c:v>
                </c:pt>
                <c:pt idx="1498">
                  <c:v>4.54449254449247E-3</c:v>
                </c:pt>
                <c:pt idx="1499">
                  <c:v>3.4718614718614801E-3</c:v>
                </c:pt>
                <c:pt idx="1500">
                  <c:v>-6.7263107263107703E-3</c:v>
                </c:pt>
                <c:pt idx="1501">
                  <c:v>-5.1928811928811797E-3</c:v>
                </c:pt>
                <c:pt idx="1502">
                  <c:v>-1.36277056277056E-2</c:v>
                </c:pt>
                <c:pt idx="1503">
                  <c:v>-1.17873977873978E-2</c:v>
                </c:pt>
                <c:pt idx="1504">
                  <c:v>-1.3090909090909E-2</c:v>
                </c:pt>
                <c:pt idx="1505">
                  <c:v>-1.34737854737854E-2</c:v>
                </c:pt>
                <c:pt idx="1506">
                  <c:v>2.1683501683500998E-3</c:v>
                </c:pt>
                <c:pt idx="1507">
                  <c:v>4.0846560846560598E-3</c:v>
                </c:pt>
                <c:pt idx="1508">
                  <c:v>5.4651274651274697E-3</c:v>
                </c:pt>
                <c:pt idx="1509">
                  <c:v>5.6180856180856401E-3</c:v>
                </c:pt>
                <c:pt idx="1510">
                  <c:v>3.7777777777776799E-3</c:v>
                </c:pt>
                <c:pt idx="1511">
                  <c:v>-3.6267436267437101E-4</c:v>
                </c:pt>
                <c:pt idx="1512">
                  <c:v>-1.3275613275616499E-4</c:v>
                </c:pt>
                <c:pt idx="1513">
                  <c:v>4.69841269841268E-3</c:v>
                </c:pt>
                <c:pt idx="1514">
                  <c:v>8.0721500721500899E-3</c:v>
                </c:pt>
                <c:pt idx="1515">
                  <c:v>-1.3275613275616499E-4</c:v>
                </c:pt>
                <c:pt idx="1516">
                  <c:v>7.3823953823953297E-3</c:v>
                </c:pt>
                <c:pt idx="1517">
                  <c:v>3.6248196248196501E-3</c:v>
                </c:pt>
                <c:pt idx="1518">
                  <c:v>7.2284752284752602E-3</c:v>
                </c:pt>
                <c:pt idx="1519">
                  <c:v>1.6123136123136102E-2</c:v>
                </c:pt>
                <c:pt idx="1520">
                  <c:v>1.4896584896584899E-2</c:v>
                </c:pt>
                <c:pt idx="1521">
                  <c:v>1.6889850889850701E-2</c:v>
                </c:pt>
                <c:pt idx="1522">
                  <c:v>1.63530543530543E-2</c:v>
                </c:pt>
                <c:pt idx="1523">
                  <c:v>4.0846560846560598E-3</c:v>
                </c:pt>
                <c:pt idx="1524">
                  <c:v>-9.0264550264550006E-3</c:v>
                </c:pt>
                <c:pt idx="1525">
                  <c:v>-7.0331890331890102E-3</c:v>
                </c:pt>
                <c:pt idx="1526">
                  <c:v>-8.4906204906204496E-3</c:v>
                </c:pt>
                <c:pt idx="1527">
                  <c:v>-2.7352573352573298E-2</c:v>
                </c:pt>
                <c:pt idx="1528">
                  <c:v>-3.2259740259740301E-2</c:v>
                </c:pt>
                <c:pt idx="1529">
                  <c:v>-2.54362674362675E-2</c:v>
                </c:pt>
                <c:pt idx="1530">
                  <c:v>-3.2873496873496902E-2</c:v>
                </c:pt>
                <c:pt idx="1531">
                  <c:v>-4.02347282347282E-2</c:v>
                </c:pt>
                <c:pt idx="1532">
                  <c:v>-3.2566618566618501E-2</c:v>
                </c:pt>
                <c:pt idx="1533">
                  <c:v>-2.0605098605098598E-2</c:v>
                </c:pt>
                <c:pt idx="1534">
                  <c:v>-1.56209716209716E-2</c:v>
                </c:pt>
                <c:pt idx="1535">
                  <c:v>-3.31034151034151E-2</c:v>
                </c:pt>
                <c:pt idx="1536">
                  <c:v>-2.2292448292448301E-2</c:v>
                </c:pt>
                <c:pt idx="1537">
                  <c:v>-1.29369889369889E-2</c:v>
                </c:pt>
                <c:pt idx="1538">
                  <c:v>-1.0866762866762801E-2</c:v>
                </c:pt>
                <c:pt idx="1539">
                  <c:v>-2.5282347282347298E-2</c:v>
                </c:pt>
                <c:pt idx="1540">
                  <c:v>-2.76594516594517E-2</c:v>
                </c:pt>
                <c:pt idx="1541">
                  <c:v>-3.4943722943722902E-2</c:v>
                </c:pt>
                <c:pt idx="1542">
                  <c:v>-3.5787397787397798E-2</c:v>
                </c:pt>
                <c:pt idx="1543">
                  <c:v>-3.8854256854256801E-2</c:v>
                </c:pt>
                <c:pt idx="1544">
                  <c:v>-4.9282347282347198E-2</c:v>
                </c:pt>
                <c:pt idx="1545">
                  <c:v>-6.0324194324194301E-2</c:v>
                </c:pt>
                <c:pt idx="1546">
                  <c:v>-5.3039923039923102E-2</c:v>
                </c:pt>
                <c:pt idx="1547">
                  <c:v>-3.2950456950456897E-2</c:v>
                </c:pt>
                <c:pt idx="1548">
                  <c:v>-3.9993265993265997E-2</c:v>
                </c:pt>
                <c:pt idx="1549">
                  <c:v>-4.7541125541125502E-2</c:v>
                </c:pt>
                <c:pt idx="1550">
                  <c:v>-4.4305916305916397E-2</c:v>
                </c:pt>
                <c:pt idx="1551">
                  <c:v>-3.7220779220779203E-2</c:v>
                </c:pt>
                <c:pt idx="1552">
                  <c:v>-4.14564694564694E-2</c:v>
                </c:pt>
                <c:pt idx="1553">
                  <c:v>-4.1610389610389598E-2</c:v>
                </c:pt>
                <c:pt idx="1554">
                  <c:v>-3.7374699374699401E-2</c:v>
                </c:pt>
                <c:pt idx="1555">
                  <c:v>-4.5693121693121702E-2</c:v>
                </c:pt>
                <c:pt idx="1556">
                  <c:v>-3.9223665223665299E-2</c:v>
                </c:pt>
                <c:pt idx="1557">
                  <c:v>-1.98152958152959E-2</c:v>
                </c:pt>
                <c:pt idx="1558">
                  <c:v>-2.0123136123136098E-2</c:v>
                </c:pt>
                <c:pt idx="1559">
                  <c:v>-1.5733525733525801E-2</c:v>
                </c:pt>
                <c:pt idx="1560">
                  <c:v>-2.1355459355459398E-2</c:v>
                </c:pt>
                <c:pt idx="1561">
                  <c:v>-1.8506012506012401E-2</c:v>
                </c:pt>
                <c:pt idx="1562">
                  <c:v>-2.4898508898508899E-2</c:v>
                </c:pt>
                <c:pt idx="1563">
                  <c:v>-2.3049543049543E-2</c:v>
                </c:pt>
                <c:pt idx="1564">
                  <c:v>-1.8736892736892701E-2</c:v>
                </c:pt>
                <c:pt idx="1565">
                  <c:v>-2.9211159211159202E-2</c:v>
                </c:pt>
                <c:pt idx="1566">
                  <c:v>-4.4999518999518998E-2</c:v>
                </c:pt>
                <c:pt idx="1567">
                  <c:v>-4.8696488696488599E-2</c:v>
                </c:pt>
                <c:pt idx="1568">
                  <c:v>-5.0082732082732097E-2</c:v>
                </c:pt>
                <c:pt idx="1569">
                  <c:v>-4.5230399230399197E-2</c:v>
                </c:pt>
                <c:pt idx="1570">
                  <c:v>-3.1983645983646003E-2</c:v>
                </c:pt>
                <c:pt idx="1571">
                  <c:v>-3.8607022607022499E-2</c:v>
                </c:pt>
                <c:pt idx="1572">
                  <c:v>-4.5384319384319402E-2</c:v>
                </c:pt>
                <c:pt idx="1573">
                  <c:v>-2.7978835978835902E-2</c:v>
                </c:pt>
                <c:pt idx="1574">
                  <c:v>-2.4513708513708501E-2</c:v>
                </c:pt>
                <c:pt idx="1575">
                  <c:v>-2.32044252044252E-2</c:v>
                </c:pt>
                <c:pt idx="1576">
                  <c:v>-2.4127946127946099E-2</c:v>
                </c:pt>
                <c:pt idx="1577">
                  <c:v>-1.43472823472823E-2</c:v>
                </c:pt>
                <c:pt idx="1578">
                  <c:v>-1.5348725348725299E-2</c:v>
                </c:pt>
                <c:pt idx="1579">
                  <c:v>-2.0200096200096201E-2</c:v>
                </c:pt>
                <c:pt idx="1580">
                  <c:v>-1.35767195767195E-2</c:v>
                </c:pt>
                <c:pt idx="1581">
                  <c:v>-1.09581529581529E-2</c:v>
                </c:pt>
                <c:pt idx="1582">
                  <c:v>-1.2653198653198699E-2</c:v>
                </c:pt>
                <c:pt idx="1583">
                  <c:v>-1.4578162578162499E-2</c:v>
                </c:pt>
                <c:pt idx="1584">
                  <c:v>-1.8736892736892701E-2</c:v>
                </c:pt>
                <c:pt idx="1585">
                  <c:v>-2.2049062049061999E-2</c:v>
                </c:pt>
                <c:pt idx="1586">
                  <c:v>-1.90447330447331E-2</c:v>
                </c:pt>
                <c:pt idx="1587">
                  <c:v>-2.18172198172197E-2</c:v>
                </c:pt>
                <c:pt idx="1588">
                  <c:v>-2.1047619047618999E-2</c:v>
                </c:pt>
                <c:pt idx="1589">
                  <c:v>-9.3410293410293704E-3</c:v>
                </c:pt>
                <c:pt idx="1590">
                  <c:v>-4.0692640692638099E-4</c:v>
                </c:pt>
                <c:pt idx="1591">
                  <c:v>1.44107744107743E-3</c:v>
                </c:pt>
                <c:pt idx="1592">
                  <c:v>6.52429052429056E-3</c:v>
                </c:pt>
                <c:pt idx="1593">
                  <c:v>2.2116402116402101E-3</c:v>
                </c:pt>
                <c:pt idx="1594">
                  <c:v>2.13468013468004E-3</c:v>
                </c:pt>
                <c:pt idx="1595">
                  <c:v>-6.3780663780662098E-4</c:v>
                </c:pt>
                <c:pt idx="1596">
                  <c:v>-1.48532948532957E-3</c:v>
                </c:pt>
                <c:pt idx="1597">
                  <c:v>-2.5300625300631198E-4</c:v>
                </c:pt>
                <c:pt idx="1598">
                  <c:v>4.5214045214045104E-3</c:v>
                </c:pt>
                <c:pt idx="1599">
                  <c:v>5.6767676767676004E-3</c:v>
                </c:pt>
                <c:pt idx="1600">
                  <c:v>6.2934102934103196E-3</c:v>
                </c:pt>
                <c:pt idx="1601">
                  <c:v>6.1394901394901096E-3</c:v>
                </c:pt>
                <c:pt idx="1602">
                  <c:v>1.2146224146224001E-2</c:v>
                </c:pt>
                <c:pt idx="1603">
                  <c:v>1.407215007215E-2</c:v>
                </c:pt>
                <c:pt idx="1604">
                  <c:v>5.13804713804709E-3</c:v>
                </c:pt>
                <c:pt idx="1605">
                  <c:v>5.1659451659443996E-4</c:v>
                </c:pt>
                <c:pt idx="1606">
                  <c:v>3.36700336700331E-3</c:v>
                </c:pt>
                <c:pt idx="1607">
                  <c:v>4.3674843674843004E-3</c:v>
                </c:pt>
                <c:pt idx="1608">
                  <c:v>1.4226070226070101E-2</c:v>
                </c:pt>
                <c:pt idx="1609">
                  <c:v>1.83078403078402E-2</c:v>
                </c:pt>
                <c:pt idx="1610">
                  <c:v>1.8384800384800198E-2</c:v>
                </c:pt>
                <c:pt idx="1611">
                  <c:v>2.07772967772968E-2</c:v>
                </c:pt>
                <c:pt idx="1612">
                  <c:v>2.2170274170274101E-2</c:v>
                </c:pt>
                <c:pt idx="1613">
                  <c:v>1.9617123617123498E-2</c:v>
                </c:pt>
                <c:pt idx="1614">
                  <c:v>2.5032227032226899E-2</c:v>
                </c:pt>
                <c:pt idx="1615">
                  <c:v>2.0081770081769999E-2</c:v>
                </c:pt>
                <c:pt idx="1616">
                  <c:v>1.6987012987012901E-2</c:v>
                </c:pt>
                <c:pt idx="1617">
                  <c:v>2.4800384800384798E-2</c:v>
                </c:pt>
                <c:pt idx="1618">
                  <c:v>3.3309283309283198E-2</c:v>
                </c:pt>
                <c:pt idx="1619">
                  <c:v>3.4546416546416499E-2</c:v>
                </c:pt>
                <c:pt idx="1620">
                  <c:v>3.4159692159692098E-2</c:v>
                </c:pt>
                <c:pt idx="1621">
                  <c:v>3.3309283309283198E-2</c:v>
                </c:pt>
                <c:pt idx="1622">
                  <c:v>2.94410774410774E-2</c:v>
                </c:pt>
                <c:pt idx="1623">
                  <c:v>3.1607503607503598E-2</c:v>
                </c:pt>
                <c:pt idx="1624">
                  <c:v>4.3674843674843498E-2</c:v>
                </c:pt>
                <c:pt idx="1625">
                  <c:v>4.5686387686387601E-2</c:v>
                </c:pt>
                <c:pt idx="1626">
                  <c:v>4.4371332371332298E-2</c:v>
                </c:pt>
                <c:pt idx="1627">
                  <c:v>4.4989898989898899E-2</c:v>
                </c:pt>
                <c:pt idx="1628">
                  <c:v>4.6381914381914302E-2</c:v>
                </c:pt>
                <c:pt idx="1629">
                  <c:v>4.5144781144781002E-2</c:v>
                </c:pt>
                <c:pt idx="1630">
                  <c:v>5.4195286195286199E-2</c:v>
                </c:pt>
                <c:pt idx="1631">
                  <c:v>5.6902356902356802E-2</c:v>
                </c:pt>
                <c:pt idx="1632">
                  <c:v>5.8527176527176497E-2</c:v>
                </c:pt>
                <c:pt idx="1633">
                  <c:v>5.5200577200577201E-2</c:v>
                </c:pt>
                <c:pt idx="1634">
                  <c:v>5.6592592592592597E-2</c:v>
                </c:pt>
                <c:pt idx="1635">
                  <c:v>5.8295334295334199E-2</c:v>
                </c:pt>
                <c:pt idx="1636">
                  <c:v>5.8527176527176497E-2</c:v>
                </c:pt>
                <c:pt idx="1637">
                  <c:v>6.3400673400673305E-2</c:v>
                </c:pt>
                <c:pt idx="1638">
                  <c:v>6.6571428571428407E-2</c:v>
                </c:pt>
                <c:pt idx="1639">
                  <c:v>7.0207792207792094E-2</c:v>
                </c:pt>
                <c:pt idx="1640">
                  <c:v>7.3533429533429506E-2</c:v>
                </c:pt>
                <c:pt idx="1641">
                  <c:v>6.6804232804232699E-2</c:v>
                </c:pt>
                <c:pt idx="1642">
                  <c:v>6.6030784030783995E-2</c:v>
                </c:pt>
                <c:pt idx="1643">
                  <c:v>6.5875901875901796E-2</c:v>
                </c:pt>
                <c:pt idx="1644">
                  <c:v>5.8682058682058599E-2</c:v>
                </c:pt>
                <c:pt idx="1645">
                  <c:v>5.8062530062530003E-2</c:v>
                </c:pt>
                <c:pt idx="1646">
                  <c:v>5.6205868205868099E-2</c:v>
                </c:pt>
                <c:pt idx="1647">
                  <c:v>6.8119288119288093E-2</c:v>
                </c:pt>
                <c:pt idx="1648">
                  <c:v>7.2218374218374098E-2</c:v>
                </c:pt>
                <c:pt idx="1649">
                  <c:v>7.4539682539682503E-2</c:v>
                </c:pt>
                <c:pt idx="1650">
                  <c:v>6.8892736892736894E-2</c:v>
                </c:pt>
                <c:pt idx="1651">
                  <c:v>6.9356421356421297E-2</c:v>
                </c:pt>
                <c:pt idx="1652">
                  <c:v>7.1986531986532001E-2</c:v>
                </c:pt>
                <c:pt idx="1653">
                  <c:v>8.0031746031745996E-2</c:v>
                </c:pt>
                <c:pt idx="1654">
                  <c:v>8.3125541125541103E-2</c:v>
                </c:pt>
                <c:pt idx="1655">
                  <c:v>8.5910533910533798E-2</c:v>
                </c:pt>
                <c:pt idx="1656">
                  <c:v>8.62202982202981E-2</c:v>
                </c:pt>
                <c:pt idx="1657">
                  <c:v>8.6838864838864799E-2</c:v>
                </c:pt>
                <c:pt idx="1658">
                  <c:v>8.7922077922077901E-2</c:v>
                </c:pt>
                <c:pt idx="1659">
                  <c:v>9.0087542087541994E-2</c:v>
                </c:pt>
                <c:pt idx="1660">
                  <c:v>8.5678691678691604E-2</c:v>
                </c:pt>
                <c:pt idx="1661">
                  <c:v>7.0749398749398701E-2</c:v>
                </c:pt>
                <c:pt idx="1662">
                  <c:v>7.5390091390091299E-2</c:v>
                </c:pt>
                <c:pt idx="1663">
                  <c:v>8.6607022607022494E-2</c:v>
                </c:pt>
                <c:pt idx="1664">
                  <c:v>8.7070707070707007E-2</c:v>
                </c:pt>
                <c:pt idx="1665">
                  <c:v>8.4673400673400595E-2</c:v>
                </c:pt>
                <c:pt idx="1666">
                  <c:v>9.2949494949494907E-2</c:v>
                </c:pt>
                <c:pt idx="1667">
                  <c:v>9.76690716690716E-2</c:v>
                </c:pt>
                <c:pt idx="1668">
                  <c:v>9.6740740740740697E-2</c:v>
                </c:pt>
                <c:pt idx="1669">
                  <c:v>9.1944203944203801E-2</c:v>
                </c:pt>
                <c:pt idx="1670">
                  <c:v>9.3955747955747904E-2</c:v>
                </c:pt>
                <c:pt idx="1671">
                  <c:v>9.7127465127465104E-2</c:v>
                </c:pt>
                <c:pt idx="1672">
                  <c:v>9.6276094276094196E-2</c:v>
                </c:pt>
                <c:pt idx="1673">
                  <c:v>9.7436267436267404E-2</c:v>
                </c:pt>
                <c:pt idx="1674">
                  <c:v>0.107106301106301</c:v>
                </c:pt>
                <c:pt idx="1675">
                  <c:v>0.107204425204425</c:v>
                </c:pt>
                <c:pt idx="1676">
                  <c:v>0.104170274170274</c:v>
                </c:pt>
                <c:pt idx="1677">
                  <c:v>0.106271284271284</c:v>
                </c:pt>
                <c:pt idx="1678">
                  <c:v>0.10564886964886901</c:v>
                </c:pt>
                <c:pt idx="1679">
                  <c:v>0.101603655603655</c:v>
                </c:pt>
                <c:pt idx="1680">
                  <c:v>9.4835978835978801E-2</c:v>
                </c:pt>
                <c:pt idx="1681">
                  <c:v>0.101292929292929</c:v>
                </c:pt>
                <c:pt idx="1682">
                  <c:v>0.108526214526214</c:v>
                </c:pt>
                <c:pt idx="1683">
                  <c:v>0.10619336219336201</c:v>
                </c:pt>
                <c:pt idx="1684">
                  <c:v>0.101603655603655</c:v>
                </c:pt>
                <c:pt idx="1685">
                  <c:v>9.9659451659451601E-2</c:v>
                </c:pt>
                <c:pt idx="1686">
                  <c:v>0.101992303992303</c:v>
                </c:pt>
                <c:pt idx="1687">
                  <c:v>9.3202501202501203E-2</c:v>
                </c:pt>
                <c:pt idx="1688">
                  <c:v>9.8258778258778198E-2</c:v>
                </c:pt>
                <c:pt idx="1689">
                  <c:v>9.7325637325637204E-2</c:v>
                </c:pt>
                <c:pt idx="1690">
                  <c:v>0.10098124098124001</c:v>
                </c:pt>
                <c:pt idx="1691">
                  <c:v>0.105803751803751</c:v>
                </c:pt>
                <c:pt idx="1692">
                  <c:v>0.114204906204906</c:v>
                </c:pt>
                <c:pt idx="1693">
                  <c:v>0.112026936026936</c:v>
                </c:pt>
                <c:pt idx="1694">
                  <c:v>0.11249350649350599</c:v>
                </c:pt>
                <c:pt idx="1695">
                  <c:v>0.10875998075998</c:v>
                </c:pt>
                <c:pt idx="1696">
                  <c:v>0.11093795093795</c:v>
                </c:pt>
                <c:pt idx="1697">
                  <c:v>0.10751515151515099</c:v>
                </c:pt>
                <c:pt idx="1698">
                  <c:v>0.110782106782106</c:v>
                </c:pt>
                <c:pt idx="1699">
                  <c:v>0.119727753727753</c:v>
                </c:pt>
                <c:pt idx="1700">
                  <c:v>0.10658201058201</c:v>
                </c:pt>
                <c:pt idx="1701">
                  <c:v>0.105803751803751</c:v>
                </c:pt>
                <c:pt idx="1702">
                  <c:v>0.104948532948532</c:v>
                </c:pt>
                <c:pt idx="1703">
                  <c:v>0.110704184704184</c:v>
                </c:pt>
                <c:pt idx="1704">
                  <c:v>0.118172198172198</c:v>
                </c:pt>
                <c:pt idx="1705">
                  <c:v>0.12486195286195199</c:v>
                </c:pt>
                <c:pt idx="1706">
                  <c:v>0.12641750841750801</c:v>
                </c:pt>
                <c:pt idx="1707">
                  <c:v>0.126728234728234</c:v>
                </c:pt>
                <c:pt idx="1708">
                  <c:v>0.12703992303992301</c:v>
                </c:pt>
                <c:pt idx="1709">
                  <c:v>0.12952861952861899</c:v>
                </c:pt>
                <c:pt idx="1710">
                  <c:v>0.128050986050986</c:v>
                </c:pt>
                <c:pt idx="1711">
                  <c:v>0.11964983164983101</c:v>
                </c:pt>
                <c:pt idx="1712">
                  <c:v>0.11583838383838301</c:v>
                </c:pt>
                <c:pt idx="1713">
                  <c:v>0.125250601250601</c:v>
                </c:pt>
                <c:pt idx="1714">
                  <c:v>0.132640692640692</c:v>
                </c:pt>
                <c:pt idx="1715">
                  <c:v>0.134118326118326</c:v>
                </c:pt>
                <c:pt idx="1716">
                  <c:v>0.13357383357383301</c:v>
                </c:pt>
                <c:pt idx="1717">
                  <c:v>0.13598460798460699</c:v>
                </c:pt>
                <c:pt idx="1718">
                  <c:v>0.13551803751803701</c:v>
                </c:pt>
                <c:pt idx="1719">
                  <c:v>0.13466281866281801</c:v>
                </c:pt>
                <c:pt idx="1720">
                  <c:v>0.130228956228956</c:v>
                </c:pt>
                <c:pt idx="1721">
                  <c:v>0.12921789321789301</c:v>
                </c:pt>
                <c:pt idx="1722">
                  <c:v>8.5113035113035002E-2</c:v>
                </c:pt>
                <c:pt idx="1723">
                  <c:v>9.6236652236652204E-2</c:v>
                </c:pt>
                <c:pt idx="1724">
                  <c:v>9.2969696969696897E-2</c:v>
                </c:pt>
                <c:pt idx="1725">
                  <c:v>7.8657046657046606E-2</c:v>
                </c:pt>
                <c:pt idx="1726">
                  <c:v>6.8388648388648304E-2</c:v>
                </c:pt>
                <c:pt idx="1727">
                  <c:v>8.6668590668590603E-2</c:v>
                </c:pt>
                <c:pt idx="1728">
                  <c:v>8.5579605579605506E-2</c:v>
                </c:pt>
                <c:pt idx="1729">
                  <c:v>9.4758056758056694E-2</c:v>
                </c:pt>
                <c:pt idx="1730">
                  <c:v>9.5069745069744999E-2</c:v>
                </c:pt>
                <c:pt idx="1731">
                  <c:v>9.6703222703222694E-2</c:v>
                </c:pt>
                <c:pt idx="1732">
                  <c:v>7.5390091390091299E-2</c:v>
                </c:pt>
                <c:pt idx="1733">
                  <c:v>8.3401635401635393E-2</c:v>
                </c:pt>
                <c:pt idx="1734">
                  <c:v>8.4879268879268804E-2</c:v>
                </c:pt>
                <c:pt idx="1735">
                  <c:v>8.1844155844155803E-2</c:v>
                </c:pt>
                <c:pt idx="1736">
                  <c:v>9.4886002886002796E-2</c:v>
                </c:pt>
                <c:pt idx="1737">
                  <c:v>0.10089947089947</c:v>
                </c:pt>
                <c:pt idx="1738">
                  <c:v>0.11901683501683399</c:v>
                </c:pt>
                <c:pt idx="1739">
                  <c:v>0.118157768157768</c:v>
                </c:pt>
                <c:pt idx="1740">
                  <c:v>0.119797979797979</c:v>
                </c:pt>
                <c:pt idx="1741">
                  <c:v>0.118314574314574</c:v>
                </c:pt>
                <c:pt idx="1742">
                  <c:v>0.115658489658489</c:v>
                </c:pt>
                <c:pt idx="1743">
                  <c:v>0.107537277537277</c:v>
                </c:pt>
                <c:pt idx="1744">
                  <c:v>0.108708032708032</c:v>
                </c:pt>
                <c:pt idx="1745">
                  <c:v>0.10894276094275999</c:v>
                </c:pt>
                <c:pt idx="1746">
                  <c:v>0.11019240019239999</c:v>
                </c:pt>
                <c:pt idx="1747">
                  <c:v>0.12214045214045199</c:v>
                </c:pt>
                <c:pt idx="1748">
                  <c:v>0.12339009139009099</c:v>
                </c:pt>
                <c:pt idx="1749">
                  <c:v>0.12643578643578601</c:v>
                </c:pt>
                <c:pt idx="1750">
                  <c:v>0.127998075998075</c:v>
                </c:pt>
                <c:pt idx="1751">
                  <c:v>0.12932563732563701</c:v>
                </c:pt>
                <c:pt idx="1752">
                  <c:v>0.12471765271765201</c:v>
                </c:pt>
                <c:pt idx="1753">
                  <c:v>0.12971620971620901</c:v>
                </c:pt>
                <c:pt idx="1754">
                  <c:v>0.13487061087061</c:v>
                </c:pt>
                <c:pt idx="1755">
                  <c:v>0.145646945646945</c:v>
                </c:pt>
                <c:pt idx="1756">
                  <c:v>0.14869264069263999</c:v>
                </c:pt>
                <c:pt idx="1757">
                  <c:v>0.15009812409812401</c:v>
                </c:pt>
                <c:pt idx="1758">
                  <c:v>0.149786435786435</c:v>
                </c:pt>
                <c:pt idx="1759">
                  <c:v>0.160641654641654</c:v>
                </c:pt>
                <c:pt idx="1760">
                  <c:v>0.156268398268398</c:v>
                </c:pt>
                <c:pt idx="1761">
                  <c:v>0.15673689273689201</c:v>
                </c:pt>
                <c:pt idx="1762">
                  <c:v>0.16735738335738301</c:v>
                </c:pt>
                <c:pt idx="1763">
                  <c:v>0.16868494468494399</c:v>
                </c:pt>
                <c:pt idx="1764">
                  <c:v>0.16774795574795501</c:v>
                </c:pt>
                <c:pt idx="1765">
                  <c:v>0.15806445406445299</c:v>
                </c:pt>
                <c:pt idx="1766">
                  <c:v>0.161032227032227</c:v>
                </c:pt>
                <c:pt idx="1767">
                  <c:v>0.16782587782587699</c:v>
                </c:pt>
                <c:pt idx="1768">
                  <c:v>0.174151996151996</c:v>
                </c:pt>
                <c:pt idx="1769">
                  <c:v>0.17860317460317399</c:v>
                </c:pt>
                <c:pt idx="1770">
                  <c:v>0.17883694083693999</c:v>
                </c:pt>
                <c:pt idx="1771">
                  <c:v>0.177275613275613</c:v>
                </c:pt>
                <c:pt idx="1772">
                  <c:v>0.18047715247715199</c:v>
                </c:pt>
                <c:pt idx="1773">
                  <c:v>0.168138528138528</c:v>
                </c:pt>
                <c:pt idx="1774">
                  <c:v>0.17813468013468001</c:v>
                </c:pt>
                <c:pt idx="1775">
                  <c:v>0.175557479557479</c:v>
                </c:pt>
                <c:pt idx="1776">
                  <c:v>0.17587012987012901</c:v>
                </c:pt>
                <c:pt idx="1777">
                  <c:v>0.183913419913419</c:v>
                </c:pt>
                <c:pt idx="1778">
                  <c:v>0.18157094757094699</c:v>
                </c:pt>
                <c:pt idx="1779">
                  <c:v>0.19187878787878701</c:v>
                </c:pt>
                <c:pt idx="1780">
                  <c:v>0.19125444925444901</c:v>
                </c:pt>
                <c:pt idx="1781">
                  <c:v>0.19031746031746</c:v>
                </c:pt>
                <c:pt idx="1782">
                  <c:v>0.19047330447330399</c:v>
                </c:pt>
                <c:pt idx="1783">
                  <c:v>0.17969600769600699</c:v>
                </c:pt>
                <c:pt idx="1784">
                  <c:v>0.18461664261664201</c:v>
                </c:pt>
                <c:pt idx="1785">
                  <c:v>0.188911976911976</c:v>
                </c:pt>
                <c:pt idx="1786">
                  <c:v>0.19859547859547799</c:v>
                </c:pt>
                <c:pt idx="1787">
                  <c:v>0.19734583934583899</c:v>
                </c:pt>
                <c:pt idx="1788">
                  <c:v>0.20328138528138501</c:v>
                </c:pt>
                <c:pt idx="1789">
                  <c:v>0.203437229437229</c:v>
                </c:pt>
                <c:pt idx="1790">
                  <c:v>0.1986734006734</c:v>
                </c:pt>
                <c:pt idx="1791">
                  <c:v>0.185787397787397</c:v>
                </c:pt>
                <c:pt idx="1792">
                  <c:v>0.16438961038961</c:v>
                </c:pt>
                <c:pt idx="1793">
                  <c:v>0.179540163540163</c:v>
                </c:pt>
                <c:pt idx="1794">
                  <c:v>0.18157094757094699</c:v>
                </c:pt>
                <c:pt idx="1795">
                  <c:v>0.16868494468494399</c:v>
                </c:pt>
                <c:pt idx="1796">
                  <c:v>0.18617797017797</c:v>
                </c:pt>
                <c:pt idx="1797">
                  <c:v>0.19375372775372701</c:v>
                </c:pt>
                <c:pt idx="1798">
                  <c:v>0.20054256854256799</c:v>
                </c:pt>
                <c:pt idx="1799">
                  <c:v>0.19913035113035099</c:v>
                </c:pt>
                <c:pt idx="1800">
                  <c:v>0.20211063011062999</c:v>
                </c:pt>
                <c:pt idx="1801">
                  <c:v>0.18540548340548299</c:v>
                </c:pt>
                <c:pt idx="1802">
                  <c:v>0.19199326599326599</c:v>
                </c:pt>
                <c:pt idx="1803">
                  <c:v>0.18077825877825801</c:v>
                </c:pt>
                <c:pt idx="1804">
                  <c:v>0.175130351130351</c:v>
                </c:pt>
                <c:pt idx="1805">
                  <c:v>0.16305242905242801</c:v>
                </c:pt>
                <c:pt idx="1806">
                  <c:v>0.17960173160173101</c:v>
                </c:pt>
                <c:pt idx="1807">
                  <c:v>0.17944492544492499</c:v>
                </c:pt>
                <c:pt idx="1808">
                  <c:v>0.17983645983645899</c:v>
                </c:pt>
                <c:pt idx="1809">
                  <c:v>0.19050312650312601</c:v>
                </c:pt>
                <c:pt idx="1810">
                  <c:v>0.194816738816738</c:v>
                </c:pt>
                <c:pt idx="1811">
                  <c:v>0.19356228956228899</c:v>
                </c:pt>
                <c:pt idx="1812">
                  <c:v>0.19983645983645901</c:v>
                </c:pt>
                <c:pt idx="1813">
                  <c:v>0.199993265993265</c:v>
                </c:pt>
                <c:pt idx="1814">
                  <c:v>0.183679653679653</c:v>
                </c:pt>
                <c:pt idx="1815">
                  <c:v>0.19207215007214901</c:v>
                </c:pt>
                <c:pt idx="1816">
                  <c:v>0.210895622895622</c:v>
                </c:pt>
                <c:pt idx="1817">
                  <c:v>0.214503126503126</c:v>
                </c:pt>
                <c:pt idx="1818">
                  <c:v>0.21434632034632001</c:v>
                </c:pt>
                <c:pt idx="1819">
                  <c:v>0.213719095719095</c:v>
                </c:pt>
                <c:pt idx="1820">
                  <c:v>0.211522847522847</c:v>
                </c:pt>
                <c:pt idx="1821">
                  <c:v>0.21622895622895599</c:v>
                </c:pt>
                <c:pt idx="1822">
                  <c:v>0.20391534391534299</c:v>
                </c:pt>
                <c:pt idx="1823">
                  <c:v>0.20760076960076901</c:v>
                </c:pt>
                <c:pt idx="1824">
                  <c:v>0.186659932659932</c:v>
                </c:pt>
                <c:pt idx="1825">
                  <c:v>0.18909187109187101</c:v>
                </c:pt>
                <c:pt idx="1826">
                  <c:v>0.16093506493506399</c:v>
                </c:pt>
                <c:pt idx="1827">
                  <c:v>0.13811159211159199</c:v>
                </c:pt>
                <c:pt idx="1828">
                  <c:v>0.15591534391534301</c:v>
                </c:pt>
                <c:pt idx="1829">
                  <c:v>0.14289562289562199</c:v>
                </c:pt>
                <c:pt idx="1830">
                  <c:v>0.14846464646464599</c:v>
                </c:pt>
                <c:pt idx="1831">
                  <c:v>0.157641173641173</c:v>
                </c:pt>
                <c:pt idx="1832">
                  <c:v>0.127837421837421</c:v>
                </c:pt>
                <c:pt idx="1833">
                  <c:v>0.146738816738816</c:v>
                </c:pt>
                <c:pt idx="1834">
                  <c:v>0.15897450697450599</c:v>
                </c:pt>
                <c:pt idx="1835">
                  <c:v>0.175130351130351</c:v>
                </c:pt>
                <c:pt idx="1836">
                  <c:v>0.14030784030783999</c:v>
                </c:pt>
                <c:pt idx="1837">
                  <c:v>0.134974506974506</c:v>
                </c:pt>
                <c:pt idx="1838">
                  <c:v>0.13905242905242901</c:v>
                </c:pt>
                <c:pt idx="1839">
                  <c:v>0.12164117364117299</c:v>
                </c:pt>
                <c:pt idx="1840">
                  <c:v>0.106190476190476</c:v>
                </c:pt>
                <c:pt idx="1841">
                  <c:v>0.114504088504088</c:v>
                </c:pt>
                <c:pt idx="1842">
                  <c:v>0.134974506974506</c:v>
                </c:pt>
                <c:pt idx="1843">
                  <c:v>0.134425204425204</c:v>
                </c:pt>
                <c:pt idx="1844">
                  <c:v>0.13669937469937399</c:v>
                </c:pt>
                <c:pt idx="1845">
                  <c:v>0.15018951418951401</c:v>
                </c:pt>
                <c:pt idx="1846">
                  <c:v>0.14916979316979301</c:v>
                </c:pt>
                <c:pt idx="1847">
                  <c:v>0.16336604136604099</c:v>
                </c:pt>
                <c:pt idx="1848">
                  <c:v>0.15254256854256801</c:v>
                </c:pt>
                <c:pt idx="1849">
                  <c:v>0.12720923520923499</c:v>
                </c:pt>
                <c:pt idx="1850">
                  <c:v>0.149326599326599</c:v>
                </c:pt>
                <c:pt idx="1851">
                  <c:v>0.14626839826839799</c:v>
                </c:pt>
                <c:pt idx="1852">
                  <c:v>0.15756228956228899</c:v>
                </c:pt>
                <c:pt idx="1853">
                  <c:v>0.16924867724867701</c:v>
                </c:pt>
                <c:pt idx="1854">
                  <c:v>0.15913131313131301</c:v>
                </c:pt>
                <c:pt idx="1855">
                  <c:v>0.161797979797979</c:v>
                </c:pt>
                <c:pt idx="1856">
                  <c:v>0.14564117364117299</c:v>
                </c:pt>
                <c:pt idx="1857">
                  <c:v>0.14344492544492499</c:v>
                </c:pt>
                <c:pt idx="1858">
                  <c:v>0.15677825877825799</c:v>
                </c:pt>
                <c:pt idx="1859">
                  <c:v>0.15975853775853699</c:v>
                </c:pt>
                <c:pt idx="1860">
                  <c:v>0.16791534391534299</c:v>
                </c:pt>
                <c:pt idx="1861">
                  <c:v>0.16783645983645901</c:v>
                </c:pt>
                <c:pt idx="1862">
                  <c:v>0.16156228956228899</c:v>
                </c:pt>
                <c:pt idx="1863">
                  <c:v>0.19575853775853699</c:v>
                </c:pt>
                <c:pt idx="1864">
                  <c:v>0.20281673881673801</c:v>
                </c:pt>
                <c:pt idx="1865">
                  <c:v>0.19434632034631999</c:v>
                </c:pt>
                <c:pt idx="1866">
                  <c:v>0.197567099567099</c:v>
                </c:pt>
                <c:pt idx="1867">
                  <c:v>0.19536026936026901</c:v>
                </c:pt>
                <c:pt idx="1868">
                  <c:v>0.192996632996632</c:v>
                </c:pt>
                <c:pt idx="1869">
                  <c:v>0.19930062530062501</c:v>
                </c:pt>
                <c:pt idx="1870">
                  <c:v>0.20639345839345799</c:v>
                </c:pt>
                <c:pt idx="1871">
                  <c:v>0.20237421837421801</c:v>
                </c:pt>
                <c:pt idx="1872">
                  <c:v>0.215927849927849</c:v>
                </c:pt>
                <c:pt idx="1873">
                  <c:v>0.214273208273208</c:v>
                </c:pt>
                <c:pt idx="1874">
                  <c:v>0.21183068783068701</c:v>
                </c:pt>
                <c:pt idx="1875">
                  <c:v>0.21372198172198101</c:v>
                </c:pt>
                <c:pt idx="1876">
                  <c:v>0.22814237614237601</c:v>
                </c:pt>
                <c:pt idx="1877">
                  <c:v>0.22160173160173099</c:v>
                </c:pt>
                <c:pt idx="1878">
                  <c:v>0.23310726310726301</c:v>
                </c:pt>
                <c:pt idx="1879">
                  <c:v>0.23105820105820099</c:v>
                </c:pt>
                <c:pt idx="1880">
                  <c:v>0.22514862914862899</c:v>
                </c:pt>
                <c:pt idx="1881">
                  <c:v>0.23192496392496401</c:v>
                </c:pt>
                <c:pt idx="1882">
                  <c:v>0.22152284752284701</c:v>
                </c:pt>
                <c:pt idx="1883">
                  <c:v>0.21183068783068701</c:v>
                </c:pt>
                <c:pt idx="1884">
                  <c:v>0.215534391534391</c:v>
                </c:pt>
                <c:pt idx="1885">
                  <c:v>0.21112169312169299</c:v>
                </c:pt>
                <c:pt idx="1886">
                  <c:v>0.17944300144300099</c:v>
                </c:pt>
                <c:pt idx="1887">
                  <c:v>0.18629822029821999</c:v>
                </c:pt>
                <c:pt idx="1888">
                  <c:v>0.19591245791245701</c:v>
                </c:pt>
                <c:pt idx="1889">
                  <c:v>0.19370562770562699</c:v>
                </c:pt>
                <c:pt idx="1890">
                  <c:v>0.19654256854256799</c:v>
                </c:pt>
                <c:pt idx="1891">
                  <c:v>0.21056950456950399</c:v>
                </c:pt>
                <c:pt idx="1892">
                  <c:v>0.214588744588744</c:v>
                </c:pt>
                <c:pt idx="1893">
                  <c:v>0.20615680615680601</c:v>
                </c:pt>
                <c:pt idx="1894">
                  <c:v>0.21868590668590601</c:v>
                </c:pt>
                <c:pt idx="1895">
                  <c:v>0.190159692159692</c:v>
                </c:pt>
                <c:pt idx="1896">
                  <c:v>0.191499759499759</c:v>
                </c:pt>
                <c:pt idx="1897">
                  <c:v>0.18243674843674801</c:v>
                </c:pt>
                <c:pt idx="1898">
                  <c:v>0.19835497835497801</c:v>
                </c:pt>
                <c:pt idx="1899">
                  <c:v>0.16557287157287101</c:v>
                </c:pt>
                <c:pt idx="1900">
                  <c:v>0.15966329966329901</c:v>
                </c:pt>
                <c:pt idx="1901">
                  <c:v>0.14374506974506901</c:v>
                </c:pt>
                <c:pt idx="1902">
                  <c:v>0.13239730639730601</c:v>
                </c:pt>
                <c:pt idx="1903">
                  <c:v>0.16691293891293801</c:v>
                </c:pt>
                <c:pt idx="1904">
                  <c:v>0.16368157768157701</c:v>
                </c:pt>
                <c:pt idx="1905">
                  <c:v>0.146896584896584</c:v>
                </c:pt>
                <c:pt idx="1906">
                  <c:v>0.14886676286676201</c:v>
                </c:pt>
                <c:pt idx="1907">
                  <c:v>0.132869648869648</c:v>
                </c:pt>
                <c:pt idx="1908">
                  <c:v>0.13980471380471299</c:v>
                </c:pt>
                <c:pt idx="1909">
                  <c:v>0.116479076479076</c:v>
                </c:pt>
                <c:pt idx="1910">
                  <c:v>0.13578547378547301</c:v>
                </c:pt>
                <c:pt idx="1911">
                  <c:v>0.11072631072631001</c:v>
                </c:pt>
                <c:pt idx="1912">
                  <c:v>0.123492063492063</c:v>
                </c:pt>
                <c:pt idx="1913">
                  <c:v>0.159426647426647</c:v>
                </c:pt>
                <c:pt idx="1914">
                  <c:v>0.159821067821067</c:v>
                </c:pt>
                <c:pt idx="1915">
                  <c:v>0.17148340548340499</c:v>
                </c:pt>
                <c:pt idx="1916">
                  <c:v>0.163760461760461</c:v>
                </c:pt>
                <c:pt idx="1917">
                  <c:v>0.153358345358345</c:v>
                </c:pt>
                <c:pt idx="1918">
                  <c:v>0.172665704665704</c:v>
                </c:pt>
                <c:pt idx="1919">
                  <c:v>0.18945069745069701</c:v>
                </c:pt>
                <c:pt idx="1920">
                  <c:v>0.189214045214045</c:v>
                </c:pt>
                <c:pt idx="1921">
                  <c:v>0.19843386243386199</c:v>
                </c:pt>
                <c:pt idx="1922">
                  <c:v>0.16557287157287101</c:v>
                </c:pt>
                <c:pt idx="1923">
                  <c:v>0.177078403078403</c:v>
                </c:pt>
                <c:pt idx="1924">
                  <c:v>0.17463588263588201</c:v>
                </c:pt>
                <c:pt idx="1925">
                  <c:v>0.15974218374218299</c:v>
                </c:pt>
                <c:pt idx="1926">
                  <c:v>0.14319288119288101</c:v>
                </c:pt>
                <c:pt idx="1927">
                  <c:v>0.149576719576719</c:v>
                </c:pt>
                <c:pt idx="1928">
                  <c:v>0.149576719576719</c:v>
                </c:pt>
                <c:pt idx="1929">
                  <c:v>0.15682635882635801</c:v>
                </c:pt>
                <c:pt idx="1930">
                  <c:v>0.173505531505531</c:v>
                </c:pt>
                <c:pt idx="1931">
                  <c:v>0.182219336219336</c:v>
                </c:pt>
                <c:pt idx="1932">
                  <c:v>0.18475517075517001</c:v>
                </c:pt>
                <c:pt idx="1933">
                  <c:v>0.16986147186147099</c:v>
                </c:pt>
                <c:pt idx="1934">
                  <c:v>0.16693025493025401</c:v>
                </c:pt>
                <c:pt idx="1935">
                  <c:v>0.15829533429533399</c:v>
                </c:pt>
                <c:pt idx="1936">
                  <c:v>0.14815488215488201</c:v>
                </c:pt>
                <c:pt idx="1937">
                  <c:v>0.14759980759980701</c:v>
                </c:pt>
                <c:pt idx="1938">
                  <c:v>0.119476671476671</c:v>
                </c:pt>
                <c:pt idx="1939">
                  <c:v>0.11852621452621399</c:v>
                </c:pt>
                <c:pt idx="1940">
                  <c:v>0.10046368446368401</c:v>
                </c:pt>
                <c:pt idx="1941">
                  <c:v>0.11202982202982199</c:v>
                </c:pt>
                <c:pt idx="1942">
                  <c:v>0.119317941317941</c:v>
                </c:pt>
                <c:pt idx="1943">
                  <c:v>0.110286676286676</c:v>
                </c:pt>
                <c:pt idx="1944">
                  <c:v>0.11923905723905701</c:v>
                </c:pt>
                <c:pt idx="1945">
                  <c:v>9.4601250601250506E-2</c:v>
                </c:pt>
                <c:pt idx="1946">
                  <c:v>8.5173641173641096E-2</c:v>
                </c:pt>
                <c:pt idx="1947">
                  <c:v>5.70505050505049E-2</c:v>
                </c:pt>
                <c:pt idx="1948">
                  <c:v>4.6197210197210098E-2</c:v>
                </c:pt>
                <c:pt idx="1949">
                  <c:v>3.5581529581529603E-2</c:v>
                </c:pt>
                <c:pt idx="1950">
                  <c:v>6.0456950456950397E-2</c:v>
                </c:pt>
                <c:pt idx="1951">
                  <c:v>6.9408369408369405E-2</c:v>
                </c:pt>
                <c:pt idx="1952">
                  <c:v>5.3960557960557903E-2</c:v>
                </c:pt>
                <c:pt idx="1953">
                  <c:v>7.1389129389129405E-2</c:v>
                </c:pt>
                <c:pt idx="1954">
                  <c:v>7.6697450697450695E-2</c:v>
                </c:pt>
                <c:pt idx="1955">
                  <c:v>6.8774410774410794E-2</c:v>
                </c:pt>
                <c:pt idx="1956">
                  <c:v>8.8263588263588197E-2</c:v>
                </c:pt>
                <c:pt idx="1957">
                  <c:v>0.105771043771043</c:v>
                </c:pt>
                <c:pt idx="1958">
                  <c:v>9.18278018278018E-2</c:v>
                </c:pt>
                <c:pt idx="1959">
                  <c:v>6.2595478595478496E-2</c:v>
                </c:pt>
                <c:pt idx="1960">
                  <c:v>5.4039442039441998E-2</c:v>
                </c:pt>
                <c:pt idx="1961">
                  <c:v>6.1011063011063002E-2</c:v>
                </c:pt>
                <c:pt idx="1962">
                  <c:v>5.41981721981721E-2</c:v>
                </c:pt>
                <c:pt idx="1963">
                  <c:v>5.9585377585377498E-2</c:v>
                </c:pt>
                <c:pt idx="1964">
                  <c:v>6.9408369408369405E-2</c:v>
                </c:pt>
                <c:pt idx="1965">
                  <c:v>8.0341510341510297E-2</c:v>
                </c:pt>
                <c:pt idx="1966">
                  <c:v>7.0835016835016695E-2</c:v>
                </c:pt>
                <c:pt idx="1967">
                  <c:v>7.0597402597402506E-2</c:v>
                </c:pt>
                <c:pt idx="1968">
                  <c:v>7.3607503607503594E-2</c:v>
                </c:pt>
                <c:pt idx="1969">
                  <c:v>7.6776334776334595E-2</c:v>
                </c:pt>
                <c:pt idx="1970">
                  <c:v>6.7823953823953703E-2</c:v>
                </c:pt>
                <c:pt idx="1971">
                  <c:v>7.4399230399230395E-2</c:v>
                </c:pt>
                <c:pt idx="1972">
                  <c:v>8.7946127946127897E-2</c:v>
                </c:pt>
                <c:pt idx="1973">
                  <c:v>9.6105820105820097E-2</c:v>
                </c:pt>
                <c:pt idx="1974">
                  <c:v>9.4997594997594997E-2</c:v>
                </c:pt>
                <c:pt idx="1975">
                  <c:v>8.4302068302068198E-2</c:v>
                </c:pt>
                <c:pt idx="1976">
                  <c:v>6.013949013949E-2</c:v>
                </c:pt>
                <c:pt idx="1977">
                  <c:v>5.7604617604617499E-2</c:v>
                </c:pt>
                <c:pt idx="1978">
                  <c:v>5.3564213564213502E-2</c:v>
                </c:pt>
                <c:pt idx="1979">
                  <c:v>6.02193362193362E-2</c:v>
                </c:pt>
                <c:pt idx="1980">
                  <c:v>3.8275132275132302E-2</c:v>
                </c:pt>
                <c:pt idx="1981">
                  <c:v>2.7579605579605499E-2</c:v>
                </c:pt>
                <c:pt idx="1982">
                  <c:v>1.40327080327079E-2</c:v>
                </c:pt>
                <c:pt idx="1983">
                  <c:v>5.0474266474266401E-2</c:v>
                </c:pt>
                <c:pt idx="1984">
                  <c:v>4.0651274651274598E-2</c:v>
                </c:pt>
                <c:pt idx="1985">
                  <c:v>4.2948532948532903E-2</c:v>
                </c:pt>
                <c:pt idx="1986">
                  <c:v>2.6787878787878701E-2</c:v>
                </c:pt>
                <c:pt idx="1987">
                  <c:v>1.6409812409812301E-2</c:v>
                </c:pt>
                <c:pt idx="1988">
                  <c:v>5.8634920634920602E-2</c:v>
                </c:pt>
                <c:pt idx="1989">
                  <c:v>3.2412698412698303E-2</c:v>
                </c:pt>
                <c:pt idx="1990">
                  <c:v>5.1535353535353497E-2</c:v>
                </c:pt>
                <c:pt idx="1991">
                  <c:v>7.2553150553150494E-2</c:v>
                </c:pt>
                <c:pt idx="1992">
                  <c:v>7.3588263588263605E-2</c:v>
                </c:pt>
                <c:pt idx="1993">
                  <c:v>6.0452140452140299E-2</c:v>
                </c:pt>
                <c:pt idx="1994">
                  <c:v>5.7108225108224997E-2</c:v>
                </c:pt>
                <c:pt idx="1995">
                  <c:v>4.6997594997595003E-2</c:v>
                </c:pt>
                <c:pt idx="1996">
                  <c:v>5.0658970658970501E-2</c:v>
                </c:pt>
                <c:pt idx="1997">
                  <c:v>8.7599807599807497E-2</c:v>
                </c:pt>
                <c:pt idx="1998">
                  <c:v>8.8316498316498196E-2</c:v>
                </c:pt>
                <c:pt idx="1999">
                  <c:v>9.1023569023569006E-2</c:v>
                </c:pt>
                <c:pt idx="2000">
                  <c:v>8.98287638287638E-2</c:v>
                </c:pt>
                <c:pt idx="2001">
                  <c:v>9.0386724386724293E-2</c:v>
                </c:pt>
                <c:pt idx="2002">
                  <c:v>8.9271765271765197E-2</c:v>
                </c:pt>
                <c:pt idx="2003">
                  <c:v>8.1390091390091304E-2</c:v>
                </c:pt>
                <c:pt idx="2004">
                  <c:v>8.2902356902356894E-2</c:v>
                </c:pt>
                <c:pt idx="2005">
                  <c:v>6.1884559884559903E-2</c:v>
                </c:pt>
                <c:pt idx="2006">
                  <c:v>5.8302068302068202E-2</c:v>
                </c:pt>
                <c:pt idx="2007">
                  <c:v>6.0770562770562697E-2</c:v>
                </c:pt>
                <c:pt idx="2008">
                  <c:v>8.9510341510341401E-2</c:v>
                </c:pt>
                <c:pt idx="2009">
                  <c:v>9.1103415103415006E-2</c:v>
                </c:pt>
                <c:pt idx="2010">
                  <c:v>0.102487734487734</c:v>
                </c:pt>
                <c:pt idx="2011">
                  <c:v>0.10304473304473299</c:v>
                </c:pt>
                <c:pt idx="2012">
                  <c:v>9.8188552188552103E-2</c:v>
                </c:pt>
                <c:pt idx="2013">
                  <c:v>9.6436748436748307E-2</c:v>
                </c:pt>
                <c:pt idx="2014">
                  <c:v>0.10121404521404501</c:v>
                </c:pt>
                <c:pt idx="2015">
                  <c:v>0.11140452140452101</c:v>
                </c:pt>
                <c:pt idx="2016">
                  <c:v>0.111643097643097</c:v>
                </c:pt>
                <c:pt idx="2017">
                  <c:v>0.10726406926406901</c:v>
                </c:pt>
                <c:pt idx="2018">
                  <c:v>0.10073593073593</c:v>
                </c:pt>
                <c:pt idx="2019">
                  <c:v>0.12350553150553099</c:v>
                </c:pt>
                <c:pt idx="2020">
                  <c:v>0.12661087061087001</c:v>
                </c:pt>
                <c:pt idx="2021">
                  <c:v>0.121196729196729</c:v>
                </c:pt>
                <c:pt idx="2022">
                  <c:v>0.130910052910052</c:v>
                </c:pt>
                <c:pt idx="2023">
                  <c:v>0.110767676767676</c:v>
                </c:pt>
                <c:pt idx="2024">
                  <c:v>0.107901875901875</c:v>
                </c:pt>
                <c:pt idx="2025">
                  <c:v>0.105831649831649</c:v>
                </c:pt>
                <c:pt idx="2026">
                  <c:v>0.118251082251082</c:v>
                </c:pt>
                <c:pt idx="2027">
                  <c:v>0.11841077441077399</c:v>
                </c:pt>
                <c:pt idx="2028">
                  <c:v>0.120719576719576</c:v>
                </c:pt>
                <c:pt idx="2029">
                  <c:v>0.13473112073112001</c:v>
                </c:pt>
                <c:pt idx="2030">
                  <c:v>0.13576623376623301</c:v>
                </c:pt>
                <c:pt idx="2031">
                  <c:v>0.13887157287157201</c:v>
                </c:pt>
                <c:pt idx="2032">
                  <c:v>0.12963636363636299</c:v>
                </c:pt>
                <c:pt idx="2033">
                  <c:v>0.11052910052910001</c:v>
                </c:pt>
                <c:pt idx="2034">
                  <c:v>0.11068783068783</c:v>
                </c:pt>
                <c:pt idx="2035">
                  <c:v>9.5799903799903705E-2</c:v>
                </c:pt>
                <c:pt idx="2036">
                  <c:v>0.103921115921115</c:v>
                </c:pt>
                <c:pt idx="2037">
                  <c:v>0.109015873015873</c:v>
                </c:pt>
                <c:pt idx="2038">
                  <c:v>0.114588744588744</c:v>
                </c:pt>
                <c:pt idx="2039">
                  <c:v>0.11737566137566099</c:v>
                </c:pt>
                <c:pt idx="2040">
                  <c:v>0.105831649831649</c:v>
                </c:pt>
                <c:pt idx="2041">
                  <c:v>9.9382395382395294E-2</c:v>
                </c:pt>
                <c:pt idx="2042">
                  <c:v>9.8825396825396705E-2</c:v>
                </c:pt>
                <c:pt idx="2043">
                  <c:v>0.12079846079846</c:v>
                </c:pt>
                <c:pt idx="2044">
                  <c:v>8.5052429052429004E-2</c:v>
                </c:pt>
                <c:pt idx="2045">
                  <c:v>8.7679653679653594E-2</c:v>
                </c:pt>
                <c:pt idx="2046">
                  <c:v>8.2265512265512097E-2</c:v>
                </c:pt>
                <c:pt idx="2047">
                  <c:v>6.6343434343434302E-2</c:v>
                </c:pt>
                <c:pt idx="2048">
                  <c:v>7.0403078403078301E-2</c:v>
                </c:pt>
                <c:pt idx="2049">
                  <c:v>8.3937469937469797E-2</c:v>
                </c:pt>
                <c:pt idx="2050">
                  <c:v>8.4574314574314496E-2</c:v>
                </c:pt>
                <c:pt idx="2051">
                  <c:v>7.9319865319865304E-2</c:v>
                </c:pt>
                <c:pt idx="2052">
                  <c:v>6.8810966810966795E-2</c:v>
                </c:pt>
                <c:pt idx="2053">
                  <c:v>7.0164502164502096E-2</c:v>
                </c:pt>
                <c:pt idx="2054">
                  <c:v>5.2795574795574798E-2</c:v>
                </c:pt>
                <c:pt idx="2055">
                  <c:v>5.1755651755651701E-2</c:v>
                </c:pt>
                <c:pt idx="2056">
                  <c:v>4.9675805675805602E-2</c:v>
                </c:pt>
                <c:pt idx="2057">
                  <c:v>5.46358826358826E-2</c:v>
                </c:pt>
                <c:pt idx="2058">
                  <c:v>2.59923039923039E-2</c:v>
                </c:pt>
                <c:pt idx="2059">
                  <c:v>2.0391534391534301E-2</c:v>
                </c:pt>
                <c:pt idx="2060">
                  <c:v>2.39913419913419E-2</c:v>
                </c:pt>
                <c:pt idx="2061">
                  <c:v>2.7191919191919101E-2</c:v>
                </c:pt>
                <c:pt idx="2062">
                  <c:v>9.5892255892255206E-3</c:v>
                </c:pt>
                <c:pt idx="2063">
                  <c:v>1.0630110630110601E-2</c:v>
                </c:pt>
                <c:pt idx="2064">
                  <c:v>3.07840307840273E-4</c:v>
                </c:pt>
                <c:pt idx="2065">
                  <c:v>1.8071188071187998E-2</c:v>
                </c:pt>
                <c:pt idx="2066">
                  <c:v>-1.5324675324675399E-3</c:v>
                </c:pt>
                <c:pt idx="2067">
                  <c:v>2.5483405483405202E-3</c:v>
                </c:pt>
                <c:pt idx="2068">
                  <c:v>-9.1332371332371008E-3</c:v>
                </c:pt>
                <c:pt idx="2069">
                  <c:v>-1.8094276094276E-2</c:v>
                </c:pt>
                <c:pt idx="2070">
                  <c:v>-3.1936507936507902E-2</c:v>
                </c:pt>
                <c:pt idx="2071">
                  <c:v>-8.1731601731602592E-3</c:v>
                </c:pt>
                <c:pt idx="2072">
                  <c:v>1.7479557479556701E-3</c:v>
                </c:pt>
                <c:pt idx="2073">
                  <c:v>7.9894179894179906E-3</c:v>
                </c:pt>
                <c:pt idx="2074">
                  <c:v>8.5493025493025496E-3</c:v>
                </c:pt>
                <c:pt idx="2075">
                  <c:v>1.99913419913419E-2</c:v>
                </c:pt>
                <c:pt idx="2076">
                  <c:v>2.55122655122655E-2</c:v>
                </c:pt>
                <c:pt idx="2077">
                  <c:v>4.2289562289562098E-3</c:v>
                </c:pt>
                <c:pt idx="2078">
                  <c:v>3.9884559884559197E-3</c:v>
                </c:pt>
                <c:pt idx="2079">
                  <c:v>-1.0734006734006801E-2</c:v>
                </c:pt>
                <c:pt idx="2080">
                  <c:v>1.0389610389610299E-2</c:v>
                </c:pt>
                <c:pt idx="2081">
                  <c:v>2.8392496392496299E-2</c:v>
                </c:pt>
                <c:pt idx="2082">
                  <c:v>1.47898027898027E-2</c:v>
                </c:pt>
                <c:pt idx="2083">
                  <c:v>9.4295334295333901E-3</c:v>
                </c:pt>
                <c:pt idx="2084" formatCode="0.00E+00">
                  <c:v>6.83020683020116E-5</c:v>
                </c:pt>
                <c:pt idx="2085">
                  <c:v>2.7032227032227001E-2</c:v>
                </c:pt>
                <c:pt idx="2086">
                  <c:v>3.1593073593073499E-2</c:v>
                </c:pt>
                <c:pt idx="2087">
                  <c:v>1.62308802308802E-2</c:v>
                </c:pt>
                <c:pt idx="2088">
                  <c:v>3.5113035113034999E-2</c:v>
                </c:pt>
                <c:pt idx="2089">
                  <c:v>4.5834535834535797E-2</c:v>
                </c:pt>
                <c:pt idx="2090">
                  <c:v>3.4953342953342903E-2</c:v>
                </c:pt>
                <c:pt idx="2091">
                  <c:v>2.8711880711880699E-2</c:v>
                </c:pt>
                <c:pt idx="2092">
                  <c:v>3.6473304473304401E-2</c:v>
                </c:pt>
                <c:pt idx="2093">
                  <c:v>4.1514189514189399E-2</c:v>
                </c:pt>
                <c:pt idx="2094">
                  <c:v>2.72717652717651E-2</c:v>
                </c:pt>
                <c:pt idx="2095">
                  <c:v>1.6070226070226099E-2</c:v>
                </c:pt>
                <c:pt idx="2096">
                  <c:v>2.07907647907647E-2</c:v>
                </c:pt>
                <c:pt idx="2097">
                  <c:v>2.2551226551226499E-2</c:v>
                </c:pt>
                <c:pt idx="2098">
                  <c:v>3.7353535353535201E-2</c:v>
                </c:pt>
                <c:pt idx="2099">
                  <c:v>1.6310726310726199E-2</c:v>
                </c:pt>
                <c:pt idx="2100">
                  <c:v>1.9270803270803199E-2</c:v>
                </c:pt>
                <c:pt idx="2101">
                  <c:v>2.9191919191919099E-2</c:v>
                </c:pt>
                <c:pt idx="2102">
                  <c:v>4.1673881673881599E-2</c:v>
                </c:pt>
                <c:pt idx="2103">
                  <c:v>3.0472342472342401E-2</c:v>
                </c:pt>
                <c:pt idx="2104">
                  <c:v>2.4071188071188E-2</c:v>
                </c:pt>
                <c:pt idx="2105">
                  <c:v>2.31919191919191E-2</c:v>
                </c:pt>
                <c:pt idx="2106">
                  <c:v>-7.6132756132755702E-3</c:v>
                </c:pt>
                <c:pt idx="2107">
                  <c:v>-4.4925444925444803E-3</c:v>
                </c:pt>
                <c:pt idx="2108">
                  <c:v>1.6070226070226099E-2</c:v>
                </c:pt>
                <c:pt idx="2109">
                  <c:v>-1.40942760942761E-2</c:v>
                </c:pt>
                <c:pt idx="2110">
                  <c:v>-1.0093314093314E-2</c:v>
                </c:pt>
                <c:pt idx="2111">
                  <c:v>4.2289562289562098E-3</c:v>
                </c:pt>
                <c:pt idx="2112">
                  <c:v>8.8696488696488399E-3</c:v>
                </c:pt>
                <c:pt idx="2113">
                  <c:v>-3.9138047138047097E-2</c:v>
                </c:pt>
                <c:pt idx="2114">
                  <c:v>-2.30553150553151E-2</c:v>
                </c:pt>
                <c:pt idx="2115">
                  <c:v>-6.6982202982202907E-2</c:v>
                </c:pt>
                <c:pt idx="2116">
                  <c:v>-3.9297739297739297E-2</c:v>
                </c:pt>
                <c:pt idx="2117">
                  <c:v>-1.1447811447811401E-3</c:v>
                </c:pt>
                <c:pt idx="2118">
                  <c:v>-2.3758537758537701E-2</c:v>
                </c:pt>
                <c:pt idx="2119">
                  <c:v>-4.5970177970177897E-2</c:v>
                </c:pt>
                <c:pt idx="2120">
                  <c:v>-4.2911976911976901E-2</c:v>
                </c:pt>
                <c:pt idx="2121">
                  <c:v>-2.7943241943241898E-2</c:v>
                </c:pt>
                <c:pt idx="2122">
                  <c:v>-2.74603174603174E-2</c:v>
                </c:pt>
                <c:pt idx="2123">
                  <c:v>-0.103670033670033</c:v>
                </c:pt>
                <c:pt idx="2124">
                  <c:v>-6.6571428571428601E-2</c:v>
                </c:pt>
                <c:pt idx="2125">
                  <c:v>-6.6007696007696001E-2</c:v>
                </c:pt>
                <c:pt idx="2126">
                  <c:v>-9.9888407888407901E-2</c:v>
                </c:pt>
                <c:pt idx="2127">
                  <c:v>-0.11203944203944199</c:v>
                </c:pt>
                <c:pt idx="2128">
                  <c:v>-0.157266955266955</c:v>
                </c:pt>
                <c:pt idx="2129">
                  <c:v>-0.19500913900913899</c:v>
                </c:pt>
                <c:pt idx="2130">
                  <c:v>-0.215289081289081</c:v>
                </c:pt>
                <c:pt idx="2131">
                  <c:v>-0.27009235209235199</c:v>
                </c:pt>
                <c:pt idx="2132">
                  <c:v>-0.287797017797017</c:v>
                </c:pt>
                <c:pt idx="2133">
                  <c:v>-0.18438672438672399</c:v>
                </c:pt>
                <c:pt idx="2134">
                  <c:v>-0.196457912457912</c:v>
                </c:pt>
                <c:pt idx="2135">
                  <c:v>-0.27556517556517501</c:v>
                </c:pt>
                <c:pt idx="2136">
                  <c:v>-0.24538624338624301</c:v>
                </c:pt>
                <c:pt idx="2137">
                  <c:v>-0.249893217893217</c:v>
                </c:pt>
                <c:pt idx="2138">
                  <c:v>-0.20482732082732</c:v>
                </c:pt>
                <c:pt idx="2139">
                  <c:v>-0.22856758056758</c:v>
                </c:pt>
                <c:pt idx="2140">
                  <c:v>-0.27057527657527602</c:v>
                </c:pt>
                <c:pt idx="2141">
                  <c:v>-0.26212506012505998</c:v>
                </c:pt>
                <c:pt idx="2142">
                  <c:v>-0.299545935545935</c:v>
                </c:pt>
                <c:pt idx="2143">
                  <c:v>-0.32441269841269799</c:v>
                </c:pt>
                <c:pt idx="2144">
                  <c:v>-0.245467051467051</c:v>
                </c:pt>
                <c:pt idx="2145">
                  <c:v>-0.25093987493987402</c:v>
                </c:pt>
                <c:pt idx="2146">
                  <c:v>-0.22502645502645499</c:v>
                </c:pt>
                <c:pt idx="2147">
                  <c:v>-0.22076094276094199</c:v>
                </c:pt>
                <c:pt idx="2148">
                  <c:v>-0.21850793650793601</c:v>
                </c:pt>
                <c:pt idx="2149">
                  <c:v>-0.19195093795093701</c:v>
                </c:pt>
                <c:pt idx="2150">
                  <c:v>-0.22591149591149501</c:v>
                </c:pt>
                <c:pt idx="2151">
                  <c:v>-0.26880519480519399</c:v>
                </c:pt>
                <c:pt idx="2152">
                  <c:v>-0.244662818662818</c:v>
                </c:pt>
                <c:pt idx="2153">
                  <c:v>-0.25456084656084599</c:v>
                </c:pt>
                <c:pt idx="2154">
                  <c:v>-0.27757671957671898</c:v>
                </c:pt>
                <c:pt idx="2155">
                  <c:v>-0.30936411736411701</c:v>
                </c:pt>
                <c:pt idx="2156">
                  <c:v>-0.266309764309764</c:v>
                </c:pt>
                <c:pt idx="2157">
                  <c:v>-0.30292640692640599</c:v>
                </c:pt>
                <c:pt idx="2158">
                  <c:v>-0.312180856180856</c:v>
                </c:pt>
                <c:pt idx="2159">
                  <c:v>-0.299224627224627</c:v>
                </c:pt>
                <c:pt idx="2160">
                  <c:v>-0.34412890812890801</c:v>
                </c:pt>
                <c:pt idx="2161">
                  <c:v>-0.39281673881673801</c:v>
                </c:pt>
                <c:pt idx="2162">
                  <c:v>-0.36006349206349197</c:v>
                </c:pt>
                <c:pt idx="2163">
                  <c:v>-0.31572198172198102</c:v>
                </c:pt>
                <c:pt idx="2164">
                  <c:v>-0.31065223665223601</c:v>
                </c:pt>
                <c:pt idx="2165">
                  <c:v>-0.28401443001443</c:v>
                </c:pt>
                <c:pt idx="2166">
                  <c:v>-0.27500144300144203</c:v>
                </c:pt>
                <c:pt idx="2167">
                  <c:v>-0.33922077922077898</c:v>
                </c:pt>
                <c:pt idx="2168">
                  <c:v>-0.31379028379028301</c:v>
                </c:pt>
                <c:pt idx="2169">
                  <c:v>-0.297292929292929</c:v>
                </c:pt>
                <c:pt idx="2170">
                  <c:v>-0.31354882154882102</c:v>
                </c:pt>
                <c:pt idx="2171">
                  <c:v>-0.29238383838383802</c:v>
                </c:pt>
                <c:pt idx="2172">
                  <c:v>-0.26767772967772901</c:v>
                </c:pt>
                <c:pt idx="2173">
                  <c:v>-0.27974987974987903</c:v>
                </c:pt>
                <c:pt idx="2174">
                  <c:v>-0.274840788840788</c:v>
                </c:pt>
                <c:pt idx="2175">
                  <c:v>-0.29230399230399201</c:v>
                </c:pt>
                <c:pt idx="2176">
                  <c:v>-0.28385377585377503</c:v>
                </c:pt>
                <c:pt idx="2177">
                  <c:v>-0.293832611832611</c:v>
                </c:pt>
                <c:pt idx="2178">
                  <c:v>-0.26059644059643999</c:v>
                </c:pt>
                <c:pt idx="2179">
                  <c:v>-0.26775853775853697</c:v>
                </c:pt>
                <c:pt idx="2180">
                  <c:v>-0.28143915343915299</c:v>
                </c:pt>
                <c:pt idx="2181">
                  <c:v>-0.28452813852813802</c:v>
                </c:pt>
                <c:pt idx="2182">
                  <c:v>-0.29369504569504501</c:v>
                </c:pt>
                <c:pt idx="2183">
                  <c:v>-0.30099663299663298</c:v>
                </c:pt>
                <c:pt idx="2184">
                  <c:v>-0.296939874939874</c:v>
                </c:pt>
                <c:pt idx="2185">
                  <c:v>-0.29288407888407803</c:v>
                </c:pt>
                <c:pt idx="2186">
                  <c:v>-0.29491197691197701</c:v>
                </c:pt>
                <c:pt idx="2187">
                  <c:v>-0.278200096200096</c:v>
                </c:pt>
                <c:pt idx="2188">
                  <c:v>-0.26789610389610302</c:v>
                </c:pt>
                <c:pt idx="2189">
                  <c:v>-0.25686291486291402</c:v>
                </c:pt>
                <c:pt idx="2190">
                  <c:v>-0.24582972582972501</c:v>
                </c:pt>
                <c:pt idx="2191">
                  <c:v>-0.24672150072150001</c:v>
                </c:pt>
                <c:pt idx="2192">
                  <c:v>-0.24169215969215899</c:v>
                </c:pt>
                <c:pt idx="2193">
                  <c:v>-0.26440788840788798</c:v>
                </c:pt>
                <c:pt idx="2194">
                  <c:v>-0.26139009139009101</c:v>
                </c:pt>
                <c:pt idx="2195">
                  <c:v>-0.27722655122655099</c:v>
                </c:pt>
                <c:pt idx="2196">
                  <c:v>-0.29458778258778201</c:v>
                </c:pt>
                <c:pt idx="2197">
                  <c:v>-0.29328908128908099</c:v>
                </c:pt>
                <c:pt idx="2198">
                  <c:v>-0.31551899951899898</c:v>
                </c:pt>
                <c:pt idx="2199">
                  <c:v>-0.31527561327561299</c:v>
                </c:pt>
                <c:pt idx="2200">
                  <c:v>-0.30992111592111499</c:v>
                </c:pt>
                <c:pt idx="2201">
                  <c:v>-0.328134199134199</c:v>
                </c:pt>
                <c:pt idx="2202">
                  <c:v>-0.34634728234728202</c:v>
                </c:pt>
                <c:pt idx="2203">
                  <c:v>-0.31811447811447802</c:v>
                </c:pt>
                <c:pt idx="2204">
                  <c:v>-0.32866185666185599</c:v>
                </c:pt>
                <c:pt idx="2205">
                  <c:v>-0.325741221741221</c:v>
                </c:pt>
                <c:pt idx="2206">
                  <c:v>-0.32111688311688302</c:v>
                </c:pt>
                <c:pt idx="2207">
                  <c:v>-0.31422029822029801</c:v>
                </c:pt>
                <c:pt idx="2208">
                  <c:v>-0.29101779701779701</c:v>
                </c:pt>
                <c:pt idx="2209">
                  <c:v>-0.31405868205868198</c:v>
                </c:pt>
                <c:pt idx="2210">
                  <c:v>-0.32801250601250598</c:v>
                </c:pt>
                <c:pt idx="2211">
                  <c:v>-0.33004040404040402</c:v>
                </c:pt>
                <c:pt idx="2212">
                  <c:v>-0.32063011063010999</c:v>
                </c:pt>
                <c:pt idx="2213">
                  <c:v>-0.323955747955748</c:v>
                </c:pt>
                <c:pt idx="2214">
                  <c:v>-0.31389610389610301</c:v>
                </c:pt>
                <c:pt idx="2215">
                  <c:v>-0.29434439634439602</c:v>
                </c:pt>
                <c:pt idx="2216">
                  <c:v>-0.293370851370851</c:v>
                </c:pt>
                <c:pt idx="2217">
                  <c:v>-0.325741221741221</c:v>
                </c:pt>
                <c:pt idx="2218">
                  <c:v>-0.32176527176527098</c:v>
                </c:pt>
                <c:pt idx="2219">
                  <c:v>-0.321278499278499</c:v>
                </c:pt>
                <c:pt idx="2220">
                  <c:v>-0.32858008658008597</c:v>
                </c:pt>
                <c:pt idx="2221">
                  <c:v>-0.35729966329966301</c:v>
                </c:pt>
                <c:pt idx="2222">
                  <c:v>-0.35884175084175002</c:v>
                </c:pt>
                <c:pt idx="2223">
                  <c:v>-0.36572871572871501</c:v>
                </c:pt>
                <c:pt idx="2224">
                  <c:v>-0.37190283790283701</c:v>
                </c:pt>
                <c:pt idx="2225">
                  <c:v>-0.39437614237614199</c:v>
                </c:pt>
                <c:pt idx="2226">
                  <c:v>-0.37141606541606498</c:v>
                </c:pt>
                <c:pt idx="2227">
                  <c:v>-0.37634920634920599</c:v>
                </c:pt>
                <c:pt idx="2228">
                  <c:v>-0.38650601250601202</c:v>
                </c:pt>
                <c:pt idx="2229">
                  <c:v>-0.40021645021645003</c:v>
                </c:pt>
                <c:pt idx="2230">
                  <c:v>-0.42723232323232302</c:v>
                </c:pt>
                <c:pt idx="2231">
                  <c:v>-0.43153246753246699</c:v>
                </c:pt>
                <c:pt idx="2232">
                  <c:v>-0.41806541606541597</c:v>
                </c:pt>
                <c:pt idx="2233">
                  <c:v>-0.44183549783549703</c:v>
                </c:pt>
                <c:pt idx="2234">
                  <c:v>-0.44086195286195201</c:v>
                </c:pt>
                <c:pt idx="2235">
                  <c:v>-0.44743338143338102</c:v>
                </c:pt>
                <c:pt idx="2236">
                  <c:v>-0.41449543049542997</c:v>
                </c:pt>
                <c:pt idx="2237">
                  <c:v>-0.41068205868205798</c:v>
                </c:pt>
                <c:pt idx="2238">
                  <c:v>-0.38747955747955698</c:v>
                </c:pt>
                <c:pt idx="2239">
                  <c:v>-0.38269360269360198</c:v>
                </c:pt>
                <c:pt idx="2240">
                  <c:v>-0.38455892255892199</c:v>
                </c:pt>
                <c:pt idx="2241">
                  <c:v>-0.36573737373737297</c:v>
                </c:pt>
                <c:pt idx="2242">
                  <c:v>-0.35154016354016299</c:v>
                </c:pt>
                <c:pt idx="2243">
                  <c:v>-0.35957190957190899</c:v>
                </c:pt>
                <c:pt idx="2244">
                  <c:v>-0.37320538720538698</c:v>
                </c:pt>
                <c:pt idx="2245">
                  <c:v>-0.32818374218374202</c:v>
                </c:pt>
                <c:pt idx="2246">
                  <c:v>-0.34141991341991301</c:v>
                </c:pt>
                <c:pt idx="2247">
                  <c:v>-0.33447522847522798</c:v>
                </c:pt>
                <c:pt idx="2248">
                  <c:v>-0.32091101491101398</c:v>
                </c:pt>
                <c:pt idx="2249">
                  <c:v>-0.333167869167869</c:v>
                </c:pt>
                <c:pt idx="2250">
                  <c:v>-0.35620971620971598</c:v>
                </c:pt>
                <c:pt idx="2251">
                  <c:v>-0.35024531024531003</c:v>
                </c:pt>
                <c:pt idx="2252">
                  <c:v>-0.337661375661375</c:v>
                </c:pt>
                <c:pt idx="2253">
                  <c:v>-0.31829629629629602</c:v>
                </c:pt>
                <c:pt idx="2254">
                  <c:v>-0.31151418951418902</c:v>
                </c:pt>
                <c:pt idx="2255">
                  <c:v>-0.31690716690716603</c:v>
                </c:pt>
                <c:pt idx="2256">
                  <c:v>-0.33284078884078799</c:v>
                </c:pt>
                <c:pt idx="2257">
                  <c:v>-0.32565079365079302</c:v>
                </c:pt>
                <c:pt idx="2258">
                  <c:v>-0.29884944684944598</c:v>
                </c:pt>
                <c:pt idx="2259">
                  <c:v>-0.298685906685906</c:v>
                </c:pt>
                <c:pt idx="2260">
                  <c:v>-0.31077922077921999</c:v>
                </c:pt>
                <c:pt idx="2261">
                  <c:v>-0.30342568542568499</c:v>
                </c:pt>
                <c:pt idx="2262">
                  <c:v>-0.29321115921115898</c:v>
                </c:pt>
                <c:pt idx="2263">
                  <c:v>-0.28847234247234199</c:v>
                </c:pt>
                <c:pt idx="2264">
                  <c:v>-0.31829629629629602</c:v>
                </c:pt>
                <c:pt idx="2265">
                  <c:v>-0.30497739297739201</c:v>
                </c:pt>
                <c:pt idx="2266">
                  <c:v>-0.30922655122655102</c:v>
                </c:pt>
                <c:pt idx="2267">
                  <c:v>-0.30244444444444402</c:v>
                </c:pt>
                <c:pt idx="2268">
                  <c:v>-0.291903799903799</c:v>
                </c:pt>
                <c:pt idx="2269">
                  <c:v>-0.29860413660413598</c:v>
                </c:pt>
                <c:pt idx="2270">
                  <c:v>-0.30081096681096597</c:v>
                </c:pt>
                <c:pt idx="2271">
                  <c:v>-0.28593939393939299</c:v>
                </c:pt>
                <c:pt idx="2272">
                  <c:v>-0.285694083694083</c:v>
                </c:pt>
                <c:pt idx="2273">
                  <c:v>-0.28185377585377502</c:v>
                </c:pt>
                <c:pt idx="2274">
                  <c:v>-0.257422799422799</c:v>
                </c:pt>
                <c:pt idx="2275">
                  <c:v>-0.259955747955748</c:v>
                </c:pt>
                <c:pt idx="2276">
                  <c:v>-0.24711880711880699</c:v>
                </c:pt>
                <c:pt idx="2277">
                  <c:v>-0.25758633958633897</c:v>
                </c:pt>
                <c:pt idx="2278">
                  <c:v>-0.24026358826358801</c:v>
                </c:pt>
                <c:pt idx="2279">
                  <c:v>-0.25448100048099997</c:v>
                </c:pt>
                <c:pt idx="2280">
                  <c:v>-0.25668783068783002</c:v>
                </c:pt>
                <c:pt idx="2281">
                  <c:v>-0.27539874939874898</c:v>
                </c:pt>
                <c:pt idx="2282">
                  <c:v>-0.26918903318903298</c:v>
                </c:pt>
                <c:pt idx="2283">
                  <c:v>-0.27515343915343898</c:v>
                </c:pt>
                <c:pt idx="2284">
                  <c:v>-0.25456277056276999</c:v>
                </c:pt>
                <c:pt idx="2285">
                  <c:v>-0.255462241462241</c:v>
                </c:pt>
                <c:pt idx="2286">
                  <c:v>-0.26044636844636798</c:v>
                </c:pt>
                <c:pt idx="2287">
                  <c:v>-0.27106878306878301</c:v>
                </c:pt>
                <c:pt idx="2288">
                  <c:v>-0.27262049062048999</c:v>
                </c:pt>
                <c:pt idx="2289">
                  <c:v>-0.25399134199134199</c:v>
                </c:pt>
                <c:pt idx="2290">
                  <c:v>-0.267309283309283</c:v>
                </c:pt>
                <c:pt idx="2291">
                  <c:v>-0.25709571909571899</c:v>
                </c:pt>
                <c:pt idx="2292">
                  <c:v>-0.24394035594035501</c:v>
                </c:pt>
                <c:pt idx="2293">
                  <c:v>-0.225637325637325</c:v>
                </c:pt>
                <c:pt idx="2294">
                  <c:v>-0.22498412698412701</c:v>
                </c:pt>
                <c:pt idx="2295">
                  <c:v>-0.23478884078883999</c:v>
                </c:pt>
                <c:pt idx="2296">
                  <c:v>-0.227598845598845</c:v>
                </c:pt>
                <c:pt idx="2297">
                  <c:v>-0.22743530543530499</c:v>
                </c:pt>
                <c:pt idx="2298">
                  <c:v>-0.23062241462241401</c:v>
                </c:pt>
                <c:pt idx="2299">
                  <c:v>-0.22670033670033601</c:v>
                </c:pt>
                <c:pt idx="2300">
                  <c:v>-0.22866089466089401</c:v>
                </c:pt>
                <c:pt idx="2301">
                  <c:v>-0.225229437229437</c:v>
                </c:pt>
                <c:pt idx="2302">
                  <c:v>-0.223104377104377</c:v>
                </c:pt>
                <c:pt idx="2303">
                  <c:v>-0.240917748917748</c:v>
                </c:pt>
                <c:pt idx="2304">
                  <c:v>-0.251213083213083</c:v>
                </c:pt>
                <c:pt idx="2305">
                  <c:v>-0.25194805194805098</c:v>
                </c:pt>
                <c:pt idx="2306">
                  <c:v>-0.246481962481962</c:v>
                </c:pt>
                <c:pt idx="2307">
                  <c:v>-0.24369504569504499</c:v>
                </c:pt>
                <c:pt idx="2308">
                  <c:v>-0.26637421837421799</c:v>
                </c:pt>
                <c:pt idx="2309">
                  <c:v>-0.26579894179894098</c:v>
                </c:pt>
                <c:pt idx="2310">
                  <c:v>-0.25948821548821499</c:v>
                </c:pt>
                <c:pt idx="2311">
                  <c:v>-0.24336604136604101</c:v>
                </c:pt>
                <c:pt idx="2312">
                  <c:v>-0.24533814333814299</c:v>
                </c:pt>
                <c:pt idx="2313">
                  <c:v>-0.238271284271284</c:v>
                </c:pt>
                <c:pt idx="2314">
                  <c:v>-0.244433862433862</c:v>
                </c:pt>
                <c:pt idx="2315">
                  <c:v>-0.24131216931216901</c:v>
                </c:pt>
                <c:pt idx="2316">
                  <c:v>-0.26201924001923999</c:v>
                </c:pt>
                <c:pt idx="2317">
                  <c:v>-0.26210101010101</c:v>
                </c:pt>
                <c:pt idx="2318">
                  <c:v>-0.27639923039922998</c:v>
                </c:pt>
                <c:pt idx="2319">
                  <c:v>-0.27689177489177402</c:v>
                </c:pt>
                <c:pt idx="2320">
                  <c:v>-0.27549494949494902</c:v>
                </c:pt>
                <c:pt idx="2321">
                  <c:v>-0.27722077922077898</c:v>
                </c:pt>
                <c:pt idx="2322">
                  <c:v>-0.25962000962000897</c:v>
                </c:pt>
                <c:pt idx="2323">
                  <c:v>-0.25544492544492498</c:v>
                </c:pt>
                <c:pt idx="2324">
                  <c:v>-0.233670033670033</c:v>
                </c:pt>
                <c:pt idx="2325">
                  <c:v>-0.22635690235690201</c:v>
                </c:pt>
                <c:pt idx="2326">
                  <c:v>-0.22652044252044201</c:v>
                </c:pt>
                <c:pt idx="2327">
                  <c:v>-0.21829533429533399</c:v>
                </c:pt>
                <c:pt idx="2328">
                  <c:v>-0.21468783068783001</c:v>
                </c:pt>
                <c:pt idx="2329">
                  <c:v>-0.21485233285233199</c:v>
                </c:pt>
                <c:pt idx="2330">
                  <c:v>-0.19750649350649299</c:v>
                </c:pt>
                <c:pt idx="2331">
                  <c:v>-0.194227994227994</c:v>
                </c:pt>
                <c:pt idx="2332">
                  <c:v>-0.19184415584415501</c:v>
                </c:pt>
                <c:pt idx="2333">
                  <c:v>-0.19562481962481901</c:v>
                </c:pt>
                <c:pt idx="2334">
                  <c:v>-0.197580567580567</c:v>
                </c:pt>
                <c:pt idx="2335">
                  <c:v>-0.189215007215007</c:v>
                </c:pt>
                <c:pt idx="2336">
                  <c:v>-0.18806445406445399</c:v>
                </c:pt>
                <c:pt idx="2337">
                  <c:v>-0.174670514670514</c:v>
                </c:pt>
                <c:pt idx="2338">
                  <c:v>-0.17253391053391001</c:v>
                </c:pt>
                <c:pt idx="2339">
                  <c:v>-0.174917748917748</c:v>
                </c:pt>
                <c:pt idx="2340">
                  <c:v>-0.17918999518999501</c:v>
                </c:pt>
                <c:pt idx="2341">
                  <c:v>-0.16840981240981201</c:v>
                </c:pt>
                <c:pt idx="2342">
                  <c:v>-0.170151034151034</c:v>
                </c:pt>
                <c:pt idx="2343">
                  <c:v>-0.18050505050505</c:v>
                </c:pt>
                <c:pt idx="2344">
                  <c:v>-0.17171236171236101</c:v>
                </c:pt>
                <c:pt idx="2345">
                  <c:v>-0.165385281385281</c:v>
                </c:pt>
                <c:pt idx="2346">
                  <c:v>-0.171795093795093</c:v>
                </c:pt>
                <c:pt idx="2347">
                  <c:v>-0.19217316017316</c:v>
                </c:pt>
                <c:pt idx="2348">
                  <c:v>-0.18576430976430899</c:v>
                </c:pt>
                <c:pt idx="2349">
                  <c:v>-0.178614718614718</c:v>
                </c:pt>
                <c:pt idx="2350">
                  <c:v>-0.170151034151034</c:v>
                </c:pt>
                <c:pt idx="2351">
                  <c:v>-0.15388167388167301</c:v>
                </c:pt>
                <c:pt idx="2352">
                  <c:v>-0.153963443963444</c:v>
                </c:pt>
                <c:pt idx="2353">
                  <c:v>-0.152320346320346</c:v>
                </c:pt>
                <c:pt idx="2354">
                  <c:v>-0.15223761423761401</c:v>
                </c:pt>
                <c:pt idx="2355">
                  <c:v>-0.15034824434824401</c:v>
                </c:pt>
                <c:pt idx="2356">
                  <c:v>-0.15051274651274599</c:v>
                </c:pt>
                <c:pt idx="2357">
                  <c:v>-0.15807215007215</c:v>
                </c:pt>
                <c:pt idx="2358">
                  <c:v>-0.17664261664261599</c:v>
                </c:pt>
                <c:pt idx="2359">
                  <c:v>-0.17976527176527099</c:v>
                </c:pt>
                <c:pt idx="2360">
                  <c:v>-0.17294564694564599</c:v>
                </c:pt>
                <c:pt idx="2361">
                  <c:v>-0.16135930735930701</c:v>
                </c:pt>
                <c:pt idx="2362">
                  <c:v>-0.154127946127946</c:v>
                </c:pt>
                <c:pt idx="2363">
                  <c:v>-0.14763636363636301</c:v>
                </c:pt>
                <c:pt idx="2364">
                  <c:v>-0.13892640692640601</c:v>
                </c:pt>
                <c:pt idx="2365">
                  <c:v>-0.13909090909090899</c:v>
                </c:pt>
                <c:pt idx="2366">
                  <c:v>-0.13489947089946999</c:v>
                </c:pt>
                <c:pt idx="2367">
                  <c:v>-0.131284271284271</c:v>
                </c:pt>
                <c:pt idx="2368">
                  <c:v>-0.118136604136604</c:v>
                </c:pt>
                <c:pt idx="2369">
                  <c:v>-0.119451659451659</c:v>
                </c:pt>
                <c:pt idx="2370">
                  <c:v>-0.118887926887926</c:v>
                </c:pt>
                <c:pt idx="2371">
                  <c:v>-0.121116883116883</c:v>
                </c:pt>
                <c:pt idx="2372">
                  <c:v>-0.115998075998076</c:v>
                </c:pt>
                <c:pt idx="2373">
                  <c:v>-0.123345839345839</c:v>
                </c:pt>
                <c:pt idx="2374">
                  <c:v>-0.13300625300625299</c:v>
                </c:pt>
                <c:pt idx="2375">
                  <c:v>-0.13762962962962899</c:v>
                </c:pt>
                <c:pt idx="2376">
                  <c:v>-0.122190476190476</c:v>
                </c:pt>
                <c:pt idx="2377">
                  <c:v>-0.12483213083213</c:v>
                </c:pt>
                <c:pt idx="2378">
                  <c:v>-0.12821741221741201</c:v>
                </c:pt>
                <c:pt idx="2379">
                  <c:v>-0.14960076960076901</c:v>
                </c:pt>
                <c:pt idx="2380">
                  <c:v>-0.15381144781144701</c:v>
                </c:pt>
                <c:pt idx="2381">
                  <c:v>-0.14117941317941299</c:v>
                </c:pt>
                <c:pt idx="2382">
                  <c:v>-0.12887734487734401</c:v>
                </c:pt>
                <c:pt idx="2383">
                  <c:v>-0.126482924482924</c:v>
                </c:pt>
                <c:pt idx="2384">
                  <c:v>-0.119796055796055</c:v>
                </c:pt>
                <c:pt idx="2385">
                  <c:v>-0.11442905242905201</c:v>
                </c:pt>
                <c:pt idx="2386">
                  <c:v>-0.110961038961039</c:v>
                </c:pt>
                <c:pt idx="2387">
                  <c:v>-0.11277825877825801</c:v>
                </c:pt>
                <c:pt idx="2388">
                  <c:v>-9.7503607503607495E-2</c:v>
                </c:pt>
                <c:pt idx="2389">
                  <c:v>-9.4201058201058202E-2</c:v>
                </c:pt>
                <c:pt idx="2390">
                  <c:v>-0.100971620971621</c:v>
                </c:pt>
                <c:pt idx="2391">
                  <c:v>-9.3541125541125494E-2</c:v>
                </c:pt>
                <c:pt idx="2392">
                  <c:v>-9.8321308321308296E-2</c:v>
                </c:pt>
                <c:pt idx="2393">
                  <c:v>-0.106420394420394</c:v>
                </c:pt>
                <c:pt idx="2394">
                  <c:v>-9.7338143338143293E-2</c:v>
                </c:pt>
                <c:pt idx="2395">
                  <c:v>-0.107658489658489</c:v>
                </c:pt>
                <c:pt idx="2396">
                  <c:v>-0.117318903318903</c:v>
                </c:pt>
                <c:pt idx="2397">
                  <c:v>-0.12136411736411699</c:v>
                </c:pt>
                <c:pt idx="2398">
                  <c:v>-0.137959595959596</c:v>
                </c:pt>
                <c:pt idx="2399">
                  <c:v>-0.119465127465127</c:v>
                </c:pt>
                <c:pt idx="2400">
                  <c:v>-0.14497739297739301</c:v>
                </c:pt>
                <c:pt idx="2401">
                  <c:v>-0.13870226070225999</c:v>
                </c:pt>
                <c:pt idx="2402">
                  <c:v>-0.135977873977874</c:v>
                </c:pt>
                <c:pt idx="2403">
                  <c:v>-0.13374891774891701</c:v>
                </c:pt>
                <c:pt idx="2404">
                  <c:v>-0.117813371813371</c:v>
                </c:pt>
                <c:pt idx="2405">
                  <c:v>-0.115502645502645</c:v>
                </c:pt>
                <c:pt idx="2406">
                  <c:v>-9.5357383357383405E-2</c:v>
                </c:pt>
                <c:pt idx="2407">
                  <c:v>-9.5191919191919203E-2</c:v>
                </c:pt>
                <c:pt idx="2408">
                  <c:v>-9.0568542568542604E-2</c:v>
                </c:pt>
                <c:pt idx="2409">
                  <c:v>-9.9815295815295801E-2</c:v>
                </c:pt>
                <c:pt idx="2410">
                  <c:v>-9.4944684944684901E-2</c:v>
                </c:pt>
                <c:pt idx="2411">
                  <c:v>-8.1816257816257801E-2</c:v>
                </c:pt>
                <c:pt idx="2412">
                  <c:v>-8.0751322751322796E-2</c:v>
                </c:pt>
                <c:pt idx="2413">
                  <c:v>-8.1321789321789295E-2</c:v>
                </c:pt>
                <c:pt idx="2414">
                  <c:v>-9.3292929292929302E-2</c:v>
                </c:pt>
                <c:pt idx="2415">
                  <c:v>-9.6512746512746495E-2</c:v>
                </c:pt>
                <c:pt idx="2416">
                  <c:v>-8.5037037037036994E-2</c:v>
                </c:pt>
                <c:pt idx="2417">
                  <c:v>-8.3633477633477699E-2</c:v>
                </c:pt>
                <c:pt idx="2418">
                  <c:v>-8.0412698412698394E-2</c:v>
                </c:pt>
                <c:pt idx="2419">
                  <c:v>-9.5357383357383405E-2</c:v>
                </c:pt>
                <c:pt idx="2420">
                  <c:v>-9.2302068302068302E-2</c:v>
                </c:pt>
                <c:pt idx="2421">
                  <c:v>-8.1073593073593006E-2</c:v>
                </c:pt>
                <c:pt idx="2422">
                  <c:v>-8.1486291486291496E-2</c:v>
                </c:pt>
                <c:pt idx="2423">
                  <c:v>-8.8669552669552704E-2</c:v>
                </c:pt>
                <c:pt idx="2424">
                  <c:v>-8.3468013468013497E-2</c:v>
                </c:pt>
                <c:pt idx="2425">
                  <c:v>-8.4871572871572806E-2</c:v>
                </c:pt>
                <c:pt idx="2426">
                  <c:v>-9.5026455026455001E-2</c:v>
                </c:pt>
                <c:pt idx="2427">
                  <c:v>-9.1633477633477595E-2</c:v>
                </c:pt>
                <c:pt idx="2428">
                  <c:v>-8.6522366522366501E-2</c:v>
                </c:pt>
                <c:pt idx="2429">
                  <c:v>-8.2642616642616601E-2</c:v>
                </c:pt>
                <c:pt idx="2430">
                  <c:v>-7.6367484367484306E-2</c:v>
                </c:pt>
                <c:pt idx="2431">
                  <c:v>-8.0660894660894697E-2</c:v>
                </c:pt>
                <c:pt idx="2432">
                  <c:v>-7.9257335257335207E-2</c:v>
                </c:pt>
                <c:pt idx="2433">
                  <c:v>-9.0320346320346301E-2</c:v>
                </c:pt>
                <c:pt idx="2434">
                  <c:v>-8.5172679172679205E-2</c:v>
                </c:pt>
                <c:pt idx="2435">
                  <c:v>-7.5875901875901805E-2</c:v>
                </c:pt>
                <c:pt idx="2436">
                  <c:v>-7.2555074555074595E-2</c:v>
                </c:pt>
                <c:pt idx="2437">
                  <c:v>-7.0729196729196697E-2</c:v>
                </c:pt>
                <c:pt idx="2438">
                  <c:v>-6.6329966329966294E-2</c:v>
                </c:pt>
                <c:pt idx="2439">
                  <c:v>-6.4337662337662305E-2</c:v>
                </c:pt>
                <c:pt idx="2440">
                  <c:v>-6.5648869648869596E-2</c:v>
                </c:pt>
                <c:pt idx="2441">
                  <c:v>-6.5998075998076E-2</c:v>
                </c:pt>
                <c:pt idx="2442">
                  <c:v>-7.4962962962962898E-2</c:v>
                </c:pt>
                <c:pt idx="2443">
                  <c:v>-5.9274651274651299E-2</c:v>
                </c:pt>
                <c:pt idx="2444">
                  <c:v>-5.6784030784030701E-2</c:v>
                </c:pt>
                <c:pt idx="2445">
                  <c:v>-5.6120250120250098E-2</c:v>
                </c:pt>
                <c:pt idx="2446">
                  <c:v>-5.2135642135642098E-2</c:v>
                </c:pt>
                <c:pt idx="2447">
                  <c:v>-4.8981240981240903E-2</c:v>
                </c:pt>
                <c:pt idx="2448">
                  <c:v>-4.7653679653679698E-2</c:v>
                </c:pt>
                <c:pt idx="2449">
                  <c:v>-5.65348725348725E-2</c:v>
                </c:pt>
                <c:pt idx="2450">
                  <c:v>-4.8566618566618598E-2</c:v>
                </c:pt>
                <c:pt idx="2451">
                  <c:v>-4.5993265993266003E-2</c:v>
                </c:pt>
                <c:pt idx="2452">
                  <c:v>-5.6701298701298697E-2</c:v>
                </c:pt>
                <c:pt idx="2453">
                  <c:v>-4.4913900913900899E-2</c:v>
                </c:pt>
                <c:pt idx="2454">
                  <c:v>-5.4626262626262502E-2</c:v>
                </c:pt>
                <c:pt idx="2455">
                  <c:v>-7.2804232804232705E-2</c:v>
                </c:pt>
                <c:pt idx="2456">
                  <c:v>-9.3473785473785403E-2</c:v>
                </c:pt>
                <c:pt idx="2457">
                  <c:v>-8.8825396825396793E-2</c:v>
                </c:pt>
                <c:pt idx="2458">
                  <c:v>-9.2643578643578695E-2</c:v>
                </c:pt>
                <c:pt idx="2459">
                  <c:v>-8.8327080327080296E-2</c:v>
                </c:pt>
                <c:pt idx="2460">
                  <c:v>-9.8785954785954699E-2</c:v>
                </c:pt>
                <c:pt idx="2461">
                  <c:v>-0.108581048581048</c:v>
                </c:pt>
                <c:pt idx="2462">
                  <c:v>-9.4718614718614702E-2</c:v>
                </c:pt>
                <c:pt idx="2463">
                  <c:v>-8.3761423761423801E-2</c:v>
                </c:pt>
                <c:pt idx="2464">
                  <c:v>-8.8327080327080296E-2</c:v>
                </c:pt>
                <c:pt idx="2465">
                  <c:v>-0.11646657046657</c:v>
                </c:pt>
                <c:pt idx="2466">
                  <c:v>-0.114640692640692</c:v>
                </c:pt>
                <c:pt idx="2467">
                  <c:v>-0.121032227032227</c:v>
                </c:pt>
                <c:pt idx="2468">
                  <c:v>-0.109992303992304</c:v>
                </c:pt>
                <c:pt idx="2469">
                  <c:v>-0.11173544973544899</c:v>
                </c:pt>
                <c:pt idx="2470">
                  <c:v>-0.102438672438672</c:v>
                </c:pt>
                <c:pt idx="2471">
                  <c:v>-0.103185185185185</c:v>
                </c:pt>
                <c:pt idx="2472">
                  <c:v>-8.9073593073593096E-2</c:v>
                </c:pt>
                <c:pt idx="2473">
                  <c:v>-8.4758056758056796E-2</c:v>
                </c:pt>
                <c:pt idx="2474">
                  <c:v>-7.9362193362193398E-2</c:v>
                </c:pt>
                <c:pt idx="2475">
                  <c:v>-7.7452621452621495E-2</c:v>
                </c:pt>
                <c:pt idx="2476">
                  <c:v>-7.7287157287157293E-2</c:v>
                </c:pt>
                <c:pt idx="2477">
                  <c:v>-8.8492544492544498E-2</c:v>
                </c:pt>
                <c:pt idx="2478">
                  <c:v>-8.0109668109668006E-2</c:v>
                </c:pt>
                <c:pt idx="2479">
                  <c:v>-8.1354497354497304E-2</c:v>
                </c:pt>
                <c:pt idx="2480">
                  <c:v>-8.0773448773448706E-2</c:v>
                </c:pt>
                <c:pt idx="2481">
                  <c:v>-7.1227513227513195E-2</c:v>
                </c:pt>
                <c:pt idx="2482">
                  <c:v>-6.8654160654160606E-2</c:v>
                </c:pt>
                <c:pt idx="2483">
                  <c:v>-6.7823953823953897E-2</c:v>
                </c:pt>
                <c:pt idx="2484">
                  <c:v>-6.4993746993747006E-2</c:v>
                </c:pt>
                <c:pt idx="2485">
                  <c:v>-5.16373256373256E-2</c:v>
                </c:pt>
                <c:pt idx="2486">
                  <c:v>-5.1471861471861398E-2</c:v>
                </c:pt>
                <c:pt idx="2487">
                  <c:v>-4.9894179894179901E-2</c:v>
                </c:pt>
                <c:pt idx="2488">
                  <c:v>-4.5661375661375597E-2</c:v>
                </c:pt>
                <c:pt idx="2489">
                  <c:v>-4.1676767676767701E-2</c:v>
                </c:pt>
                <c:pt idx="2490">
                  <c:v>-4.15940355940356E-2</c:v>
                </c:pt>
                <c:pt idx="2491">
                  <c:v>-4.13448773448774E-2</c:v>
                </c:pt>
                <c:pt idx="2492">
                  <c:v>-3.37075517075517E-2</c:v>
                </c:pt>
                <c:pt idx="2493">
                  <c:v>-2.7980759980759998E-2</c:v>
                </c:pt>
                <c:pt idx="2494">
                  <c:v>-2.84992784992785E-2</c:v>
                </c:pt>
                <c:pt idx="2495">
                  <c:v>-3.3392977392977301E-2</c:v>
                </c:pt>
                <c:pt idx="2496">
                  <c:v>-2.82039442039442E-2</c:v>
                </c:pt>
                <c:pt idx="2497">
                  <c:v>-2.13900913900914E-2</c:v>
                </c:pt>
                <c:pt idx="2498">
                  <c:v>-2.6141414141414101E-2</c:v>
                </c:pt>
                <c:pt idx="2499">
                  <c:v>-2.7724867724867701E-2</c:v>
                </c:pt>
                <c:pt idx="2500">
                  <c:v>-2.8291486291486201E-2</c:v>
                </c:pt>
                <c:pt idx="2501">
                  <c:v>-2.2140452140452099E-2</c:v>
                </c:pt>
                <c:pt idx="2502">
                  <c:v>-2.1473785473785499E-2</c:v>
                </c:pt>
                <c:pt idx="2503">
                  <c:v>-2.48080808080808E-2</c:v>
                </c:pt>
                <c:pt idx="2504">
                  <c:v>-1.8139490139490101E-2</c:v>
                </c:pt>
                <c:pt idx="2505">
                  <c:v>-1.01385281385281E-2</c:v>
                </c:pt>
                <c:pt idx="2506">
                  <c:v>-7.8047138047138299E-3</c:v>
                </c:pt>
                <c:pt idx="2507">
                  <c:v>-1.3471861471861499E-2</c:v>
                </c:pt>
                <c:pt idx="2508">
                  <c:v>-1.0033670033670001E-2</c:v>
                </c:pt>
                <c:pt idx="2509">
                  <c:v>-3.5536315536315402E-3</c:v>
                </c:pt>
                <c:pt idx="2510">
                  <c:v>-1.97017797017802E-3</c:v>
                </c:pt>
                <c:pt idx="2511">
                  <c:v>-1.2198172198172399E-3</c:v>
                </c:pt>
                <c:pt idx="2512">
                  <c:v>1.0115440115439999E-2</c:v>
                </c:pt>
                <c:pt idx="2513">
                  <c:v>1.09494949494949E-2</c:v>
                </c:pt>
                <c:pt idx="2514">
                  <c:v>-5.13708513708519E-3</c:v>
                </c:pt>
                <c:pt idx="2515">
                  <c:v>-1.38624338624347E-3</c:v>
                </c:pt>
                <c:pt idx="2516">
                  <c:v>7.5315055315055097E-3</c:v>
                </c:pt>
                <c:pt idx="2517">
                  <c:v>5.6979316979316403E-3</c:v>
                </c:pt>
                <c:pt idx="2518">
                  <c:v>8.6984126984127191E-3</c:v>
                </c:pt>
                <c:pt idx="2519">
                  <c:v>1.5304473304473201E-2</c:v>
                </c:pt>
                <c:pt idx="2520">
                  <c:v>1.14497354497353E-2</c:v>
                </c:pt>
                <c:pt idx="2521">
                  <c:v>-1.2472342472342499E-2</c:v>
                </c:pt>
                <c:pt idx="2522">
                  <c:v>-4.9706589706589701E-3</c:v>
                </c:pt>
                <c:pt idx="2523">
                  <c:v>7.34391534391538E-3</c:v>
                </c:pt>
                <c:pt idx="2524">
                  <c:v>-9.7008177008177793E-3</c:v>
                </c:pt>
                <c:pt idx="2525">
                  <c:v>3.1139971139971302E-3</c:v>
                </c:pt>
                <c:pt idx="2526">
                  <c:v>-2.0473304473304501E-2</c:v>
                </c:pt>
                <c:pt idx="2527">
                  <c:v>-2.6307840307840301E-2</c:v>
                </c:pt>
                <c:pt idx="2528">
                  <c:v>-5.8631072631072603E-2</c:v>
                </c:pt>
                <c:pt idx="2529">
                  <c:v>-7.2650312650312701E-2</c:v>
                </c:pt>
                <c:pt idx="2530">
                  <c:v>-3.1809523809523801E-2</c:v>
                </c:pt>
                <c:pt idx="2531">
                  <c:v>-3.4559884559884499E-2</c:v>
                </c:pt>
                <c:pt idx="2532">
                  <c:v>-2.1057239057239E-2</c:v>
                </c:pt>
                <c:pt idx="2533">
                  <c:v>-3.3226551226551201E-2</c:v>
                </c:pt>
                <c:pt idx="2534">
                  <c:v>-5.07291967291967E-2</c:v>
                </c:pt>
                <c:pt idx="2535">
                  <c:v>-5.0229918229918201E-2</c:v>
                </c:pt>
                <c:pt idx="2536">
                  <c:v>-6.3148629148629107E-2</c:v>
                </c:pt>
                <c:pt idx="2537">
                  <c:v>-6.8482924482924507E-2</c:v>
                </c:pt>
                <c:pt idx="2538">
                  <c:v>-0.103656565656565</c:v>
                </c:pt>
                <c:pt idx="2539">
                  <c:v>-9.0529100529100501E-2</c:v>
                </c:pt>
                <c:pt idx="2540">
                  <c:v>-0.10223953823953801</c:v>
                </c:pt>
                <c:pt idx="2541">
                  <c:v>-0.10133910533910501</c:v>
                </c:pt>
                <c:pt idx="2542">
                  <c:v>-0.10674074074074</c:v>
                </c:pt>
                <c:pt idx="2543">
                  <c:v>-7.6817700817700799E-2</c:v>
                </c:pt>
                <c:pt idx="2544">
                  <c:v>-8.8411736411736302E-2</c:v>
                </c:pt>
                <c:pt idx="2545">
                  <c:v>-0.10374025974025899</c:v>
                </c:pt>
                <c:pt idx="2546">
                  <c:v>-8.0402116402116294E-2</c:v>
                </c:pt>
                <c:pt idx="2547">
                  <c:v>-7.7235209235209198E-2</c:v>
                </c:pt>
                <c:pt idx="2548">
                  <c:v>-0.109657527657527</c:v>
                </c:pt>
                <c:pt idx="2549">
                  <c:v>-0.120743626743626</c:v>
                </c:pt>
                <c:pt idx="2550">
                  <c:v>-0.11132467532467499</c:v>
                </c:pt>
                <c:pt idx="2551">
                  <c:v>-0.116075998075998</c:v>
                </c:pt>
                <c:pt idx="2552">
                  <c:v>-9.02376142376142E-2</c:v>
                </c:pt>
                <c:pt idx="2553">
                  <c:v>-8.5820105820105796E-2</c:v>
                </c:pt>
                <c:pt idx="2554">
                  <c:v>-8.7244829244829306E-2</c:v>
                </c:pt>
                <c:pt idx="2555">
                  <c:v>-6.6482924482924394E-2</c:v>
                </c:pt>
                <c:pt idx="2556">
                  <c:v>-6.6815776815776898E-2</c:v>
                </c:pt>
                <c:pt idx="2557">
                  <c:v>-6.53160173160173E-2</c:v>
                </c:pt>
                <c:pt idx="2558">
                  <c:v>-6.4308802308802301E-2</c:v>
                </c:pt>
                <c:pt idx="2559">
                  <c:v>-6.6980278980279001E-2</c:v>
                </c:pt>
                <c:pt idx="2560">
                  <c:v>-8.2389610389610402E-2</c:v>
                </c:pt>
                <c:pt idx="2561">
                  <c:v>-8.5237133237133195E-2</c:v>
                </c:pt>
                <c:pt idx="2562">
                  <c:v>-0.10039442039441999</c:v>
                </c:pt>
                <c:pt idx="2563">
                  <c:v>-9.6647426647426704E-2</c:v>
                </c:pt>
                <c:pt idx="2564">
                  <c:v>-9.9473785473785395E-2</c:v>
                </c:pt>
                <c:pt idx="2565">
                  <c:v>-0.12727753727753699</c:v>
                </c:pt>
                <c:pt idx="2566">
                  <c:v>-0.135568061568061</c:v>
                </c:pt>
                <c:pt idx="2567">
                  <c:v>-0.139420875420875</c:v>
                </c:pt>
                <c:pt idx="2568">
                  <c:v>-0.14411063011062999</c:v>
                </c:pt>
                <c:pt idx="2569">
                  <c:v>-0.13849927849927801</c:v>
                </c:pt>
                <c:pt idx="2570">
                  <c:v>-0.11138624338624301</c:v>
                </c:pt>
                <c:pt idx="2571">
                  <c:v>-0.10257239057239</c:v>
                </c:pt>
                <c:pt idx="2572">
                  <c:v>-9.58720538720539E-2</c:v>
                </c:pt>
                <c:pt idx="2573">
                  <c:v>-9.5286195286195294E-2</c:v>
                </c:pt>
                <c:pt idx="2574">
                  <c:v>-8.1635401635401603E-2</c:v>
                </c:pt>
                <c:pt idx="2575">
                  <c:v>-8.1711399711399596E-2</c:v>
                </c:pt>
                <c:pt idx="2576">
                  <c:v>-8.1468013468013495E-2</c:v>
                </c:pt>
                <c:pt idx="2577">
                  <c:v>-0.10675998075998</c:v>
                </c:pt>
                <c:pt idx="2578">
                  <c:v>-0.101483405483405</c:v>
                </c:pt>
                <c:pt idx="2579">
                  <c:v>-9.1518037518037498E-2</c:v>
                </c:pt>
                <c:pt idx="2580">
                  <c:v>-0.103325637325637</c:v>
                </c:pt>
                <c:pt idx="2581">
                  <c:v>-8.3302549302549295E-2</c:v>
                </c:pt>
                <c:pt idx="2582">
                  <c:v>-7.5354497354497299E-2</c:v>
                </c:pt>
                <c:pt idx="2583">
                  <c:v>-6.5723905723905796E-2</c:v>
                </c:pt>
                <c:pt idx="2584">
                  <c:v>-6.5807599807599704E-2</c:v>
                </c:pt>
                <c:pt idx="2585">
                  <c:v>-7.1837421837421797E-2</c:v>
                </c:pt>
                <c:pt idx="2586">
                  <c:v>-7.6359788359788294E-2</c:v>
                </c:pt>
                <c:pt idx="2587">
                  <c:v>-7.6527176527176499E-2</c:v>
                </c:pt>
                <c:pt idx="2588">
                  <c:v>-5.5673881673881598E-2</c:v>
                </c:pt>
                <c:pt idx="2589">
                  <c:v>-6.0196248196248199E-2</c:v>
                </c:pt>
                <c:pt idx="2590">
                  <c:v>-5.3915343915343902E-2</c:v>
                </c:pt>
                <c:pt idx="2591">
                  <c:v>-5.4920634920634898E-2</c:v>
                </c:pt>
                <c:pt idx="2592">
                  <c:v>-5.8756132756132798E-2</c:v>
                </c:pt>
                <c:pt idx="2593">
                  <c:v>-5.3731601731601797E-2</c:v>
                </c:pt>
                <c:pt idx="2594">
                  <c:v>-5.8898508898508901E-2</c:v>
                </c:pt>
                <c:pt idx="2595">
                  <c:v>-8.4650312650312698E-2</c:v>
                </c:pt>
                <c:pt idx="2596">
                  <c:v>-9.0261664261664196E-2</c:v>
                </c:pt>
                <c:pt idx="2597">
                  <c:v>-9.2941798941798895E-2</c:v>
                </c:pt>
                <c:pt idx="2598">
                  <c:v>-9.3360269360269393E-2</c:v>
                </c:pt>
                <c:pt idx="2599">
                  <c:v>-8.2222222222222197E-2</c:v>
                </c:pt>
                <c:pt idx="2600">
                  <c:v>-8.0546416546416505E-2</c:v>
                </c:pt>
                <c:pt idx="2601">
                  <c:v>-9.6542568542568499E-2</c:v>
                </c:pt>
                <c:pt idx="2602">
                  <c:v>-9.9473785473785395E-2</c:v>
                </c:pt>
                <c:pt idx="2603">
                  <c:v>-0.102876382876382</c:v>
                </c:pt>
                <c:pt idx="2604">
                  <c:v>-0.11622318422318401</c:v>
                </c:pt>
                <c:pt idx="2605">
                  <c:v>-0.11278884078883999</c:v>
                </c:pt>
                <c:pt idx="2606">
                  <c:v>-0.118734968734968</c:v>
                </c:pt>
                <c:pt idx="2607">
                  <c:v>-0.105084175084175</c:v>
                </c:pt>
                <c:pt idx="2608">
                  <c:v>-0.118056758056758</c:v>
                </c:pt>
                <c:pt idx="2609">
                  <c:v>-0.118065416065416</c:v>
                </c:pt>
                <c:pt idx="2610">
                  <c:v>-9.1685425685425606E-2</c:v>
                </c:pt>
                <c:pt idx="2611">
                  <c:v>-8.3226551226551301E-2</c:v>
                </c:pt>
                <c:pt idx="2612">
                  <c:v>-7.1334295334295306E-2</c:v>
                </c:pt>
                <c:pt idx="2613">
                  <c:v>-8.1802789802789794E-2</c:v>
                </c:pt>
                <c:pt idx="2614">
                  <c:v>-7.5354497354497299E-2</c:v>
                </c:pt>
                <c:pt idx="2615">
                  <c:v>-7.1083213083212998E-2</c:v>
                </c:pt>
                <c:pt idx="2616">
                  <c:v>-6.6377104377104396E-2</c:v>
                </c:pt>
                <c:pt idx="2617">
                  <c:v>-5.6009620009620099E-2</c:v>
                </c:pt>
                <c:pt idx="2618">
                  <c:v>-5.6595478595478498E-2</c:v>
                </c:pt>
                <c:pt idx="2619">
                  <c:v>-5.2994708994708997E-2</c:v>
                </c:pt>
                <c:pt idx="2620">
                  <c:v>-5.3245791245791298E-2</c:v>
                </c:pt>
                <c:pt idx="2621">
                  <c:v>-5.2890812890812898E-2</c:v>
                </c:pt>
                <c:pt idx="2622">
                  <c:v>-3.8408850408850302E-2</c:v>
                </c:pt>
                <c:pt idx="2623">
                  <c:v>-4.0345358345358302E-2</c:v>
                </c:pt>
                <c:pt idx="2624">
                  <c:v>-4.5061087061087003E-2</c:v>
                </c:pt>
                <c:pt idx="2625">
                  <c:v>-5.28234728234728E-2</c:v>
                </c:pt>
                <c:pt idx="2626">
                  <c:v>-3.3273689273689198E-2</c:v>
                </c:pt>
                <c:pt idx="2627">
                  <c:v>-3.7903799903799898E-2</c:v>
                </c:pt>
                <c:pt idx="2628">
                  <c:v>-3.4536796536796602E-2</c:v>
                </c:pt>
                <c:pt idx="2629">
                  <c:v>-3.6220298220298201E-2</c:v>
                </c:pt>
                <c:pt idx="2630">
                  <c:v>-3.9083213083213102E-2</c:v>
                </c:pt>
                <c:pt idx="2631">
                  <c:v>-3.5041847041846999E-2</c:v>
                </c:pt>
                <c:pt idx="2632">
                  <c:v>-4.2281866281866302E-2</c:v>
                </c:pt>
                <c:pt idx="2633">
                  <c:v>-2.3001443001442998E-2</c:v>
                </c:pt>
                <c:pt idx="2634">
                  <c:v>-2.3086099086098998E-2</c:v>
                </c:pt>
                <c:pt idx="2635">
                  <c:v>-2.4264550264550201E-2</c:v>
                </c:pt>
                <c:pt idx="2636">
                  <c:v>-1.8812890812890799E-2</c:v>
                </c:pt>
                <c:pt idx="2637">
                  <c:v>-1.7865319865319799E-2</c:v>
                </c:pt>
                <c:pt idx="2638">
                  <c:v>-1.48350168350168E-2</c:v>
                </c:pt>
                <c:pt idx="2639">
                  <c:v>-7.1726791726791301E-3</c:v>
                </c:pt>
                <c:pt idx="2640">
                  <c:v>-1.1045695045694999E-2</c:v>
                </c:pt>
                <c:pt idx="2641">
                  <c:v>-9.0254930254931101E-3</c:v>
                </c:pt>
                <c:pt idx="2642">
                  <c:v>-4.1423761423761201E-3</c:v>
                </c:pt>
                <c:pt idx="2643">
                  <c:v>-1.7191919191919199E-2</c:v>
                </c:pt>
                <c:pt idx="2644">
                  <c:v>-7.5940355940355897E-3</c:v>
                </c:pt>
                <c:pt idx="2645">
                  <c:v>-5.40452140452145E-3</c:v>
                </c:pt>
                <c:pt idx="2646">
                  <c:v>-3.5776815776815398E-3</c:v>
                </c:pt>
                <c:pt idx="2647">
                  <c:v>-6.0606060606062905E-4</c:v>
                </c:pt>
                <c:pt idx="2648">
                  <c:v>-4.3771043771047698E-4</c:v>
                </c:pt>
                <c:pt idx="2649">
                  <c:v>-3.2996632996633302E-3</c:v>
                </c:pt>
                <c:pt idx="2650">
                  <c:v>-3.1313131313131801E-3</c:v>
                </c:pt>
                <c:pt idx="2651">
                  <c:v>-2.3742183742184401E-3</c:v>
                </c:pt>
                <c:pt idx="2652">
                  <c:v>-2.0375180375179999E-3</c:v>
                </c:pt>
                <c:pt idx="2653">
                  <c:v>5.9191919191918197E-3</c:v>
                </c:pt>
                <c:pt idx="2654">
                  <c:v>9.9182299182298296E-3</c:v>
                </c:pt>
                <c:pt idx="2655">
                  <c:v>2.9367965367965199E-2</c:v>
                </c:pt>
                <c:pt idx="2656">
                  <c:v>3.3282347282347198E-2</c:v>
                </c:pt>
                <c:pt idx="2657">
                  <c:v>3.1304473304473203E-2</c:v>
                </c:pt>
                <c:pt idx="2658">
                  <c:v>2.3895141895141799E-2</c:v>
                </c:pt>
                <c:pt idx="2659">
                  <c:v>2.8020202020202001E-2</c:v>
                </c:pt>
                <c:pt idx="2660">
                  <c:v>2.4105820105819999E-2</c:v>
                </c:pt>
                <c:pt idx="2661">
                  <c:v>1.20067340067339E-2</c:v>
                </c:pt>
                <c:pt idx="2662">
                  <c:v>1.05925925925926E-2</c:v>
                </c:pt>
                <c:pt idx="2663">
                  <c:v>-5.1524771524771697E-3</c:v>
                </c:pt>
                <c:pt idx="2664">
                  <c:v>-4.6637806637807302E-3</c:v>
                </c:pt>
                <c:pt idx="2665">
                  <c:v>9.9817219817219492E-3</c:v>
                </c:pt>
                <c:pt idx="2666">
                  <c:v>1.27811447811447E-2</c:v>
                </c:pt>
                <c:pt idx="2667">
                  <c:v>1.1939393939393901E-2</c:v>
                </c:pt>
                <c:pt idx="2668">
                  <c:v>-2.73208273208279E-3</c:v>
                </c:pt>
                <c:pt idx="2669">
                  <c:v>1.2023088023087901E-2</c:v>
                </c:pt>
                <c:pt idx="2670">
                  <c:v>2.3665223665216299E-4</c:v>
                </c:pt>
                <c:pt idx="2671">
                  <c:v>3.2842712842712099E-3</c:v>
                </c:pt>
                <c:pt idx="2672">
                  <c:v>-2.3530543530544002E-3</c:v>
                </c:pt>
                <c:pt idx="2673">
                  <c:v>1.8843674843674801E-2</c:v>
                </c:pt>
                <c:pt idx="2674">
                  <c:v>3.18932178932178E-2</c:v>
                </c:pt>
                <c:pt idx="2675">
                  <c:v>3.4671476671476603E-2</c:v>
                </c:pt>
                <c:pt idx="2676">
                  <c:v>3.3577681577681498E-2</c:v>
                </c:pt>
                <c:pt idx="2677">
                  <c:v>3.4166426166426102E-2</c:v>
                </c:pt>
                <c:pt idx="2678">
                  <c:v>3.7955747955747902E-2</c:v>
                </c:pt>
                <c:pt idx="2679">
                  <c:v>4.1997113997113998E-2</c:v>
                </c:pt>
                <c:pt idx="2680">
                  <c:v>4.8058682058682002E-2</c:v>
                </c:pt>
                <c:pt idx="2681">
                  <c:v>4.8732082732082599E-2</c:v>
                </c:pt>
                <c:pt idx="2682">
                  <c:v>4.9658489658489499E-2</c:v>
                </c:pt>
                <c:pt idx="2683">
                  <c:v>4.4842712842712802E-2</c:v>
                </c:pt>
                <c:pt idx="2684">
                  <c:v>5.0921596921596902E-2</c:v>
                </c:pt>
                <c:pt idx="2685">
                  <c:v>5.2045214045213999E-2</c:v>
                </c:pt>
                <c:pt idx="2686">
                  <c:v>5.4583934583934499E-2</c:v>
                </c:pt>
                <c:pt idx="2687">
                  <c:v>6.1270803270803302E-2</c:v>
                </c:pt>
                <c:pt idx="2688">
                  <c:v>6.4571428571428502E-2</c:v>
                </c:pt>
                <c:pt idx="2689">
                  <c:v>6.3047619047619005E-2</c:v>
                </c:pt>
                <c:pt idx="2690">
                  <c:v>6.34708994708994E-2</c:v>
                </c:pt>
                <c:pt idx="2691">
                  <c:v>6.4994708994708897E-2</c:v>
                </c:pt>
                <c:pt idx="2692">
                  <c:v>6.5756613756613597E-2</c:v>
                </c:pt>
                <c:pt idx="2693">
                  <c:v>6.4063492063491906E-2</c:v>
                </c:pt>
                <c:pt idx="2694">
                  <c:v>6.4317460317460301E-2</c:v>
                </c:pt>
                <c:pt idx="2695">
                  <c:v>7.5320827320827302E-2</c:v>
                </c:pt>
                <c:pt idx="2696">
                  <c:v>7.4728234728234699E-2</c:v>
                </c:pt>
                <c:pt idx="2697">
                  <c:v>8.03145743145742E-2</c:v>
                </c:pt>
                <c:pt idx="2698">
                  <c:v>7.81981721981721E-2</c:v>
                </c:pt>
                <c:pt idx="2699">
                  <c:v>7.6082732082732002E-2</c:v>
                </c:pt>
                <c:pt idx="2700">
                  <c:v>7.4728234728234699E-2</c:v>
                </c:pt>
                <c:pt idx="2701">
                  <c:v>7.8536796536796502E-2</c:v>
                </c:pt>
                <c:pt idx="2702">
                  <c:v>8.8270322270322193E-2</c:v>
                </c:pt>
                <c:pt idx="2703">
                  <c:v>8.6471380471380394E-2</c:v>
                </c:pt>
                <c:pt idx="2704">
                  <c:v>9.4363636363636302E-2</c:v>
                </c:pt>
                <c:pt idx="2705">
                  <c:v>9.6226070226070104E-2</c:v>
                </c:pt>
                <c:pt idx="2706">
                  <c:v>8.5476671476671401E-2</c:v>
                </c:pt>
                <c:pt idx="2707">
                  <c:v>8.4038480038479996E-2</c:v>
                </c:pt>
                <c:pt idx="2708">
                  <c:v>8.6492544492544399E-2</c:v>
                </c:pt>
                <c:pt idx="2709">
                  <c:v>9.2671476671476696E-2</c:v>
                </c:pt>
                <c:pt idx="2710">
                  <c:v>9.3264069264069202E-2</c:v>
                </c:pt>
                <c:pt idx="2711">
                  <c:v>9.74959114959114E-2</c:v>
                </c:pt>
                <c:pt idx="2712">
                  <c:v>0.100203944203944</c:v>
                </c:pt>
                <c:pt idx="2713">
                  <c:v>8.0990860990860905E-2</c:v>
                </c:pt>
                <c:pt idx="2714">
                  <c:v>8.9116883116883094E-2</c:v>
                </c:pt>
                <c:pt idx="2715">
                  <c:v>0.106552188552188</c:v>
                </c:pt>
                <c:pt idx="2716">
                  <c:v>0.104393458393458</c:v>
                </c:pt>
                <c:pt idx="2717">
                  <c:v>0.106890812890812</c:v>
                </c:pt>
                <c:pt idx="2718">
                  <c:v>0.11002212602212499</c:v>
                </c:pt>
                <c:pt idx="2719">
                  <c:v>0.116962000962</c:v>
                </c:pt>
                <c:pt idx="2720">
                  <c:v>0.122040404040404</c:v>
                </c:pt>
                <c:pt idx="2721">
                  <c:v>0.119493025493025</c:v>
                </c:pt>
                <c:pt idx="2722">
                  <c:v>0.119932659932659</c:v>
                </c:pt>
                <c:pt idx="2723">
                  <c:v>0.12661087061087001</c:v>
                </c:pt>
                <c:pt idx="2724">
                  <c:v>0.129318903318903</c:v>
                </c:pt>
                <c:pt idx="2725">
                  <c:v>0.125764309764309</c:v>
                </c:pt>
                <c:pt idx="2726">
                  <c:v>0.13287445887445801</c:v>
                </c:pt>
                <c:pt idx="2727">
                  <c:v>0.13625974025974</c:v>
                </c:pt>
                <c:pt idx="2728">
                  <c:v>0.13862914862914799</c:v>
                </c:pt>
                <c:pt idx="2729">
                  <c:v>0.11577777777777699</c:v>
                </c:pt>
                <c:pt idx="2730">
                  <c:v>0.108921596921596</c:v>
                </c:pt>
                <c:pt idx="2731">
                  <c:v>0.108159692159692</c:v>
                </c:pt>
                <c:pt idx="2732">
                  <c:v>0.120009620009619</c:v>
                </c:pt>
                <c:pt idx="2733">
                  <c:v>0.12694949494949401</c:v>
                </c:pt>
                <c:pt idx="2734">
                  <c:v>0.108159692159692</c:v>
                </c:pt>
                <c:pt idx="2735">
                  <c:v>0.11053006253006201</c:v>
                </c:pt>
                <c:pt idx="2736">
                  <c:v>0.129657527657527</c:v>
                </c:pt>
                <c:pt idx="2737">
                  <c:v>0.12119384319384301</c:v>
                </c:pt>
                <c:pt idx="2738">
                  <c:v>0.112391534391534</c:v>
                </c:pt>
                <c:pt idx="2739">
                  <c:v>0.12212506012506</c:v>
                </c:pt>
                <c:pt idx="2740">
                  <c:v>0.12051659451659399</c:v>
                </c:pt>
                <c:pt idx="2741">
                  <c:v>9.9759499759499604E-2</c:v>
                </c:pt>
                <c:pt idx="2742">
                  <c:v>0.10739778739778701</c:v>
                </c:pt>
                <c:pt idx="2743">
                  <c:v>0.10071188071188</c:v>
                </c:pt>
                <c:pt idx="2744">
                  <c:v>8.8101010101009999E-2</c:v>
                </c:pt>
                <c:pt idx="2745">
                  <c:v>6.7914381914381802E-2</c:v>
                </c:pt>
                <c:pt idx="2746">
                  <c:v>8.2091390091390007E-2</c:v>
                </c:pt>
                <c:pt idx="2747">
                  <c:v>8.6029822029821901E-2</c:v>
                </c:pt>
                <c:pt idx="2748">
                  <c:v>0.10286099086099</c:v>
                </c:pt>
                <c:pt idx="2749">
                  <c:v>9.9036075036074894E-2</c:v>
                </c:pt>
                <c:pt idx="2750">
                  <c:v>0.102180856180856</c:v>
                </c:pt>
                <c:pt idx="2751">
                  <c:v>0.1127215007215</c:v>
                </c:pt>
                <c:pt idx="2752">
                  <c:v>0.116122174122174</c:v>
                </c:pt>
                <c:pt idx="2753">
                  <c:v>0.113401635401635</c:v>
                </c:pt>
                <c:pt idx="2754">
                  <c:v>0.12088215488215399</c:v>
                </c:pt>
                <c:pt idx="2755">
                  <c:v>0.12861760461760399</c:v>
                </c:pt>
                <c:pt idx="2756">
                  <c:v>0.127088023088023</c:v>
                </c:pt>
                <c:pt idx="2757">
                  <c:v>0.13184800384800299</c:v>
                </c:pt>
                <c:pt idx="2758">
                  <c:v>0.132783068783068</c:v>
                </c:pt>
                <c:pt idx="2759">
                  <c:v>0.13261279461279399</c:v>
                </c:pt>
                <c:pt idx="2760">
                  <c:v>0.13618374218374199</c:v>
                </c:pt>
                <c:pt idx="2761">
                  <c:v>0.13329292929292899</c:v>
                </c:pt>
                <c:pt idx="2762">
                  <c:v>0.12938239538239499</c:v>
                </c:pt>
                <c:pt idx="2763">
                  <c:v>0.125982683982683</c:v>
                </c:pt>
                <c:pt idx="2764">
                  <c:v>0.117567099567099</c:v>
                </c:pt>
                <c:pt idx="2765">
                  <c:v>0.11748244348244299</c:v>
                </c:pt>
                <c:pt idx="2766">
                  <c:v>0.11833189033189</c:v>
                </c:pt>
                <c:pt idx="2767">
                  <c:v>0.122412698412698</c:v>
                </c:pt>
                <c:pt idx="2768">
                  <c:v>0.109831649831649</c:v>
                </c:pt>
                <c:pt idx="2769">
                  <c:v>0.11620683020682999</c:v>
                </c:pt>
                <c:pt idx="2770">
                  <c:v>0.131422799422799</c:v>
                </c:pt>
                <c:pt idx="2771">
                  <c:v>0.13720346320346299</c:v>
                </c:pt>
                <c:pt idx="2772">
                  <c:v>0.136013468013467</c:v>
                </c:pt>
                <c:pt idx="2773">
                  <c:v>0.14579701779701701</c:v>
                </c:pt>
                <c:pt idx="2774">
                  <c:v>0.153269841269841</c:v>
                </c:pt>
                <c:pt idx="2775">
                  <c:v>0.15700913900913899</c:v>
                </c:pt>
                <c:pt idx="2776">
                  <c:v>0.159729677729677</c:v>
                </c:pt>
                <c:pt idx="2777">
                  <c:v>0.157944203944203</c:v>
                </c:pt>
                <c:pt idx="2778">
                  <c:v>0.15377970177970099</c:v>
                </c:pt>
                <c:pt idx="2779">
                  <c:v>0.146128908128908</c:v>
                </c:pt>
                <c:pt idx="2780">
                  <c:v>0.135758537758537</c:v>
                </c:pt>
                <c:pt idx="2781">
                  <c:v>0.140773448773448</c:v>
                </c:pt>
                <c:pt idx="2782">
                  <c:v>0.14519384319384299</c:v>
                </c:pt>
                <c:pt idx="2783">
                  <c:v>0.15496969696969601</c:v>
                </c:pt>
                <c:pt idx="2784">
                  <c:v>0.142813852813852</c:v>
                </c:pt>
                <c:pt idx="2785">
                  <c:v>0.148253968253968</c:v>
                </c:pt>
                <c:pt idx="2786">
                  <c:v>0.13941317941317899</c:v>
                </c:pt>
                <c:pt idx="2787">
                  <c:v>0.13218759018758999</c:v>
                </c:pt>
                <c:pt idx="2788">
                  <c:v>0.13201827801827701</c:v>
                </c:pt>
                <c:pt idx="2789">
                  <c:v>0.142133718133718</c:v>
                </c:pt>
                <c:pt idx="2790">
                  <c:v>0.14485425685425601</c:v>
                </c:pt>
                <c:pt idx="2791">
                  <c:v>0.135758537758537</c:v>
                </c:pt>
                <c:pt idx="2792">
                  <c:v>0.12258201058201</c:v>
                </c:pt>
                <c:pt idx="2793">
                  <c:v>0.121646945646945</c:v>
                </c:pt>
                <c:pt idx="2794">
                  <c:v>0.12538720538720499</c:v>
                </c:pt>
                <c:pt idx="2795">
                  <c:v>0.13057335257335201</c:v>
                </c:pt>
                <c:pt idx="2796">
                  <c:v>0.13490812890812801</c:v>
                </c:pt>
                <c:pt idx="2797">
                  <c:v>0.14672438672438601</c:v>
                </c:pt>
                <c:pt idx="2798">
                  <c:v>0.12096681096681</c:v>
                </c:pt>
                <c:pt idx="2799">
                  <c:v>0.119776815776815</c:v>
                </c:pt>
                <c:pt idx="2800">
                  <c:v>0.108641654641654</c:v>
                </c:pt>
                <c:pt idx="2801">
                  <c:v>9.6953342953342903E-2</c:v>
                </c:pt>
                <c:pt idx="2802">
                  <c:v>9.6230880230880098E-2</c:v>
                </c:pt>
                <c:pt idx="2803">
                  <c:v>9.1640211640211605E-2</c:v>
                </c:pt>
                <c:pt idx="2804">
                  <c:v>9.9971139971139905E-2</c:v>
                </c:pt>
                <c:pt idx="2805">
                  <c:v>8.4669552669552603E-2</c:v>
                </c:pt>
                <c:pt idx="2806">
                  <c:v>8.5519961519961399E-2</c:v>
                </c:pt>
                <c:pt idx="2807">
                  <c:v>9.9291005291005194E-2</c:v>
                </c:pt>
                <c:pt idx="2808">
                  <c:v>7.9739297739297693E-2</c:v>
                </c:pt>
                <c:pt idx="2809">
                  <c:v>8.2120250120250093E-2</c:v>
                </c:pt>
                <c:pt idx="2810">
                  <c:v>8.5345839345839294E-2</c:v>
                </c:pt>
                <c:pt idx="2811">
                  <c:v>9.0898508898508798E-2</c:v>
                </c:pt>
                <c:pt idx="2812">
                  <c:v>0.105848003848003</c:v>
                </c:pt>
                <c:pt idx="2813">
                  <c:v>9.9185185185185099E-2</c:v>
                </c:pt>
                <c:pt idx="2814">
                  <c:v>9.60327080327079E-2</c:v>
                </c:pt>
                <c:pt idx="2815">
                  <c:v>8.3295815295815201E-2</c:v>
                </c:pt>
                <c:pt idx="2816">
                  <c:v>9.2948532948532794E-2</c:v>
                </c:pt>
                <c:pt idx="2817">
                  <c:v>0.107215007215007</c:v>
                </c:pt>
                <c:pt idx="2818">
                  <c:v>0.11669745069744999</c:v>
                </c:pt>
                <c:pt idx="2819">
                  <c:v>0.127375661375661</c:v>
                </c:pt>
                <c:pt idx="2820">
                  <c:v>0.14403367003367001</c:v>
                </c:pt>
                <c:pt idx="2821">
                  <c:v>0.143093795093795</c:v>
                </c:pt>
                <c:pt idx="2822">
                  <c:v>0.14446079846079801</c:v>
                </c:pt>
                <c:pt idx="2823">
                  <c:v>0.15633573833573799</c:v>
                </c:pt>
                <c:pt idx="2824">
                  <c:v>0.14813468013468001</c:v>
                </c:pt>
                <c:pt idx="2825">
                  <c:v>0.127375661375661</c:v>
                </c:pt>
                <c:pt idx="2826">
                  <c:v>0.12250601250601199</c:v>
                </c:pt>
                <c:pt idx="2827">
                  <c:v>0.126265512265512</c:v>
                </c:pt>
                <c:pt idx="2828">
                  <c:v>0.118491582491582</c:v>
                </c:pt>
                <c:pt idx="2829">
                  <c:v>0.124984126984126</c:v>
                </c:pt>
                <c:pt idx="2830">
                  <c:v>0.115757575757575</c:v>
                </c:pt>
                <c:pt idx="2831">
                  <c:v>0.133868205868205</c:v>
                </c:pt>
                <c:pt idx="2832">
                  <c:v>0.13318422318422299</c:v>
                </c:pt>
                <c:pt idx="2833">
                  <c:v>0.14890331890331801</c:v>
                </c:pt>
                <c:pt idx="2834">
                  <c:v>0.14967195767195701</c:v>
                </c:pt>
                <c:pt idx="2835">
                  <c:v>0.14326503126503101</c:v>
                </c:pt>
                <c:pt idx="2836">
                  <c:v>0.138993746993746</c:v>
                </c:pt>
                <c:pt idx="2837">
                  <c:v>0.115671957671957</c:v>
                </c:pt>
                <c:pt idx="2838">
                  <c:v>0.112426166426166</c:v>
                </c:pt>
                <c:pt idx="2839">
                  <c:v>0.104823472823472</c:v>
                </c:pt>
                <c:pt idx="2840">
                  <c:v>0.100124098124098</c:v>
                </c:pt>
                <c:pt idx="2841">
                  <c:v>7.2019240019239997E-2</c:v>
                </c:pt>
                <c:pt idx="2842">
                  <c:v>7.7827801827801704E-2</c:v>
                </c:pt>
                <c:pt idx="2843">
                  <c:v>2.7341029341029301E-2</c:v>
                </c:pt>
                <c:pt idx="2844">
                  <c:v>2.58037518037517E-2</c:v>
                </c:pt>
                <c:pt idx="2845">
                  <c:v>-4.1000481000481002E-2</c:v>
                </c:pt>
                <c:pt idx="2846">
                  <c:v>3.59211159211162E-3</c:v>
                </c:pt>
                <c:pt idx="2847">
                  <c:v>-4.0743626743626797E-2</c:v>
                </c:pt>
                <c:pt idx="2848">
                  <c:v>2.31072631072632E-3</c:v>
                </c:pt>
                <c:pt idx="2849">
                  <c:v>9.0601250601250599E-3</c:v>
                </c:pt>
                <c:pt idx="2850">
                  <c:v>3.0416546416546401E-2</c:v>
                </c:pt>
                <c:pt idx="2851">
                  <c:v>2.1617123617123601E-2</c:v>
                </c:pt>
                <c:pt idx="2852">
                  <c:v>2.23011063011062E-2</c:v>
                </c:pt>
                <c:pt idx="2853">
                  <c:v>-2.1779701779701701E-2</c:v>
                </c:pt>
                <c:pt idx="2854">
                  <c:v>-3.7753727753727803E-2</c:v>
                </c:pt>
                <c:pt idx="2855">
                  <c:v>-3.6985088985088899E-2</c:v>
                </c:pt>
                <c:pt idx="2856">
                  <c:v>-5.2919672919672896E-3</c:v>
                </c:pt>
                <c:pt idx="2857">
                  <c:v>8.7176527176527005E-3</c:v>
                </c:pt>
                <c:pt idx="2858">
                  <c:v>-6.6589706589706499E-3</c:v>
                </c:pt>
                <c:pt idx="2859">
                  <c:v>7.77873977873976E-3</c:v>
                </c:pt>
                <c:pt idx="2860">
                  <c:v>3.6737854737854701E-2</c:v>
                </c:pt>
                <c:pt idx="2861">
                  <c:v>3.9471861471861401E-2</c:v>
                </c:pt>
                <c:pt idx="2862">
                  <c:v>4.4084656084655997E-2</c:v>
                </c:pt>
                <c:pt idx="2863">
                  <c:v>3.3149591149590998E-2</c:v>
                </c:pt>
                <c:pt idx="2864">
                  <c:v>6.7532467532467298E-3</c:v>
                </c:pt>
                <c:pt idx="2865">
                  <c:v>-5.93554593554611E-4</c:v>
                </c:pt>
                <c:pt idx="2866">
                  <c:v>2.7596921596921599E-2</c:v>
                </c:pt>
                <c:pt idx="2867">
                  <c:v>1.6918710918710798E-2</c:v>
                </c:pt>
                <c:pt idx="2868">
                  <c:v>-9.7344877344876998E-3</c:v>
                </c:pt>
                <c:pt idx="2869">
                  <c:v>-3.3275613275613302E-3</c:v>
                </c:pt>
                <c:pt idx="2870">
                  <c:v>5.81337181337176E-3</c:v>
                </c:pt>
                <c:pt idx="2871">
                  <c:v>1.9738335738335701E-2</c:v>
                </c:pt>
                <c:pt idx="2872">
                  <c:v>3.7336219336219299E-2</c:v>
                </c:pt>
                <c:pt idx="2873">
                  <c:v>4.3483405483405402E-2</c:v>
                </c:pt>
                <c:pt idx="2874">
                  <c:v>3.3085137085137002E-2</c:v>
                </c:pt>
                <c:pt idx="2875">
                  <c:v>3.1882635882635797E-2</c:v>
                </c:pt>
                <c:pt idx="2876">
                  <c:v>1.4853294853294399E-3</c:v>
                </c:pt>
                <c:pt idx="2877">
                  <c:v>-3.08869648869649E-2</c:v>
                </c:pt>
                <c:pt idx="2878">
                  <c:v>-2.5047619047618999E-2</c:v>
                </c:pt>
                <c:pt idx="2879">
                  <c:v>-1.86339586339592E-3</c:v>
                </c:pt>
                <c:pt idx="2880">
                  <c:v>9.2996632996633199E-3</c:v>
                </c:pt>
                <c:pt idx="2881">
                  <c:v>-1.12659932659933E-2</c:v>
                </c:pt>
                <c:pt idx="2882">
                  <c:v>-3.4949494949495798E-3</c:v>
                </c:pt>
                <c:pt idx="2883">
                  <c:v>-2.83973063973064E-2</c:v>
                </c:pt>
                <c:pt idx="2884">
                  <c:v>-5.6046176046176101E-2</c:v>
                </c:pt>
                <c:pt idx="2885">
                  <c:v>-3.5352573352573399E-2</c:v>
                </c:pt>
                <c:pt idx="2886">
                  <c:v>-1.7491101491101502E-2</c:v>
                </c:pt>
                <c:pt idx="2887">
                  <c:v>2.8282828282823799E-4</c:v>
                </c:pt>
                <c:pt idx="2888">
                  <c:v>-6.4146224146225004E-3</c:v>
                </c:pt>
                <c:pt idx="2889">
                  <c:v>2.6816738816738701E-2</c:v>
                </c:pt>
                <c:pt idx="2890">
                  <c:v>2.7847041847041801E-2</c:v>
                </c:pt>
                <c:pt idx="2891">
                  <c:v>3.6862914862914702E-2</c:v>
                </c:pt>
                <c:pt idx="2892">
                  <c:v>3.4802308802308703E-2</c:v>
                </c:pt>
                <c:pt idx="2893">
                  <c:v>5.2491582491582402E-2</c:v>
                </c:pt>
                <c:pt idx="2894">
                  <c:v>3.2398268398268398E-2</c:v>
                </c:pt>
                <c:pt idx="2895">
                  <c:v>5.2577200577200597E-2</c:v>
                </c:pt>
                <c:pt idx="2896">
                  <c:v>4.0126022126022003E-2</c:v>
                </c:pt>
                <c:pt idx="2897">
                  <c:v>4.46772486772486E-2</c:v>
                </c:pt>
                <c:pt idx="2898">
                  <c:v>6.4512746512746397E-2</c:v>
                </c:pt>
                <c:pt idx="2899">
                  <c:v>7.7565175565175504E-2</c:v>
                </c:pt>
                <c:pt idx="2900">
                  <c:v>5.6604136604136601E-2</c:v>
                </c:pt>
                <c:pt idx="2901">
                  <c:v>6.7346801346801294E-2</c:v>
                </c:pt>
                <c:pt idx="2902">
                  <c:v>0.104528138528138</c:v>
                </c:pt>
                <c:pt idx="2903">
                  <c:v>0.104270322270322</c:v>
                </c:pt>
                <c:pt idx="2904">
                  <c:v>7.7650793650793595E-2</c:v>
                </c:pt>
                <c:pt idx="2905">
                  <c:v>4.7614237614237602E-2</c:v>
                </c:pt>
                <c:pt idx="2906">
                  <c:v>6.4684944684944706E-2</c:v>
                </c:pt>
                <c:pt idx="2907">
                  <c:v>8.4091390091389995E-2</c:v>
                </c:pt>
                <c:pt idx="2908">
                  <c:v>7.7487253487253493E-2</c:v>
                </c:pt>
                <c:pt idx="2909">
                  <c:v>8.41770081770081E-2</c:v>
                </c:pt>
                <c:pt idx="2910">
                  <c:v>9.8087542087541904E-2</c:v>
                </c:pt>
                <c:pt idx="2911">
                  <c:v>5.7566137566137501E-2</c:v>
                </c:pt>
                <c:pt idx="2912">
                  <c:v>6.7518037518037505E-2</c:v>
                </c:pt>
                <c:pt idx="2913">
                  <c:v>8.7611351611351501E-2</c:v>
                </c:pt>
                <c:pt idx="2914">
                  <c:v>7.73073593073592E-2</c:v>
                </c:pt>
                <c:pt idx="2915">
                  <c:v>8.2657046657046498E-2</c:v>
                </c:pt>
                <c:pt idx="2916">
                  <c:v>6.5457431457431395E-2</c:v>
                </c:pt>
                <c:pt idx="2917">
                  <c:v>4.8498316498316402E-2</c:v>
                </c:pt>
                <c:pt idx="2918">
                  <c:v>4.7416065416065398E-2</c:v>
                </c:pt>
                <c:pt idx="2919">
                  <c:v>2.7512265512265401E-2</c:v>
                </c:pt>
                <c:pt idx="2920">
                  <c:v>2.3468013468013402E-2</c:v>
                </c:pt>
                <c:pt idx="2921">
                  <c:v>8.8407888407884003E-4</c:v>
                </c:pt>
                <c:pt idx="2922">
                  <c:v>-1.0043290043289801E-3</c:v>
                </c:pt>
                <c:pt idx="2923">
                  <c:v>2.7932659932659899E-2</c:v>
                </c:pt>
                <c:pt idx="2924">
                  <c:v>3.0852332852332801E-2</c:v>
                </c:pt>
                <c:pt idx="2925">
                  <c:v>7.3271765271765099E-2</c:v>
                </c:pt>
                <c:pt idx="2926">
                  <c:v>7.3099567099566998E-2</c:v>
                </c:pt>
                <c:pt idx="2927">
                  <c:v>7.2154882154882097E-2</c:v>
                </c:pt>
                <c:pt idx="2928">
                  <c:v>8.3833573833573802E-2</c:v>
                </c:pt>
                <c:pt idx="2929">
                  <c:v>8.41770081770081E-2</c:v>
                </c:pt>
                <c:pt idx="2930">
                  <c:v>8.8212602212602104E-2</c:v>
                </c:pt>
                <c:pt idx="2931">
                  <c:v>6.4341510341510297E-2</c:v>
                </c:pt>
                <c:pt idx="2932">
                  <c:v>8.2373256373256196E-2</c:v>
                </c:pt>
                <c:pt idx="2933">
                  <c:v>6.6573352573352507E-2</c:v>
                </c:pt>
                <c:pt idx="2934">
                  <c:v>5.6612794612794601E-2</c:v>
                </c:pt>
                <c:pt idx="2935">
                  <c:v>4.5364117364117301E-2</c:v>
                </c:pt>
                <c:pt idx="2936">
                  <c:v>4.9185185185185103E-2</c:v>
                </c:pt>
                <c:pt idx="2937">
                  <c:v>5.0698412698412597E-2</c:v>
                </c:pt>
                <c:pt idx="2938">
                  <c:v>3.9465127465127398E-2</c:v>
                </c:pt>
                <c:pt idx="2939">
                  <c:v>7.0919672919672896E-2</c:v>
                </c:pt>
                <c:pt idx="2940">
                  <c:v>7.2993746993746902E-2</c:v>
                </c:pt>
                <c:pt idx="2941">
                  <c:v>8.2499278499278503E-2</c:v>
                </c:pt>
                <c:pt idx="2942">
                  <c:v>9.2177008177008093E-2</c:v>
                </c:pt>
                <c:pt idx="2943">
                  <c:v>9.3040885040884994E-2</c:v>
                </c:pt>
                <c:pt idx="2944">
                  <c:v>7.8696488696488598E-2</c:v>
                </c:pt>
                <c:pt idx="2945">
                  <c:v>8.9844155844155699E-2</c:v>
                </c:pt>
                <c:pt idx="2946">
                  <c:v>8.4486772486772402E-2</c:v>
                </c:pt>
                <c:pt idx="2947">
                  <c:v>0.101725829725829</c:v>
                </c:pt>
                <c:pt idx="2948">
                  <c:v>0.103496873496873</c:v>
                </c:pt>
                <c:pt idx="2949">
                  <c:v>0.106435786435786</c:v>
                </c:pt>
                <c:pt idx="2950">
                  <c:v>0.103583453583453</c:v>
                </c:pt>
                <c:pt idx="2951">
                  <c:v>0.106262626262626</c:v>
                </c:pt>
                <c:pt idx="2952">
                  <c:v>0.115854737854737</c:v>
                </c:pt>
                <c:pt idx="2953">
                  <c:v>0.116458874458874</c:v>
                </c:pt>
                <c:pt idx="2954">
                  <c:v>0.119138047138047</c:v>
                </c:pt>
                <c:pt idx="2955">
                  <c:v>0.113348725348725</c:v>
                </c:pt>
                <c:pt idx="2956">
                  <c:v>0.11766907166907099</c:v>
                </c:pt>
                <c:pt idx="2957">
                  <c:v>0.13002597402597399</c:v>
                </c:pt>
                <c:pt idx="2958">
                  <c:v>0.13598845598845499</c:v>
                </c:pt>
                <c:pt idx="2959">
                  <c:v>0.13668013468013401</c:v>
                </c:pt>
                <c:pt idx="2960">
                  <c:v>0.13728523328523301</c:v>
                </c:pt>
                <c:pt idx="2961">
                  <c:v>0.13598845598845499</c:v>
                </c:pt>
                <c:pt idx="2962">
                  <c:v>0.14549398749398701</c:v>
                </c:pt>
                <c:pt idx="2963">
                  <c:v>0.139618085618085</c:v>
                </c:pt>
                <c:pt idx="2964">
                  <c:v>0.139099567099567</c:v>
                </c:pt>
                <c:pt idx="2965">
                  <c:v>0.135211159211159</c:v>
                </c:pt>
                <c:pt idx="2966">
                  <c:v>0.13477922077922</c:v>
                </c:pt>
                <c:pt idx="2967">
                  <c:v>0.14471669071668999</c:v>
                </c:pt>
                <c:pt idx="2968">
                  <c:v>0.14653102453102401</c:v>
                </c:pt>
                <c:pt idx="2969">
                  <c:v>0.162604136604136</c:v>
                </c:pt>
                <c:pt idx="2970">
                  <c:v>0.16182587782587701</c:v>
                </c:pt>
                <c:pt idx="2971">
                  <c:v>0.164763828763828</c:v>
                </c:pt>
                <c:pt idx="2972">
                  <c:v>0.16822126022125999</c:v>
                </c:pt>
                <c:pt idx="2973">
                  <c:v>0.169690235690235</c:v>
                </c:pt>
                <c:pt idx="2974">
                  <c:v>0.16105723905723901</c:v>
                </c:pt>
                <c:pt idx="2975">
                  <c:v>0.169690235690235</c:v>
                </c:pt>
                <c:pt idx="2976">
                  <c:v>0.16822126022125999</c:v>
                </c:pt>
                <c:pt idx="2977">
                  <c:v>0.16277633477633399</c:v>
                </c:pt>
                <c:pt idx="2978">
                  <c:v>0.17564405964405899</c:v>
                </c:pt>
                <c:pt idx="2979">
                  <c:v>0.17876286676286601</c:v>
                </c:pt>
                <c:pt idx="2980">
                  <c:v>0.17928138528138499</c:v>
                </c:pt>
                <c:pt idx="2981">
                  <c:v>0.17549687349687301</c:v>
                </c:pt>
                <c:pt idx="2982">
                  <c:v>0.18067340067339999</c:v>
                </c:pt>
                <c:pt idx="2983">
                  <c:v>0.18325637325637301</c:v>
                </c:pt>
                <c:pt idx="2984">
                  <c:v>0.18524386724386699</c:v>
                </c:pt>
                <c:pt idx="2985">
                  <c:v>0.18869167869167799</c:v>
                </c:pt>
                <c:pt idx="2986">
                  <c:v>0.184034632034631</c:v>
                </c:pt>
                <c:pt idx="2987">
                  <c:v>0.19016931216931199</c:v>
                </c:pt>
                <c:pt idx="2988">
                  <c:v>0.18655796055796001</c:v>
                </c:pt>
                <c:pt idx="2989">
                  <c:v>0.181700817700817</c:v>
                </c:pt>
                <c:pt idx="2990">
                  <c:v>0.16441847041846999</c:v>
                </c:pt>
                <c:pt idx="2991">
                  <c:v>0.172541606541606</c:v>
                </c:pt>
                <c:pt idx="2992">
                  <c:v>0.18420683020683001</c:v>
                </c:pt>
                <c:pt idx="2993">
                  <c:v>0.188786916786916</c:v>
                </c:pt>
                <c:pt idx="2994">
                  <c:v>0.188873496873496</c:v>
                </c:pt>
                <c:pt idx="2995">
                  <c:v>0.21032130832130799</c:v>
                </c:pt>
                <c:pt idx="2996">
                  <c:v>0.209008177008176</c:v>
                </c:pt>
                <c:pt idx="2997">
                  <c:v>0.21600769600769501</c:v>
                </c:pt>
                <c:pt idx="2998">
                  <c:v>0.21769023569023499</c:v>
                </c:pt>
                <c:pt idx="2999">
                  <c:v>0.222463684463684</c:v>
                </c:pt>
                <c:pt idx="3000">
                  <c:v>0.21890524290524199</c:v>
                </c:pt>
                <c:pt idx="3001">
                  <c:v>0.21690909090909</c:v>
                </c:pt>
                <c:pt idx="3002">
                  <c:v>0.20814333814333799</c:v>
                </c:pt>
                <c:pt idx="3003">
                  <c:v>0.21204906204906199</c:v>
                </c:pt>
                <c:pt idx="3004">
                  <c:v>0.22906012506012499</c:v>
                </c:pt>
                <c:pt idx="3005">
                  <c:v>0.22524098124098099</c:v>
                </c:pt>
                <c:pt idx="3006">
                  <c:v>0.21916594516594501</c:v>
                </c:pt>
                <c:pt idx="3007">
                  <c:v>0.21708225108225099</c:v>
                </c:pt>
                <c:pt idx="3008">
                  <c:v>0.22211640211640199</c:v>
                </c:pt>
                <c:pt idx="3009">
                  <c:v>0.23105627705627699</c:v>
                </c:pt>
                <c:pt idx="3010">
                  <c:v>0.22602212602212499</c:v>
                </c:pt>
                <c:pt idx="3011">
                  <c:v>0.21387109187109099</c:v>
                </c:pt>
                <c:pt idx="3012">
                  <c:v>0.21326406926406899</c:v>
                </c:pt>
                <c:pt idx="3013">
                  <c:v>0.199637325637325</c:v>
                </c:pt>
                <c:pt idx="3014">
                  <c:v>0.179501683501683</c:v>
                </c:pt>
                <c:pt idx="3015">
                  <c:v>0.18904858104858099</c:v>
                </c:pt>
                <c:pt idx="3016">
                  <c:v>0.20458489658489601</c:v>
                </c:pt>
                <c:pt idx="3017">
                  <c:v>0.190263588263588</c:v>
                </c:pt>
                <c:pt idx="3018">
                  <c:v>0.189482443482443</c:v>
                </c:pt>
                <c:pt idx="3019">
                  <c:v>0.20711880711880701</c:v>
                </c:pt>
                <c:pt idx="3020">
                  <c:v>0.20302260702260599</c:v>
                </c:pt>
                <c:pt idx="3021">
                  <c:v>0.195297739297739</c:v>
                </c:pt>
                <c:pt idx="3022">
                  <c:v>0.19729389129389099</c:v>
                </c:pt>
                <c:pt idx="3023">
                  <c:v>0.18722655122655099</c:v>
                </c:pt>
                <c:pt idx="3024">
                  <c:v>0.19173929773929699</c:v>
                </c:pt>
                <c:pt idx="3025">
                  <c:v>0.20805579605579599</c:v>
                </c:pt>
                <c:pt idx="3026">
                  <c:v>0.21647522847522799</c:v>
                </c:pt>
                <c:pt idx="3027">
                  <c:v>0.21847138047138001</c:v>
                </c:pt>
                <c:pt idx="3028">
                  <c:v>0.21395767195767099</c:v>
                </c:pt>
                <c:pt idx="3029">
                  <c:v>0.22150937950937899</c:v>
                </c:pt>
                <c:pt idx="3030">
                  <c:v>0.21790668590668499</c:v>
                </c:pt>
                <c:pt idx="3031">
                  <c:v>0.2085772005772</c:v>
                </c:pt>
                <c:pt idx="3032">
                  <c:v>0.18904858104858099</c:v>
                </c:pt>
                <c:pt idx="3033">
                  <c:v>0.18991630591630501</c:v>
                </c:pt>
                <c:pt idx="3034">
                  <c:v>0.185142857142857</c:v>
                </c:pt>
                <c:pt idx="3035">
                  <c:v>0.178113516113516</c:v>
                </c:pt>
                <c:pt idx="3036">
                  <c:v>0.18054353054353001</c:v>
                </c:pt>
                <c:pt idx="3037">
                  <c:v>0.176985088985088</c:v>
                </c:pt>
                <c:pt idx="3038">
                  <c:v>0.16396632996632901</c:v>
                </c:pt>
                <c:pt idx="3039">
                  <c:v>0.157283309283309</c:v>
                </c:pt>
                <c:pt idx="3040">
                  <c:v>0.15284752284752201</c:v>
                </c:pt>
                <c:pt idx="3041">
                  <c:v>0.135758537758537</c:v>
                </c:pt>
                <c:pt idx="3042">
                  <c:v>0.126037518037517</c:v>
                </c:pt>
                <c:pt idx="3043">
                  <c:v>0.14539297739297699</c:v>
                </c:pt>
                <c:pt idx="3044">
                  <c:v>0.14738912938912899</c:v>
                </c:pt>
                <c:pt idx="3045">
                  <c:v>0.14799615199615099</c:v>
                </c:pt>
                <c:pt idx="3046">
                  <c:v>0.150253006253006</c:v>
                </c:pt>
                <c:pt idx="3047">
                  <c:v>0.146520442520442</c:v>
                </c:pt>
                <c:pt idx="3048">
                  <c:v>0.160407888407888</c:v>
                </c:pt>
                <c:pt idx="3049">
                  <c:v>0.14356998556998499</c:v>
                </c:pt>
                <c:pt idx="3050">
                  <c:v>0.14105242905242801</c:v>
                </c:pt>
                <c:pt idx="3051">
                  <c:v>0.11232515632515599</c:v>
                </c:pt>
                <c:pt idx="3052">
                  <c:v>0.111803751803751</c:v>
                </c:pt>
                <c:pt idx="3053">
                  <c:v>0.120223184223184</c:v>
                </c:pt>
                <c:pt idx="3054">
                  <c:v>0.14539297739297699</c:v>
                </c:pt>
                <c:pt idx="3055">
                  <c:v>0.14608658008657999</c:v>
                </c:pt>
                <c:pt idx="3056">
                  <c:v>0.155199615199615</c:v>
                </c:pt>
                <c:pt idx="3057">
                  <c:v>0.14057527657527599</c:v>
                </c:pt>
                <c:pt idx="3058">
                  <c:v>0.15363732563732499</c:v>
                </c:pt>
                <c:pt idx="3059">
                  <c:v>0.14626070226070201</c:v>
                </c:pt>
                <c:pt idx="3060">
                  <c:v>0.158411736411736</c:v>
                </c:pt>
                <c:pt idx="3061">
                  <c:v>0.170260702260702</c:v>
                </c:pt>
                <c:pt idx="3062">
                  <c:v>0.1725291005291</c:v>
                </c:pt>
                <c:pt idx="3063">
                  <c:v>0.18387109187109099</c:v>
                </c:pt>
                <c:pt idx="3064">
                  <c:v>0.181950937950937</c:v>
                </c:pt>
                <c:pt idx="3065">
                  <c:v>0.155429533429533</c:v>
                </c:pt>
                <c:pt idx="3066">
                  <c:v>0.16432804232804199</c:v>
                </c:pt>
                <c:pt idx="3067">
                  <c:v>0.14565848965848899</c:v>
                </c:pt>
                <c:pt idx="3068">
                  <c:v>0.15141702741702701</c:v>
                </c:pt>
                <c:pt idx="3069">
                  <c:v>0.16182491582491501</c:v>
                </c:pt>
                <c:pt idx="3070">
                  <c:v>0.158482924482924</c:v>
                </c:pt>
                <c:pt idx="3071">
                  <c:v>0.18740355940355899</c:v>
                </c:pt>
                <c:pt idx="3072">
                  <c:v>0.19093698893698799</c:v>
                </c:pt>
                <c:pt idx="3073">
                  <c:v>0.19880615680615599</c:v>
                </c:pt>
                <c:pt idx="3074">
                  <c:v>0.19337950937950901</c:v>
                </c:pt>
                <c:pt idx="3075">
                  <c:v>0.18203848003848</c:v>
                </c:pt>
                <c:pt idx="3076">
                  <c:v>0.180555074555074</c:v>
                </c:pt>
                <c:pt idx="3077">
                  <c:v>0.170260702260702</c:v>
                </c:pt>
                <c:pt idx="3078">
                  <c:v>0.170435786435786</c:v>
                </c:pt>
                <c:pt idx="3079">
                  <c:v>0.16476479076479</c:v>
                </c:pt>
                <c:pt idx="3080">
                  <c:v>0.184306878306878</c:v>
                </c:pt>
                <c:pt idx="3081">
                  <c:v>0.18151515151515099</c:v>
                </c:pt>
                <c:pt idx="3082">
                  <c:v>0.18962866762866701</c:v>
                </c:pt>
                <c:pt idx="3083">
                  <c:v>0.198439634439634</c:v>
                </c:pt>
                <c:pt idx="3084">
                  <c:v>0.201580567580567</c:v>
                </c:pt>
                <c:pt idx="3085">
                  <c:v>0.190587782587782</c:v>
                </c:pt>
                <c:pt idx="3086">
                  <c:v>0.17854930254930201</c:v>
                </c:pt>
                <c:pt idx="3087">
                  <c:v>0.1683848003848</c:v>
                </c:pt>
                <c:pt idx="3088">
                  <c:v>0.168690716690716</c:v>
                </c:pt>
                <c:pt idx="3089">
                  <c:v>0.18797113997113901</c:v>
                </c:pt>
                <c:pt idx="3090">
                  <c:v>0.209824915824915</c:v>
                </c:pt>
                <c:pt idx="3091">
                  <c:v>0.20986820586820501</c:v>
                </c:pt>
                <c:pt idx="3092">
                  <c:v>0.20140644540644501</c:v>
                </c:pt>
                <c:pt idx="3093">
                  <c:v>0.20035978835978799</c:v>
                </c:pt>
                <c:pt idx="3094">
                  <c:v>0.192071188071188</c:v>
                </c:pt>
                <c:pt idx="3095">
                  <c:v>0.21570466570466501</c:v>
                </c:pt>
                <c:pt idx="3096">
                  <c:v>0.218069264069264</c:v>
                </c:pt>
                <c:pt idx="3097">
                  <c:v>0.224176046176046</c:v>
                </c:pt>
                <c:pt idx="3098">
                  <c:v>0.225659451659451</c:v>
                </c:pt>
                <c:pt idx="3099">
                  <c:v>0.22670610870610799</c:v>
                </c:pt>
                <c:pt idx="3100">
                  <c:v>0.22871284271284201</c:v>
                </c:pt>
                <c:pt idx="3101">
                  <c:v>0.228101972101972</c:v>
                </c:pt>
                <c:pt idx="3102">
                  <c:v>0.228277056277056</c:v>
                </c:pt>
                <c:pt idx="3103">
                  <c:v>0.229672919672919</c:v>
                </c:pt>
                <c:pt idx="3104">
                  <c:v>0.23874555074555001</c:v>
                </c:pt>
                <c:pt idx="3105">
                  <c:v>0.24040307840307801</c:v>
                </c:pt>
                <c:pt idx="3106">
                  <c:v>0.24049062049062001</c:v>
                </c:pt>
                <c:pt idx="3107">
                  <c:v>0.236738816738816</c:v>
                </c:pt>
                <c:pt idx="3108">
                  <c:v>0.23726214526214501</c:v>
                </c:pt>
                <c:pt idx="3109">
                  <c:v>0.22718614718614699</c:v>
                </c:pt>
                <c:pt idx="3110">
                  <c:v>0.23455796055795999</c:v>
                </c:pt>
                <c:pt idx="3111">
                  <c:v>0.23481962481962401</c:v>
                </c:pt>
                <c:pt idx="3112">
                  <c:v>0.233598845598845</c:v>
                </c:pt>
                <c:pt idx="3113">
                  <c:v>0.23455796055795999</c:v>
                </c:pt>
                <c:pt idx="3114">
                  <c:v>0.225659451659451</c:v>
                </c:pt>
                <c:pt idx="3115">
                  <c:v>0.23150456950456899</c:v>
                </c:pt>
                <c:pt idx="3116">
                  <c:v>0.23037037037037</c:v>
                </c:pt>
                <c:pt idx="3117">
                  <c:v>0.22932371332371301</c:v>
                </c:pt>
                <c:pt idx="3118">
                  <c:v>0.25427513227513199</c:v>
                </c:pt>
                <c:pt idx="3119">
                  <c:v>0.25916017316017298</c:v>
                </c:pt>
                <c:pt idx="3120">
                  <c:v>0.25200673400673301</c:v>
                </c:pt>
                <c:pt idx="3121">
                  <c:v>0.255495911495911</c:v>
                </c:pt>
                <c:pt idx="3122">
                  <c:v>0.25968350168350102</c:v>
                </c:pt>
                <c:pt idx="3123">
                  <c:v>0.278877344877344</c:v>
                </c:pt>
                <c:pt idx="3124">
                  <c:v>0.28454737854737799</c:v>
                </c:pt>
                <c:pt idx="3125">
                  <c:v>0.28018566618566598</c:v>
                </c:pt>
                <c:pt idx="3126">
                  <c:v>0.27913900913900902</c:v>
                </c:pt>
                <c:pt idx="3127">
                  <c:v>0.279836459836459</c:v>
                </c:pt>
                <c:pt idx="3128">
                  <c:v>0.27992400192400102</c:v>
                </c:pt>
                <c:pt idx="3129">
                  <c:v>0.27939297739297703</c:v>
                </c:pt>
                <c:pt idx="3130">
                  <c:v>0.27741895141895101</c:v>
                </c:pt>
                <c:pt idx="3131">
                  <c:v>0.26386820586820497</c:v>
                </c:pt>
                <c:pt idx="3132">
                  <c:v>0.25680808080807999</c:v>
                </c:pt>
                <c:pt idx="3133">
                  <c:v>0.26860509860509801</c:v>
                </c:pt>
                <c:pt idx="3134">
                  <c:v>0.26272823472823398</c:v>
                </c:pt>
                <c:pt idx="3135">
                  <c:v>0.26601731601731499</c:v>
                </c:pt>
                <c:pt idx="3136">
                  <c:v>0.26737662337662299</c:v>
                </c:pt>
                <c:pt idx="3137">
                  <c:v>0.27255122655122599</c:v>
                </c:pt>
                <c:pt idx="3138">
                  <c:v>0.28162962962962901</c:v>
                </c:pt>
                <c:pt idx="3139">
                  <c:v>0.28176046176046099</c:v>
                </c:pt>
                <c:pt idx="3140">
                  <c:v>0.27739297739297702</c:v>
                </c:pt>
                <c:pt idx="3141">
                  <c:v>0.26474555074555001</c:v>
                </c:pt>
                <c:pt idx="3142">
                  <c:v>0.256676286676286</c:v>
                </c:pt>
                <c:pt idx="3143">
                  <c:v>0.25737854737854698</c:v>
                </c:pt>
                <c:pt idx="3144">
                  <c:v>0.25325541125541101</c:v>
                </c:pt>
                <c:pt idx="3145">
                  <c:v>0.26369312169312098</c:v>
                </c:pt>
                <c:pt idx="3146">
                  <c:v>0.27649831649831602</c:v>
                </c:pt>
                <c:pt idx="3147">
                  <c:v>0.28228667628667597</c:v>
                </c:pt>
                <c:pt idx="3148">
                  <c:v>0.27895430495430501</c:v>
                </c:pt>
                <c:pt idx="3149">
                  <c:v>0.257638287638287</c:v>
                </c:pt>
                <c:pt idx="3150">
                  <c:v>0.257816257816257</c:v>
                </c:pt>
                <c:pt idx="3151">
                  <c:v>0.240362674362674</c:v>
                </c:pt>
                <c:pt idx="3152">
                  <c:v>0.23685425685425601</c:v>
                </c:pt>
                <c:pt idx="3153">
                  <c:v>0.240450216450216</c:v>
                </c:pt>
                <c:pt idx="3154">
                  <c:v>0.23974891774891699</c:v>
                </c:pt>
                <c:pt idx="3155">
                  <c:v>0.23974891774891699</c:v>
                </c:pt>
                <c:pt idx="3156">
                  <c:v>0.23974891774891699</c:v>
                </c:pt>
                <c:pt idx="3157">
                  <c:v>0.23974891774891699</c:v>
                </c:pt>
                <c:pt idx="3158">
                  <c:v>0.25272919672919603</c:v>
                </c:pt>
                <c:pt idx="3159">
                  <c:v>0.241591149591149</c:v>
                </c:pt>
                <c:pt idx="3160">
                  <c:v>0.24412217412217399</c:v>
                </c:pt>
                <c:pt idx="3161">
                  <c:v>0.25387012987012902</c:v>
                </c:pt>
                <c:pt idx="3162">
                  <c:v>0.22545262145262099</c:v>
                </c:pt>
                <c:pt idx="3163">
                  <c:v>0.210717652717652</c:v>
                </c:pt>
                <c:pt idx="3164">
                  <c:v>0.211770081770081</c:v>
                </c:pt>
                <c:pt idx="3165">
                  <c:v>0.21269071669071599</c:v>
                </c:pt>
                <c:pt idx="3166">
                  <c:v>0.208525252525252</c:v>
                </c:pt>
                <c:pt idx="3167">
                  <c:v>0.192209716209716</c:v>
                </c:pt>
                <c:pt idx="3168">
                  <c:v>0.190194324194324</c:v>
                </c:pt>
                <c:pt idx="3169">
                  <c:v>0.19607022607022601</c:v>
                </c:pt>
                <c:pt idx="3170">
                  <c:v>0.22027801827801799</c:v>
                </c:pt>
                <c:pt idx="3171">
                  <c:v>0.220804232804232</c:v>
                </c:pt>
                <c:pt idx="3172">
                  <c:v>0.223084175084175</c:v>
                </c:pt>
                <c:pt idx="3173">
                  <c:v>0.23974891774891699</c:v>
                </c:pt>
                <c:pt idx="3174">
                  <c:v>0.23711784511784501</c:v>
                </c:pt>
                <c:pt idx="3175">
                  <c:v>0.23080230880230801</c:v>
                </c:pt>
                <c:pt idx="3176">
                  <c:v>0.24071380471380399</c:v>
                </c:pt>
                <c:pt idx="3177">
                  <c:v>0.246502164502164</c:v>
                </c:pt>
                <c:pt idx="3178">
                  <c:v>0.24680904280904201</c:v>
                </c:pt>
                <c:pt idx="3179">
                  <c:v>0.24062626262626199</c:v>
                </c:pt>
                <c:pt idx="3180">
                  <c:v>0.23887157287157201</c:v>
                </c:pt>
                <c:pt idx="3181">
                  <c:v>0.24106493506493501</c:v>
                </c:pt>
                <c:pt idx="3182">
                  <c:v>0.24527465127465101</c:v>
                </c:pt>
                <c:pt idx="3183">
                  <c:v>0.249089947089946</c:v>
                </c:pt>
                <c:pt idx="3184">
                  <c:v>0.24959884559884499</c:v>
                </c:pt>
                <c:pt idx="3185">
                  <c:v>0.25807984607984602</c:v>
                </c:pt>
                <c:pt idx="3186">
                  <c:v>0.25869360269360198</c:v>
                </c:pt>
                <c:pt idx="3187">
                  <c:v>0.25097546897546902</c:v>
                </c:pt>
                <c:pt idx="3188">
                  <c:v>0.24637229437229399</c:v>
                </c:pt>
                <c:pt idx="3189">
                  <c:v>0.26097450697450703</c:v>
                </c:pt>
                <c:pt idx="3190">
                  <c:v>0.27500721500721498</c:v>
                </c:pt>
                <c:pt idx="3191">
                  <c:v>0.26553535353535301</c:v>
                </c:pt>
                <c:pt idx="3192">
                  <c:v>0.27281481481481401</c:v>
                </c:pt>
                <c:pt idx="3193">
                  <c:v>0.26125925925925902</c:v>
                </c:pt>
                <c:pt idx="3194">
                  <c:v>0.25737277537277498</c:v>
                </c:pt>
                <c:pt idx="3195">
                  <c:v>0.25207311207311101</c:v>
                </c:pt>
                <c:pt idx="3196">
                  <c:v>0.25040981240981203</c:v>
                </c:pt>
                <c:pt idx="3197">
                  <c:v>0.23688023088023</c:v>
                </c:pt>
                <c:pt idx="3198">
                  <c:v>0.25790283790283702</c:v>
                </c:pt>
                <c:pt idx="3199">
                  <c:v>0.29014333814333798</c:v>
                </c:pt>
                <c:pt idx="3200">
                  <c:v>0.287265031265031</c:v>
                </c:pt>
                <c:pt idx="3201">
                  <c:v>0.29288215488215402</c:v>
                </c:pt>
                <c:pt idx="3202">
                  <c:v>0.28934391534391501</c:v>
                </c:pt>
                <c:pt idx="3203">
                  <c:v>0.28563540163540102</c:v>
                </c:pt>
                <c:pt idx="3204">
                  <c:v>0.288907166907166</c:v>
                </c:pt>
                <c:pt idx="3205">
                  <c:v>0.299153439153439</c:v>
                </c:pt>
                <c:pt idx="3206">
                  <c:v>0.29906493506493498</c:v>
                </c:pt>
                <c:pt idx="3207">
                  <c:v>0.29818181818181799</c:v>
                </c:pt>
                <c:pt idx="3208">
                  <c:v>0.29906493506493498</c:v>
                </c:pt>
                <c:pt idx="3209">
                  <c:v>0.29888792688792598</c:v>
                </c:pt>
                <c:pt idx="3210">
                  <c:v>0.30727946127946099</c:v>
                </c:pt>
                <c:pt idx="3211">
                  <c:v>0.31019432419432402</c:v>
                </c:pt>
                <c:pt idx="3212">
                  <c:v>0.31726118326118302</c:v>
                </c:pt>
                <c:pt idx="3213">
                  <c:v>0.31938047138047099</c:v>
                </c:pt>
                <c:pt idx="3214">
                  <c:v>0.31973352573352498</c:v>
                </c:pt>
                <c:pt idx="3215">
                  <c:v>0.32715343915343897</c:v>
                </c:pt>
                <c:pt idx="3216">
                  <c:v>0.325563251563251</c:v>
                </c:pt>
                <c:pt idx="3217">
                  <c:v>0.330775372775372</c:v>
                </c:pt>
                <c:pt idx="3218">
                  <c:v>0.325563251563251</c:v>
                </c:pt>
                <c:pt idx="3219">
                  <c:v>0.32229533429533402</c:v>
                </c:pt>
                <c:pt idx="3220">
                  <c:v>0.33589802789802697</c:v>
                </c:pt>
                <c:pt idx="3221">
                  <c:v>0.32083790283790198</c:v>
                </c:pt>
                <c:pt idx="3222">
                  <c:v>0.33422029822029797</c:v>
                </c:pt>
                <c:pt idx="3223">
                  <c:v>0.33519191919191899</c:v>
                </c:pt>
                <c:pt idx="3224">
                  <c:v>0.33342472342472301</c:v>
                </c:pt>
                <c:pt idx="3225">
                  <c:v>0.34084463684463601</c:v>
                </c:pt>
                <c:pt idx="3226">
                  <c:v>0.34058008658008598</c:v>
                </c:pt>
                <c:pt idx="3227">
                  <c:v>0.34278787878787798</c:v>
                </c:pt>
                <c:pt idx="3228">
                  <c:v>0.343945165945165</c:v>
                </c:pt>
                <c:pt idx="3229">
                  <c:v>0.34517267917267902</c:v>
                </c:pt>
                <c:pt idx="3230">
                  <c:v>0.34358249158249099</c:v>
                </c:pt>
                <c:pt idx="3231">
                  <c:v>0.353652717652717</c:v>
                </c:pt>
                <c:pt idx="3232">
                  <c:v>0.33678114478114402</c:v>
                </c:pt>
                <c:pt idx="3233">
                  <c:v>0.32865512265512198</c:v>
                </c:pt>
                <c:pt idx="3234">
                  <c:v>0.34163924963924902</c:v>
                </c:pt>
                <c:pt idx="3235">
                  <c:v>0.31611255411255401</c:v>
                </c:pt>
                <c:pt idx="3236">
                  <c:v>0.32512169312169298</c:v>
                </c:pt>
                <c:pt idx="3237">
                  <c:v>0.34181625781625702</c:v>
                </c:pt>
                <c:pt idx="3238">
                  <c:v>0.33916690716690701</c:v>
                </c:pt>
                <c:pt idx="3239">
                  <c:v>0.34358249158249099</c:v>
                </c:pt>
                <c:pt idx="3240">
                  <c:v>0.35073785473785402</c:v>
                </c:pt>
                <c:pt idx="3241">
                  <c:v>0.36283886483886402</c:v>
                </c:pt>
                <c:pt idx="3242">
                  <c:v>0.36469360269360201</c:v>
                </c:pt>
                <c:pt idx="3243">
                  <c:v>0.36713131313131298</c:v>
                </c:pt>
                <c:pt idx="3244">
                  <c:v>0.37299663299663299</c:v>
                </c:pt>
                <c:pt idx="3245">
                  <c:v>0.37820779220779199</c:v>
                </c:pt>
                <c:pt idx="3246">
                  <c:v>0.37511688311688302</c:v>
                </c:pt>
                <c:pt idx="3247">
                  <c:v>0.377104377104377</c:v>
                </c:pt>
                <c:pt idx="3248">
                  <c:v>0.38439153439153401</c:v>
                </c:pt>
                <c:pt idx="3249">
                  <c:v>0.38256084656084599</c:v>
                </c:pt>
                <c:pt idx="3250">
                  <c:v>0.374931216931217</c:v>
                </c:pt>
                <c:pt idx="3251">
                  <c:v>0.37173737373737298</c:v>
                </c:pt>
                <c:pt idx="3252">
                  <c:v>0.381318903318903</c:v>
                </c:pt>
                <c:pt idx="3253">
                  <c:v>0.36951034151034101</c:v>
                </c:pt>
                <c:pt idx="3254">
                  <c:v>0.38052044252044198</c:v>
                </c:pt>
                <c:pt idx="3255">
                  <c:v>0.37475324675324601</c:v>
                </c:pt>
                <c:pt idx="3256">
                  <c:v>0.38575468975468902</c:v>
                </c:pt>
                <c:pt idx="3257">
                  <c:v>0.38575468975468902</c:v>
                </c:pt>
                <c:pt idx="3258">
                  <c:v>0.39001346801346698</c:v>
                </c:pt>
                <c:pt idx="3259">
                  <c:v>0.38451274651274597</c:v>
                </c:pt>
                <c:pt idx="3260">
                  <c:v>0.391344877344877</c:v>
                </c:pt>
                <c:pt idx="3261">
                  <c:v>0.37723809523809498</c:v>
                </c:pt>
                <c:pt idx="3262">
                  <c:v>0.38282732082732002</c:v>
                </c:pt>
                <c:pt idx="3263">
                  <c:v>0.37659932659932599</c:v>
                </c:pt>
                <c:pt idx="3264">
                  <c:v>0.38593265993265902</c:v>
                </c:pt>
                <c:pt idx="3265">
                  <c:v>0.39072342472342397</c:v>
                </c:pt>
                <c:pt idx="3266">
                  <c:v>0.40775853775853699</c:v>
                </c:pt>
                <c:pt idx="3267">
                  <c:v>0.412372294372294</c:v>
                </c:pt>
                <c:pt idx="3268">
                  <c:v>0.40891197691197601</c:v>
                </c:pt>
                <c:pt idx="3269">
                  <c:v>0.37624434824434799</c:v>
                </c:pt>
                <c:pt idx="3270">
                  <c:v>0.39657912457912398</c:v>
                </c:pt>
                <c:pt idx="3271">
                  <c:v>0.37617316017315999</c:v>
                </c:pt>
                <c:pt idx="3272">
                  <c:v>0.36756709956709899</c:v>
                </c:pt>
                <c:pt idx="3273">
                  <c:v>0.37945550745550699</c:v>
                </c:pt>
                <c:pt idx="3274">
                  <c:v>0.38557768157768102</c:v>
                </c:pt>
                <c:pt idx="3275">
                  <c:v>0.39986243386243298</c:v>
                </c:pt>
                <c:pt idx="3276">
                  <c:v>0.40074939874939802</c:v>
                </c:pt>
                <c:pt idx="3277">
                  <c:v>0.40642712842712803</c:v>
                </c:pt>
                <c:pt idx="3278">
                  <c:v>0.40394324194324099</c:v>
                </c:pt>
                <c:pt idx="3279">
                  <c:v>0.41334776334776302</c:v>
                </c:pt>
                <c:pt idx="3280">
                  <c:v>0.41671957671957599</c:v>
                </c:pt>
                <c:pt idx="3281">
                  <c:v>0.40429822029821999</c:v>
                </c:pt>
                <c:pt idx="3282">
                  <c:v>0.41734006734006701</c:v>
                </c:pt>
                <c:pt idx="3283">
                  <c:v>0.43169600769600702</c:v>
                </c:pt>
                <c:pt idx="3284">
                  <c:v>0.43535064935064899</c:v>
                </c:pt>
                <c:pt idx="3285">
                  <c:v>0.44262530062529998</c:v>
                </c:pt>
                <c:pt idx="3286">
                  <c:v>0.44919191919191898</c:v>
                </c:pt>
                <c:pt idx="3287">
                  <c:v>0.44511880711880702</c:v>
                </c:pt>
                <c:pt idx="3288">
                  <c:v>0.449812409812409</c:v>
                </c:pt>
                <c:pt idx="3289">
                  <c:v>0.45096584896584802</c:v>
                </c:pt>
                <c:pt idx="3290">
                  <c:v>0.46596055796055702</c:v>
                </c:pt>
                <c:pt idx="3291">
                  <c:v>0.47381240981240902</c:v>
                </c:pt>
                <c:pt idx="3292">
                  <c:v>0.46693602693602598</c:v>
                </c:pt>
                <c:pt idx="3293">
                  <c:v>0.48113131313131302</c:v>
                </c:pt>
                <c:pt idx="3294">
                  <c:v>0.481042809042808</c:v>
                </c:pt>
                <c:pt idx="3295">
                  <c:v>0.48317267917267898</c:v>
                </c:pt>
                <c:pt idx="3296">
                  <c:v>0.47217027417027402</c:v>
                </c:pt>
                <c:pt idx="3297">
                  <c:v>0.467912457912457</c:v>
                </c:pt>
                <c:pt idx="3298">
                  <c:v>0.46665223665223599</c:v>
                </c:pt>
                <c:pt idx="3299">
                  <c:v>0.47545358345358302</c:v>
                </c:pt>
                <c:pt idx="3300">
                  <c:v>0.46587109187109099</c:v>
                </c:pt>
                <c:pt idx="3301">
                  <c:v>0.47128330928330903</c:v>
                </c:pt>
                <c:pt idx="3302">
                  <c:v>0.45012313612313598</c:v>
                </c:pt>
                <c:pt idx="3303">
                  <c:v>0.45815295815295798</c:v>
                </c:pt>
                <c:pt idx="3304">
                  <c:v>0.45114381914381901</c:v>
                </c:pt>
                <c:pt idx="3305">
                  <c:v>0.43084367484367397</c:v>
                </c:pt>
                <c:pt idx="3306">
                  <c:v>0.443779701779701</c:v>
                </c:pt>
                <c:pt idx="3307">
                  <c:v>0.46214526214526203</c:v>
                </c:pt>
                <c:pt idx="3308">
                  <c:v>0.46214526214526203</c:v>
                </c:pt>
                <c:pt idx="3309">
                  <c:v>0.44704473304473202</c:v>
                </c:pt>
                <c:pt idx="3310">
                  <c:v>0.43508513708513702</c:v>
                </c:pt>
                <c:pt idx="3311">
                  <c:v>0.45691005291005199</c:v>
                </c:pt>
                <c:pt idx="3312">
                  <c:v>0.44772775372775298</c:v>
                </c:pt>
                <c:pt idx="3313">
                  <c:v>0.458951418951418</c:v>
                </c:pt>
                <c:pt idx="3314">
                  <c:v>0.47044059644059599</c:v>
                </c:pt>
                <c:pt idx="3315">
                  <c:v>0.45016738816738799</c:v>
                </c:pt>
                <c:pt idx="3316">
                  <c:v>0.41423472823472801</c:v>
                </c:pt>
                <c:pt idx="3317">
                  <c:v>0.41877633477633402</c:v>
                </c:pt>
                <c:pt idx="3318">
                  <c:v>0.40084848484848401</c:v>
                </c:pt>
                <c:pt idx="3319">
                  <c:v>0.41436075036074999</c:v>
                </c:pt>
                <c:pt idx="3320">
                  <c:v>0.42831938431938399</c:v>
                </c:pt>
                <c:pt idx="3321">
                  <c:v>0.43670322270322198</c:v>
                </c:pt>
                <c:pt idx="3322">
                  <c:v>0.43081673881673799</c:v>
                </c:pt>
                <c:pt idx="3323">
                  <c:v>0.43920057720057698</c:v>
                </c:pt>
                <c:pt idx="3324">
                  <c:v>0.43786339586339501</c:v>
                </c:pt>
                <c:pt idx="3325">
                  <c:v>0.43848773448773398</c:v>
                </c:pt>
                <c:pt idx="3326">
                  <c:v>0.45400673400673403</c:v>
                </c:pt>
                <c:pt idx="3327">
                  <c:v>0.46225685425685398</c:v>
                </c:pt>
                <c:pt idx="3328">
                  <c:v>0.47282635882635798</c:v>
                </c:pt>
                <c:pt idx="3329">
                  <c:v>0.47337950937950901</c:v>
                </c:pt>
                <c:pt idx="3330">
                  <c:v>0.493429533429533</c:v>
                </c:pt>
                <c:pt idx="3331">
                  <c:v>0.49405387205387202</c:v>
                </c:pt>
                <c:pt idx="3332">
                  <c:v>0.49980663780663698</c:v>
                </c:pt>
                <c:pt idx="3333">
                  <c:v>0.49418759018759001</c:v>
                </c:pt>
                <c:pt idx="3334">
                  <c:v>0.49797979797979702</c:v>
                </c:pt>
                <c:pt idx="3335">
                  <c:v>0.50618374218374196</c:v>
                </c:pt>
                <c:pt idx="3336">
                  <c:v>0.50886002886002801</c:v>
                </c:pt>
                <c:pt idx="3337">
                  <c:v>0.51180278980278904</c:v>
                </c:pt>
                <c:pt idx="3338">
                  <c:v>0.50859259259259204</c:v>
                </c:pt>
                <c:pt idx="3339">
                  <c:v>0.50306204906204899</c:v>
                </c:pt>
                <c:pt idx="3340">
                  <c:v>0.50671957671957601</c:v>
                </c:pt>
                <c:pt idx="3341">
                  <c:v>0.50832419432419396</c:v>
                </c:pt>
                <c:pt idx="3342">
                  <c:v>0.50368638768638696</c:v>
                </c:pt>
                <c:pt idx="3343">
                  <c:v>0.50366907166907104</c:v>
                </c:pt>
                <c:pt idx="3344">
                  <c:v>0.50475709475709396</c:v>
                </c:pt>
                <c:pt idx="3345">
                  <c:v>0.52214911014911003</c:v>
                </c:pt>
                <c:pt idx="3346">
                  <c:v>0.52473593073592995</c:v>
                </c:pt>
                <c:pt idx="3347">
                  <c:v>0.52250601250601203</c:v>
                </c:pt>
                <c:pt idx="3348">
                  <c:v>0.51385473785473701</c:v>
                </c:pt>
                <c:pt idx="3349">
                  <c:v>0.50894853294853204</c:v>
                </c:pt>
                <c:pt idx="3350">
                  <c:v>0.51447907647907598</c:v>
                </c:pt>
                <c:pt idx="3351">
                  <c:v>0.51010870610870596</c:v>
                </c:pt>
                <c:pt idx="3352">
                  <c:v>0.50833381433381397</c:v>
                </c:pt>
                <c:pt idx="3353">
                  <c:v>0.51278403078403001</c:v>
                </c:pt>
                <c:pt idx="3354">
                  <c:v>0.50502453102453104</c:v>
                </c:pt>
                <c:pt idx="3355">
                  <c:v>0.483974987974987</c:v>
                </c:pt>
                <c:pt idx="3356">
                  <c:v>0.47906974506974498</c:v>
                </c:pt>
                <c:pt idx="3357">
                  <c:v>0.46961519961519899</c:v>
                </c:pt>
                <c:pt idx="3358">
                  <c:v>0.47683982683982601</c:v>
                </c:pt>
                <c:pt idx="3359">
                  <c:v>0.46774218374218302</c:v>
                </c:pt>
                <c:pt idx="3360">
                  <c:v>0.481120731120731</c:v>
                </c:pt>
                <c:pt idx="3361">
                  <c:v>0.486115440115439</c:v>
                </c:pt>
                <c:pt idx="3362">
                  <c:v>0.48058585858585801</c:v>
                </c:pt>
                <c:pt idx="3363">
                  <c:v>0.456771524771524</c:v>
                </c:pt>
                <c:pt idx="3364">
                  <c:v>0.46194516594516499</c:v>
                </c:pt>
                <c:pt idx="3365">
                  <c:v>0.46426358826358799</c:v>
                </c:pt>
                <c:pt idx="3366">
                  <c:v>0.45962578162578099</c:v>
                </c:pt>
                <c:pt idx="3367">
                  <c:v>0.46622607022606999</c:v>
                </c:pt>
                <c:pt idx="3368">
                  <c:v>0.47835594035593998</c:v>
                </c:pt>
                <c:pt idx="3369">
                  <c:v>0.48022895622895601</c:v>
                </c:pt>
                <c:pt idx="3370">
                  <c:v>0.48094276094276001</c:v>
                </c:pt>
                <c:pt idx="3371">
                  <c:v>0.49516017316017302</c:v>
                </c:pt>
                <c:pt idx="3372">
                  <c:v>0.50618374218374196</c:v>
                </c:pt>
                <c:pt idx="3373">
                  <c:v>0.51091101491101398</c:v>
                </c:pt>
                <c:pt idx="3374">
                  <c:v>0.50689754689754596</c:v>
                </c:pt>
                <c:pt idx="3375">
                  <c:v>0.51028667628667601</c:v>
                </c:pt>
                <c:pt idx="3376">
                  <c:v>0.51902741702741595</c:v>
                </c:pt>
                <c:pt idx="3377">
                  <c:v>0.52580663780663695</c:v>
                </c:pt>
                <c:pt idx="3378">
                  <c:v>0.543474747474747</c:v>
                </c:pt>
                <c:pt idx="3379">
                  <c:v>0.54087926887926796</c:v>
                </c:pt>
                <c:pt idx="3380">
                  <c:v>0.53010582010581997</c:v>
                </c:pt>
                <c:pt idx="3381">
                  <c:v>0.52302549302549295</c:v>
                </c:pt>
                <c:pt idx="3382">
                  <c:v>0.51944011544011504</c:v>
                </c:pt>
                <c:pt idx="3383">
                  <c:v>0.51504858104857998</c:v>
                </c:pt>
                <c:pt idx="3384">
                  <c:v>0.52087445887445805</c:v>
                </c:pt>
                <c:pt idx="3385">
                  <c:v>0.51387493987493904</c:v>
                </c:pt>
                <c:pt idx="3386">
                  <c:v>0.50581721981721905</c:v>
                </c:pt>
                <c:pt idx="3387">
                  <c:v>0.51773737373737305</c:v>
                </c:pt>
                <c:pt idx="3388">
                  <c:v>0.51630399230399204</c:v>
                </c:pt>
                <c:pt idx="3389">
                  <c:v>0.50232227032226995</c:v>
                </c:pt>
                <c:pt idx="3390">
                  <c:v>0.513704665704665</c:v>
                </c:pt>
                <c:pt idx="3391">
                  <c:v>0.50061856661856596</c:v>
                </c:pt>
                <c:pt idx="3392">
                  <c:v>0.48314189514189498</c:v>
                </c:pt>
                <c:pt idx="3393">
                  <c:v>0.48421741221741199</c:v>
                </c:pt>
                <c:pt idx="3394">
                  <c:v>0.51621356421356401</c:v>
                </c:pt>
                <c:pt idx="3395">
                  <c:v>0.525983645983646</c:v>
                </c:pt>
                <c:pt idx="3396">
                  <c:v>0.53207792207792204</c:v>
                </c:pt>
                <c:pt idx="3397">
                  <c:v>0.52096392496392396</c:v>
                </c:pt>
                <c:pt idx="3398">
                  <c:v>0.54220586820586802</c:v>
                </c:pt>
                <c:pt idx="3399">
                  <c:v>0.55251274651274596</c:v>
                </c:pt>
                <c:pt idx="3400">
                  <c:v>0.56298124098124103</c:v>
                </c:pt>
                <c:pt idx="3401">
                  <c:v>0.56308898508898497</c:v>
                </c:pt>
                <c:pt idx="3402">
                  <c:v>0.57214141414141395</c:v>
                </c:pt>
                <c:pt idx="3403">
                  <c:v>0.56461279461279401</c:v>
                </c:pt>
                <c:pt idx="3404">
                  <c:v>0.56981048581048499</c:v>
                </c:pt>
                <c:pt idx="3405">
                  <c:v>0.57698124098124004</c:v>
                </c:pt>
                <c:pt idx="3406">
                  <c:v>0.57949013949013894</c:v>
                </c:pt>
                <c:pt idx="3407">
                  <c:v>0.58791534391534295</c:v>
                </c:pt>
                <c:pt idx="3408">
                  <c:v>0.580027898027898</c:v>
                </c:pt>
                <c:pt idx="3409">
                  <c:v>0.57554689754689703</c:v>
                </c:pt>
                <c:pt idx="3410">
                  <c:v>0.579311207311207</c:v>
                </c:pt>
                <c:pt idx="3411">
                  <c:v>0.58486772486772498</c:v>
                </c:pt>
                <c:pt idx="3412">
                  <c:v>0.57984896584896495</c:v>
                </c:pt>
                <c:pt idx="3413">
                  <c:v>0.58791534391534295</c:v>
                </c:pt>
                <c:pt idx="3414">
                  <c:v>0.56783934583934503</c:v>
                </c:pt>
                <c:pt idx="3415">
                  <c:v>0.58899086099086095</c:v>
                </c:pt>
                <c:pt idx="3416">
                  <c:v>0.58925925925925904</c:v>
                </c:pt>
                <c:pt idx="3417">
                  <c:v>0.58603270803270802</c:v>
                </c:pt>
                <c:pt idx="3418">
                  <c:v>0.59875998075998005</c:v>
                </c:pt>
                <c:pt idx="3419">
                  <c:v>0.60673689273689202</c:v>
                </c:pt>
                <c:pt idx="3420">
                  <c:v>0.61372775372775301</c:v>
                </c:pt>
                <c:pt idx="3421">
                  <c:v>0.608080808080808</c:v>
                </c:pt>
                <c:pt idx="3422">
                  <c:v>0.604585858585858</c:v>
                </c:pt>
                <c:pt idx="3423">
                  <c:v>0.59956709956709897</c:v>
                </c:pt>
                <c:pt idx="3424">
                  <c:v>0.61247330447330395</c:v>
                </c:pt>
                <c:pt idx="3425">
                  <c:v>0.62053968253968195</c:v>
                </c:pt>
                <c:pt idx="3426">
                  <c:v>0.61892640692640599</c:v>
                </c:pt>
                <c:pt idx="3427">
                  <c:v>0.61937469937469902</c:v>
                </c:pt>
                <c:pt idx="3428">
                  <c:v>0.62331794131794105</c:v>
                </c:pt>
                <c:pt idx="3429">
                  <c:v>0.62224242424242404</c:v>
                </c:pt>
                <c:pt idx="3430">
                  <c:v>0.61802982202982104</c:v>
                </c:pt>
                <c:pt idx="3431">
                  <c:v>0.61103896103896105</c:v>
                </c:pt>
                <c:pt idx="3432">
                  <c:v>0.61086002886002799</c:v>
                </c:pt>
                <c:pt idx="3433">
                  <c:v>0.60377873977873897</c:v>
                </c:pt>
                <c:pt idx="3434">
                  <c:v>0.62170466570466498</c:v>
                </c:pt>
                <c:pt idx="3435">
                  <c:v>0.62582780182780096</c:v>
                </c:pt>
                <c:pt idx="3436">
                  <c:v>0.620001924001924</c:v>
                </c:pt>
                <c:pt idx="3437">
                  <c:v>0.60180759980759901</c:v>
                </c:pt>
                <c:pt idx="3438">
                  <c:v>0.59651948051948001</c:v>
                </c:pt>
                <c:pt idx="3439">
                  <c:v>0.59634054834054795</c:v>
                </c:pt>
                <c:pt idx="3440">
                  <c:v>0.60625300625300604</c:v>
                </c:pt>
                <c:pt idx="3441">
                  <c:v>0.60118037518037504</c:v>
                </c:pt>
                <c:pt idx="3442">
                  <c:v>0.62851659451659403</c:v>
                </c:pt>
                <c:pt idx="3443">
                  <c:v>0.62663395863395799</c:v>
                </c:pt>
                <c:pt idx="3444">
                  <c:v>0.63609812409812305</c:v>
                </c:pt>
                <c:pt idx="3445">
                  <c:v>0.64483886483886399</c:v>
                </c:pt>
                <c:pt idx="3446">
                  <c:v>0.64844348244348204</c:v>
                </c:pt>
                <c:pt idx="3447">
                  <c:v>0.65677922077922002</c:v>
                </c:pt>
                <c:pt idx="3448">
                  <c:v>0.65668879268879199</c:v>
                </c:pt>
                <c:pt idx="3449">
                  <c:v>0.65646368446368397</c:v>
                </c:pt>
                <c:pt idx="3450">
                  <c:v>0.66430399230399195</c:v>
                </c:pt>
                <c:pt idx="3451">
                  <c:v>0.64835305435305401</c:v>
                </c:pt>
                <c:pt idx="3452">
                  <c:v>0.64803848003847997</c:v>
                </c:pt>
                <c:pt idx="3453">
                  <c:v>0.64330735930735905</c:v>
                </c:pt>
                <c:pt idx="3454">
                  <c:v>0.65339971139971098</c:v>
                </c:pt>
                <c:pt idx="3455">
                  <c:v>0.65376046176046099</c:v>
                </c:pt>
                <c:pt idx="3456">
                  <c:v>0.65484175084175</c:v>
                </c:pt>
                <c:pt idx="3457">
                  <c:v>0.65934776334776302</c:v>
                </c:pt>
                <c:pt idx="3458">
                  <c:v>0.63722462722462703</c:v>
                </c:pt>
                <c:pt idx="3459">
                  <c:v>0.65511207311207298</c:v>
                </c:pt>
                <c:pt idx="3460">
                  <c:v>0.66403367003366998</c:v>
                </c:pt>
                <c:pt idx="3461">
                  <c:v>0.66187012987012905</c:v>
                </c:pt>
                <c:pt idx="3462">
                  <c:v>0.65479653679653604</c:v>
                </c:pt>
                <c:pt idx="3463">
                  <c:v>0.65970755170755102</c:v>
                </c:pt>
                <c:pt idx="3464">
                  <c:v>0.66078884078884004</c:v>
                </c:pt>
                <c:pt idx="3465">
                  <c:v>0.64718229918229897</c:v>
                </c:pt>
                <c:pt idx="3466">
                  <c:v>0.61203751803751805</c:v>
                </c:pt>
                <c:pt idx="3467">
                  <c:v>0.60410774410774404</c:v>
                </c:pt>
                <c:pt idx="3468">
                  <c:v>0.61365945165945102</c:v>
                </c:pt>
                <c:pt idx="3469">
                  <c:v>0.598160654160654</c:v>
                </c:pt>
                <c:pt idx="3470">
                  <c:v>0.61510149110149104</c:v>
                </c:pt>
                <c:pt idx="3471">
                  <c:v>0.60564021164021098</c:v>
                </c:pt>
                <c:pt idx="3472">
                  <c:v>0.56950456950456896</c:v>
                </c:pt>
                <c:pt idx="3473">
                  <c:v>0.580453102453102</c:v>
                </c:pt>
                <c:pt idx="3474">
                  <c:v>0.57851563251563198</c:v>
                </c:pt>
                <c:pt idx="3475">
                  <c:v>0.59933140933140905</c:v>
                </c:pt>
                <c:pt idx="3476">
                  <c:v>0.61915632515632502</c:v>
                </c:pt>
                <c:pt idx="3477">
                  <c:v>0.62213083213083198</c:v>
                </c:pt>
                <c:pt idx="3478">
                  <c:v>0.63988263588263505</c:v>
                </c:pt>
                <c:pt idx="3479">
                  <c:v>0.64069360269360198</c:v>
                </c:pt>
                <c:pt idx="3480">
                  <c:v>0.64916498316498294</c:v>
                </c:pt>
                <c:pt idx="3481">
                  <c:v>0.658266474266474</c:v>
                </c:pt>
                <c:pt idx="3482">
                  <c:v>0.66024819624819597</c:v>
                </c:pt>
                <c:pt idx="3483">
                  <c:v>0.64925444925444897</c:v>
                </c:pt>
                <c:pt idx="3484">
                  <c:v>0.65898701298701201</c:v>
                </c:pt>
                <c:pt idx="3485">
                  <c:v>0.65709475709475695</c:v>
                </c:pt>
                <c:pt idx="3486">
                  <c:v>0.66628571428571404</c:v>
                </c:pt>
                <c:pt idx="3487">
                  <c:v>0.66565560365560295</c:v>
                </c:pt>
                <c:pt idx="3488">
                  <c:v>0.66574506974506897</c:v>
                </c:pt>
                <c:pt idx="3489">
                  <c:v>0.67448677248677202</c:v>
                </c:pt>
                <c:pt idx="3490">
                  <c:v>0.67872150072149995</c:v>
                </c:pt>
                <c:pt idx="3491">
                  <c:v>0.66691678691678702</c:v>
                </c:pt>
                <c:pt idx="3492">
                  <c:v>0.69034632034632004</c:v>
                </c:pt>
                <c:pt idx="3493">
                  <c:v>0.69187782587782498</c:v>
                </c:pt>
                <c:pt idx="3494">
                  <c:v>0.69575276575276501</c:v>
                </c:pt>
                <c:pt idx="3495">
                  <c:v>0.69647426647426602</c:v>
                </c:pt>
                <c:pt idx="3496">
                  <c:v>0.69557287157287095</c:v>
                </c:pt>
                <c:pt idx="3497">
                  <c:v>0.68719191919191902</c:v>
                </c:pt>
                <c:pt idx="3498">
                  <c:v>0.68764309764309695</c:v>
                </c:pt>
                <c:pt idx="3499">
                  <c:v>0.66871957671957605</c:v>
                </c:pt>
                <c:pt idx="3500">
                  <c:v>0.66403367003366998</c:v>
                </c:pt>
                <c:pt idx="3501">
                  <c:v>0.67908225108225095</c:v>
                </c:pt>
                <c:pt idx="3502">
                  <c:v>0.69106685906685805</c:v>
                </c:pt>
                <c:pt idx="3503">
                  <c:v>0.68205579605579603</c:v>
                </c:pt>
                <c:pt idx="3504">
                  <c:v>0.69185088985088905</c:v>
                </c:pt>
                <c:pt idx="3505">
                  <c:v>0.68531313131313099</c:v>
                </c:pt>
                <c:pt idx="3506">
                  <c:v>0.67834343434343403</c:v>
                </c:pt>
                <c:pt idx="3507">
                  <c:v>0.68630880230880198</c:v>
                </c:pt>
                <c:pt idx="3508">
                  <c:v>0.67417989417989399</c:v>
                </c:pt>
                <c:pt idx="3509">
                  <c:v>0.67065031265031205</c:v>
                </c:pt>
                <c:pt idx="3510">
                  <c:v>0.67888696488696398</c:v>
                </c:pt>
                <c:pt idx="3511">
                  <c:v>0.69264454064453995</c:v>
                </c:pt>
                <c:pt idx="3512">
                  <c:v>0.70386724386724298</c:v>
                </c:pt>
                <c:pt idx="3513">
                  <c:v>0.70956998556998496</c:v>
                </c:pt>
                <c:pt idx="3514">
                  <c:v>0.707307359307359</c:v>
                </c:pt>
                <c:pt idx="3515">
                  <c:v>0.68712265512265502</c:v>
                </c:pt>
                <c:pt idx="3516">
                  <c:v>0.668478114478114</c:v>
                </c:pt>
                <c:pt idx="3517">
                  <c:v>0.67535642135642104</c:v>
                </c:pt>
                <c:pt idx="3518">
                  <c:v>0.69336796536796497</c:v>
                </c:pt>
                <c:pt idx="3519">
                  <c:v>0.65775180375180298</c:v>
                </c:pt>
                <c:pt idx="3520">
                  <c:v>0.64286291486291403</c:v>
                </c:pt>
                <c:pt idx="3521">
                  <c:v>0.65580759980759895</c:v>
                </c:pt>
                <c:pt idx="3522">
                  <c:v>0.66721019721019703</c:v>
                </c:pt>
                <c:pt idx="3523">
                  <c:v>0.68463395863395804</c:v>
                </c:pt>
                <c:pt idx="3524">
                  <c:v>0.68703222703222599</c:v>
                </c:pt>
                <c:pt idx="3525">
                  <c:v>0.69291582491582404</c:v>
                </c:pt>
                <c:pt idx="3526">
                  <c:v>0.70060894660894601</c:v>
                </c:pt>
                <c:pt idx="3527">
                  <c:v>0.69662626262626204</c:v>
                </c:pt>
                <c:pt idx="3528">
                  <c:v>0.70006637806637795</c:v>
                </c:pt>
                <c:pt idx="3529">
                  <c:v>0.68612698412698403</c:v>
                </c:pt>
                <c:pt idx="3530">
                  <c:v>0.69142183742183705</c:v>
                </c:pt>
                <c:pt idx="3531">
                  <c:v>0.69934199134199104</c:v>
                </c:pt>
                <c:pt idx="3532">
                  <c:v>0.70441077441077404</c:v>
                </c:pt>
                <c:pt idx="3533">
                  <c:v>0.70454641654641603</c:v>
                </c:pt>
                <c:pt idx="3534">
                  <c:v>0.70214814814814797</c:v>
                </c:pt>
                <c:pt idx="3535">
                  <c:v>0.70540644540644504</c:v>
                </c:pt>
                <c:pt idx="3536">
                  <c:v>0.69056277056277005</c:v>
                </c:pt>
                <c:pt idx="3537">
                  <c:v>0.70051851851851799</c:v>
                </c:pt>
                <c:pt idx="3538">
                  <c:v>0.69866281866281799</c:v>
                </c:pt>
                <c:pt idx="3539">
                  <c:v>0.701242905242905</c:v>
                </c:pt>
                <c:pt idx="3540">
                  <c:v>0.71776046176046104</c:v>
                </c:pt>
                <c:pt idx="3541">
                  <c:v>0.71934487734487695</c:v>
                </c:pt>
                <c:pt idx="3542">
                  <c:v>0.71119865319865305</c:v>
                </c:pt>
                <c:pt idx="3543">
                  <c:v>0.696174122174122</c:v>
                </c:pt>
                <c:pt idx="3544">
                  <c:v>0.70205772005772005</c:v>
                </c:pt>
                <c:pt idx="3545">
                  <c:v>0.70830206830206799</c:v>
                </c:pt>
                <c:pt idx="3546">
                  <c:v>0.697531505531505</c:v>
                </c:pt>
                <c:pt idx="3547">
                  <c:v>0.71183261183261104</c:v>
                </c:pt>
                <c:pt idx="3548">
                  <c:v>0.71599615199615196</c:v>
                </c:pt>
                <c:pt idx="3549">
                  <c:v>0.722874458874458</c:v>
                </c:pt>
                <c:pt idx="3550">
                  <c:v>0.73346416546416504</c:v>
                </c:pt>
                <c:pt idx="3551">
                  <c:v>0.73219721019720996</c:v>
                </c:pt>
                <c:pt idx="3552">
                  <c:v>0.74115824915824902</c:v>
                </c:pt>
                <c:pt idx="3553">
                  <c:v>0.74396344396344305</c:v>
                </c:pt>
                <c:pt idx="3554">
                  <c:v>0.74590957190957097</c:v>
                </c:pt>
                <c:pt idx="3555">
                  <c:v>0.74504954304954296</c:v>
                </c:pt>
                <c:pt idx="3556">
                  <c:v>0.74858008658008601</c:v>
                </c:pt>
                <c:pt idx="3557">
                  <c:v>0.75998460798460798</c:v>
                </c:pt>
                <c:pt idx="3558">
                  <c:v>0.76835690235690202</c:v>
                </c:pt>
                <c:pt idx="3559">
                  <c:v>0.77021164021164001</c:v>
                </c:pt>
                <c:pt idx="3560">
                  <c:v>0.77039345839345796</c:v>
                </c:pt>
                <c:pt idx="3561">
                  <c:v>0.76423857623857605</c:v>
                </c:pt>
                <c:pt idx="3562">
                  <c:v>0.75174795574795505</c:v>
                </c:pt>
                <c:pt idx="3563">
                  <c:v>0.75708802308802303</c:v>
                </c:pt>
                <c:pt idx="3564">
                  <c:v>0.75853583453583395</c:v>
                </c:pt>
                <c:pt idx="3565">
                  <c:v>0.763423761423761</c:v>
                </c:pt>
                <c:pt idx="3566">
                  <c:v>0.77632130832130797</c:v>
                </c:pt>
                <c:pt idx="3567">
                  <c:v>0.77835786435786403</c:v>
                </c:pt>
                <c:pt idx="3568">
                  <c:v>0.78196536796536698</c:v>
                </c:pt>
                <c:pt idx="3569">
                  <c:v>0.78141991341991301</c:v>
                </c:pt>
                <c:pt idx="3570">
                  <c:v>0.77068879268879198</c:v>
                </c:pt>
                <c:pt idx="3571">
                  <c:v>0.77869167869167799</c:v>
                </c:pt>
                <c:pt idx="3572">
                  <c:v>0.77741895141895101</c:v>
                </c:pt>
                <c:pt idx="3573">
                  <c:v>0.78087445887445806</c:v>
                </c:pt>
                <c:pt idx="3574">
                  <c:v>0.77996536796536797</c:v>
                </c:pt>
                <c:pt idx="3575">
                  <c:v>0.79187878787878796</c:v>
                </c:pt>
                <c:pt idx="3576">
                  <c:v>0.79369793169793101</c:v>
                </c:pt>
                <c:pt idx="3577">
                  <c:v>0.80251948051947997</c:v>
                </c:pt>
                <c:pt idx="3578">
                  <c:v>0.79624434824434798</c:v>
                </c:pt>
                <c:pt idx="3579">
                  <c:v>0.784693602693602</c:v>
                </c:pt>
                <c:pt idx="3580">
                  <c:v>0.79269745069745001</c:v>
                </c:pt>
                <c:pt idx="3581">
                  <c:v>0.78560365560365497</c:v>
                </c:pt>
                <c:pt idx="3582">
                  <c:v>0.78805868205868101</c:v>
                </c:pt>
                <c:pt idx="3583">
                  <c:v>0.79706204906204803</c:v>
                </c:pt>
                <c:pt idx="3584">
                  <c:v>0.79369793169793101</c:v>
                </c:pt>
                <c:pt idx="3585">
                  <c:v>0.80033670033670001</c:v>
                </c:pt>
                <c:pt idx="3586">
                  <c:v>0.77987397787397705</c:v>
                </c:pt>
                <c:pt idx="3587">
                  <c:v>0.79806156806156803</c:v>
                </c:pt>
                <c:pt idx="3588">
                  <c:v>0.79469841269841202</c:v>
                </c:pt>
                <c:pt idx="3589">
                  <c:v>0.80251948051947997</c:v>
                </c:pt>
                <c:pt idx="3590">
                  <c:v>0.80652044252044197</c:v>
                </c:pt>
                <c:pt idx="3591">
                  <c:v>0.806611832611832</c:v>
                </c:pt>
                <c:pt idx="3592">
                  <c:v>0.79815392015391995</c:v>
                </c:pt>
                <c:pt idx="3593">
                  <c:v>0.79888119288119197</c:v>
                </c:pt>
                <c:pt idx="3594">
                  <c:v>0.79115151515151505</c:v>
                </c:pt>
                <c:pt idx="3595">
                  <c:v>0.79142376142376103</c:v>
                </c:pt>
                <c:pt idx="3596">
                  <c:v>0.75604617604617597</c:v>
                </c:pt>
                <c:pt idx="3597">
                  <c:v>0.75068109668109595</c:v>
                </c:pt>
                <c:pt idx="3598">
                  <c:v>0.76332178932178896</c:v>
                </c:pt>
                <c:pt idx="3599">
                  <c:v>0.74622414622414601</c:v>
                </c:pt>
                <c:pt idx="3600">
                  <c:v>0.74677056277056197</c:v>
                </c:pt>
                <c:pt idx="3601">
                  <c:v>0.73731216931216903</c:v>
                </c:pt>
                <c:pt idx="3602">
                  <c:v>0.75741029341029298</c:v>
                </c:pt>
                <c:pt idx="3603">
                  <c:v>0.76245791245791195</c:v>
                </c:pt>
                <c:pt idx="3604">
                  <c:v>0.76004810004809997</c:v>
                </c:pt>
                <c:pt idx="3605">
                  <c:v>0.77196151996151996</c:v>
                </c:pt>
                <c:pt idx="3606">
                  <c:v>0.78032900432900398</c:v>
                </c:pt>
                <c:pt idx="3607">
                  <c:v>0.77996536796536797</c:v>
                </c:pt>
                <c:pt idx="3608">
                  <c:v>0.79488023088022997</c:v>
                </c:pt>
                <c:pt idx="3609">
                  <c:v>0.80424723424723399</c:v>
                </c:pt>
                <c:pt idx="3610">
                  <c:v>0.80906685906685905</c:v>
                </c:pt>
                <c:pt idx="3611">
                  <c:v>0.81434151034151003</c:v>
                </c:pt>
                <c:pt idx="3612">
                  <c:v>0.81152284752284698</c:v>
                </c:pt>
                <c:pt idx="3613">
                  <c:v>0.82070803270803205</c:v>
                </c:pt>
                <c:pt idx="3614">
                  <c:v>0.82189033189033101</c:v>
                </c:pt>
                <c:pt idx="3615">
                  <c:v>0.82116305916305898</c:v>
                </c:pt>
                <c:pt idx="3616">
                  <c:v>0.82016257816257798</c:v>
                </c:pt>
                <c:pt idx="3617">
                  <c:v>0.82534583934583905</c:v>
                </c:pt>
                <c:pt idx="3618">
                  <c:v>0.82443674843674797</c:v>
                </c:pt>
                <c:pt idx="3619">
                  <c:v>0.82343626743626697</c:v>
                </c:pt>
                <c:pt idx="3620">
                  <c:v>0.82080038480038398</c:v>
                </c:pt>
                <c:pt idx="3621">
                  <c:v>0.82898412698412605</c:v>
                </c:pt>
                <c:pt idx="3622">
                  <c:v>0.82425493025493002</c:v>
                </c:pt>
                <c:pt idx="3623">
                  <c:v>0.81270514670514604</c:v>
                </c:pt>
                <c:pt idx="3624">
                  <c:v>0.81952573352573299</c:v>
                </c:pt>
                <c:pt idx="3625">
                  <c:v>0.82161712361712302</c:v>
                </c:pt>
                <c:pt idx="3626">
                  <c:v>0.81097739297739302</c:v>
                </c:pt>
                <c:pt idx="3627">
                  <c:v>0.80962193362193302</c:v>
                </c:pt>
                <c:pt idx="3628">
                  <c:v>0.82325444925444902</c:v>
                </c:pt>
                <c:pt idx="3629">
                  <c:v>0.82571043771043695</c:v>
                </c:pt>
                <c:pt idx="3630">
                  <c:v>0.83544107744107698</c:v>
                </c:pt>
                <c:pt idx="3631">
                  <c:v>0.83378932178932097</c:v>
                </c:pt>
                <c:pt idx="3632">
                  <c:v>0.81962674362674304</c:v>
                </c:pt>
                <c:pt idx="3633">
                  <c:v>0.80921019721019705</c:v>
                </c:pt>
                <c:pt idx="3634">
                  <c:v>0.82337277537277498</c:v>
                </c:pt>
                <c:pt idx="3635">
                  <c:v>0.79395189995189996</c:v>
                </c:pt>
                <c:pt idx="3636">
                  <c:v>0.80820586820586804</c:v>
                </c:pt>
                <c:pt idx="3637">
                  <c:v>0.80491582491582403</c:v>
                </c:pt>
                <c:pt idx="3638">
                  <c:v>0.80016450216450197</c:v>
                </c:pt>
                <c:pt idx="3639">
                  <c:v>0.775769119769119</c:v>
                </c:pt>
                <c:pt idx="3640">
                  <c:v>0.77604329004328998</c:v>
                </c:pt>
                <c:pt idx="3641">
                  <c:v>0.79559692159692097</c:v>
                </c:pt>
                <c:pt idx="3642">
                  <c:v>0.79349494949494903</c:v>
                </c:pt>
                <c:pt idx="3643">
                  <c:v>0.76580952380952305</c:v>
                </c:pt>
                <c:pt idx="3644">
                  <c:v>0.79669264069264001</c:v>
                </c:pt>
                <c:pt idx="3645">
                  <c:v>0.76105916305916199</c:v>
                </c:pt>
                <c:pt idx="3646">
                  <c:v>0.74095719095719004</c:v>
                </c:pt>
                <c:pt idx="3647">
                  <c:v>0.71235786435786397</c:v>
                </c:pt>
                <c:pt idx="3648">
                  <c:v>0.71500817700817698</c:v>
                </c:pt>
                <c:pt idx="3649">
                  <c:v>0.70340452140452103</c:v>
                </c:pt>
                <c:pt idx="3650">
                  <c:v>0.70194227994227898</c:v>
                </c:pt>
                <c:pt idx="3651">
                  <c:v>0.72204425204425104</c:v>
                </c:pt>
                <c:pt idx="3652">
                  <c:v>0.73876479076478996</c:v>
                </c:pt>
                <c:pt idx="3653">
                  <c:v>0.77321115921115902</c:v>
                </c:pt>
                <c:pt idx="3654">
                  <c:v>0.76060221260221195</c:v>
                </c:pt>
                <c:pt idx="3655">
                  <c:v>0.78106878306878302</c:v>
                </c:pt>
                <c:pt idx="3656">
                  <c:v>0.79477441077441002</c:v>
                </c:pt>
                <c:pt idx="3657">
                  <c:v>0.79230687830687796</c:v>
                </c:pt>
                <c:pt idx="3658">
                  <c:v>0.81286580086579996</c:v>
                </c:pt>
                <c:pt idx="3659">
                  <c:v>0.81012409812409802</c:v>
                </c:pt>
                <c:pt idx="3660">
                  <c:v>0.82172775372775297</c:v>
                </c:pt>
                <c:pt idx="3661">
                  <c:v>0.84256084656084596</c:v>
                </c:pt>
                <c:pt idx="3662">
                  <c:v>0.84356517556517496</c:v>
                </c:pt>
                <c:pt idx="3663">
                  <c:v>0.83716979316979301</c:v>
                </c:pt>
                <c:pt idx="3664">
                  <c:v>0.84877344877344796</c:v>
                </c:pt>
                <c:pt idx="3665">
                  <c:v>0.85617412217412203</c:v>
                </c:pt>
                <c:pt idx="3666">
                  <c:v>0.85791053391053296</c:v>
                </c:pt>
                <c:pt idx="3667">
                  <c:v>0.86375853775853695</c:v>
                </c:pt>
                <c:pt idx="3668">
                  <c:v>0.86554016354016305</c:v>
                </c:pt>
                <c:pt idx="3669">
                  <c:v>0.863575757575757</c:v>
                </c:pt>
                <c:pt idx="3670">
                  <c:v>0.86567676767676704</c:v>
                </c:pt>
                <c:pt idx="3671">
                  <c:v>0.86613371813371798</c:v>
                </c:pt>
                <c:pt idx="3672">
                  <c:v>0.86732178932178905</c:v>
                </c:pt>
                <c:pt idx="3673">
                  <c:v>0.87810293410293405</c:v>
                </c:pt>
                <c:pt idx="3674">
                  <c:v>0.87508802308802303</c:v>
                </c:pt>
                <c:pt idx="3675">
                  <c:v>0.87837710437710403</c:v>
                </c:pt>
                <c:pt idx="3676">
                  <c:v>0.88842809042809001</c:v>
                </c:pt>
                <c:pt idx="3677">
                  <c:v>0.89372775372775304</c:v>
                </c:pt>
                <c:pt idx="3678">
                  <c:v>0.89235690235690202</c:v>
                </c:pt>
                <c:pt idx="3679">
                  <c:v>0.897199615199615</c:v>
                </c:pt>
                <c:pt idx="3680">
                  <c:v>0.89317941317941296</c:v>
                </c:pt>
                <c:pt idx="3681">
                  <c:v>0.88002212602212604</c:v>
                </c:pt>
                <c:pt idx="3682">
                  <c:v>0.89212890812890799</c:v>
                </c:pt>
                <c:pt idx="3683">
                  <c:v>0.899483405483405</c:v>
                </c:pt>
                <c:pt idx="3684">
                  <c:v>0.89738239538239495</c:v>
                </c:pt>
                <c:pt idx="3685">
                  <c:v>0.90048869648869601</c:v>
                </c:pt>
                <c:pt idx="3686">
                  <c:v>0.88778835978835902</c:v>
                </c:pt>
                <c:pt idx="3687">
                  <c:v>0.88650889850889802</c:v>
                </c:pt>
                <c:pt idx="3688">
                  <c:v>0.85626743626743596</c:v>
                </c:pt>
                <c:pt idx="3689">
                  <c:v>0.86567676767676704</c:v>
                </c:pt>
                <c:pt idx="3690">
                  <c:v>0.835524771524771</c:v>
                </c:pt>
                <c:pt idx="3691">
                  <c:v>0.82291582491582405</c:v>
                </c:pt>
                <c:pt idx="3692">
                  <c:v>0.80829725829725796</c:v>
                </c:pt>
                <c:pt idx="3693">
                  <c:v>0.84374795574795503</c:v>
                </c:pt>
                <c:pt idx="3694">
                  <c:v>0.88934199134199099</c:v>
                </c:pt>
                <c:pt idx="3695">
                  <c:v>0.89737950937950905</c:v>
                </c:pt>
                <c:pt idx="3696">
                  <c:v>0.90610774410774397</c:v>
                </c:pt>
                <c:pt idx="3697">
                  <c:v>0.90868013468013398</c:v>
                </c:pt>
                <c:pt idx="3698">
                  <c:v>0.90886387686387604</c:v>
                </c:pt>
                <c:pt idx="3699">
                  <c:v>0.91501972101972096</c:v>
                </c:pt>
                <c:pt idx="3700">
                  <c:v>0.91759211159211096</c:v>
                </c:pt>
                <c:pt idx="3701">
                  <c:v>0.90730254930254906</c:v>
                </c:pt>
                <c:pt idx="3702">
                  <c:v>0.88837614237614204</c:v>
                </c:pt>
                <c:pt idx="3703">
                  <c:v>0.88736604136604103</c:v>
                </c:pt>
                <c:pt idx="3704">
                  <c:v>0.85328042328042297</c:v>
                </c:pt>
                <c:pt idx="3705">
                  <c:v>0.83582395382395303</c:v>
                </c:pt>
                <c:pt idx="3706">
                  <c:v>0.85870129870129797</c:v>
                </c:pt>
                <c:pt idx="3707">
                  <c:v>0.89168350168350097</c:v>
                </c:pt>
                <c:pt idx="3708">
                  <c:v>0.87652429052429004</c:v>
                </c:pt>
                <c:pt idx="3709">
                  <c:v>0.86182491582491505</c:v>
                </c:pt>
                <c:pt idx="3710">
                  <c:v>0.85658778258778201</c:v>
                </c:pt>
                <c:pt idx="3711">
                  <c:v>0.84537950937950901</c:v>
                </c:pt>
                <c:pt idx="3712">
                  <c:v>0.82847330447330403</c:v>
                </c:pt>
                <c:pt idx="3713">
                  <c:v>0.85245310245310202</c:v>
                </c:pt>
                <c:pt idx="3714">
                  <c:v>0.85635786435786398</c:v>
                </c:pt>
                <c:pt idx="3715">
                  <c:v>0.86577489177489098</c:v>
                </c:pt>
                <c:pt idx="3716">
                  <c:v>0.89352092352092305</c:v>
                </c:pt>
                <c:pt idx="3717">
                  <c:v>0.883139009139009</c:v>
                </c:pt>
                <c:pt idx="3718">
                  <c:v>0.88754978354978298</c:v>
                </c:pt>
                <c:pt idx="3719">
                  <c:v>0.862651274651274</c:v>
                </c:pt>
                <c:pt idx="3720">
                  <c:v>0.83876479076479005</c:v>
                </c:pt>
                <c:pt idx="3721">
                  <c:v>0.85576238576238495</c:v>
                </c:pt>
                <c:pt idx="3722">
                  <c:v>0.83242520442520396</c:v>
                </c:pt>
                <c:pt idx="3723">
                  <c:v>0.85511784511784406</c:v>
                </c:pt>
                <c:pt idx="3724">
                  <c:v>0.88194516594516503</c:v>
                </c:pt>
                <c:pt idx="3725">
                  <c:v>0.87477922077921999</c:v>
                </c:pt>
                <c:pt idx="3726">
                  <c:v>0.893704665704665</c:v>
                </c:pt>
                <c:pt idx="3727">
                  <c:v>0.88846849446849396</c:v>
                </c:pt>
                <c:pt idx="3728">
                  <c:v>0.88001539201539203</c:v>
                </c:pt>
                <c:pt idx="3729">
                  <c:v>0.90004425204425198</c:v>
                </c:pt>
                <c:pt idx="3730">
                  <c:v>0.90114670514670503</c:v>
                </c:pt>
                <c:pt idx="3731">
                  <c:v>0.91942953342953304</c:v>
                </c:pt>
                <c:pt idx="3732">
                  <c:v>0.92733044733044701</c:v>
                </c:pt>
                <c:pt idx="3733">
                  <c:v>0.93036267436267395</c:v>
                </c:pt>
                <c:pt idx="3734">
                  <c:v>0.93054641654641601</c:v>
                </c:pt>
                <c:pt idx="3735">
                  <c:v>0.92916786916786898</c:v>
                </c:pt>
                <c:pt idx="3736">
                  <c:v>0.94073496873496798</c:v>
                </c:pt>
                <c:pt idx="3737">
                  <c:v>0.940459836459836</c:v>
                </c:pt>
                <c:pt idx="3738">
                  <c:v>0.94598075998075903</c:v>
                </c:pt>
                <c:pt idx="3739">
                  <c:v>0.94432708032708002</c:v>
                </c:pt>
                <c:pt idx="3740">
                  <c:v>0.942030784030784</c:v>
                </c:pt>
                <c:pt idx="3741">
                  <c:v>0.93541606541606503</c:v>
                </c:pt>
                <c:pt idx="3742">
                  <c:v>0.94763540163540105</c:v>
                </c:pt>
                <c:pt idx="3743">
                  <c:v>0.93964213564213495</c:v>
                </c:pt>
                <c:pt idx="3744">
                  <c:v>0.931466089466089</c:v>
                </c:pt>
                <c:pt idx="3745">
                  <c:v>0.93357864357864295</c:v>
                </c:pt>
                <c:pt idx="3746">
                  <c:v>0.90638383838383796</c:v>
                </c:pt>
                <c:pt idx="3747">
                  <c:v>0.91428475228475203</c:v>
                </c:pt>
                <c:pt idx="3748">
                  <c:v>0.88323136123136103</c:v>
                </c:pt>
                <c:pt idx="3749">
                  <c:v>0.87882154882154895</c:v>
                </c:pt>
                <c:pt idx="3750">
                  <c:v>0.90270899470899402</c:v>
                </c:pt>
                <c:pt idx="3751">
                  <c:v>0.89101491101491004</c:v>
                </c:pt>
                <c:pt idx="3752">
                  <c:v>0.91630591630591596</c:v>
                </c:pt>
                <c:pt idx="3753">
                  <c:v>0.91060990860990798</c:v>
                </c:pt>
                <c:pt idx="3754">
                  <c:v>0.93357864357864295</c:v>
                </c:pt>
                <c:pt idx="3755">
                  <c:v>0.924758056758056</c:v>
                </c:pt>
                <c:pt idx="3756">
                  <c:v>0.941746031746031</c:v>
                </c:pt>
                <c:pt idx="3757">
                  <c:v>0.937962481962481</c:v>
                </c:pt>
                <c:pt idx="3758">
                  <c:v>0.92707263107263005</c:v>
                </c:pt>
                <c:pt idx="3759">
                  <c:v>0.89883405483405399</c:v>
                </c:pt>
                <c:pt idx="3760">
                  <c:v>0.89431168831168795</c:v>
                </c:pt>
                <c:pt idx="3761">
                  <c:v>0.89864935064935003</c:v>
                </c:pt>
                <c:pt idx="3762">
                  <c:v>0.92181240981240897</c:v>
                </c:pt>
                <c:pt idx="3763">
                  <c:v>0.90501683501683405</c:v>
                </c:pt>
                <c:pt idx="3764">
                  <c:v>0.89827994227994201</c:v>
                </c:pt>
                <c:pt idx="3765">
                  <c:v>0.90506301106301001</c:v>
                </c:pt>
                <c:pt idx="3766">
                  <c:v>0.91793650793650705</c:v>
                </c:pt>
                <c:pt idx="3767">
                  <c:v>0.91286099086099004</c:v>
                </c:pt>
                <c:pt idx="3768">
                  <c:v>0.91927465127465102</c:v>
                </c:pt>
                <c:pt idx="3769">
                  <c:v>0.92781144781144698</c:v>
                </c:pt>
                <c:pt idx="3770">
                  <c:v>0.93833189033189002</c:v>
                </c:pt>
                <c:pt idx="3771">
                  <c:v>0.92956421356421304</c:v>
                </c:pt>
                <c:pt idx="3772">
                  <c:v>0.93325637325637301</c:v>
                </c:pt>
                <c:pt idx="3773">
                  <c:v>0.94193073593073495</c:v>
                </c:pt>
                <c:pt idx="3774">
                  <c:v>0.94137662337662298</c:v>
                </c:pt>
                <c:pt idx="3775">
                  <c:v>0.919043771043771</c:v>
                </c:pt>
                <c:pt idx="3776">
                  <c:v>0.93657816257816195</c:v>
                </c:pt>
                <c:pt idx="3777">
                  <c:v>0.93427128427128403</c:v>
                </c:pt>
                <c:pt idx="3778">
                  <c:v>0.94377585377585305</c:v>
                </c:pt>
                <c:pt idx="3779">
                  <c:v>0.94866762866762799</c:v>
                </c:pt>
                <c:pt idx="3780">
                  <c:v>0.95318807118807103</c:v>
                </c:pt>
                <c:pt idx="3781">
                  <c:v>0.94506782106782095</c:v>
                </c:pt>
                <c:pt idx="3782">
                  <c:v>0.95125156325156301</c:v>
                </c:pt>
                <c:pt idx="3783">
                  <c:v>0.94322270322270296</c:v>
                </c:pt>
                <c:pt idx="3784">
                  <c:v>0.92375084175084099</c:v>
                </c:pt>
                <c:pt idx="3785">
                  <c:v>0.94460702260702201</c:v>
                </c:pt>
                <c:pt idx="3786">
                  <c:v>0.95014430014429996</c:v>
                </c:pt>
                <c:pt idx="3787">
                  <c:v>0.92781144781144698</c:v>
                </c:pt>
                <c:pt idx="3788">
                  <c:v>0.91987493987493896</c:v>
                </c:pt>
                <c:pt idx="3789">
                  <c:v>0.92753439153439099</c:v>
                </c:pt>
                <c:pt idx="3790">
                  <c:v>0.95291197691197604</c:v>
                </c:pt>
                <c:pt idx="3791">
                  <c:v>0.94354593554593502</c:v>
                </c:pt>
                <c:pt idx="3792">
                  <c:v>0.93777777777777704</c:v>
                </c:pt>
                <c:pt idx="3793">
                  <c:v>0.93814718614718595</c:v>
                </c:pt>
                <c:pt idx="3794">
                  <c:v>0.95835690235690196</c:v>
                </c:pt>
                <c:pt idx="3795">
                  <c:v>0.96048003848003805</c:v>
                </c:pt>
                <c:pt idx="3796">
                  <c:v>0.96657046657046597</c:v>
                </c:pt>
                <c:pt idx="3797">
                  <c:v>0.96592400192400096</c:v>
                </c:pt>
                <c:pt idx="3798">
                  <c:v>0.96454064454064403</c:v>
                </c:pt>
                <c:pt idx="3799">
                  <c:v>0.97026166426166405</c:v>
                </c:pt>
                <c:pt idx="3800">
                  <c:v>0.96555555555555495</c:v>
                </c:pt>
                <c:pt idx="3801">
                  <c:v>0.94442231842231805</c:v>
                </c:pt>
                <c:pt idx="3802">
                  <c:v>0.962879268879268</c:v>
                </c:pt>
                <c:pt idx="3803">
                  <c:v>0.96066378066378</c:v>
                </c:pt>
                <c:pt idx="3804">
                  <c:v>0.94848292448292404</c:v>
                </c:pt>
                <c:pt idx="3805">
                  <c:v>0.95245117845117799</c:v>
                </c:pt>
                <c:pt idx="3806">
                  <c:v>0.95051274651274598</c:v>
                </c:pt>
                <c:pt idx="3807">
                  <c:v>0.95568061568061502</c:v>
                </c:pt>
                <c:pt idx="3808">
                  <c:v>0.93915440115440096</c:v>
                </c:pt>
                <c:pt idx="3809">
                  <c:v>0.93584030784030703</c:v>
                </c:pt>
                <c:pt idx="3810">
                  <c:v>0.92393554593554506</c:v>
                </c:pt>
                <c:pt idx="3811">
                  <c:v>0.92365848965848896</c:v>
                </c:pt>
                <c:pt idx="3812">
                  <c:v>0.94672919672919598</c:v>
                </c:pt>
                <c:pt idx="3813">
                  <c:v>0.95300432900432896</c:v>
                </c:pt>
                <c:pt idx="3814">
                  <c:v>0.93805483405483403</c:v>
                </c:pt>
                <c:pt idx="3815">
                  <c:v>0.92974891774891699</c:v>
                </c:pt>
                <c:pt idx="3816">
                  <c:v>0.94026936026936003</c:v>
                </c:pt>
                <c:pt idx="3817">
                  <c:v>0.94340740740740703</c:v>
                </c:pt>
                <c:pt idx="3818">
                  <c:v>0.96361712361712304</c:v>
                </c:pt>
                <c:pt idx="3819">
                  <c:v>0.95490139490139403</c:v>
                </c:pt>
                <c:pt idx="3820">
                  <c:v>0.96491582491582395</c:v>
                </c:pt>
                <c:pt idx="3821">
                  <c:v>0.966306878306878</c:v>
                </c:pt>
                <c:pt idx="3822">
                  <c:v>0.952025974025973</c:v>
                </c:pt>
                <c:pt idx="3823">
                  <c:v>0.94609139009138998</c:v>
                </c:pt>
                <c:pt idx="3824">
                  <c:v>0.94572005772005696</c:v>
                </c:pt>
                <c:pt idx="3825">
                  <c:v>0.90491774891774801</c:v>
                </c:pt>
                <c:pt idx="3826">
                  <c:v>0.90890524290524199</c:v>
                </c:pt>
                <c:pt idx="3827">
                  <c:v>0.92420683020683003</c:v>
                </c:pt>
                <c:pt idx="3828">
                  <c:v>0.92244444444444396</c:v>
                </c:pt>
                <c:pt idx="3829">
                  <c:v>0.916973544973544</c:v>
                </c:pt>
                <c:pt idx="3830">
                  <c:v>0.92902837902837898</c:v>
                </c:pt>
                <c:pt idx="3831">
                  <c:v>0.89666474266474205</c:v>
                </c:pt>
                <c:pt idx="3832">
                  <c:v>0.90009620009619995</c:v>
                </c:pt>
                <c:pt idx="3833">
                  <c:v>0.92402116402116397</c:v>
                </c:pt>
                <c:pt idx="3834">
                  <c:v>0.94525733525733502</c:v>
                </c:pt>
                <c:pt idx="3835">
                  <c:v>0.95369600769600704</c:v>
                </c:pt>
                <c:pt idx="3836">
                  <c:v>0.95304665704665703</c:v>
                </c:pt>
                <c:pt idx="3837">
                  <c:v>0.96871861471861398</c:v>
                </c:pt>
                <c:pt idx="3838">
                  <c:v>0.97038768638768602</c:v>
                </c:pt>
                <c:pt idx="3839">
                  <c:v>0.97140740740740705</c:v>
                </c:pt>
                <c:pt idx="3840">
                  <c:v>0.96361808561808504</c:v>
                </c:pt>
                <c:pt idx="3841">
                  <c:v>0.960094276094276</c:v>
                </c:pt>
                <c:pt idx="3842">
                  <c:v>0.94905916305916305</c:v>
                </c:pt>
                <c:pt idx="3843">
                  <c:v>0.92884271284271203</c:v>
                </c:pt>
                <c:pt idx="3844">
                  <c:v>0.91762289562289501</c:v>
                </c:pt>
                <c:pt idx="3845">
                  <c:v>0.941176527176527</c:v>
                </c:pt>
                <c:pt idx="3846">
                  <c:v>0.95453006253006201</c:v>
                </c:pt>
                <c:pt idx="3847">
                  <c:v>0.95499374699374595</c:v>
                </c:pt>
                <c:pt idx="3848">
                  <c:v>0.952025974025973</c:v>
                </c:pt>
                <c:pt idx="3849">
                  <c:v>0.94544203944203897</c:v>
                </c:pt>
                <c:pt idx="3850">
                  <c:v>0.94164021164021094</c:v>
                </c:pt>
                <c:pt idx="3851">
                  <c:v>0.94803848003848001</c:v>
                </c:pt>
                <c:pt idx="3852">
                  <c:v>0.93208850408850397</c:v>
                </c:pt>
                <c:pt idx="3853">
                  <c:v>0.92837902837902797</c:v>
                </c:pt>
                <c:pt idx="3854">
                  <c:v>0.95267532467532401</c:v>
                </c:pt>
                <c:pt idx="3855">
                  <c:v>0.93505627705627703</c:v>
                </c:pt>
                <c:pt idx="3856">
                  <c:v>0.93737469937469897</c:v>
                </c:pt>
                <c:pt idx="3857">
                  <c:v>0.934963924963924</c:v>
                </c:pt>
                <c:pt idx="3858">
                  <c:v>0.94201154401154297</c:v>
                </c:pt>
                <c:pt idx="3859">
                  <c:v>0.95286099086098996</c:v>
                </c:pt>
                <c:pt idx="3860">
                  <c:v>0.94720442520442505</c:v>
                </c:pt>
                <c:pt idx="3861">
                  <c:v>0.93181048581048498</c:v>
                </c:pt>
                <c:pt idx="3862">
                  <c:v>0.89147186147186097</c:v>
                </c:pt>
                <c:pt idx="3863">
                  <c:v>0.83453391053391002</c:v>
                </c:pt>
                <c:pt idx="3864">
                  <c:v>0.75728715728715701</c:v>
                </c:pt>
                <c:pt idx="3865">
                  <c:v>0.73660798460798405</c:v>
                </c:pt>
                <c:pt idx="3866">
                  <c:v>0.80328330928330904</c:v>
                </c:pt>
                <c:pt idx="3867">
                  <c:v>0.84788744588744502</c:v>
                </c:pt>
                <c:pt idx="3868">
                  <c:v>0.84797979797979794</c:v>
                </c:pt>
                <c:pt idx="3869">
                  <c:v>0.83305050505050504</c:v>
                </c:pt>
                <c:pt idx="3870">
                  <c:v>0.778337662337662</c:v>
                </c:pt>
                <c:pt idx="3871">
                  <c:v>0.81209235209235198</c:v>
                </c:pt>
                <c:pt idx="3872">
                  <c:v>0.813391053391053</c:v>
                </c:pt>
                <c:pt idx="3873">
                  <c:v>0.78594227994227905</c:v>
                </c:pt>
                <c:pt idx="3874">
                  <c:v>0.83082443482443402</c:v>
                </c:pt>
                <c:pt idx="3875">
                  <c:v>0.80634343434343403</c:v>
                </c:pt>
                <c:pt idx="3876">
                  <c:v>0.81617316017315999</c:v>
                </c:pt>
                <c:pt idx="3877">
                  <c:v>0.82442616642616595</c:v>
                </c:pt>
                <c:pt idx="3878">
                  <c:v>0.81765656565656497</c:v>
                </c:pt>
                <c:pt idx="3879">
                  <c:v>0.840376142376142</c:v>
                </c:pt>
                <c:pt idx="3880">
                  <c:v>0.85632611832611805</c:v>
                </c:pt>
                <c:pt idx="3881">
                  <c:v>0.852152958152958</c:v>
                </c:pt>
                <c:pt idx="3882">
                  <c:v>0.82189033189033101</c:v>
                </c:pt>
                <c:pt idx="3883">
                  <c:v>0.83130543530543499</c:v>
                </c:pt>
                <c:pt idx="3884">
                  <c:v>0.807535353535353</c:v>
                </c:pt>
                <c:pt idx="3885">
                  <c:v>0.80464550264550205</c:v>
                </c:pt>
                <c:pt idx="3886">
                  <c:v>0.79812025012025001</c:v>
                </c:pt>
                <c:pt idx="3887">
                  <c:v>0.79765464165464095</c:v>
                </c:pt>
                <c:pt idx="3888">
                  <c:v>0.75253775853775795</c:v>
                </c:pt>
                <c:pt idx="3889">
                  <c:v>0.75356325156325099</c:v>
                </c:pt>
                <c:pt idx="3890">
                  <c:v>0.78628186628186603</c:v>
                </c:pt>
                <c:pt idx="3891">
                  <c:v>0.79094276094275995</c:v>
                </c:pt>
                <c:pt idx="3892">
                  <c:v>0.81769600769600703</c:v>
                </c:pt>
                <c:pt idx="3893">
                  <c:v>0.85004136604136604</c:v>
                </c:pt>
                <c:pt idx="3894">
                  <c:v>0.84370274170274095</c:v>
                </c:pt>
                <c:pt idx="3895">
                  <c:v>0.85880327080327001</c:v>
                </c:pt>
                <c:pt idx="3896">
                  <c:v>0.87558249158249102</c:v>
                </c:pt>
                <c:pt idx="3897">
                  <c:v>0.87670033670033598</c:v>
                </c:pt>
                <c:pt idx="3898">
                  <c:v>0.87847138047137996</c:v>
                </c:pt>
                <c:pt idx="3899">
                  <c:v>0.86663395863395798</c:v>
                </c:pt>
                <c:pt idx="3900">
                  <c:v>0.85768446368446305</c:v>
                </c:pt>
                <c:pt idx="3901">
                  <c:v>0.886208754208754</c:v>
                </c:pt>
                <c:pt idx="3902">
                  <c:v>0.89478403078403002</c:v>
                </c:pt>
                <c:pt idx="3903">
                  <c:v>0.89571620971620902</c:v>
                </c:pt>
                <c:pt idx="3904">
                  <c:v>0.89310630110630096</c:v>
                </c:pt>
                <c:pt idx="3905">
                  <c:v>0.88154785954785897</c:v>
                </c:pt>
                <c:pt idx="3906">
                  <c:v>0.913334295334295</c:v>
                </c:pt>
                <c:pt idx="3907">
                  <c:v>0.93430784030783998</c:v>
                </c:pt>
                <c:pt idx="3908">
                  <c:v>0.92955363155363102</c:v>
                </c:pt>
                <c:pt idx="3909">
                  <c:v>0.925824915824915</c:v>
                </c:pt>
                <c:pt idx="3910">
                  <c:v>0.94773063973063898</c:v>
                </c:pt>
                <c:pt idx="3911">
                  <c:v>0.94661183261183202</c:v>
                </c:pt>
                <c:pt idx="3912">
                  <c:v>0.93822318422318396</c:v>
                </c:pt>
                <c:pt idx="3913">
                  <c:v>0.96115343915343898</c:v>
                </c:pt>
                <c:pt idx="3914">
                  <c:v>0.96683982683982606</c:v>
                </c:pt>
                <c:pt idx="3915">
                  <c:v>0.96087445887445799</c:v>
                </c:pt>
                <c:pt idx="3916">
                  <c:v>0.95891678691678695</c:v>
                </c:pt>
                <c:pt idx="3917">
                  <c:v>0.95789129389129302</c:v>
                </c:pt>
                <c:pt idx="3918">
                  <c:v>0.93962097162097102</c:v>
                </c:pt>
                <c:pt idx="3919">
                  <c:v>0.94409523809523799</c:v>
                </c:pt>
                <c:pt idx="3920">
                  <c:v>0.93645214045213998</c:v>
                </c:pt>
                <c:pt idx="3921">
                  <c:v>0.90941895141895102</c:v>
                </c:pt>
                <c:pt idx="3922">
                  <c:v>0.88797979797979798</c:v>
                </c:pt>
                <c:pt idx="3923">
                  <c:v>0.916689754689754</c:v>
                </c:pt>
                <c:pt idx="3924">
                  <c:v>0.91529196729196705</c:v>
                </c:pt>
                <c:pt idx="3925">
                  <c:v>0.94567965367965301</c:v>
                </c:pt>
                <c:pt idx="3926">
                  <c:v>0.94400192400192395</c:v>
                </c:pt>
                <c:pt idx="3927">
                  <c:v>0.95109379509379499</c:v>
                </c:pt>
                <c:pt idx="3928">
                  <c:v>0.94884944684944605</c:v>
                </c:pt>
                <c:pt idx="3929">
                  <c:v>0.95145935545935501</c:v>
                </c:pt>
                <c:pt idx="3930">
                  <c:v>0.95117941317941301</c:v>
                </c:pt>
                <c:pt idx="3931">
                  <c:v>0.95341702741702705</c:v>
                </c:pt>
                <c:pt idx="3932">
                  <c:v>0.94530735930735899</c:v>
                </c:pt>
                <c:pt idx="3933">
                  <c:v>0.96385666185666097</c:v>
                </c:pt>
                <c:pt idx="3934">
                  <c:v>0.94380663780663698</c:v>
                </c:pt>
                <c:pt idx="3935">
                  <c:v>0.91659644059643997</c:v>
                </c:pt>
                <c:pt idx="3936">
                  <c:v>0.95397594997595003</c:v>
                </c:pt>
                <c:pt idx="3937">
                  <c:v>0.94213756613756605</c:v>
                </c:pt>
                <c:pt idx="3938">
                  <c:v>0.92907840307840295</c:v>
                </c:pt>
                <c:pt idx="3939">
                  <c:v>0.91407984607984605</c:v>
                </c:pt>
                <c:pt idx="3940">
                  <c:v>0.91902068302068296</c:v>
                </c:pt>
                <c:pt idx="3941">
                  <c:v>0.88182780182780196</c:v>
                </c:pt>
                <c:pt idx="3942">
                  <c:v>0.89134295334295299</c:v>
                </c:pt>
                <c:pt idx="3943">
                  <c:v>0.91119769119769101</c:v>
                </c:pt>
                <c:pt idx="3944">
                  <c:v>0.93915536315536297</c:v>
                </c:pt>
                <c:pt idx="3945">
                  <c:v>0.90960557960557897</c:v>
                </c:pt>
                <c:pt idx="3946">
                  <c:v>0.87558922558922503</c:v>
                </c:pt>
                <c:pt idx="3947">
                  <c:v>0.89105339105338999</c:v>
                </c:pt>
                <c:pt idx="3948">
                  <c:v>0.90821356421356403</c:v>
                </c:pt>
                <c:pt idx="3949">
                  <c:v>0.93184319384319303</c:v>
                </c:pt>
                <c:pt idx="3950">
                  <c:v>0.92865512265512196</c:v>
                </c:pt>
                <c:pt idx="3951">
                  <c:v>0.92424819624819599</c:v>
                </c:pt>
                <c:pt idx="3952">
                  <c:v>0.94478403078402995</c:v>
                </c:pt>
                <c:pt idx="3953">
                  <c:v>0.93099951899951805</c:v>
                </c:pt>
                <c:pt idx="3954">
                  <c:v>0.91168350168350099</c:v>
                </c:pt>
                <c:pt idx="3955">
                  <c:v>0.88495141895141805</c:v>
                </c:pt>
                <c:pt idx="3956">
                  <c:v>0.88814718614718602</c:v>
                </c:pt>
                <c:pt idx="3957">
                  <c:v>0.86432900432900395</c:v>
                </c:pt>
                <c:pt idx="3958">
                  <c:v>0.819601731601731</c:v>
                </c:pt>
                <c:pt idx="3959">
                  <c:v>0.79965656565656495</c:v>
                </c:pt>
                <c:pt idx="3960">
                  <c:v>0.80141029341029302</c:v>
                </c:pt>
                <c:pt idx="3961">
                  <c:v>0.81595189995189998</c:v>
                </c:pt>
                <c:pt idx="3962">
                  <c:v>0.77065319865319803</c:v>
                </c:pt>
                <c:pt idx="3963">
                  <c:v>0.79972198172198095</c:v>
                </c:pt>
                <c:pt idx="3964">
                  <c:v>0.76108898508898504</c:v>
                </c:pt>
                <c:pt idx="3965">
                  <c:v>0.76343338143338102</c:v>
                </c:pt>
                <c:pt idx="3966">
                  <c:v>0.74083501683501596</c:v>
                </c:pt>
                <c:pt idx="3967">
                  <c:v>0.75058682058682002</c:v>
                </c:pt>
                <c:pt idx="3968">
                  <c:v>0.78650024050024003</c:v>
                </c:pt>
                <c:pt idx="3969">
                  <c:v>0.759494949494949</c:v>
                </c:pt>
                <c:pt idx="3970">
                  <c:v>0.78349975949975903</c:v>
                </c:pt>
                <c:pt idx="3971">
                  <c:v>0.76408946608946604</c:v>
                </c:pt>
                <c:pt idx="3972">
                  <c:v>0.77327946127946101</c:v>
                </c:pt>
                <c:pt idx="3973">
                  <c:v>0.81651467051466997</c:v>
                </c:pt>
                <c:pt idx="3974">
                  <c:v>0.81585088985088905</c:v>
                </c:pt>
                <c:pt idx="3975">
                  <c:v>0.783124579124579</c:v>
                </c:pt>
                <c:pt idx="3976">
                  <c:v>0.79381433381433297</c:v>
                </c:pt>
                <c:pt idx="3977">
                  <c:v>0.79662722462722402</c:v>
                </c:pt>
                <c:pt idx="3978">
                  <c:v>0.76240211640211597</c:v>
                </c:pt>
                <c:pt idx="3979">
                  <c:v>0.73867821067821005</c:v>
                </c:pt>
                <c:pt idx="3980">
                  <c:v>0.73877152477152397</c:v>
                </c:pt>
                <c:pt idx="3981">
                  <c:v>0.73727176527176497</c:v>
                </c:pt>
                <c:pt idx="3982">
                  <c:v>0.71467340067340002</c:v>
                </c:pt>
                <c:pt idx="3983">
                  <c:v>0.75002405002404904</c:v>
                </c:pt>
                <c:pt idx="3984">
                  <c:v>0.77956132756132701</c:v>
                </c:pt>
                <c:pt idx="3985">
                  <c:v>0.80863011063011003</c:v>
                </c:pt>
                <c:pt idx="3986">
                  <c:v>0.80122270322270295</c:v>
                </c:pt>
                <c:pt idx="3987">
                  <c:v>0.80037806637806597</c:v>
                </c:pt>
                <c:pt idx="3988">
                  <c:v>0.82644636844636798</c:v>
                </c:pt>
                <c:pt idx="3989">
                  <c:v>0.80337950937950897</c:v>
                </c:pt>
                <c:pt idx="3990">
                  <c:v>0.81163059163059104</c:v>
                </c:pt>
                <c:pt idx="3991">
                  <c:v>0.83357287157287097</c:v>
                </c:pt>
                <c:pt idx="3992">
                  <c:v>0.82934583934583905</c:v>
                </c:pt>
                <c:pt idx="3993">
                  <c:v>0.81500625300625296</c:v>
                </c:pt>
                <c:pt idx="3994">
                  <c:v>0.85767195767195703</c:v>
                </c:pt>
                <c:pt idx="3995">
                  <c:v>0.86601731601731502</c:v>
                </c:pt>
                <c:pt idx="3996">
                  <c:v>0.873284271284271</c:v>
                </c:pt>
                <c:pt idx="3997">
                  <c:v>0.879426647426647</c:v>
                </c:pt>
                <c:pt idx="3998">
                  <c:v>0.880926406926406</c:v>
                </c:pt>
                <c:pt idx="3999">
                  <c:v>0.86039153439153404</c:v>
                </c:pt>
                <c:pt idx="4000">
                  <c:v>0.86958056758056701</c:v>
                </c:pt>
                <c:pt idx="4001">
                  <c:v>0.87108128908128801</c:v>
                </c:pt>
                <c:pt idx="4002">
                  <c:v>0.90127465127465101</c:v>
                </c:pt>
                <c:pt idx="4003">
                  <c:v>0.89883694083693999</c:v>
                </c:pt>
                <c:pt idx="4004">
                  <c:v>0.89574218374218295</c:v>
                </c:pt>
                <c:pt idx="4005">
                  <c:v>0.90671284271284203</c:v>
                </c:pt>
                <c:pt idx="4006">
                  <c:v>0.91881000481000397</c:v>
                </c:pt>
                <c:pt idx="4007">
                  <c:v>0.92634632034632003</c:v>
                </c:pt>
                <c:pt idx="4008">
                  <c:v>0.92907936507936495</c:v>
                </c:pt>
                <c:pt idx="4009">
                  <c:v>0.928042328042327</c:v>
                </c:pt>
                <c:pt idx="4010">
                  <c:v>0.91531120731120696</c:v>
                </c:pt>
                <c:pt idx="4011">
                  <c:v>0.91447041847041799</c:v>
                </c:pt>
                <c:pt idx="4012">
                  <c:v>0.91560173160173097</c:v>
                </c:pt>
                <c:pt idx="4013">
                  <c:v>0.93332852332852301</c:v>
                </c:pt>
                <c:pt idx="4014">
                  <c:v>0.94180375180375098</c:v>
                </c:pt>
                <c:pt idx="4015">
                  <c:v>0.93709090909090897</c:v>
                </c:pt>
                <c:pt idx="4016">
                  <c:v>0.95028667628667596</c:v>
                </c:pt>
                <c:pt idx="4017">
                  <c:v>0.94397113997113902</c:v>
                </c:pt>
                <c:pt idx="4018">
                  <c:v>0.92454737854737801</c:v>
                </c:pt>
                <c:pt idx="4019">
                  <c:v>0.94557383357383296</c:v>
                </c:pt>
                <c:pt idx="4020">
                  <c:v>0.92229341029341005</c:v>
                </c:pt>
                <c:pt idx="4021">
                  <c:v>0.927469937469937</c:v>
                </c:pt>
                <c:pt idx="4022">
                  <c:v>0.92295430495430397</c:v>
                </c:pt>
                <c:pt idx="4023">
                  <c:v>0.94086099086098995</c:v>
                </c:pt>
                <c:pt idx="4024">
                  <c:v>0.96047330447330403</c:v>
                </c:pt>
                <c:pt idx="4025">
                  <c:v>0.96055988455988395</c:v>
                </c:pt>
                <c:pt idx="4026">
                  <c:v>0.95839249639249602</c:v>
                </c:pt>
                <c:pt idx="4027">
                  <c:v>0.97214526214526198</c:v>
                </c:pt>
                <c:pt idx="4028">
                  <c:v>0.97837421837421801</c:v>
                </c:pt>
                <c:pt idx="4029">
                  <c:v>0.98025877825877805</c:v>
                </c:pt>
                <c:pt idx="4030">
                  <c:v>0.96960846560846503</c:v>
                </c:pt>
                <c:pt idx="4031">
                  <c:v>0.96960846560846503</c:v>
                </c:pt>
                <c:pt idx="4032">
                  <c:v>0.96621548821548797</c:v>
                </c:pt>
                <c:pt idx="4033">
                  <c:v>0.96912938912938895</c:v>
                </c:pt>
                <c:pt idx="4034">
                  <c:v>0.97318999518999505</c:v>
                </c:pt>
                <c:pt idx="4035">
                  <c:v>0.95525829725829703</c:v>
                </c:pt>
                <c:pt idx="4036">
                  <c:v>0.94473304473304398</c:v>
                </c:pt>
                <c:pt idx="4037">
                  <c:v>0.96018278018278003</c:v>
                </c:pt>
                <c:pt idx="4038">
                  <c:v>0.94311592111592102</c:v>
                </c:pt>
                <c:pt idx="4039">
                  <c:v>0.93228379028379005</c:v>
                </c:pt>
                <c:pt idx="4040">
                  <c:v>0.93190668590668502</c:v>
                </c:pt>
                <c:pt idx="4041">
                  <c:v>0.93897643097643002</c:v>
                </c:pt>
                <c:pt idx="4042">
                  <c:v>0.94057046657046595</c:v>
                </c:pt>
                <c:pt idx="4043">
                  <c:v>0.96470707070706996</c:v>
                </c:pt>
                <c:pt idx="4044">
                  <c:v>0.94632804232804202</c:v>
                </c:pt>
                <c:pt idx="4045">
                  <c:v>0.94689369889369801</c:v>
                </c:pt>
                <c:pt idx="4046">
                  <c:v>0.92992784992785005</c:v>
                </c:pt>
                <c:pt idx="4047">
                  <c:v>0.94896681096681001</c:v>
                </c:pt>
                <c:pt idx="4048">
                  <c:v>0.93078403078403005</c:v>
                </c:pt>
                <c:pt idx="4049">
                  <c:v>0.93134199134199103</c:v>
                </c:pt>
                <c:pt idx="4050">
                  <c:v>0.92464935064935005</c:v>
                </c:pt>
                <c:pt idx="4051">
                  <c:v>0.93680808080807998</c:v>
                </c:pt>
                <c:pt idx="4052">
                  <c:v>0.93416931216931198</c:v>
                </c:pt>
                <c:pt idx="4053">
                  <c:v>0.95924098124098101</c:v>
                </c:pt>
                <c:pt idx="4054">
                  <c:v>0.97253006253006202</c:v>
                </c:pt>
                <c:pt idx="4055">
                  <c:v>0.97309571909571801</c:v>
                </c:pt>
                <c:pt idx="4056">
                  <c:v>0.981578643578643</c:v>
                </c:pt>
                <c:pt idx="4057">
                  <c:v>0.97780856180856102</c:v>
                </c:pt>
                <c:pt idx="4058">
                  <c:v>0.98186147186147099</c:v>
                </c:pt>
                <c:pt idx="4059">
                  <c:v>0.98789321789321705</c:v>
                </c:pt>
                <c:pt idx="4060">
                  <c:v>0.98195574795574803</c:v>
                </c:pt>
                <c:pt idx="4061">
                  <c:v>0.99204040404040394</c:v>
                </c:pt>
                <c:pt idx="4062">
                  <c:v>0.99515055315055301</c:v>
                </c:pt>
                <c:pt idx="4063">
                  <c:v>1.0016546416546399</c:v>
                </c:pt>
                <c:pt idx="4064">
                  <c:v>0.99892063492063399</c:v>
                </c:pt>
                <c:pt idx="4065">
                  <c:v>0.97997594997594994</c:v>
                </c:pt>
                <c:pt idx="4066">
                  <c:v>0.96469937469937395</c:v>
                </c:pt>
                <c:pt idx="4067">
                  <c:v>0.96084271284271205</c:v>
                </c:pt>
                <c:pt idx="4068">
                  <c:v>0.95810966810966802</c:v>
                </c:pt>
                <c:pt idx="4069">
                  <c:v>0.96395286195286101</c:v>
                </c:pt>
                <c:pt idx="4070">
                  <c:v>0.95664357864357796</c:v>
                </c:pt>
                <c:pt idx="4071">
                  <c:v>0.96924386724386702</c:v>
                </c:pt>
                <c:pt idx="4072">
                  <c:v>0.97483405483405405</c:v>
                </c:pt>
                <c:pt idx="4073">
                  <c:v>0.97161231361231304</c:v>
                </c:pt>
                <c:pt idx="4074">
                  <c:v>0.997288119288119</c:v>
                </c:pt>
                <c:pt idx="4075">
                  <c:v>0.92452525252525197</c:v>
                </c:pt>
                <c:pt idx="4076">
                  <c:v>0.89108032708032703</c:v>
                </c:pt>
                <c:pt idx="4077">
                  <c:v>0.925185185185185</c:v>
                </c:pt>
                <c:pt idx="4078">
                  <c:v>0.95796921596921503</c:v>
                </c:pt>
                <c:pt idx="4079">
                  <c:v>0.98463973063972998</c:v>
                </c:pt>
                <c:pt idx="4080">
                  <c:v>0.988863876863876</c:v>
                </c:pt>
                <c:pt idx="4081">
                  <c:v>0.97454930254930205</c:v>
                </c:pt>
                <c:pt idx="4082">
                  <c:v>0.98639249639249604</c:v>
                </c:pt>
                <c:pt idx="4083">
                  <c:v>0.98512265512265496</c:v>
                </c:pt>
                <c:pt idx="4084">
                  <c:v>1.01472053872053</c:v>
                </c:pt>
                <c:pt idx="4085">
                  <c:v>1.02182683982683</c:v>
                </c:pt>
                <c:pt idx="4086">
                  <c:v>1.0365117845117799</c:v>
                </c:pt>
                <c:pt idx="4087">
                  <c:v>1.0362279942279899</c:v>
                </c:pt>
                <c:pt idx="4088">
                  <c:v>1.0475969215969201</c:v>
                </c:pt>
                <c:pt idx="4089">
                  <c:v>1.04484944684944</c:v>
                </c:pt>
                <c:pt idx="4090">
                  <c:v>1.0503367003366999</c:v>
                </c:pt>
                <c:pt idx="4091">
                  <c:v>1.04825974025974</c:v>
                </c:pt>
                <c:pt idx="4092">
                  <c:v>1.0567397787397701</c:v>
                </c:pt>
                <c:pt idx="4093">
                  <c:v>1.04897065897065</c:v>
                </c:pt>
                <c:pt idx="4094">
                  <c:v>1.0582077922077899</c:v>
                </c:pt>
                <c:pt idx="4095">
                  <c:v>1.0526185666185599</c:v>
                </c:pt>
                <c:pt idx="4096">
                  <c:v>1.05356613756613</c:v>
                </c:pt>
                <c:pt idx="4097">
                  <c:v>1.05138624338624</c:v>
                </c:pt>
                <c:pt idx="4098">
                  <c:v>1.0537556517556499</c:v>
                </c:pt>
                <c:pt idx="4099">
                  <c:v>1.0570716690716599</c:v>
                </c:pt>
                <c:pt idx="4100">
                  <c:v>1.05536604136604</c:v>
                </c:pt>
                <c:pt idx="4101">
                  <c:v>1.0421885521885501</c:v>
                </c:pt>
                <c:pt idx="4102">
                  <c:v>1.0481654641654601</c:v>
                </c:pt>
                <c:pt idx="4103">
                  <c:v>1.0503415103415099</c:v>
                </c:pt>
                <c:pt idx="4104">
                  <c:v>1.06711399711399</c:v>
                </c:pt>
                <c:pt idx="4105">
                  <c:v>1.0658826358826301</c:v>
                </c:pt>
                <c:pt idx="4106">
                  <c:v>1.06711399711399</c:v>
                </c:pt>
                <c:pt idx="4107">
                  <c:v>1.0619980759980701</c:v>
                </c:pt>
                <c:pt idx="4108">
                  <c:v>1.0715670995670901</c:v>
                </c:pt>
                <c:pt idx="4109">
                  <c:v>1.0697671957671899</c:v>
                </c:pt>
                <c:pt idx="4110">
                  <c:v>1.0757354497354401</c:v>
                </c:pt>
                <c:pt idx="4111">
                  <c:v>1.0650293410293401</c:v>
                </c:pt>
                <c:pt idx="4112">
                  <c:v>1.0689139009138999</c:v>
                </c:pt>
                <c:pt idx="4113">
                  <c:v>1.07355651755651</c:v>
                </c:pt>
                <c:pt idx="4114">
                  <c:v>1.07052525252525</c:v>
                </c:pt>
                <c:pt idx="4115">
                  <c:v>1.0704300144300101</c:v>
                </c:pt>
                <c:pt idx="4116">
                  <c:v>1.0745983645983599</c:v>
                </c:pt>
                <c:pt idx="4117">
                  <c:v>1.06398749398749</c:v>
                </c:pt>
                <c:pt idx="4118">
                  <c:v>1.0625666185666101</c:v>
                </c:pt>
                <c:pt idx="4119">
                  <c:v>1.05868205868205</c:v>
                </c:pt>
                <c:pt idx="4120">
                  <c:v>1.06882732082732</c:v>
                </c:pt>
                <c:pt idx="4121">
                  <c:v>1.06540836940836</c:v>
                </c:pt>
                <c:pt idx="4122">
                  <c:v>1.05953439153439</c:v>
                </c:pt>
                <c:pt idx="4123">
                  <c:v>1.0596296296296199</c:v>
                </c:pt>
                <c:pt idx="4124">
                  <c:v>1.0689139009138999</c:v>
                </c:pt>
                <c:pt idx="4125">
                  <c:v>1.0751746031745999</c:v>
                </c:pt>
                <c:pt idx="4126">
                  <c:v>1.07497739297739</c:v>
                </c:pt>
                <c:pt idx="4127">
                  <c:v>1.0702405002405</c:v>
                </c:pt>
                <c:pt idx="4128">
                  <c:v>1.02068975468975</c:v>
                </c:pt>
                <c:pt idx="4129">
                  <c:v>1.04968157768157</c:v>
                </c:pt>
                <c:pt idx="4130">
                  <c:v>1.0202164502164499</c:v>
                </c:pt>
                <c:pt idx="4131">
                  <c:v>1.0194583934583901</c:v>
                </c:pt>
                <c:pt idx="4132">
                  <c:v>1.0396382876382799</c:v>
                </c:pt>
                <c:pt idx="4133">
                  <c:v>1.0317546897546801</c:v>
                </c:pt>
                <c:pt idx="4134">
                  <c:v>1.03213564213564</c:v>
                </c:pt>
                <c:pt idx="4135">
                  <c:v>1.0322308802308799</c:v>
                </c:pt>
                <c:pt idx="4136">
                  <c:v>1.05508417508417</c:v>
                </c:pt>
                <c:pt idx="4137">
                  <c:v>1.0680346320346299</c:v>
                </c:pt>
                <c:pt idx="4138">
                  <c:v>1.05670322270322</c:v>
                </c:pt>
                <c:pt idx="4139">
                  <c:v>1.0400394420394401</c:v>
                </c:pt>
                <c:pt idx="4140">
                  <c:v>1.05270322270322</c:v>
                </c:pt>
                <c:pt idx="4141">
                  <c:v>1.0628927368927299</c:v>
                </c:pt>
                <c:pt idx="4142">
                  <c:v>1.04422895622895</c:v>
                </c:pt>
                <c:pt idx="4143">
                  <c:v>1.05965464165464</c:v>
                </c:pt>
                <c:pt idx="4144">
                  <c:v>1.05470322270322</c:v>
                </c:pt>
                <c:pt idx="4145">
                  <c:v>1.04422895622895</c:v>
                </c:pt>
                <c:pt idx="4146">
                  <c:v>1.05327465127465</c:v>
                </c:pt>
                <c:pt idx="4147">
                  <c:v>1.05470322270322</c:v>
                </c:pt>
                <c:pt idx="4148">
                  <c:v>1.04765656565656</c:v>
                </c:pt>
                <c:pt idx="4149">
                  <c:v>1.0583213083212999</c:v>
                </c:pt>
                <c:pt idx="4150">
                  <c:v>1.0323261183261101</c:v>
                </c:pt>
                <c:pt idx="4151">
                  <c:v>1.03499182299182</c:v>
                </c:pt>
                <c:pt idx="4152">
                  <c:v>1.0283270803270801</c:v>
                </c:pt>
                <c:pt idx="4153">
                  <c:v>1.0293737373737299</c:v>
                </c:pt>
                <c:pt idx="4154">
                  <c:v>1.0223280423280401</c:v>
                </c:pt>
                <c:pt idx="4155">
                  <c:v>1.03499182299182</c:v>
                </c:pt>
                <c:pt idx="4156">
                  <c:v>1.04041943241943</c:v>
                </c:pt>
                <c:pt idx="4157">
                  <c:v>1.0366108706108701</c:v>
                </c:pt>
                <c:pt idx="4158">
                  <c:v>1.03756325156325</c:v>
                </c:pt>
                <c:pt idx="4159">
                  <c:v>1.04622799422799</c:v>
                </c:pt>
                <c:pt idx="4160">
                  <c:v>1.03937277537277</c:v>
                </c:pt>
                <c:pt idx="4161">
                  <c:v>1.03527753727753</c:v>
                </c:pt>
                <c:pt idx="4162">
                  <c:v>1.02984992784992</c:v>
                </c:pt>
                <c:pt idx="4163">
                  <c:v>1.02385088985088</c:v>
                </c:pt>
                <c:pt idx="4164">
                  <c:v>1.0239461279461199</c:v>
                </c:pt>
                <c:pt idx="4165">
                  <c:v>1.00928234728234</c:v>
                </c:pt>
                <c:pt idx="4166">
                  <c:v>0.99718903318903296</c:v>
                </c:pt>
                <c:pt idx="4167">
                  <c:v>0.98804810004809995</c:v>
                </c:pt>
                <c:pt idx="4168">
                  <c:v>0.98585762385762299</c:v>
                </c:pt>
                <c:pt idx="4169">
                  <c:v>1.0296594516594499</c:v>
                </c:pt>
                <c:pt idx="4170">
                  <c:v>1.03880134680134</c:v>
                </c:pt>
                <c:pt idx="4171">
                  <c:v>1.06040885040885</c:v>
                </c:pt>
                <c:pt idx="4172">
                  <c:v>1.06555844155844</c:v>
                </c:pt>
                <c:pt idx="4173">
                  <c:v>1.06079749879749</c:v>
                </c:pt>
                <c:pt idx="4174">
                  <c:v>1.06241654641654</c:v>
                </c:pt>
                <c:pt idx="4175">
                  <c:v>1.07850889850889</c:v>
                </c:pt>
                <c:pt idx="4176">
                  <c:v>1.0746041366041299</c:v>
                </c:pt>
                <c:pt idx="4177">
                  <c:v>1.0852698412698401</c:v>
                </c:pt>
                <c:pt idx="4178">
                  <c:v>1.0806031746031699</c:v>
                </c:pt>
                <c:pt idx="4179">
                  <c:v>1.0963155363155299</c:v>
                </c:pt>
                <c:pt idx="4180">
                  <c:v>1.1004098124098101</c:v>
                </c:pt>
                <c:pt idx="4181">
                  <c:v>1.1015526695526601</c:v>
                </c:pt>
                <c:pt idx="4182">
                  <c:v>1.10936123136123</c:v>
                </c:pt>
                <c:pt idx="4183">
                  <c:v>1.0994574314574299</c:v>
                </c:pt>
                <c:pt idx="4184">
                  <c:v>1.1035526695526601</c:v>
                </c:pt>
                <c:pt idx="4185">
                  <c:v>1.09850505050505</c:v>
                </c:pt>
                <c:pt idx="4186">
                  <c:v>1.09079268879268</c:v>
                </c:pt>
                <c:pt idx="4187">
                  <c:v>1.0918393458393401</c:v>
                </c:pt>
                <c:pt idx="4188">
                  <c:v>1.1044088504088501</c:v>
                </c:pt>
                <c:pt idx="4189">
                  <c:v>1.11107455507455</c:v>
                </c:pt>
                <c:pt idx="4190">
                  <c:v>1.1386887926887901</c:v>
                </c:pt>
                <c:pt idx="4191">
                  <c:v>1.14392592592592</c:v>
                </c:pt>
                <c:pt idx="4192">
                  <c:v>1.1568763828763799</c:v>
                </c:pt>
                <c:pt idx="4193">
                  <c:v>1.1544011544011501</c:v>
                </c:pt>
                <c:pt idx="4194">
                  <c:v>1.16877922077922</c:v>
                </c:pt>
                <c:pt idx="4195">
                  <c:v>1.1508773448773399</c:v>
                </c:pt>
                <c:pt idx="4196">
                  <c:v>1.15973352573352</c:v>
                </c:pt>
                <c:pt idx="4197">
                  <c:v>1.15550841750841</c:v>
                </c:pt>
                <c:pt idx="4198">
                  <c:v>1.16020202020202</c:v>
                </c:pt>
                <c:pt idx="4199">
                  <c:v>1.1685348725348701</c:v>
                </c:pt>
                <c:pt idx="4200">
                  <c:v>1.16250024050024</c:v>
                </c:pt>
                <c:pt idx="4201">
                  <c:v>1.15876479076479</c:v>
                </c:pt>
                <c:pt idx="4202">
                  <c:v>1.16192592592592</c:v>
                </c:pt>
                <c:pt idx="4203">
                  <c:v>1.1672900432900399</c:v>
                </c:pt>
                <c:pt idx="4204">
                  <c:v>1.1493785473785401</c:v>
                </c:pt>
                <c:pt idx="4205">
                  <c:v>1.14889947089947</c:v>
                </c:pt>
                <c:pt idx="4206">
                  <c:v>1.14104473304473</c:v>
                </c:pt>
                <c:pt idx="4207">
                  <c:v>1.1574237614237599</c:v>
                </c:pt>
                <c:pt idx="4208">
                  <c:v>1.1702587782587699</c:v>
                </c:pt>
                <c:pt idx="4209">
                  <c:v>1.1685348725348701</c:v>
                </c:pt>
                <c:pt idx="4210">
                  <c:v>1.1762934102934099</c:v>
                </c:pt>
                <c:pt idx="4211">
                  <c:v>1.1691101491101401</c:v>
                </c:pt>
                <c:pt idx="4212">
                  <c:v>1.1691101491101401</c:v>
                </c:pt>
                <c:pt idx="4213">
                  <c:v>1.1752400192400101</c:v>
                </c:pt>
                <c:pt idx="4214">
                  <c:v>1.1697797017797</c:v>
                </c:pt>
                <c:pt idx="4215">
                  <c:v>1.17476094276094</c:v>
                </c:pt>
                <c:pt idx="4216">
                  <c:v>1.1670986050986001</c:v>
                </c:pt>
                <c:pt idx="4217">
                  <c:v>1.17188744588744</c:v>
                </c:pt>
                <c:pt idx="4218">
                  <c:v>1.1638412698412599</c:v>
                </c:pt>
                <c:pt idx="4219">
                  <c:v>1.1717912457912401</c:v>
                </c:pt>
                <c:pt idx="4220">
                  <c:v>1.1661404521404499</c:v>
                </c:pt>
                <c:pt idx="4221">
                  <c:v>1.18002886002886</c:v>
                </c:pt>
                <c:pt idx="4222">
                  <c:v>1.1988985088985</c:v>
                </c:pt>
                <c:pt idx="4223">
                  <c:v>1.19659932659932</c:v>
                </c:pt>
                <c:pt idx="4224">
                  <c:v>1.19315151515151</c:v>
                </c:pt>
                <c:pt idx="4225">
                  <c:v>1.1795497835497799</c:v>
                </c:pt>
                <c:pt idx="4226">
                  <c:v>1.1793583453583401</c:v>
                </c:pt>
                <c:pt idx="4227">
                  <c:v>1.1802202982202901</c:v>
                </c:pt>
                <c:pt idx="4228">
                  <c:v>1.1816575276575201</c:v>
                </c:pt>
                <c:pt idx="4229">
                  <c:v>1.1966955266955199</c:v>
                </c:pt>
                <c:pt idx="4230">
                  <c:v>1.19276767676767</c:v>
                </c:pt>
                <c:pt idx="4231">
                  <c:v>1.19286387686387</c:v>
                </c:pt>
                <c:pt idx="4232">
                  <c:v>1.19573737373737</c:v>
                </c:pt>
                <c:pt idx="4233">
                  <c:v>1.20876382876382</c:v>
                </c:pt>
                <c:pt idx="4234">
                  <c:v>1.2174805194805101</c:v>
                </c:pt>
                <c:pt idx="4235">
                  <c:v>1.2295488215488199</c:v>
                </c:pt>
                <c:pt idx="4236">
                  <c:v>1.23845695045695</c:v>
                </c:pt>
                <c:pt idx="4237">
                  <c:v>1.25014237614237</c:v>
                </c:pt>
                <c:pt idx="4238">
                  <c:v>1.2482270322270299</c:v>
                </c:pt>
                <c:pt idx="4239">
                  <c:v>1.2517710437710401</c:v>
                </c:pt>
                <c:pt idx="4240">
                  <c:v>1.2651803751803701</c:v>
                </c:pt>
                <c:pt idx="4241">
                  <c:v>1.2631688311688301</c:v>
                </c:pt>
                <c:pt idx="4242">
                  <c:v>1.26470129870129</c:v>
                </c:pt>
                <c:pt idx="4243">
                  <c:v>1.26757479557479</c:v>
                </c:pt>
                <c:pt idx="4244">
                  <c:v>1.2711188071188</c:v>
                </c:pt>
                <c:pt idx="4245">
                  <c:v>1.26498893698893</c:v>
                </c:pt>
                <c:pt idx="4246">
                  <c:v>1.29669264069264</c:v>
                </c:pt>
                <c:pt idx="4247">
                  <c:v>1.2822299182299099</c:v>
                </c:pt>
                <c:pt idx="4248">
                  <c:v>1.28366618566618</c:v>
                </c:pt>
                <c:pt idx="4249">
                  <c:v>1.2768658008658</c:v>
                </c:pt>
                <c:pt idx="4250">
                  <c:v>1.2700654160654099</c:v>
                </c:pt>
                <c:pt idx="4251">
                  <c:v>1.26585088985088</c:v>
                </c:pt>
                <c:pt idx="4252">
                  <c:v>1.26872438672438</c:v>
                </c:pt>
                <c:pt idx="4253">
                  <c:v>1.27667436267436</c:v>
                </c:pt>
                <c:pt idx="4254">
                  <c:v>1.27782395382395</c:v>
                </c:pt>
                <c:pt idx="4255">
                  <c:v>1.26910726310726</c:v>
                </c:pt>
                <c:pt idx="4256">
                  <c:v>1.2887426647426601</c:v>
                </c:pt>
                <c:pt idx="4257">
                  <c:v>1.28424146224146</c:v>
                </c:pt>
                <c:pt idx="4258">
                  <c:v>1.2802308802308799</c:v>
                </c:pt>
                <c:pt idx="4259">
                  <c:v>1.2777296777296701</c:v>
                </c:pt>
                <c:pt idx="4260">
                  <c:v>1.2484848484848401</c:v>
                </c:pt>
                <c:pt idx="4261">
                  <c:v>1.2537758537758501</c:v>
                </c:pt>
                <c:pt idx="4262">
                  <c:v>1.2513708513708499</c:v>
                </c:pt>
                <c:pt idx="4263">
                  <c:v>1.24973544973545</c:v>
                </c:pt>
                <c:pt idx="4264">
                  <c:v>1.24742664742664</c:v>
                </c:pt>
                <c:pt idx="4265">
                  <c:v>1.2637806637806599</c:v>
                </c:pt>
                <c:pt idx="4266">
                  <c:v>1.2658970658970601</c:v>
                </c:pt>
                <c:pt idx="4267">
                  <c:v>1.27311207311207</c:v>
                </c:pt>
                <c:pt idx="4268">
                  <c:v>1.26782106782106</c:v>
                </c:pt>
                <c:pt idx="4269">
                  <c:v>1.26387686387686</c:v>
                </c:pt>
                <c:pt idx="4270">
                  <c:v>1.2653198653198601</c:v>
                </c:pt>
                <c:pt idx="4271">
                  <c:v>1.25858585858585</c:v>
                </c:pt>
                <c:pt idx="4272">
                  <c:v>1.2649350649350599</c:v>
                </c:pt>
                <c:pt idx="4273">
                  <c:v>1.2626262626262601</c:v>
                </c:pt>
                <c:pt idx="4274">
                  <c:v>1.26397306397306</c:v>
                </c:pt>
                <c:pt idx="4275">
                  <c:v>1.26127946127946</c:v>
                </c:pt>
                <c:pt idx="4276">
                  <c:v>1.2513708513708499</c:v>
                </c:pt>
                <c:pt idx="4277">
                  <c:v>1.23674843674843</c:v>
                </c:pt>
                <c:pt idx="4278">
                  <c:v>1.25656565656565</c:v>
                </c:pt>
                <c:pt idx="4279">
                  <c:v>1.24983164983165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95-45F3-830F-BD356828A57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Return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Sheet1!$A$2:$A$4281</c:f>
              <c:numCache>
                <c:formatCode>m/d/yyyy</c:formatCode>
                <c:ptCount val="4280"/>
                <c:pt idx="0">
                  <c:v>36635</c:v>
                </c:pt>
                <c:pt idx="1">
                  <c:v>36636</c:v>
                </c:pt>
                <c:pt idx="2">
                  <c:v>36640</c:v>
                </c:pt>
                <c:pt idx="3">
                  <c:v>36641</c:v>
                </c:pt>
                <c:pt idx="4">
                  <c:v>36642</c:v>
                </c:pt>
                <c:pt idx="5">
                  <c:v>36643</c:v>
                </c:pt>
                <c:pt idx="6">
                  <c:v>36644</c:v>
                </c:pt>
                <c:pt idx="7">
                  <c:v>36647</c:v>
                </c:pt>
                <c:pt idx="8">
                  <c:v>36648</c:v>
                </c:pt>
                <c:pt idx="9">
                  <c:v>36649</c:v>
                </c:pt>
                <c:pt idx="10">
                  <c:v>36650</c:v>
                </c:pt>
                <c:pt idx="11">
                  <c:v>36651</c:v>
                </c:pt>
                <c:pt idx="12">
                  <c:v>36654</c:v>
                </c:pt>
                <c:pt idx="13">
                  <c:v>36655</c:v>
                </c:pt>
                <c:pt idx="14">
                  <c:v>36656</c:v>
                </c:pt>
                <c:pt idx="15">
                  <c:v>36657</c:v>
                </c:pt>
                <c:pt idx="16">
                  <c:v>36658</c:v>
                </c:pt>
                <c:pt idx="17">
                  <c:v>36661</c:v>
                </c:pt>
                <c:pt idx="18">
                  <c:v>36662</c:v>
                </c:pt>
                <c:pt idx="19">
                  <c:v>36663</c:v>
                </c:pt>
                <c:pt idx="20">
                  <c:v>36664</c:v>
                </c:pt>
                <c:pt idx="21">
                  <c:v>36665</c:v>
                </c:pt>
                <c:pt idx="22">
                  <c:v>36668</c:v>
                </c:pt>
                <c:pt idx="23">
                  <c:v>36669</c:v>
                </c:pt>
                <c:pt idx="24">
                  <c:v>36670</c:v>
                </c:pt>
                <c:pt idx="25">
                  <c:v>36671</c:v>
                </c:pt>
                <c:pt idx="26">
                  <c:v>36672</c:v>
                </c:pt>
                <c:pt idx="27">
                  <c:v>36676</c:v>
                </c:pt>
                <c:pt idx="28">
                  <c:v>36677</c:v>
                </c:pt>
                <c:pt idx="29">
                  <c:v>36678</c:v>
                </c:pt>
                <c:pt idx="30">
                  <c:v>36679</c:v>
                </c:pt>
                <c:pt idx="31">
                  <c:v>36682</c:v>
                </c:pt>
                <c:pt idx="32">
                  <c:v>36683</c:v>
                </c:pt>
                <c:pt idx="33">
                  <c:v>36684</c:v>
                </c:pt>
                <c:pt idx="34">
                  <c:v>36685</c:v>
                </c:pt>
                <c:pt idx="35">
                  <c:v>36686</c:v>
                </c:pt>
                <c:pt idx="36">
                  <c:v>36689</c:v>
                </c:pt>
                <c:pt idx="37">
                  <c:v>36690</c:v>
                </c:pt>
                <c:pt idx="38">
                  <c:v>36691</c:v>
                </c:pt>
                <c:pt idx="39">
                  <c:v>36692</c:v>
                </c:pt>
                <c:pt idx="40">
                  <c:v>36693</c:v>
                </c:pt>
                <c:pt idx="41">
                  <c:v>36696</c:v>
                </c:pt>
                <c:pt idx="42">
                  <c:v>36697</c:v>
                </c:pt>
                <c:pt idx="43">
                  <c:v>36698</c:v>
                </c:pt>
                <c:pt idx="44">
                  <c:v>36699</c:v>
                </c:pt>
                <c:pt idx="45">
                  <c:v>36700</c:v>
                </c:pt>
                <c:pt idx="46">
                  <c:v>36703</c:v>
                </c:pt>
                <c:pt idx="47">
                  <c:v>36704</c:v>
                </c:pt>
                <c:pt idx="48">
                  <c:v>36705</c:v>
                </c:pt>
                <c:pt idx="49">
                  <c:v>36706</c:v>
                </c:pt>
                <c:pt idx="50">
                  <c:v>36707</c:v>
                </c:pt>
                <c:pt idx="51">
                  <c:v>36710</c:v>
                </c:pt>
                <c:pt idx="52">
                  <c:v>36712</c:v>
                </c:pt>
                <c:pt idx="53">
                  <c:v>36713</c:v>
                </c:pt>
                <c:pt idx="54">
                  <c:v>36714</c:v>
                </c:pt>
                <c:pt idx="55">
                  <c:v>36717</c:v>
                </c:pt>
                <c:pt idx="56">
                  <c:v>36718</c:v>
                </c:pt>
                <c:pt idx="57">
                  <c:v>36719</c:v>
                </c:pt>
                <c:pt idx="58">
                  <c:v>36720</c:v>
                </c:pt>
                <c:pt idx="59">
                  <c:v>36721</c:v>
                </c:pt>
                <c:pt idx="60">
                  <c:v>36724</c:v>
                </c:pt>
                <c:pt idx="61">
                  <c:v>36725</c:v>
                </c:pt>
                <c:pt idx="62">
                  <c:v>36726</c:v>
                </c:pt>
                <c:pt idx="63">
                  <c:v>36727</c:v>
                </c:pt>
                <c:pt idx="64">
                  <c:v>36728</c:v>
                </c:pt>
                <c:pt idx="65">
                  <c:v>36731</c:v>
                </c:pt>
                <c:pt idx="66">
                  <c:v>36732</c:v>
                </c:pt>
                <c:pt idx="67">
                  <c:v>36733</c:v>
                </c:pt>
                <c:pt idx="68">
                  <c:v>36734</c:v>
                </c:pt>
                <c:pt idx="69">
                  <c:v>36735</c:v>
                </c:pt>
                <c:pt idx="70">
                  <c:v>36738</c:v>
                </c:pt>
                <c:pt idx="71">
                  <c:v>36739</c:v>
                </c:pt>
                <c:pt idx="72">
                  <c:v>36740</c:v>
                </c:pt>
                <c:pt idx="73">
                  <c:v>36741</c:v>
                </c:pt>
                <c:pt idx="74">
                  <c:v>36742</c:v>
                </c:pt>
                <c:pt idx="75">
                  <c:v>36745</c:v>
                </c:pt>
                <c:pt idx="76">
                  <c:v>36746</c:v>
                </c:pt>
                <c:pt idx="77">
                  <c:v>36747</c:v>
                </c:pt>
                <c:pt idx="78">
                  <c:v>36748</c:v>
                </c:pt>
                <c:pt idx="79">
                  <c:v>36749</c:v>
                </c:pt>
                <c:pt idx="80">
                  <c:v>36752</c:v>
                </c:pt>
                <c:pt idx="81">
                  <c:v>36753</c:v>
                </c:pt>
                <c:pt idx="82">
                  <c:v>36754</c:v>
                </c:pt>
                <c:pt idx="83">
                  <c:v>36755</c:v>
                </c:pt>
                <c:pt idx="84">
                  <c:v>36756</c:v>
                </c:pt>
                <c:pt idx="85">
                  <c:v>36759</c:v>
                </c:pt>
                <c:pt idx="86">
                  <c:v>36760</c:v>
                </c:pt>
                <c:pt idx="87">
                  <c:v>36761</c:v>
                </c:pt>
                <c:pt idx="88">
                  <c:v>36762</c:v>
                </c:pt>
                <c:pt idx="89">
                  <c:v>36763</c:v>
                </c:pt>
                <c:pt idx="90">
                  <c:v>36766</c:v>
                </c:pt>
                <c:pt idx="91">
                  <c:v>36767</c:v>
                </c:pt>
                <c:pt idx="92">
                  <c:v>36768</c:v>
                </c:pt>
                <c:pt idx="93">
                  <c:v>36769</c:v>
                </c:pt>
                <c:pt idx="94">
                  <c:v>36770</c:v>
                </c:pt>
                <c:pt idx="95">
                  <c:v>36774</c:v>
                </c:pt>
                <c:pt idx="96">
                  <c:v>36775</c:v>
                </c:pt>
                <c:pt idx="97">
                  <c:v>36776</c:v>
                </c:pt>
                <c:pt idx="98">
                  <c:v>36777</c:v>
                </c:pt>
                <c:pt idx="99">
                  <c:v>36780</c:v>
                </c:pt>
                <c:pt idx="100">
                  <c:v>36781</c:v>
                </c:pt>
                <c:pt idx="101">
                  <c:v>36782</c:v>
                </c:pt>
                <c:pt idx="102">
                  <c:v>36783</c:v>
                </c:pt>
                <c:pt idx="103">
                  <c:v>36784</c:v>
                </c:pt>
                <c:pt idx="104">
                  <c:v>36787</c:v>
                </c:pt>
                <c:pt idx="105">
                  <c:v>36788</c:v>
                </c:pt>
                <c:pt idx="106">
                  <c:v>36789</c:v>
                </c:pt>
                <c:pt idx="107">
                  <c:v>36790</c:v>
                </c:pt>
                <c:pt idx="108">
                  <c:v>36791</c:v>
                </c:pt>
                <c:pt idx="109">
                  <c:v>36794</c:v>
                </c:pt>
                <c:pt idx="110">
                  <c:v>36795</c:v>
                </c:pt>
                <c:pt idx="111">
                  <c:v>36796</c:v>
                </c:pt>
                <c:pt idx="112">
                  <c:v>36797</c:v>
                </c:pt>
                <c:pt idx="113">
                  <c:v>36798</c:v>
                </c:pt>
                <c:pt idx="114">
                  <c:v>36801</c:v>
                </c:pt>
                <c:pt idx="115">
                  <c:v>36802</c:v>
                </c:pt>
                <c:pt idx="116">
                  <c:v>36803</c:v>
                </c:pt>
                <c:pt idx="117">
                  <c:v>36804</c:v>
                </c:pt>
                <c:pt idx="118">
                  <c:v>36805</c:v>
                </c:pt>
                <c:pt idx="119">
                  <c:v>36808</c:v>
                </c:pt>
                <c:pt idx="120">
                  <c:v>36809</c:v>
                </c:pt>
                <c:pt idx="121">
                  <c:v>36810</c:v>
                </c:pt>
                <c:pt idx="122">
                  <c:v>36811</c:v>
                </c:pt>
                <c:pt idx="123">
                  <c:v>36812</c:v>
                </c:pt>
                <c:pt idx="124">
                  <c:v>36815</c:v>
                </c:pt>
                <c:pt idx="125">
                  <c:v>36816</c:v>
                </c:pt>
                <c:pt idx="126">
                  <c:v>36817</c:v>
                </c:pt>
                <c:pt idx="127">
                  <c:v>36818</c:v>
                </c:pt>
                <c:pt idx="128">
                  <c:v>36819</c:v>
                </c:pt>
                <c:pt idx="129">
                  <c:v>36822</c:v>
                </c:pt>
                <c:pt idx="130">
                  <c:v>36823</c:v>
                </c:pt>
                <c:pt idx="131">
                  <c:v>36824</c:v>
                </c:pt>
                <c:pt idx="132">
                  <c:v>36825</c:v>
                </c:pt>
                <c:pt idx="133">
                  <c:v>36826</c:v>
                </c:pt>
                <c:pt idx="134">
                  <c:v>36829</c:v>
                </c:pt>
                <c:pt idx="135">
                  <c:v>36830</c:v>
                </c:pt>
                <c:pt idx="136">
                  <c:v>36831</c:v>
                </c:pt>
                <c:pt idx="137">
                  <c:v>36832</c:v>
                </c:pt>
                <c:pt idx="138">
                  <c:v>36833</c:v>
                </c:pt>
                <c:pt idx="139">
                  <c:v>36836</c:v>
                </c:pt>
                <c:pt idx="140">
                  <c:v>36837</c:v>
                </c:pt>
                <c:pt idx="141">
                  <c:v>36838</c:v>
                </c:pt>
                <c:pt idx="142">
                  <c:v>36839</c:v>
                </c:pt>
                <c:pt idx="143">
                  <c:v>36840</c:v>
                </c:pt>
                <c:pt idx="144">
                  <c:v>36843</c:v>
                </c:pt>
                <c:pt idx="145">
                  <c:v>36844</c:v>
                </c:pt>
                <c:pt idx="146">
                  <c:v>36845</c:v>
                </c:pt>
                <c:pt idx="147">
                  <c:v>36846</c:v>
                </c:pt>
                <c:pt idx="148">
                  <c:v>36847</c:v>
                </c:pt>
                <c:pt idx="149">
                  <c:v>36850</c:v>
                </c:pt>
                <c:pt idx="150">
                  <c:v>36851</c:v>
                </c:pt>
                <c:pt idx="151">
                  <c:v>36852</c:v>
                </c:pt>
                <c:pt idx="152">
                  <c:v>36854</c:v>
                </c:pt>
                <c:pt idx="153">
                  <c:v>36857</c:v>
                </c:pt>
                <c:pt idx="154">
                  <c:v>36858</c:v>
                </c:pt>
                <c:pt idx="155">
                  <c:v>36859</c:v>
                </c:pt>
                <c:pt idx="156">
                  <c:v>36860</c:v>
                </c:pt>
                <c:pt idx="157">
                  <c:v>36861</c:v>
                </c:pt>
                <c:pt idx="158">
                  <c:v>36864</c:v>
                </c:pt>
                <c:pt idx="159">
                  <c:v>36865</c:v>
                </c:pt>
                <c:pt idx="160">
                  <c:v>36866</c:v>
                </c:pt>
                <c:pt idx="161">
                  <c:v>36867</c:v>
                </c:pt>
                <c:pt idx="162">
                  <c:v>36868</c:v>
                </c:pt>
                <c:pt idx="163">
                  <c:v>36871</c:v>
                </c:pt>
                <c:pt idx="164">
                  <c:v>36872</c:v>
                </c:pt>
                <c:pt idx="165">
                  <c:v>36873</c:v>
                </c:pt>
                <c:pt idx="166">
                  <c:v>36874</c:v>
                </c:pt>
                <c:pt idx="167">
                  <c:v>36875</c:v>
                </c:pt>
                <c:pt idx="168">
                  <c:v>36878</c:v>
                </c:pt>
                <c:pt idx="169">
                  <c:v>36879</c:v>
                </c:pt>
                <c:pt idx="170">
                  <c:v>36880</c:v>
                </c:pt>
                <c:pt idx="171">
                  <c:v>36881</c:v>
                </c:pt>
                <c:pt idx="172">
                  <c:v>36882</c:v>
                </c:pt>
                <c:pt idx="173">
                  <c:v>36886</c:v>
                </c:pt>
                <c:pt idx="174">
                  <c:v>36887</c:v>
                </c:pt>
                <c:pt idx="175">
                  <c:v>36888</c:v>
                </c:pt>
                <c:pt idx="176">
                  <c:v>36889</c:v>
                </c:pt>
                <c:pt idx="177">
                  <c:v>36893</c:v>
                </c:pt>
                <c:pt idx="178">
                  <c:v>36894</c:v>
                </c:pt>
                <c:pt idx="179">
                  <c:v>36895</c:v>
                </c:pt>
                <c:pt idx="180">
                  <c:v>36896</c:v>
                </c:pt>
                <c:pt idx="181">
                  <c:v>36899</c:v>
                </c:pt>
                <c:pt idx="182">
                  <c:v>36900</c:v>
                </c:pt>
                <c:pt idx="183">
                  <c:v>36901</c:v>
                </c:pt>
                <c:pt idx="184">
                  <c:v>36902</c:v>
                </c:pt>
                <c:pt idx="185">
                  <c:v>36903</c:v>
                </c:pt>
                <c:pt idx="186">
                  <c:v>36907</c:v>
                </c:pt>
                <c:pt idx="187">
                  <c:v>36908</c:v>
                </c:pt>
                <c:pt idx="188">
                  <c:v>36909</c:v>
                </c:pt>
                <c:pt idx="189">
                  <c:v>36910</c:v>
                </c:pt>
                <c:pt idx="190">
                  <c:v>36913</c:v>
                </c:pt>
                <c:pt idx="191">
                  <c:v>36914</c:v>
                </c:pt>
                <c:pt idx="192">
                  <c:v>36915</c:v>
                </c:pt>
                <c:pt idx="193">
                  <c:v>36916</c:v>
                </c:pt>
                <c:pt idx="194">
                  <c:v>36917</c:v>
                </c:pt>
                <c:pt idx="195">
                  <c:v>36920</c:v>
                </c:pt>
                <c:pt idx="196">
                  <c:v>36921</c:v>
                </c:pt>
                <c:pt idx="197">
                  <c:v>36922</c:v>
                </c:pt>
                <c:pt idx="198">
                  <c:v>36923</c:v>
                </c:pt>
                <c:pt idx="199">
                  <c:v>36924</c:v>
                </c:pt>
                <c:pt idx="200">
                  <c:v>36927</c:v>
                </c:pt>
                <c:pt idx="201">
                  <c:v>36928</c:v>
                </c:pt>
                <c:pt idx="202">
                  <c:v>36929</c:v>
                </c:pt>
                <c:pt idx="203">
                  <c:v>36930</c:v>
                </c:pt>
                <c:pt idx="204">
                  <c:v>36931</c:v>
                </c:pt>
                <c:pt idx="205">
                  <c:v>36934</c:v>
                </c:pt>
                <c:pt idx="206">
                  <c:v>36935</c:v>
                </c:pt>
                <c:pt idx="207">
                  <c:v>36936</c:v>
                </c:pt>
                <c:pt idx="208">
                  <c:v>36937</c:v>
                </c:pt>
                <c:pt idx="209">
                  <c:v>36938</c:v>
                </c:pt>
                <c:pt idx="210">
                  <c:v>36942</c:v>
                </c:pt>
                <c:pt idx="211">
                  <c:v>36943</c:v>
                </c:pt>
                <c:pt idx="212">
                  <c:v>36944</c:v>
                </c:pt>
                <c:pt idx="213">
                  <c:v>36945</c:v>
                </c:pt>
                <c:pt idx="214">
                  <c:v>36948</c:v>
                </c:pt>
                <c:pt idx="215">
                  <c:v>36949</c:v>
                </c:pt>
                <c:pt idx="216">
                  <c:v>36950</c:v>
                </c:pt>
                <c:pt idx="217">
                  <c:v>36951</c:v>
                </c:pt>
                <c:pt idx="218">
                  <c:v>36952</c:v>
                </c:pt>
                <c:pt idx="219">
                  <c:v>36955</c:v>
                </c:pt>
                <c:pt idx="220">
                  <c:v>36956</c:v>
                </c:pt>
                <c:pt idx="221">
                  <c:v>36957</c:v>
                </c:pt>
                <c:pt idx="222">
                  <c:v>36958</c:v>
                </c:pt>
                <c:pt idx="223">
                  <c:v>36959</c:v>
                </c:pt>
                <c:pt idx="224">
                  <c:v>36962</c:v>
                </c:pt>
                <c:pt idx="225">
                  <c:v>36963</c:v>
                </c:pt>
                <c:pt idx="226">
                  <c:v>36964</c:v>
                </c:pt>
                <c:pt idx="227">
                  <c:v>36965</c:v>
                </c:pt>
                <c:pt idx="228">
                  <c:v>36966</c:v>
                </c:pt>
                <c:pt idx="229">
                  <c:v>36969</c:v>
                </c:pt>
                <c:pt idx="230">
                  <c:v>36970</c:v>
                </c:pt>
                <c:pt idx="231">
                  <c:v>36971</c:v>
                </c:pt>
                <c:pt idx="232">
                  <c:v>36972</c:v>
                </c:pt>
                <c:pt idx="233">
                  <c:v>36973</c:v>
                </c:pt>
                <c:pt idx="234">
                  <c:v>36976</c:v>
                </c:pt>
                <c:pt idx="235">
                  <c:v>36977</c:v>
                </c:pt>
                <c:pt idx="236">
                  <c:v>36978</c:v>
                </c:pt>
                <c:pt idx="237">
                  <c:v>36979</c:v>
                </c:pt>
                <c:pt idx="238">
                  <c:v>36980</c:v>
                </c:pt>
                <c:pt idx="239">
                  <c:v>36983</c:v>
                </c:pt>
                <c:pt idx="240">
                  <c:v>36984</c:v>
                </c:pt>
                <c:pt idx="241">
                  <c:v>36985</c:v>
                </c:pt>
                <c:pt idx="242">
                  <c:v>36986</c:v>
                </c:pt>
                <c:pt idx="243">
                  <c:v>36987</c:v>
                </c:pt>
                <c:pt idx="244">
                  <c:v>36990</c:v>
                </c:pt>
                <c:pt idx="245">
                  <c:v>36991</c:v>
                </c:pt>
                <c:pt idx="246">
                  <c:v>36992</c:v>
                </c:pt>
                <c:pt idx="247">
                  <c:v>36993</c:v>
                </c:pt>
                <c:pt idx="248">
                  <c:v>36994</c:v>
                </c:pt>
                <c:pt idx="249">
                  <c:v>36997</c:v>
                </c:pt>
                <c:pt idx="250">
                  <c:v>36998</c:v>
                </c:pt>
                <c:pt idx="251">
                  <c:v>36999</c:v>
                </c:pt>
                <c:pt idx="252">
                  <c:v>37000</c:v>
                </c:pt>
                <c:pt idx="253">
                  <c:v>37001</c:v>
                </c:pt>
                <c:pt idx="254">
                  <c:v>37004</c:v>
                </c:pt>
                <c:pt idx="255">
                  <c:v>37005</c:v>
                </c:pt>
                <c:pt idx="256">
                  <c:v>37006</c:v>
                </c:pt>
                <c:pt idx="257">
                  <c:v>37007</c:v>
                </c:pt>
                <c:pt idx="258">
                  <c:v>37008</c:v>
                </c:pt>
                <c:pt idx="259">
                  <c:v>37011</c:v>
                </c:pt>
                <c:pt idx="260">
                  <c:v>37012</c:v>
                </c:pt>
                <c:pt idx="261">
                  <c:v>37013</c:v>
                </c:pt>
                <c:pt idx="262">
                  <c:v>37014</c:v>
                </c:pt>
                <c:pt idx="263">
                  <c:v>37015</c:v>
                </c:pt>
                <c:pt idx="264">
                  <c:v>37018</c:v>
                </c:pt>
                <c:pt idx="265">
                  <c:v>37019</c:v>
                </c:pt>
                <c:pt idx="266">
                  <c:v>37020</c:v>
                </c:pt>
                <c:pt idx="267">
                  <c:v>37021</c:v>
                </c:pt>
                <c:pt idx="268">
                  <c:v>37022</c:v>
                </c:pt>
                <c:pt idx="269">
                  <c:v>37025</c:v>
                </c:pt>
                <c:pt idx="270">
                  <c:v>37026</c:v>
                </c:pt>
                <c:pt idx="271">
                  <c:v>37027</c:v>
                </c:pt>
                <c:pt idx="272">
                  <c:v>37028</c:v>
                </c:pt>
                <c:pt idx="273">
                  <c:v>37029</c:v>
                </c:pt>
                <c:pt idx="274">
                  <c:v>37032</c:v>
                </c:pt>
                <c:pt idx="275">
                  <c:v>37033</c:v>
                </c:pt>
                <c:pt idx="276">
                  <c:v>37034</c:v>
                </c:pt>
                <c:pt idx="277">
                  <c:v>37035</c:v>
                </c:pt>
                <c:pt idx="278">
                  <c:v>37036</c:v>
                </c:pt>
                <c:pt idx="279">
                  <c:v>37040</c:v>
                </c:pt>
                <c:pt idx="280">
                  <c:v>37041</c:v>
                </c:pt>
                <c:pt idx="281">
                  <c:v>37042</c:v>
                </c:pt>
                <c:pt idx="282">
                  <c:v>37043</c:v>
                </c:pt>
                <c:pt idx="283">
                  <c:v>37046</c:v>
                </c:pt>
                <c:pt idx="284">
                  <c:v>37047</c:v>
                </c:pt>
                <c:pt idx="285">
                  <c:v>37048</c:v>
                </c:pt>
                <c:pt idx="286">
                  <c:v>37049</c:v>
                </c:pt>
                <c:pt idx="287">
                  <c:v>37050</c:v>
                </c:pt>
                <c:pt idx="288">
                  <c:v>37053</c:v>
                </c:pt>
                <c:pt idx="289">
                  <c:v>37054</c:v>
                </c:pt>
                <c:pt idx="290">
                  <c:v>37055</c:v>
                </c:pt>
                <c:pt idx="291">
                  <c:v>37056</c:v>
                </c:pt>
                <c:pt idx="292">
                  <c:v>37057</c:v>
                </c:pt>
                <c:pt idx="293">
                  <c:v>37060</c:v>
                </c:pt>
                <c:pt idx="294">
                  <c:v>37061</c:v>
                </c:pt>
                <c:pt idx="295">
                  <c:v>37062</c:v>
                </c:pt>
                <c:pt idx="296">
                  <c:v>37063</c:v>
                </c:pt>
                <c:pt idx="297">
                  <c:v>37064</c:v>
                </c:pt>
                <c:pt idx="298">
                  <c:v>37067</c:v>
                </c:pt>
                <c:pt idx="299">
                  <c:v>37068</c:v>
                </c:pt>
                <c:pt idx="300">
                  <c:v>37069</c:v>
                </c:pt>
                <c:pt idx="301">
                  <c:v>37070</c:v>
                </c:pt>
                <c:pt idx="302">
                  <c:v>37071</c:v>
                </c:pt>
                <c:pt idx="303">
                  <c:v>37074</c:v>
                </c:pt>
                <c:pt idx="304">
                  <c:v>37075</c:v>
                </c:pt>
                <c:pt idx="305">
                  <c:v>37077</c:v>
                </c:pt>
                <c:pt idx="306">
                  <c:v>37078</c:v>
                </c:pt>
                <c:pt idx="307">
                  <c:v>37081</c:v>
                </c:pt>
                <c:pt idx="308">
                  <c:v>37082</c:v>
                </c:pt>
                <c:pt idx="309">
                  <c:v>37083</c:v>
                </c:pt>
                <c:pt idx="310">
                  <c:v>37084</c:v>
                </c:pt>
                <c:pt idx="311">
                  <c:v>37085</c:v>
                </c:pt>
                <c:pt idx="312">
                  <c:v>37088</c:v>
                </c:pt>
                <c:pt idx="313">
                  <c:v>37089</c:v>
                </c:pt>
                <c:pt idx="314">
                  <c:v>37090</c:v>
                </c:pt>
                <c:pt idx="315">
                  <c:v>37091</c:v>
                </c:pt>
                <c:pt idx="316">
                  <c:v>37092</c:v>
                </c:pt>
                <c:pt idx="317">
                  <c:v>37095</c:v>
                </c:pt>
                <c:pt idx="318">
                  <c:v>37096</c:v>
                </c:pt>
                <c:pt idx="319">
                  <c:v>37097</c:v>
                </c:pt>
                <c:pt idx="320">
                  <c:v>37098</c:v>
                </c:pt>
                <c:pt idx="321">
                  <c:v>37099</c:v>
                </c:pt>
                <c:pt idx="322">
                  <c:v>37102</c:v>
                </c:pt>
                <c:pt idx="323">
                  <c:v>37103</c:v>
                </c:pt>
                <c:pt idx="324">
                  <c:v>37104</c:v>
                </c:pt>
                <c:pt idx="325">
                  <c:v>37105</c:v>
                </c:pt>
                <c:pt idx="326">
                  <c:v>37106</c:v>
                </c:pt>
                <c:pt idx="327">
                  <c:v>37109</c:v>
                </c:pt>
                <c:pt idx="328">
                  <c:v>37110</c:v>
                </c:pt>
                <c:pt idx="329">
                  <c:v>37111</c:v>
                </c:pt>
                <c:pt idx="330">
                  <c:v>37112</c:v>
                </c:pt>
                <c:pt idx="331">
                  <c:v>37113</c:v>
                </c:pt>
                <c:pt idx="332">
                  <c:v>37116</c:v>
                </c:pt>
                <c:pt idx="333">
                  <c:v>37117</c:v>
                </c:pt>
                <c:pt idx="334">
                  <c:v>37118</c:v>
                </c:pt>
                <c:pt idx="335">
                  <c:v>37119</c:v>
                </c:pt>
                <c:pt idx="336">
                  <c:v>37120</c:v>
                </c:pt>
                <c:pt idx="337">
                  <c:v>37123</c:v>
                </c:pt>
                <c:pt idx="338">
                  <c:v>37124</c:v>
                </c:pt>
                <c:pt idx="339">
                  <c:v>37125</c:v>
                </c:pt>
                <c:pt idx="340">
                  <c:v>37126</c:v>
                </c:pt>
                <c:pt idx="341">
                  <c:v>37127</c:v>
                </c:pt>
                <c:pt idx="342">
                  <c:v>37130</c:v>
                </c:pt>
                <c:pt idx="343">
                  <c:v>37131</c:v>
                </c:pt>
                <c:pt idx="344">
                  <c:v>37132</c:v>
                </c:pt>
                <c:pt idx="345">
                  <c:v>37133</c:v>
                </c:pt>
                <c:pt idx="346">
                  <c:v>37134</c:v>
                </c:pt>
                <c:pt idx="347">
                  <c:v>37138</c:v>
                </c:pt>
                <c:pt idx="348">
                  <c:v>37139</c:v>
                </c:pt>
                <c:pt idx="349">
                  <c:v>37140</c:v>
                </c:pt>
                <c:pt idx="350">
                  <c:v>37141</c:v>
                </c:pt>
                <c:pt idx="351">
                  <c:v>37144</c:v>
                </c:pt>
                <c:pt idx="352">
                  <c:v>37151</c:v>
                </c:pt>
                <c:pt idx="353">
                  <c:v>37152</c:v>
                </c:pt>
                <c:pt idx="354">
                  <c:v>37153</c:v>
                </c:pt>
                <c:pt idx="355">
                  <c:v>37154</c:v>
                </c:pt>
                <c:pt idx="356">
                  <c:v>37155</c:v>
                </c:pt>
                <c:pt idx="357">
                  <c:v>37158</c:v>
                </c:pt>
                <c:pt idx="358">
                  <c:v>37159</c:v>
                </c:pt>
                <c:pt idx="359">
                  <c:v>37160</c:v>
                </c:pt>
                <c:pt idx="360">
                  <c:v>37161</c:v>
                </c:pt>
                <c:pt idx="361">
                  <c:v>37162</c:v>
                </c:pt>
                <c:pt idx="362">
                  <c:v>37165</c:v>
                </c:pt>
                <c:pt idx="363">
                  <c:v>37166</c:v>
                </c:pt>
                <c:pt idx="364">
                  <c:v>37167</c:v>
                </c:pt>
                <c:pt idx="365">
                  <c:v>37168</c:v>
                </c:pt>
                <c:pt idx="366">
                  <c:v>37169</c:v>
                </c:pt>
                <c:pt idx="367">
                  <c:v>37172</c:v>
                </c:pt>
                <c:pt idx="368">
                  <c:v>37173</c:v>
                </c:pt>
                <c:pt idx="369">
                  <c:v>37174</c:v>
                </c:pt>
                <c:pt idx="370">
                  <c:v>37175</c:v>
                </c:pt>
                <c:pt idx="371">
                  <c:v>37176</c:v>
                </c:pt>
                <c:pt idx="372">
                  <c:v>37179</c:v>
                </c:pt>
                <c:pt idx="373">
                  <c:v>37180</c:v>
                </c:pt>
                <c:pt idx="374">
                  <c:v>37181</c:v>
                </c:pt>
                <c:pt idx="375">
                  <c:v>37182</c:v>
                </c:pt>
                <c:pt idx="376">
                  <c:v>37183</c:v>
                </c:pt>
                <c:pt idx="377">
                  <c:v>37186</c:v>
                </c:pt>
                <c:pt idx="378">
                  <c:v>37187</c:v>
                </c:pt>
                <c:pt idx="379">
                  <c:v>37188</c:v>
                </c:pt>
                <c:pt idx="380">
                  <c:v>37189</c:v>
                </c:pt>
                <c:pt idx="381">
                  <c:v>37190</c:v>
                </c:pt>
                <c:pt idx="382">
                  <c:v>37193</c:v>
                </c:pt>
                <c:pt idx="383">
                  <c:v>37194</c:v>
                </c:pt>
                <c:pt idx="384">
                  <c:v>37195</c:v>
                </c:pt>
                <c:pt idx="385">
                  <c:v>37196</c:v>
                </c:pt>
                <c:pt idx="386">
                  <c:v>37197</c:v>
                </c:pt>
                <c:pt idx="387">
                  <c:v>37200</c:v>
                </c:pt>
                <c:pt idx="388">
                  <c:v>37201</c:v>
                </c:pt>
                <c:pt idx="389">
                  <c:v>37202</c:v>
                </c:pt>
                <c:pt idx="390">
                  <c:v>37203</c:v>
                </c:pt>
                <c:pt idx="391">
                  <c:v>37204</c:v>
                </c:pt>
                <c:pt idx="392">
                  <c:v>37207</c:v>
                </c:pt>
                <c:pt idx="393">
                  <c:v>37208</c:v>
                </c:pt>
                <c:pt idx="394">
                  <c:v>37209</c:v>
                </c:pt>
                <c:pt idx="395">
                  <c:v>37210</c:v>
                </c:pt>
                <c:pt idx="396">
                  <c:v>37211</c:v>
                </c:pt>
                <c:pt idx="397">
                  <c:v>37214</c:v>
                </c:pt>
                <c:pt idx="398">
                  <c:v>37215</c:v>
                </c:pt>
                <c:pt idx="399">
                  <c:v>37216</c:v>
                </c:pt>
                <c:pt idx="400">
                  <c:v>37218</c:v>
                </c:pt>
                <c:pt idx="401">
                  <c:v>37221</c:v>
                </c:pt>
                <c:pt idx="402">
                  <c:v>37222</c:v>
                </c:pt>
                <c:pt idx="403">
                  <c:v>37223</c:v>
                </c:pt>
                <c:pt idx="404">
                  <c:v>37224</c:v>
                </c:pt>
                <c:pt idx="405">
                  <c:v>37225</c:v>
                </c:pt>
                <c:pt idx="406">
                  <c:v>37228</c:v>
                </c:pt>
                <c:pt idx="407">
                  <c:v>37229</c:v>
                </c:pt>
                <c:pt idx="408">
                  <c:v>37230</c:v>
                </c:pt>
                <c:pt idx="409">
                  <c:v>37231</c:v>
                </c:pt>
                <c:pt idx="410">
                  <c:v>37232</c:v>
                </c:pt>
                <c:pt idx="411">
                  <c:v>37235</c:v>
                </c:pt>
                <c:pt idx="412">
                  <c:v>37236</c:v>
                </c:pt>
                <c:pt idx="413">
                  <c:v>37237</c:v>
                </c:pt>
                <c:pt idx="414">
                  <c:v>37238</c:v>
                </c:pt>
                <c:pt idx="415">
                  <c:v>37239</c:v>
                </c:pt>
                <c:pt idx="416">
                  <c:v>37242</c:v>
                </c:pt>
                <c:pt idx="417">
                  <c:v>37243</c:v>
                </c:pt>
                <c:pt idx="418">
                  <c:v>37244</c:v>
                </c:pt>
                <c:pt idx="419">
                  <c:v>37245</c:v>
                </c:pt>
                <c:pt idx="420">
                  <c:v>37246</c:v>
                </c:pt>
                <c:pt idx="421">
                  <c:v>37249</c:v>
                </c:pt>
                <c:pt idx="422">
                  <c:v>37251</c:v>
                </c:pt>
                <c:pt idx="423">
                  <c:v>37252</c:v>
                </c:pt>
                <c:pt idx="424">
                  <c:v>37253</c:v>
                </c:pt>
                <c:pt idx="425">
                  <c:v>37256</c:v>
                </c:pt>
                <c:pt idx="426">
                  <c:v>37258</c:v>
                </c:pt>
                <c:pt idx="427">
                  <c:v>37259</c:v>
                </c:pt>
                <c:pt idx="428">
                  <c:v>37260</c:v>
                </c:pt>
                <c:pt idx="429">
                  <c:v>37263</c:v>
                </c:pt>
                <c:pt idx="430">
                  <c:v>37264</c:v>
                </c:pt>
                <c:pt idx="431">
                  <c:v>37265</c:v>
                </c:pt>
                <c:pt idx="432">
                  <c:v>37266</c:v>
                </c:pt>
                <c:pt idx="433">
                  <c:v>37267</c:v>
                </c:pt>
                <c:pt idx="434">
                  <c:v>37270</c:v>
                </c:pt>
                <c:pt idx="435">
                  <c:v>37271</c:v>
                </c:pt>
                <c:pt idx="436">
                  <c:v>37272</c:v>
                </c:pt>
                <c:pt idx="437">
                  <c:v>37273</c:v>
                </c:pt>
                <c:pt idx="438">
                  <c:v>37274</c:v>
                </c:pt>
                <c:pt idx="439">
                  <c:v>37278</c:v>
                </c:pt>
                <c:pt idx="440">
                  <c:v>37279</c:v>
                </c:pt>
                <c:pt idx="441">
                  <c:v>37280</c:v>
                </c:pt>
                <c:pt idx="442">
                  <c:v>37281</c:v>
                </c:pt>
                <c:pt idx="443">
                  <c:v>37284</c:v>
                </c:pt>
                <c:pt idx="444">
                  <c:v>37285</c:v>
                </c:pt>
                <c:pt idx="445">
                  <c:v>37286</c:v>
                </c:pt>
                <c:pt idx="446">
                  <c:v>37287</c:v>
                </c:pt>
                <c:pt idx="447">
                  <c:v>37288</c:v>
                </c:pt>
                <c:pt idx="448">
                  <c:v>37291</c:v>
                </c:pt>
                <c:pt idx="449">
                  <c:v>37292</c:v>
                </c:pt>
                <c:pt idx="450">
                  <c:v>37293</c:v>
                </c:pt>
                <c:pt idx="451">
                  <c:v>37294</c:v>
                </c:pt>
                <c:pt idx="452">
                  <c:v>37295</c:v>
                </c:pt>
                <c:pt idx="453">
                  <c:v>37298</c:v>
                </c:pt>
                <c:pt idx="454">
                  <c:v>37299</c:v>
                </c:pt>
                <c:pt idx="455">
                  <c:v>37300</c:v>
                </c:pt>
                <c:pt idx="456">
                  <c:v>37301</c:v>
                </c:pt>
                <c:pt idx="457">
                  <c:v>37302</c:v>
                </c:pt>
                <c:pt idx="458">
                  <c:v>37306</c:v>
                </c:pt>
                <c:pt idx="459">
                  <c:v>37307</c:v>
                </c:pt>
                <c:pt idx="460">
                  <c:v>37308</c:v>
                </c:pt>
                <c:pt idx="461">
                  <c:v>37309</c:v>
                </c:pt>
                <c:pt idx="462">
                  <c:v>37312</c:v>
                </c:pt>
                <c:pt idx="463">
                  <c:v>37313</c:v>
                </c:pt>
                <c:pt idx="464">
                  <c:v>37314</c:v>
                </c:pt>
                <c:pt idx="465">
                  <c:v>37315</c:v>
                </c:pt>
                <c:pt idx="466">
                  <c:v>37316</c:v>
                </c:pt>
                <c:pt idx="467">
                  <c:v>37319</c:v>
                </c:pt>
                <c:pt idx="468">
                  <c:v>37320</c:v>
                </c:pt>
                <c:pt idx="469">
                  <c:v>37321</c:v>
                </c:pt>
                <c:pt idx="470">
                  <c:v>37322</c:v>
                </c:pt>
                <c:pt idx="471">
                  <c:v>37323</c:v>
                </c:pt>
                <c:pt idx="472">
                  <c:v>37326</c:v>
                </c:pt>
                <c:pt idx="473">
                  <c:v>37327</c:v>
                </c:pt>
                <c:pt idx="474">
                  <c:v>37328</c:v>
                </c:pt>
                <c:pt idx="475">
                  <c:v>37329</c:v>
                </c:pt>
                <c:pt idx="476">
                  <c:v>37330</c:v>
                </c:pt>
                <c:pt idx="477">
                  <c:v>37333</c:v>
                </c:pt>
                <c:pt idx="478">
                  <c:v>37334</c:v>
                </c:pt>
                <c:pt idx="479">
                  <c:v>37335</c:v>
                </c:pt>
                <c:pt idx="480">
                  <c:v>37336</c:v>
                </c:pt>
                <c:pt idx="481">
                  <c:v>37337</c:v>
                </c:pt>
                <c:pt idx="482">
                  <c:v>37340</c:v>
                </c:pt>
                <c:pt idx="483">
                  <c:v>37341</c:v>
                </c:pt>
                <c:pt idx="484">
                  <c:v>37342</c:v>
                </c:pt>
                <c:pt idx="485">
                  <c:v>37343</c:v>
                </c:pt>
                <c:pt idx="486">
                  <c:v>37347</c:v>
                </c:pt>
                <c:pt idx="487">
                  <c:v>37348</c:v>
                </c:pt>
                <c:pt idx="488">
                  <c:v>37349</c:v>
                </c:pt>
                <c:pt idx="489">
                  <c:v>37350</c:v>
                </c:pt>
                <c:pt idx="490">
                  <c:v>37351</c:v>
                </c:pt>
                <c:pt idx="491">
                  <c:v>37354</c:v>
                </c:pt>
                <c:pt idx="492">
                  <c:v>37355</c:v>
                </c:pt>
                <c:pt idx="493">
                  <c:v>37356</c:v>
                </c:pt>
                <c:pt idx="494">
                  <c:v>37357</c:v>
                </c:pt>
                <c:pt idx="495">
                  <c:v>37358</c:v>
                </c:pt>
                <c:pt idx="496">
                  <c:v>37361</c:v>
                </c:pt>
                <c:pt idx="497">
                  <c:v>37362</c:v>
                </c:pt>
                <c:pt idx="498">
                  <c:v>37363</c:v>
                </c:pt>
                <c:pt idx="499">
                  <c:v>37364</c:v>
                </c:pt>
                <c:pt idx="500">
                  <c:v>37365</c:v>
                </c:pt>
                <c:pt idx="501">
                  <c:v>37368</c:v>
                </c:pt>
                <c:pt idx="502">
                  <c:v>37369</c:v>
                </c:pt>
                <c:pt idx="503">
                  <c:v>37370</c:v>
                </c:pt>
                <c:pt idx="504">
                  <c:v>37371</c:v>
                </c:pt>
                <c:pt idx="505">
                  <c:v>37372</c:v>
                </c:pt>
                <c:pt idx="506">
                  <c:v>37375</c:v>
                </c:pt>
                <c:pt idx="507">
                  <c:v>37376</c:v>
                </c:pt>
                <c:pt idx="508">
                  <c:v>37377</c:v>
                </c:pt>
                <c:pt idx="509">
                  <c:v>37378</c:v>
                </c:pt>
                <c:pt idx="510">
                  <c:v>37379</c:v>
                </c:pt>
                <c:pt idx="511">
                  <c:v>37382</c:v>
                </c:pt>
                <c:pt idx="512">
                  <c:v>37383</c:v>
                </c:pt>
                <c:pt idx="513">
                  <c:v>37384</c:v>
                </c:pt>
                <c:pt idx="514">
                  <c:v>37385</c:v>
                </c:pt>
                <c:pt idx="515">
                  <c:v>37386</c:v>
                </c:pt>
                <c:pt idx="516">
                  <c:v>37389</c:v>
                </c:pt>
                <c:pt idx="517">
                  <c:v>37390</c:v>
                </c:pt>
                <c:pt idx="518">
                  <c:v>37391</c:v>
                </c:pt>
                <c:pt idx="519">
                  <c:v>37392</c:v>
                </c:pt>
                <c:pt idx="520">
                  <c:v>37393</c:v>
                </c:pt>
                <c:pt idx="521">
                  <c:v>37396</c:v>
                </c:pt>
                <c:pt idx="522">
                  <c:v>37397</c:v>
                </c:pt>
                <c:pt idx="523">
                  <c:v>37398</c:v>
                </c:pt>
                <c:pt idx="524">
                  <c:v>37399</c:v>
                </c:pt>
                <c:pt idx="525">
                  <c:v>37400</c:v>
                </c:pt>
                <c:pt idx="526">
                  <c:v>37404</c:v>
                </c:pt>
                <c:pt idx="527">
                  <c:v>37405</c:v>
                </c:pt>
                <c:pt idx="528">
                  <c:v>37406</c:v>
                </c:pt>
                <c:pt idx="529">
                  <c:v>37407</c:v>
                </c:pt>
                <c:pt idx="530">
                  <c:v>37410</c:v>
                </c:pt>
                <c:pt idx="531">
                  <c:v>37411</c:v>
                </c:pt>
                <c:pt idx="532">
                  <c:v>37412</c:v>
                </c:pt>
                <c:pt idx="533">
                  <c:v>37413</c:v>
                </c:pt>
                <c:pt idx="534">
                  <c:v>37414</c:v>
                </c:pt>
                <c:pt idx="535">
                  <c:v>37417</c:v>
                </c:pt>
                <c:pt idx="536">
                  <c:v>37418</c:v>
                </c:pt>
                <c:pt idx="537">
                  <c:v>37419</c:v>
                </c:pt>
                <c:pt idx="538">
                  <c:v>37420</c:v>
                </c:pt>
                <c:pt idx="539">
                  <c:v>37421</c:v>
                </c:pt>
                <c:pt idx="540">
                  <c:v>37424</c:v>
                </c:pt>
                <c:pt idx="541">
                  <c:v>37425</c:v>
                </c:pt>
                <c:pt idx="542">
                  <c:v>37426</c:v>
                </c:pt>
                <c:pt idx="543">
                  <c:v>37427</c:v>
                </c:pt>
                <c:pt idx="544">
                  <c:v>37428</c:v>
                </c:pt>
                <c:pt idx="545">
                  <c:v>37431</c:v>
                </c:pt>
                <c:pt idx="546">
                  <c:v>37432</c:v>
                </c:pt>
                <c:pt idx="547">
                  <c:v>37433</c:v>
                </c:pt>
                <c:pt idx="548">
                  <c:v>37434</c:v>
                </c:pt>
                <c:pt idx="549">
                  <c:v>37435</c:v>
                </c:pt>
                <c:pt idx="550">
                  <c:v>37438</c:v>
                </c:pt>
                <c:pt idx="551">
                  <c:v>37439</c:v>
                </c:pt>
                <c:pt idx="552">
                  <c:v>37440</c:v>
                </c:pt>
                <c:pt idx="553">
                  <c:v>37442</c:v>
                </c:pt>
                <c:pt idx="554">
                  <c:v>37445</c:v>
                </c:pt>
                <c:pt idx="555">
                  <c:v>37446</c:v>
                </c:pt>
                <c:pt idx="556">
                  <c:v>37447</c:v>
                </c:pt>
                <c:pt idx="557">
                  <c:v>37448</c:v>
                </c:pt>
                <c:pt idx="558">
                  <c:v>37449</c:v>
                </c:pt>
                <c:pt idx="559">
                  <c:v>37452</c:v>
                </c:pt>
                <c:pt idx="560">
                  <c:v>37453</c:v>
                </c:pt>
                <c:pt idx="561">
                  <c:v>37454</c:v>
                </c:pt>
                <c:pt idx="562">
                  <c:v>37455</c:v>
                </c:pt>
                <c:pt idx="563">
                  <c:v>37456</c:v>
                </c:pt>
                <c:pt idx="564">
                  <c:v>37459</c:v>
                </c:pt>
                <c:pt idx="565">
                  <c:v>37460</c:v>
                </c:pt>
                <c:pt idx="566">
                  <c:v>37461</c:v>
                </c:pt>
                <c:pt idx="567">
                  <c:v>37462</c:v>
                </c:pt>
                <c:pt idx="568">
                  <c:v>37463</c:v>
                </c:pt>
                <c:pt idx="569">
                  <c:v>37466</c:v>
                </c:pt>
                <c:pt idx="570">
                  <c:v>37467</c:v>
                </c:pt>
                <c:pt idx="571">
                  <c:v>37468</c:v>
                </c:pt>
                <c:pt idx="572">
                  <c:v>37469</c:v>
                </c:pt>
                <c:pt idx="573">
                  <c:v>37470</c:v>
                </c:pt>
                <c:pt idx="574">
                  <c:v>37473</c:v>
                </c:pt>
                <c:pt idx="575">
                  <c:v>37474</c:v>
                </c:pt>
                <c:pt idx="576">
                  <c:v>37475</c:v>
                </c:pt>
                <c:pt idx="577">
                  <c:v>37476</c:v>
                </c:pt>
                <c:pt idx="578">
                  <c:v>37477</c:v>
                </c:pt>
                <c:pt idx="579">
                  <c:v>37480</c:v>
                </c:pt>
                <c:pt idx="580">
                  <c:v>37481</c:v>
                </c:pt>
                <c:pt idx="581">
                  <c:v>37482</c:v>
                </c:pt>
                <c:pt idx="582">
                  <c:v>37483</c:v>
                </c:pt>
                <c:pt idx="583">
                  <c:v>37484</c:v>
                </c:pt>
                <c:pt idx="584">
                  <c:v>37487</c:v>
                </c:pt>
                <c:pt idx="585">
                  <c:v>37488</c:v>
                </c:pt>
                <c:pt idx="586">
                  <c:v>37489</c:v>
                </c:pt>
                <c:pt idx="587">
                  <c:v>37490</c:v>
                </c:pt>
                <c:pt idx="588">
                  <c:v>37491</c:v>
                </c:pt>
                <c:pt idx="589">
                  <c:v>37494</c:v>
                </c:pt>
                <c:pt idx="590">
                  <c:v>37495</c:v>
                </c:pt>
                <c:pt idx="591">
                  <c:v>37496</c:v>
                </c:pt>
                <c:pt idx="592">
                  <c:v>37497</c:v>
                </c:pt>
                <c:pt idx="593">
                  <c:v>37498</c:v>
                </c:pt>
                <c:pt idx="594">
                  <c:v>37502</c:v>
                </c:pt>
                <c:pt idx="595">
                  <c:v>37503</c:v>
                </c:pt>
                <c:pt idx="596">
                  <c:v>37504</c:v>
                </c:pt>
                <c:pt idx="597">
                  <c:v>37505</c:v>
                </c:pt>
                <c:pt idx="598">
                  <c:v>37508</c:v>
                </c:pt>
                <c:pt idx="599">
                  <c:v>37509</c:v>
                </c:pt>
                <c:pt idx="600">
                  <c:v>37510</c:v>
                </c:pt>
                <c:pt idx="601">
                  <c:v>37511</c:v>
                </c:pt>
                <c:pt idx="602">
                  <c:v>37512</c:v>
                </c:pt>
                <c:pt idx="603">
                  <c:v>37515</c:v>
                </c:pt>
                <c:pt idx="604">
                  <c:v>37516</c:v>
                </c:pt>
                <c:pt idx="605">
                  <c:v>37517</c:v>
                </c:pt>
                <c:pt idx="606">
                  <c:v>37518</c:v>
                </c:pt>
                <c:pt idx="607">
                  <c:v>37519</c:v>
                </c:pt>
                <c:pt idx="608">
                  <c:v>37522</c:v>
                </c:pt>
                <c:pt idx="609">
                  <c:v>37523</c:v>
                </c:pt>
                <c:pt idx="610">
                  <c:v>37524</c:v>
                </c:pt>
                <c:pt idx="611">
                  <c:v>37525</c:v>
                </c:pt>
                <c:pt idx="612">
                  <c:v>37526</c:v>
                </c:pt>
                <c:pt idx="613">
                  <c:v>37529</c:v>
                </c:pt>
                <c:pt idx="614">
                  <c:v>37530</c:v>
                </c:pt>
                <c:pt idx="615">
                  <c:v>37531</c:v>
                </c:pt>
                <c:pt idx="616">
                  <c:v>37532</c:v>
                </c:pt>
                <c:pt idx="617">
                  <c:v>37533</c:v>
                </c:pt>
                <c:pt idx="618">
                  <c:v>37536</c:v>
                </c:pt>
                <c:pt idx="619">
                  <c:v>37537</c:v>
                </c:pt>
                <c:pt idx="620">
                  <c:v>37538</c:v>
                </c:pt>
                <c:pt idx="621">
                  <c:v>37539</c:v>
                </c:pt>
                <c:pt idx="622">
                  <c:v>37540</c:v>
                </c:pt>
                <c:pt idx="623">
                  <c:v>37543</c:v>
                </c:pt>
                <c:pt idx="624">
                  <c:v>37544</c:v>
                </c:pt>
                <c:pt idx="625">
                  <c:v>37545</c:v>
                </c:pt>
                <c:pt idx="626">
                  <c:v>37546</c:v>
                </c:pt>
                <c:pt idx="627">
                  <c:v>37547</c:v>
                </c:pt>
                <c:pt idx="628">
                  <c:v>37550</c:v>
                </c:pt>
                <c:pt idx="629">
                  <c:v>37551</c:v>
                </c:pt>
                <c:pt idx="630">
                  <c:v>37552</c:v>
                </c:pt>
                <c:pt idx="631">
                  <c:v>37553</c:v>
                </c:pt>
                <c:pt idx="632">
                  <c:v>37554</c:v>
                </c:pt>
                <c:pt idx="633">
                  <c:v>37557</c:v>
                </c:pt>
                <c:pt idx="634">
                  <c:v>37558</c:v>
                </c:pt>
                <c:pt idx="635">
                  <c:v>37559</c:v>
                </c:pt>
                <c:pt idx="636">
                  <c:v>37560</c:v>
                </c:pt>
                <c:pt idx="637">
                  <c:v>37561</c:v>
                </c:pt>
                <c:pt idx="638">
                  <c:v>37564</c:v>
                </c:pt>
                <c:pt idx="639">
                  <c:v>37565</c:v>
                </c:pt>
                <c:pt idx="640">
                  <c:v>37566</c:v>
                </c:pt>
                <c:pt idx="641">
                  <c:v>37567</c:v>
                </c:pt>
                <c:pt idx="642">
                  <c:v>37568</c:v>
                </c:pt>
                <c:pt idx="643">
                  <c:v>37571</c:v>
                </c:pt>
                <c:pt idx="644">
                  <c:v>37572</c:v>
                </c:pt>
                <c:pt idx="645">
                  <c:v>37573</c:v>
                </c:pt>
                <c:pt idx="646">
                  <c:v>37574</c:v>
                </c:pt>
                <c:pt idx="647">
                  <c:v>37575</c:v>
                </c:pt>
                <c:pt idx="648">
                  <c:v>37578</c:v>
                </c:pt>
                <c:pt idx="649">
                  <c:v>37579</c:v>
                </c:pt>
                <c:pt idx="650">
                  <c:v>37580</c:v>
                </c:pt>
                <c:pt idx="651">
                  <c:v>37581</c:v>
                </c:pt>
                <c:pt idx="652">
                  <c:v>37582</c:v>
                </c:pt>
                <c:pt idx="653">
                  <c:v>37585</c:v>
                </c:pt>
                <c:pt idx="654">
                  <c:v>37586</c:v>
                </c:pt>
                <c:pt idx="655">
                  <c:v>37587</c:v>
                </c:pt>
                <c:pt idx="656">
                  <c:v>37589</c:v>
                </c:pt>
                <c:pt idx="657">
                  <c:v>37592</c:v>
                </c:pt>
                <c:pt idx="658">
                  <c:v>37593</c:v>
                </c:pt>
                <c:pt idx="659">
                  <c:v>37594</c:v>
                </c:pt>
                <c:pt idx="660">
                  <c:v>37595</c:v>
                </c:pt>
                <c:pt idx="661">
                  <c:v>37596</c:v>
                </c:pt>
                <c:pt idx="662">
                  <c:v>37599</c:v>
                </c:pt>
                <c:pt idx="663">
                  <c:v>37600</c:v>
                </c:pt>
                <c:pt idx="664">
                  <c:v>37601</c:v>
                </c:pt>
                <c:pt idx="665">
                  <c:v>37602</c:v>
                </c:pt>
                <c:pt idx="666">
                  <c:v>37603</c:v>
                </c:pt>
                <c:pt idx="667">
                  <c:v>37606</c:v>
                </c:pt>
                <c:pt idx="668">
                  <c:v>37607</c:v>
                </c:pt>
                <c:pt idx="669">
                  <c:v>37608</c:v>
                </c:pt>
                <c:pt idx="670">
                  <c:v>37609</c:v>
                </c:pt>
                <c:pt idx="671">
                  <c:v>37610</c:v>
                </c:pt>
                <c:pt idx="672">
                  <c:v>37613</c:v>
                </c:pt>
                <c:pt idx="673">
                  <c:v>37614</c:v>
                </c:pt>
                <c:pt idx="674">
                  <c:v>37616</c:v>
                </c:pt>
                <c:pt idx="675">
                  <c:v>37617</c:v>
                </c:pt>
                <c:pt idx="676">
                  <c:v>37620</c:v>
                </c:pt>
                <c:pt idx="677">
                  <c:v>37621</c:v>
                </c:pt>
                <c:pt idx="678">
                  <c:v>37623</c:v>
                </c:pt>
                <c:pt idx="679">
                  <c:v>37624</c:v>
                </c:pt>
                <c:pt idx="680">
                  <c:v>37627</c:v>
                </c:pt>
                <c:pt idx="681">
                  <c:v>37628</c:v>
                </c:pt>
                <c:pt idx="682">
                  <c:v>37629</c:v>
                </c:pt>
                <c:pt idx="683">
                  <c:v>37630</c:v>
                </c:pt>
                <c:pt idx="684">
                  <c:v>37631</c:v>
                </c:pt>
                <c:pt idx="685">
                  <c:v>37634</c:v>
                </c:pt>
                <c:pt idx="686">
                  <c:v>37635</c:v>
                </c:pt>
                <c:pt idx="687">
                  <c:v>37636</c:v>
                </c:pt>
                <c:pt idx="688">
                  <c:v>37637</c:v>
                </c:pt>
                <c:pt idx="689">
                  <c:v>37638</c:v>
                </c:pt>
                <c:pt idx="690">
                  <c:v>37642</c:v>
                </c:pt>
                <c:pt idx="691">
                  <c:v>37643</c:v>
                </c:pt>
                <c:pt idx="692">
                  <c:v>37644</c:v>
                </c:pt>
                <c:pt idx="693">
                  <c:v>37645</c:v>
                </c:pt>
                <c:pt idx="694">
                  <c:v>37648</c:v>
                </c:pt>
                <c:pt idx="695">
                  <c:v>37649</c:v>
                </c:pt>
                <c:pt idx="696">
                  <c:v>37650</c:v>
                </c:pt>
                <c:pt idx="697">
                  <c:v>37651</c:v>
                </c:pt>
                <c:pt idx="698">
                  <c:v>37652</c:v>
                </c:pt>
                <c:pt idx="699">
                  <c:v>37655</c:v>
                </c:pt>
                <c:pt idx="700">
                  <c:v>37656</c:v>
                </c:pt>
                <c:pt idx="701">
                  <c:v>37657</c:v>
                </c:pt>
                <c:pt idx="702">
                  <c:v>37658</c:v>
                </c:pt>
                <c:pt idx="703">
                  <c:v>37659</c:v>
                </c:pt>
                <c:pt idx="704">
                  <c:v>37662</c:v>
                </c:pt>
                <c:pt idx="705">
                  <c:v>37663</c:v>
                </c:pt>
                <c:pt idx="706">
                  <c:v>37664</c:v>
                </c:pt>
                <c:pt idx="707">
                  <c:v>37665</c:v>
                </c:pt>
                <c:pt idx="708">
                  <c:v>37666</c:v>
                </c:pt>
                <c:pt idx="709">
                  <c:v>37670</c:v>
                </c:pt>
                <c:pt idx="710">
                  <c:v>37671</c:v>
                </c:pt>
                <c:pt idx="711">
                  <c:v>37672</c:v>
                </c:pt>
                <c:pt idx="712">
                  <c:v>37673</c:v>
                </c:pt>
                <c:pt idx="713">
                  <c:v>37676</c:v>
                </c:pt>
                <c:pt idx="714">
                  <c:v>37677</c:v>
                </c:pt>
                <c:pt idx="715">
                  <c:v>37678</c:v>
                </c:pt>
                <c:pt idx="716">
                  <c:v>37679</c:v>
                </c:pt>
                <c:pt idx="717">
                  <c:v>37680</c:v>
                </c:pt>
                <c:pt idx="718">
                  <c:v>37683</c:v>
                </c:pt>
                <c:pt idx="719">
                  <c:v>37684</c:v>
                </c:pt>
                <c:pt idx="720">
                  <c:v>37685</c:v>
                </c:pt>
                <c:pt idx="721">
                  <c:v>37686</c:v>
                </c:pt>
                <c:pt idx="722">
                  <c:v>37687</c:v>
                </c:pt>
                <c:pt idx="723">
                  <c:v>37690</c:v>
                </c:pt>
                <c:pt idx="724">
                  <c:v>37691</c:v>
                </c:pt>
                <c:pt idx="725">
                  <c:v>37692</c:v>
                </c:pt>
                <c:pt idx="726">
                  <c:v>37693</c:v>
                </c:pt>
                <c:pt idx="727">
                  <c:v>37694</c:v>
                </c:pt>
                <c:pt idx="728">
                  <c:v>37697</c:v>
                </c:pt>
                <c:pt idx="729">
                  <c:v>37698</c:v>
                </c:pt>
                <c:pt idx="730">
                  <c:v>37699</c:v>
                </c:pt>
                <c:pt idx="731">
                  <c:v>37700</c:v>
                </c:pt>
                <c:pt idx="732">
                  <c:v>37701</c:v>
                </c:pt>
                <c:pt idx="733">
                  <c:v>37704</c:v>
                </c:pt>
                <c:pt idx="734">
                  <c:v>37705</c:v>
                </c:pt>
                <c:pt idx="735">
                  <c:v>37706</c:v>
                </c:pt>
                <c:pt idx="736">
                  <c:v>37707</c:v>
                </c:pt>
                <c:pt idx="737">
                  <c:v>37708</c:v>
                </c:pt>
                <c:pt idx="738">
                  <c:v>37711</c:v>
                </c:pt>
                <c:pt idx="739">
                  <c:v>37712</c:v>
                </c:pt>
                <c:pt idx="740">
                  <c:v>37713</c:v>
                </c:pt>
                <c:pt idx="741">
                  <c:v>37714</c:v>
                </c:pt>
                <c:pt idx="742">
                  <c:v>37715</c:v>
                </c:pt>
                <c:pt idx="743">
                  <c:v>37718</c:v>
                </c:pt>
                <c:pt idx="744">
                  <c:v>37719</c:v>
                </c:pt>
                <c:pt idx="745">
                  <c:v>37720</c:v>
                </c:pt>
                <c:pt idx="746">
                  <c:v>37721</c:v>
                </c:pt>
                <c:pt idx="747">
                  <c:v>37722</c:v>
                </c:pt>
                <c:pt idx="748">
                  <c:v>37725</c:v>
                </c:pt>
                <c:pt idx="749">
                  <c:v>37726</c:v>
                </c:pt>
                <c:pt idx="750">
                  <c:v>37727</c:v>
                </c:pt>
                <c:pt idx="751">
                  <c:v>37728</c:v>
                </c:pt>
                <c:pt idx="752">
                  <c:v>37732</c:v>
                </c:pt>
                <c:pt idx="753">
                  <c:v>37733</c:v>
                </c:pt>
                <c:pt idx="754">
                  <c:v>37734</c:v>
                </c:pt>
                <c:pt idx="755">
                  <c:v>37735</c:v>
                </c:pt>
                <c:pt idx="756">
                  <c:v>37736</c:v>
                </c:pt>
                <c:pt idx="757">
                  <c:v>37739</c:v>
                </c:pt>
                <c:pt idx="758">
                  <c:v>37740</c:v>
                </c:pt>
                <c:pt idx="759">
                  <c:v>37741</c:v>
                </c:pt>
                <c:pt idx="760">
                  <c:v>37742</c:v>
                </c:pt>
                <c:pt idx="761">
                  <c:v>37743</c:v>
                </c:pt>
                <c:pt idx="762">
                  <c:v>37746</c:v>
                </c:pt>
                <c:pt idx="763">
                  <c:v>37747</c:v>
                </c:pt>
                <c:pt idx="764">
                  <c:v>37748</c:v>
                </c:pt>
                <c:pt idx="765">
                  <c:v>37749</c:v>
                </c:pt>
                <c:pt idx="766">
                  <c:v>37750</c:v>
                </c:pt>
                <c:pt idx="767">
                  <c:v>37753</c:v>
                </c:pt>
                <c:pt idx="768">
                  <c:v>37754</c:v>
                </c:pt>
                <c:pt idx="769">
                  <c:v>37755</c:v>
                </c:pt>
                <c:pt idx="770">
                  <c:v>37756</c:v>
                </c:pt>
                <c:pt idx="771">
                  <c:v>37757</c:v>
                </c:pt>
                <c:pt idx="772">
                  <c:v>37760</c:v>
                </c:pt>
                <c:pt idx="773">
                  <c:v>37761</c:v>
                </c:pt>
                <c:pt idx="774">
                  <c:v>37762</c:v>
                </c:pt>
                <c:pt idx="775">
                  <c:v>37763</c:v>
                </c:pt>
                <c:pt idx="776">
                  <c:v>37764</c:v>
                </c:pt>
                <c:pt idx="777">
                  <c:v>37768</c:v>
                </c:pt>
                <c:pt idx="778">
                  <c:v>37769</c:v>
                </c:pt>
                <c:pt idx="779">
                  <c:v>37770</c:v>
                </c:pt>
                <c:pt idx="780">
                  <c:v>37771</c:v>
                </c:pt>
                <c:pt idx="781">
                  <c:v>37774</c:v>
                </c:pt>
                <c:pt idx="782">
                  <c:v>37775</c:v>
                </c:pt>
                <c:pt idx="783">
                  <c:v>37776</c:v>
                </c:pt>
                <c:pt idx="784">
                  <c:v>37777</c:v>
                </c:pt>
                <c:pt idx="785">
                  <c:v>37778</c:v>
                </c:pt>
                <c:pt idx="786">
                  <c:v>37781</c:v>
                </c:pt>
                <c:pt idx="787">
                  <c:v>37782</c:v>
                </c:pt>
                <c:pt idx="788">
                  <c:v>37783</c:v>
                </c:pt>
                <c:pt idx="789">
                  <c:v>37784</c:v>
                </c:pt>
                <c:pt idx="790">
                  <c:v>37785</c:v>
                </c:pt>
                <c:pt idx="791">
                  <c:v>37788</c:v>
                </c:pt>
                <c:pt idx="792">
                  <c:v>37789</c:v>
                </c:pt>
                <c:pt idx="793">
                  <c:v>37790</c:v>
                </c:pt>
                <c:pt idx="794">
                  <c:v>37791</c:v>
                </c:pt>
                <c:pt idx="795">
                  <c:v>37792</c:v>
                </c:pt>
                <c:pt idx="796">
                  <c:v>37795</c:v>
                </c:pt>
                <c:pt idx="797">
                  <c:v>37796</c:v>
                </c:pt>
                <c:pt idx="798">
                  <c:v>37797</c:v>
                </c:pt>
                <c:pt idx="799">
                  <c:v>37798</c:v>
                </c:pt>
                <c:pt idx="800">
                  <c:v>37799</c:v>
                </c:pt>
                <c:pt idx="801">
                  <c:v>37802</c:v>
                </c:pt>
                <c:pt idx="802">
                  <c:v>37803</c:v>
                </c:pt>
                <c:pt idx="803">
                  <c:v>37804</c:v>
                </c:pt>
                <c:pt idx="804">
                  <c:v>37805</c:v>
                </c:pt>
                <c:pt idx="805">
                  <c:v>37809</c:v>
                </c:pt>
                <c:pt idx="806">
                  <c:v>37810</c:v>
                </c:pt>
                <c:pt idx="807">
                  <c:v>37811</c:v>
                </c:pt>
                <c:pt idx="808">
                  <c:v>37812</c:v>
                </c:pt>
                <c:pt idx="809">
                  <c:v>37813</c:v>
                </c:pt>
                <c:pt idx="810">
                  <c:v>37816</c:v>
                </c:pt>
                <c:pt idx="811">
                  <c:v>37817</c:v>
                </c:pt>
                <c:pt idx="812">
                  <c:v>37818</c:v>
                </c:pt>
                <c:pt idx="813">
                  <c:v>37819</c:v>
                </c:pt>
                <c:pt idx="814">
                  <c:v>37820</c:v>
                </c:pt>
                <c:pt idx="815">
                  <c:v>37823</c:v>
                </c:pt>
                <c:pt idx="816">
                  <c:v>37824</c:v>
                </c:pt>
                <c:pt idx="817">
                  <c:v>37825</c:v>
                </c:pt>
                <c:pt idx="818">
                  <c:v>37826</c:v>
                </c:pt>
                <c:pt idx="819">
                  <c:v>37827</c:v>
                </c:pt>
                <c:pt idx="820">
                  <c:v>37830</c:v>
                </c:pt>
                <c:pt idx="821">
                  <c:v>37831</c:v>
                </c:pt>
                <c:pt idx="822">
                  <c:v>37832</c:v>
                </c:pt>
                <c:pt idx="823">
                  <c:v>37833</c:v>
                </c:pt>
                <c:pt idx="824">
                  <c:v>37834</c:v>
                </c:pt>
                <c:pt idx="825">
                  <c:v>37837</c:v>
                </c:pt>
                <c:pt idx="826">
                  <c:v>37838</c:v>
                </c:pt>
                <c:pt idx="827">
                  <c:v>37839</c:v>
                </c:pt>
                <c:pt idx="828">
                  <c:v>37840</c:v>
                </c:pt>
                <c:pt idx="829">
                  <c:v>37841</c:v>
                </c:pt>
                <c:pt idx="830">
                  <c:v>37844</c:v>
                </c:pt>
                <c:pt idx="831">
                  <c:v>37845</c:v>
                </c:pt>
                <c:pt idx="832">
                  <c:v>37846</c:v>
                </c:pt>
                <c:pt idx="833">
                  <c:v>37847</c:v>
                </c:pt>
                <c:pt idx="834">
                  <c:v>37848</c:v>
                </c:pt>
                <c:pt idx="835">
                  <c:v>37851</c:v>
                </c:pt>
                <c:pt idx="836">
                  <c:v>37852</c:v>
                </c:pt>
                <c:pt idx="837">
                  <c:v>37853</c:v>
                </c:pt>
                <c:pt idx="838">
                  <c:v>37854</c:v>
                </c:pt>
                <c:pt idx="839">
                  <c:v>37855</c:v>
                </c:pt>
                <c:pt idx="840">
                  <c:v>37858</c:v>
                </c:pt>
                <c:pt idx="841">
                  <c:v>37859</c:v>
                </c:pt>
                <c:pt idx="842">
                  <c:v>37860</c:v>
                </c:pt>
                <c:pt idx="843">
                  <c:v>37861</c:v>
                </c:pt>
                <c:pt idx="844">
                  <c:v>37862</c:v>
                </c:pt>
                <c:pt idx="845">
                  <c:v>37866</c:v>
                </c:pt>
                <c:pt idx="846">
                  <c:v>37867</c:v>
                </c:pt>
                <c:pt idx="847">
                  <c:v>37868</c:v>
                </c:pt>
                <c:pt idx="848">
                  <c:v>37869</c:v>
                </c:pt>
                <c:pt idx="849">
                  <c:v>37872</c:v>
                </c:pt>
                <c:pt idx="850">
                  <c:v>37873</c:v>
                </c:pt>
                <c:pt idx="851">
                  <c:v>37874</c:v>
                </c:pt>
                <c:pt idx="852">
                  <c:v>37875</c:v>
                </c:pt>
                <c:pt idx="853">
                  <c:v>37876</c:v>
                </c:pt>
                <c:pt idx="854">
                  <c:v>37879</c:v>
                </c:pt>
                <c:pt idx="855">
                  <c:v>37880</c:v>
                </c:pt>
                <c:pt idx="856">
                  <c:v>37881</c:v>
                </c:pt>
                <c:pt idx="857">
                  <c:v>37882</c:v>
                </c:pt>
                <c:pt idx="858">
                  <c:v>37883</c:v>
                </c:pt>
                <c:pt idx="859">
                  <c:v>37886</c:v>
                </c:pt>
                <c:pt idx="860">
                  <c:v>37887</c:v>
                </c:pt>
                <c:pt idx="861">
                  <c:v>37888</c:v>
                </c:pt>
                <c:pt idx="862">
                  <c:v>37889</c:v>
                </c:pt>
                <c:pt idx="863">
                  <c:v>37890</c:v>
                </c:pt>
                <c:pt idx="864">
                  <c:v>37893</c:v>
                </c:pt>
                <c:pt idx="865">
                  <c:v>37894</c:v>
                </c:pt>
                <c:pt idx="866">
                  <c:v>37895</c:v>
                </c:pt>
                <c:pt idx="867">
                  <c:v>37896</c:v>
                </c:pt>
                <c:pt idx="868">
                  <c:v>37897</c:v>
                </c:pt>
                <c:pt idx="869">
                  <c:v>37900</c:v>
                </c:pt>
                <c:pt idx="870">
                  <c:v>37901</c:v>
                </c:pt>
                <c:pt idx="871">
                  <c:v>37902</c:v>
                </c:pt>
                <c:pt idx="872">
                  <c:v>37903</c:v>
                </c:pt>
                <c:pt idx="873">
                  <c:v>37904</c:v>
                </c:pt>
                <c:pt idx="874">
                  <c:v>37907</c:v>
                </c:pt>
                <c:pt idx="875">
                  <c:v>37908</c:v>
                </c:pt>
                <c:pt idx="876">
                  <c:v>37909</c:v>
                </c:pt>
                <c:pt idx="877">
                  <c:v>37910</c:v>
                </c:pt>
                <c:pt idx="878">
                  <c:v>37911</c:v>
                </c:pt>
                <c:pt idx="879">
                  <c:v>37914</c:v>
                </c:pt>
                <c:pt idx="880">
                  <c:v>37915</c:v>
                </c:pt>
                <c:pt idx="881">
                  <c:v>37916</c:v>
                </c:pt>
                <c:pt idx="882">
                  <c:v>37917</c:v>
                </c:pt>
                <c:pt idx="883">
                  <c:v>37918</c:v>
                </c:pt>
                <c:pt idx="884">
                  <c:v>37921</c:v>
                </c:pt>
                <c:pt idx="885">
                  <c:v>37922</c:v>
                </c:pt>
                <c:pt idx="886">
                  <c:v>37923</c:v>
                </c:pt>
                <c:pt idx="887">
                  <c:v>37924</c:v>
                </c:pt>
                <c:pt idx="888">
                  <c:v>37925</c:v>
                </c:pt>
                <c:pt idx="889">
                  <c:v>37928</c:v>
                </c:pt>
                <c:pt idx="890">
                  <c:v>37929</c:v>
                </c:pt>
                <c:pt idx="891">
                  <c:v>37930</c:v>
                </c:pt>
                <c:pt idx="892">
                  <c:v>37931</c:v>
                </c:pt>
                <c:pt idx="893">
                  <c:v>37932</c:v>
                </c:pt>
                <c:pt idx="894">
                  <c:v>37935</c:v>
                </c:pt>
                <c:pt idx="895">
                  <c:v>37936</c:v>
                </c:pt>
                <c:pt idx="896">
                  <c:v>37937</c:v>
                </c:pt>
                <c:pt idx="897">
                  <c:v>37938</c:v>
                </c:pt>
                <c:pt idx="898">
                  <c:v>37939</c:v>
                </c:pt>
                <c:pt idx="899">
                  <c:v>37942</c:v>
                </c:pt>
                <c:pt idx="900">
                  <c:v>37943</c:v>
                </c:pt>
                <c:pt idx="901">
                  <c:v>37944</c:v>
                </c:pt>
                <c:pt idx="902">
                  <c:v>37945</c:v>
                </c:pt>
                <c:pt idx="903">
                  <c:v>37946</c:v>
                </c:pt>
                <c:pt idx="904">
                  <c:v>37949</c:v>
                </c:pt>
                <c:pt idx="905">
                  <c:v>37950</c:v>
                </c:pt>
                <c:pt idx="906">
                  <c:v>37951</c:v>
                </c:pt>
                <c:pt idx="907">
                  <c:v>37953</c:v>
                </c:pt>
                <c:pt idx="908">
                  <c:v>37956</c:v>
                </c:pt>
                <c:pt idx="909">
                  <c:v>37957</c:v>
                </c:pt>
                <c:pt idx="910">
                  <c:v>37958</c:v>
                </c:pt>
                <c:pt idx="911">
                  <c:v>37959</c:v>
                </c:pt>
                <c:pt idx="912">
                  <c:v>37960</c:v>
                </c:pt>
                <c:pt idx="913">
                  <c:v>37963</c:v>
                </c:pt>
                <c:pt idx="914">
                  <c:v>37964</c:v>
                </c:pt>
                <c:pt idx="915">
                  <c:v>37965</c:v>
                </c:pt>
                <c:pt idx="916">
                  <c:v>37966</c:v>
                </c:pt>
                <c:pt idx="917">
                  <c:v>37967</c:v>
                </c:pt>
                <c:pt idx="918">
                  <c:v>37970</c:v>
                </c:pt>
                <c:pt idx="919">
                  <c:v>37971</c:v>
                </c:pt>
                <c:pt idx="920">
                  <c:v>37972</c:v>
                </c:pt>
                <c:pt idx="921">
                  <c:v>37973</c:v>
                </c:pt>
                <c:pt idx="922">
                  <c:v>37974</c:v>
                </c:pt>
                <c:pt idx="923">
                  <c:v>37977</c:v>
                </c:pt>
                <c:pt idx="924">
                  <c:v>37978</c:v>
                </c:pt>
                <c:pt idx="925">
                  <c:v>37979</c:v>
                </c:pt>
                <c:pt idx="926">
                  <c:v>37981</c:v>
                </c:pt>
                <c:pt idx="927">
                  <c:v>37984</c:v>
                </c:pt>
                <c:pt idx="928">
                  <c:v>37985</c:v>
                </c:pt>
                <c:pt idx="929">
                  <c:v>37986</c:v>
                </c:pt>
                <c:pt idx="930">
                  <c:v>37988</c:v>
                </c:pt>
                <c:pt idx="931">
                  <c:v>37991</c:v>
                </c:pt>
                <c:pt idx="932">
                  <c:v>37992</c:v>
                </c:pt>
                <c:pt idx="933">
                  <c:v>37993</c:v>
                </c:pt>
                <c:pt idx="934">
                  <c:v>37994</c:v>
                </c:pt>
                <c:pt idx="935">
                  <c:v>37995</c:v>
                </c:pt>
                <c:pt idx="936">
                  <c:v>37998</c:v>
                </c:pt>
                <c:pt idx="937">
                  <c:v>37999</c:v>
                </c:pt>
                <c:pt idx="938">
                  <c:v>38000</c:v>
                </c:pt>
                <c:pt idx="939">
                  <c:v>38001</c:v>
                </c:pt>
                <c:pt idx="940">
                  <c:v>38002</c:v>
                </c:pt>
                <c:pt idx="941">
                  <c:v>38006</c:v>
                </c:pt>
                <c:pt idx="942">
                  <c:v>38007</c:v>
                </c:pt>
                <c:pt idx="943">
                  <c:v>38008</c:v>
                </c:pt>
                <c:pt idx="944">
                  <c:v>38009</c:v>
                </c:pt>
                <c:pt idx="945">
                  <c:v>38012</c:v>
                </c:pt>
                <c:pt idx="946">
                  <c:v>38013</c:v>
                </c:pt>
                <c:pt idx="947">
                  <c:v>38014</c:v>
                </c:pt>
                <c:pt idx="948">
                  <c:v>38015</c:v>
                </c:pt>
                <c:pt idx="949">
                  <c:v>38016</c:v>
                </c:pt>
                <c:pt idx="950">
                  <c:v>38019</c:v>
                </c:pt>
                <c:pt idx="951">
                  <c:v>38020</c:v>
                </c:pt>
                <c:pt idx="952">
                  <c:v>38021</c:v>
                </c:pt>
                <c:pt idx="953">
                  <c:v>38022</c:v>
                </c:pt>
                <c:pt idx="954">
                  <c:v>38023</c:v>
                </c:pt>
                <c:pt idx="955">
                  <c:v>38026</c:v>
                </c:pt>
                <c:pt idx="956">
                  <c:v>38027</c:v>
                </c:pt>
                <c:pt idx="957">
                  <c:v>38028</c:v>
                </c:pt>
                <c:pt idx="958">
                  <c:v>38029</c:v>
                </c:pt>
                <c:pt idx="959">
                  <c:v>38030</c:v>
                </c:pt>
                <c:pt idx="960">
                  <c:v>38034</c:v>
                </c:pt>
                <c:pt idx="961">
                  <c:v>38035</c:v>
                </c:pt>
                <c:pt idx="962">
                  <c:v>38036</c:v>
                </c:pt>
                <c:pt idx="963">
                  <c:v>38037</c:v>
                </c:pt>
                <c:pt idx="964">
                  <c:v>38040</c:v>
                </c:pt>
                <c:pt idx="965">
                  <c:v>38041</c:v>
                </c:pt>
                <c:pt idx="966">
                  <c:v>38042</c:v>
                </c:pt>
                <c:pt idx="967">
                  <c:v>38043</c:v>
                </c:pt>
                <c:pt idx="968">
                  <c:v>38044</c:v>
                </c:pt>
                <c:pt idx="969">
                  <c:v>38047</c:v>
                </c:pt>
                <c:pt idx="970">
                  <c:v>38048</c:v>
                </c:pt>
                <c:pt idx="971">
                  <c:v>38049</c:v>
                </c:pt>
                <c:pt idx="972">
                  <c:v>38050</c:v>
                </c:pt>
                <c:pt idx="973">
                  <c:v>38051</c:v>
                </c:pt>
                <c:pt idx="974">
                  <c:v>38054</c:v>
                </c:pt>
                <c:pt idx="975">
                  <c:v>38055</c:v>
                </c:pt>
                <c:pt idx="976">
                  <c:v>38056</c:v>
                </c:pt>
                <c:pt idx="977">
                  <c:v>38057</c:v>
                </c:pt>
                <c:pt idx="978">
                  <c:v>38058</c:v>
                </c:pt>
                <c:pt idx="979">
                  <c:v>38061</c:v>
                </c:pt>
                <c:pt idx="980">
                  <c:v>38062</c:v>
                </c:pt>
                <c:pt idx="981">
                  <c:v>38063</c:v>
                </c:pt>
                <c:pt idx="982">
                  <c:v>38064</c:v>
                </c:pt>
                <c:pt idx="983">
                  <c:v>38065</c:v>
                </c:pt>
                <c:pt idx="984">
                  <c:v>38068</c:v>
                </c:pt>
                <c:pt idx="985">
                  <c:v>38069</c:v>
                </c:pt>
                <c:pt idx="986">
                  <c:v>38070</c:v>
                </c:pt>
                <c:pt idx="987">
                  <c:v>38071</c:v>
                </c:pt>
                <c:pt idx="988">
                  <c:v>38072</c:v>
                </c:pt>
                <c:pt idx="989">
                  <c:v>38075</c:v>
                </c:pt>
                <c:pt idx="990">
                  <c:v>38076</c:v>
                </c:pt>
                <c:pt idx="991">
                  <c:v>38077</c:v>
                </c:pt>
                <c:pt idx="992">
                  <c:v>38078</c:v>
                </c:pt>
                <c:pt idx="993">
                  <c:v>38079</c:v>
                </c:pt>
                <c:pt idx="994">
                  <c:v>38082</c:v>
                </c:pt>
                <c:pt idx="995">
                  <c:v>38083</c:v>
                </c:pt>
                <c:pt idx="996">
                  <c:v>38084</c:v>
                </c:pt>
                <c:pt idx="997">
                  <c:v>38085</c:v>
                </c:pt>
                <c:pt idx="998">
                  <c:v>38089</c:v>
                </c:pt>
                <c:pt idx="999">
                  <c:v>38090</c:v>
                </c:pt>
                <c:pt idx="1000">
                  <c:v>38091</c:v>
                </c:pt>
                <c:pt idx="1001">
                  <c:v>38092</c:v>
                </c:pt>
                <c:pt idx="1002">
                  <c:v>38093</c:v>
                </c:pt>
                <c:pt idx="1003">
                  <c:v>38096</c:v>
                </c:pt>
                <c:pt idx="1004">
                  <c:v>38097</c:v>
                </c:pt>
                <c:pt idx="1005">
                  <c:v>38098</c:v>
                </c:pt>
                <c:pt idx="1006">
                  <c:v>38099</c:v>
                </c:pt>
                <c:pt idx="1007">
                  <c:v>38100</c:v>
                </c:pt>
                <c:pt idx="1008">
                  <c:v>38103</c:v>
                </c:pt>
                <c:pt idx="1009">
                  <c:v>38104</c:v>
                </c:pt>
                <c:pt idx="1010">
                  <c:v>38105</c:v>
                </c:pt>
                <c:pt idx="1011">
                  <c:v>38106</c:v>
                </c:pt>
                <c:pt idx="1012">
                  <c:v>38107</c:v>
                </c:pt>
                <c:pt idx="1013">
                  <c:v>38110</c:v>
                </c:pt>
                <c:pt idx="1014">
                  <c:v>38111</c:v>
                </c:pt>
                <c:pt idx="1015">
                  <c:v>38112</c:v>
                </c:pt>
                <c:pt idx="1016">
                  <c:v>38113</c:v>
                </c:pt>
                <c:pt idx="1017">
                  <c:v>38114</c:v>
                </c:pt>
                <c:pt idx="1018">
                  <c:v>38117</c:v>
                </c:pt>
                <c:pt idx="1019">
                  <c:v>38118</c:v>
                </c:pt>
                <c:pt idx="1020">
                  <c:v>38119</c:v>
                </c:pt>
                <c:pt idx="1021">
                  <c:v>38120</c:v>
                </c:pt>
                <c:pt idx="1022">
                  <c:v>38121</c:v>
                </c:pt>
                <c:pt idx="1023">
                  <c:v>38124</c:v>
                </c:pt>
                <c:pt idx="1024">
                  <c:v>38125</c:v>
                </c:pt>
                <c:pt idx="1025">
                  <c:v>38126</c:v>
                </c:pt>
                <c:pt idx="1026">
                  <c:v>38127</c:v>
                </c:pt>
                <c:pt idx="1027">
                  <c:v>38128</c:v>
                </c:pt>
                <c:pt idx="1028">
                  <c:v>38131</c:v>
                </c:pt>
                <c:pt idx="1029">
                  <c:v>38132</c:v>
                </c:pt>
                <c:pt idx="1030">
                  <c:v>38133</c:v>
                </c:pt>
                <c:pt idx="1031">
                  <c:v>38134</c:v>
                </c:pt>
                <c:pt idx="1032">
                  <c:v>38135</c:v>
                </c:pt>
                <c:pt idx="1033">
                  <c:v>38139</c:v>
                </c:pt>
                <c:pt idx="1034">
                  <c:v>38140</c:v>
                </c:pt>
                <c:pt idx="1035">
                  <c:v>38141</c:v>
                </c:pt>
                <c:pt idx="1036">
                  <c:v>38142</c:v>
                </c:pt>
                <c:pt idx="1037">
                  <c:v>38145</c:v>
                </c:pt>
                <c:pt idx="1038">
                  <c:v>38146</c:v>
                </c:pt>
                <c:pt idx="1039">
                  <c:v>38147</c:v>
                </c:pt>
                <c:pt idx="1040">
                  <c:v>38148</c:v>
                </c:pt>
                <c:pt idx="1041">
                  <c:v>38152</c:v>
                </c:pt>
                <c:pt idx="1042">
                  <c:v>38153</c:v>
                </c:pt>
                <c:pt idx="1043">
                  <c:v>38154</c:v>
                </c:pt>
                <c:pt idx="1044">
                  <c:v>38155</c:v>
                </c:pt>
                <c:pt idx="1045">
                  <c:v>38156</c:v>
                </c:pt>
                <c:pt idx="1046">
                  <c:v>38159</c:v>
                </c:pt>
                <c:pt idx="1047">
                  <c:v>38160</c:v>
                </c:pt>
                <c:pt idx="1048">
                  <c:v>38161</c:v>
                </c:pt>
                <c:pt idx="1049">
                  <c:v>38162</c:v>
                </c:pt>
                <c:pt idx="1050">
                  <c:v>38163</c:v>
                </c:pt>
                <c:pt idx="1051">
                  <c:v>38166</c:v>
                </c:pt>
                <c:pt idx="1052">
                  <c:v>38167</c:v>
                </c:pt>
                <c:pt idx="1053">
                  <c:v>38168</c:v>
                </c:pt>
                <c:pt idx="1054">
                  <c:v>38169</c:v>
                </c:pt>
                <c:pt idx="1055">
                  <c:v>38170</c:v>
                </c:pt>
                <c:pt idx="1056">
                  <c:v>38174</c:v>
                </c:pt>
                <c:pt idx="1057">
                  <c:v>38175</c:v>
                </c:pt>
                <c:pt idx="1058">
                  <c:v>38176</c:v>
                </c:pt>
                <c:pt idx="1059">
                  <c:v>38177</c:v>
                </c:pt>
                <c:pt idx="1060">
                  <c:v>38180</c:v>
                </c:pt>
                <c:pt idx="1061">
                  <c:v>38181</c:v>
                </c:pt>
                <c:pt idx="1062">
                  <c:v>38182</c:v>
                </c:pt>
                <c:pt idx="1063">
                  <c:v>38183</c:v>
                </c:pt>
                <c:pt idx="1064">
                  <c:v>38184</c:v>
                </c:pt>
                <c:pt idx="1065">
                  <c:v>38187</c:v>
                </c:pt>
                <c:pt idx="1066">
                  <c:v>38188</c:v>
                </c:pt>
                <c:pt idx="1067">
                  <c:v>38189</c:v>
                </c:pt>
                <c:pt idx="1068">
                  <c:v>38190</c:v>
                </c:pt>
                <c:pt idx="1069">
                  <c:v>38191</c:v>
                </c:pt>
                <c:pt idx="1070">
                  <c:v>38194</c:v>
                </c:pt>
                <c:pt idx="1071">
                  <c:v>38195</c:v>
                </c:pt>
                <c:pt idx="1072">
                  <c:v>38196</c:v>
                </c:pt>
                <c:pt idx="1073">
                  <c:v>38197</c:v>
                </c:pt>
                <c:pt idx="1074">
                  <c:v>38198</c:v>
                </c:pt>
                <c:pt idx="1075">
                  <c:v>38201</c:v>
                </c:pt>
                <c:pt idx="1076">
                  <c:v>38202</c:v>
                </c:pt>
                <c:pt idx="1077">
                  <c:v>38203</c:v>
                </c:pt>
                <c:pt idx="1078">
                  <c:v>38204</c:v>
                </c:pt>
                <c:pt idx="1079">
                  <c:v>38205</c:v>
                </c:pt>
                <c:pt idx="1080">
                  <c:v>38208</c:v>
                </c:pt>
                <c:pt idx="1081">
                  <c:v>38209</c:v>
                </c:pt>
                <c:pt idx="1082">
                  <c:v>38210</c:v>
                </c:pt>
                <c:pt idx="1083">
                  <c:v>38211</c:v>
                </c:pt>
                <c:pt idx="1084">
                  <c:v>38212</c:v>
                </c:pt>
                <c:pt idx="1085">
                  <c:v>38215</c:v>
                </c:pt>
                <c:pt idx="1086">
                  <c:v>38216</c:v>
                </c:pt>
                <c:pt idx="1087">
                  <c:v>38217</c:v>
                </c:pt>
                <c:pt idx="1088">
                  <c:v>38218</c:v>
                </c:pt>
                <c:pt idx="1089">
                  <c:v>38219</c:v>
                </c:pt>
                <c:pt idx="1090">
                  <c:v>38222</c:v>
                </c:pt>
                <c:pt idx="1091">
                  <c:v>38223</c:v>
                </c:pt>
                <c:pt idx="1092">
                  <c:v>38224</c:v>
                </c:pt>
                <c:pt idx="1093">
                  <c:v>38225</c:v>
                </c:pt>
                <c:pt idx="1094">
                  <c:v>38226</c:v>
                </c:pt>
                <c:pt idx="1095">
                  <c:v>38229</c:v>
                </c:pt>
                <c:pt idx="1096">
                  <c:v>38230</c:v>
                </c:pt>
                <c:pt idx="1097">
                  <c:v>38231</c:v>
                </c:pt>
                <c:pt idx="1098">
                  <c:v>38232</c:v>
                </c:pt>
                <c:pt idx="1099">
                  <c:v>38233</c:v>
                </c:pt>
                <c:pt idx="1100">
                  <c:v>38237</c:v>
                </c:pt>
                <c:pt idx="1101">
                  <c:v>38238</c:v>
                </c:pt>
                <c:pt idx="1102">
                  <c:v>38239</c:v>
                </c:pt>
                <c:pt idx="1103">
                  <c:v>38240</c:v>
                </c:pt>
                <c:pt idx="1104">
                  <c:v>38243</c:v>
                </c:pt>
                <c:pt idx="1105">
                  <c:v>38244</c:v>
                </c:pt>
                <c:pt idx="1106">
                  <c:v>38245</c:v>
                </c:pt>
                <c:pt idx="1107">
                  <c:v>38246</c:v>
                </c:pt>
                <c:pt idx="1108">
                  <c:v>38247</c:v>
                </c:pt>
                <c:pt idx="1109">
                  <c:v>38250</c:v>
                </c:pt>
                <c:pt idx="1110">
                  <c:v>38251</c:v>
                </c:pt>
                <c:pt idx="1111">
                  <c:v>38252</c:v>
                </c:pt>
                <c:pt idx="1112">
                  <c:v>38253</c:v>
                </c:pt>
                <c:pt idx="1113">
                  <c:v>38254</c:v>
                </c:pt>
                <c:pt idx="1114">
                  <c:v>38257</c:v>
                </c:pt>
                <c:pt idx="1115">
                  <c:v>38258</c:v>
                </c:pt>
                <c:pt idx="1116">
                  <c:v>38259</c:v>
                </c:pt>
                <c:pt idx="1117">
                  <c:v>38260</c:v>
                </c:pt>
                <c:pt idx="1118">
                  <c:v>38261</c:v>
                </c:pt>
                <c:pt idx="1119">
                  <c:v>38264</c:v>
                </c:pt>
                <c:pt idx="1120">
                  <c:v>38265</c:v>
                </c:pt>
                <c:pt idx="1121">
                  <c:v>38266</c:v>
                </c:pt>
                <c:pt idx="1122">
                  <c:v>38267</c:v>
                </c:pt>
                <c:pt idx="1123">
                  <c:v>38268</c:v>
                </c:pt>
                <c:pt idx="1124">
                  <c:v>38271</c:v>
                </c:pt>
                <c:pt idx="1125">
                  <c:v>38272</c:v>
                </c:pt>
                <c:pt idx="1126">
                  <c:v>38273</c:v>
                </c:pt>
                <c:pt idx="1127">
                  <c:v>38274</c:v>
                </c:pt>
                <c:pt idx="1128">
                  <c:v>38275</c:v>
                </c:pt>
                <c:pt idx="1129">
                  <c:v>38278</c:v>
                </c:pt>
                <c:pt idx="1130">
                  <c:v>38279</c:v>
                </c:pt>
                <c:pt idx="1131">
                  <c:v>38280</c:v>
                </c:pt>
                <c:pt idx="1132">
                  <c:v>38281</c:v>
                </c:pt>
                <c:pt idx="1133">
                  <c:v>38282</c:v>
                </c:pt>
                <c:pt idx="1134">
                  <c:v>38285</c:v>
                </c:pt>
                <c:pt idx="1135">
                  <c:v>38286</c:v>
                </c:pt>
                <c:pt idx="1136">
                  <c:v>38287</c:v>
                </c:pt>
                <c:pt idx="1137">
                  <c:v>38288</c:v>
                </c:pt>
                <c:pt idx="1138">
                  <c:v>38289</c:v>
                </c:pt>
                <c:pt idx="1139">
                  <c:v>38292</c:v>
                </c:pt>
                <c:pt idx="1140">
                  <c:v>38293</c:v>
                </c:pt>
                <c:pt idx="1141">
                  <c:v>38294</c:v>
                </c:pt>
                <c:pt idx="1142">
                  <c:v>38295</c:v>
                </c:pt>
                <c:pt idx="1143">
                  <c:v>38296</c:v>
                </c:pt>
                <c:pt idx="1144">
                  <c:v>38299</c:v>
                </c:pt>
                <c:pt idx="1145">
                  <c:v>38300</c:v>
                </c:pt>
                <c:pt idx="1146">
                  <c:v>38301</c:v>
                </c:pt>
                <c:pt idx="1147">
                  <c:v>38302</c:v>
                </c:pt>
                <c:pt idx="1148">
                  <c:v>38303</c:v>
                </c:pt>
                <c:pt idx="1149">
                  <c:v>38306</c:v>
                </c:pt>
                <c:pt idx="1150">
                  <c:v>38307</c:v>
                </c:pt>
                <c:pt idx="1151">
                  <c:v>38308</c:v>
                </c:pt>
                <c:pt idx="1152">
                  <c:v>38309</c:v>
                </c:pt>
                <c:pt idx="1153">
                  <c:v>38310</c:v>
                </c:pt>
                <c:pt idx="1154">
                  <c:v>38313</c:v>
                </c:pt>
                <c:pt idx="1155">
                  <c:v>38314</c:v>
                </c:pt>
                <c:pt idx="1156">
                  <c:v>38315</c:v>
                </c:pt>
                <c:pt idx="1157">
                  <c:v>38317</c:v>
                </c:pt>
                <c:pt idx="1158">
                  <c:v>38320</c:v>
                </c:pt>
                <c:pt idx="1159">
                  <c:v>38321</c:v>
                </c:pt>
                <c:pt idx="1160">
                  <c:v>38322</c:v>
                </c:pt>
                <c:pt idx="1161">
                  <c:v>38323</c:v>
                </c:pt>
                <c:pt idx="1162">
                  <c:v>38324</c:v>
                </c:pt>
                <c:pt idx="1163">
                  <c:v>38327</c:v>
                </c:pt>
                <c:pt idx="1164">
                  <c:v>38328</c:v>
                </c:pt>
                <c:pt idx="1165">
                  <c:v>38329</c:v>
                </c:pt>
                <c:pt idx="1166">
                  <c:v>38330</c:v>
                </c:pt>
                <c:pt idx="1167">
                  <c:v>38331</c:v>
                </c:pt>
                <c:pt idx="1168">
                  <c:v>38334</c:v>
                </c:pt>
                <c:pt idx="1169">
                  <c:v>38335</c:v>
                </c:pt>
                <c:pt idx="1170">
                  <c:v>38336</c:v>
                </c:pt>
                <c:pt idx="1171">
                  <c:v>38337</c:v>
                </c:pt>
                <c:pt idx="1172">
                  <c:v>38338</c:v>
                </c:pt>
                <c:pt idx="1173">
                  <c:v>38341</c:v>
                </c:pt>
                <c:pt idx="1174">
                  <c:v>38342</c:v>
                </c:pt>
                <c:pt idx="1175">
                  <c:v>38343</c:v>
                </c:pt>
                <c:pt idx="1176">
                  <c:v>38344</c:v>
                </c:pt>
                <c:pt idx="1177">
                  <c:v>38348</c:v>
                </c:pt>
                <c:pt idx="1178">
                  <c:v>38349</c:v>
                </c:pt>
                <c:pt idx="1179">
                  <c:v>38350</c:v>
                </c:pt>
                <c:pt idx="1180">
                  <c:v>38351</c:v>
                </c:pt>
                <c:pt idx="1181">
                  <c:v>38352</c:v>
                </c:pt>
                <c:pt idx="1182">
                  <c:v>38355</c:v>
                </c:pt>
                <c:pt idx="1183">
                  <c:v>38356</c:v>
                </c:pt>
                <c:pt idx="1184">
                  <c:v>38357</c:v>
                </c:pt>
                <c:pt idx="1185">
                  <c:v>38358</c:v>
                </c:pt>
                <c:pt idx="1186">
                  <c:v>38359</c:v>
                </c:pt>
                <c:pt idx="1187">
                  <c:v>38362</c:v>
                </c:pt>
                <c:pt idx="1188">
                  <c:v>38363</c:v>
                </c:pt>
                <c:pt idx="1189">
                  <c:v>38364</c:v>
                </c:pt>
                <c:pt idx="1190">
                  <c:v>38365</c:v>
                </c:pt>
                <c:pt idx="1191">
                  <c:v>38366</c:v>
                </c:pt>
                <c:pt idx="1192">
                  <c:v>38370</c:v>
                </c:pt>
                <c:pt idx="1193">
                  <c:v>38371</c:v>
                </c:pt>
                <c:pt idx="1194">
                  <c:v>38372</c:v>
                </c:pt>
                <c:pt idx="1195">
                  <c:v>38373</c:v>
                </c:pt>
                <c:pt idx="1196">
                  <c:v>38376</c:v>
                </c:pt>
                <c:pt idx="1197">
                  <c:v>38377</c:v>
                </c:pt>
                <c:pt idx="1198">
                  <c:v>38378</c:v>
                </c:pt>
                <c:pt idx="1199">
                  <c:v>38379</c:v>
                </c:pt>
                <c:pt idx="1200">
                  <c:v>38380</c:v>
                </c:pt>
                <c:pt idx="1201">
                  <c:v>38383</c:v>
                </c:pt>
                <c:pt idx="1202">
                  <c:v>38384</c:v>
                </c:pt>
                <c:pt idx="1203">
                  <c:v>38385</c:v>
                </c:pt>
                <c:pt idx="1204">
                  <c:v>38386</c:v>
                </c:pt>
                <c:pt idx="1205">
                  <c:v>38387</c:v>
                </c:pt>
                <c:pt idx="1206">
                  <c:v>38390</c:v>
                </c:pt>
                <c:pt idx="1207">
                  <c:v>38391</c:v>
                </c:pt>
                <c:pt idx="1208">
                  <c:v>38392</c:v>
                </c:pt>
                <c:pt idx="1209">
                  <c:v>38393</c:v>
                </c:pt>
                <c:pt idx="1210">
                  <c:v>38394</c:v>
                </c:pt>
                <c:pt idx="1211">
                  <c:v>38397</c:v>
                </c:pt>
                <c:pt idx="1212">
                  <c:v>38398</c:v>
                </c:pt>
                <c:pt idx="1213">
                  <c:v>38399</c:v>
                </c:pt>
                <c:pt idx="1214">
                  <c:v>38400</c:v>
                </c:pt>
                <c:pt idx="1215">
                  <c:v>38401</c:v>
                </c:pt>
                <c:pt idx="1216">
                  <c:v>38405</c:v>
                </c:pt>
                <c:pt idx="1217">
                  <c:v>38406</c:v>
                </c:pt>
                <c:pt idx="1218">
                  <c:v>38407</c:v>
                </c:pt>
                <c:pt idx="1219">
                  <c:v>38408</c:v>
                </c:pt>
                <c:pt idx="1220">
                  <c:v>38411</c:v>
                </c:pt>
                <c:pt idx="1221">
                  <c:v>38412</c:v>
                </c:pt>
                <c:pt idx="1222">
                  <c:v>38413</c:v>
                </c:pt>
                <c:pt idx="1223">
                  <c:v>38414</c:v>
                </c:pt>
                <c:pt idx="1224">
                  <c:v>38415</c:v>
                </c:pt>
                <c:pt idx="1225">
                  <c:v>38418</c:v>
                </c:pt>
                <c:pt idx="1226">
                  <c:v>38419</c:v>
                </c:pt>
                <c:pt idx="1227">
                  <c:v>38420</c:v>
                </c:pt>
                <c:pt idx="1228">
                  <c:v>38421</c:v>
                </c:pt>
                <c:pt idx="1229">
                  <c:v>38422</c:v>
                </c:pt>
                <c:pt idx="1230">
                  <c:v>38425</c:v>
                </c:pt>
                <c:pt idx="1231">
                  <c:v>38426</c:v>
                </c:pt>
                <c:pt idx="1232">
                  <c:v>38427</c:v>
                </c:pt>
                <c:pt idx="1233">
                  <c:v>38428</c:v>
                </c:pt>
                <c:pt idx="1234">
                  <c:v>38429</c:v>
                </c:pt>
                <c:pt idx="1235">
                  <c:v>38432</c:v>
                </c:pt>
                <c:pt idx="1236">
                  <c:v>38433</c:v>
                </c:pt>
                <c:pt idx="1237">
                  <c:v>38434</c:v>
                </c:pt>
                <c:pt idx="1238">
                  <c:v>38435</c:v>
                </c:pt>
                <c:pt idx="1239">
                  <c:v>38439</c:v>
                </c:pt>
                <c:pt idx="1240">
                  <c:v>38440</c:v>
                </c:pt>
                <c:pt idx="1241">
                  <c:v>38441</c:v>
                </c:pt>
                <c:pt idx="1242">
                  <c:v>38442</c:v>
                </c:pt>
                <c:pt idx="1243">
                  <c:v>38443</c:v>
                </c:pt>
                <c:pt idx="1244">
                  <c:v>38446</c:v>
                </c:pt>
                <c:pt idx="1245">
                  <c:v>38447</c:v>
                </c:pt>
                <c:pt idx="1246">
                  <c:v>38448</c:v>
                </c:pt>
                <c:pt idx="1247">
                  <c:v>38449</c:v>
                </c:pt>
                <c:pt idx="1248">
                  <c:v>38450</c:v>
                </c:pt>
                <c:pt idx="1249">
                  <c:v>38453</c:v>
                </c:pt>
                <c:pt idx="1250">
                  <c:v>38454</c:v>
                </c:pt>
                <c:pt idx="1251">
                  <c:v>38455</c:v>
                </c:pt>
                <c:pt idx="1252">
                  <c:v>38456</c:v>
                </c:pt>
                <c:pt idx="1253">
                  <c:v>38457</c:v>
                </c:pt>
                <c:pt idx="1254">
                  <c:v>38460</c:v>
                </c:pt>
                <c:pt idx="1255">
                  <c:v>38461</c:v>
                </c:pt>
                <c:pt idx="1256">
                  <c:v>38462</c:v>
                </c:pt>
                <c:pt idx="1257">
                  <c:v>38463</c:v>
                </c:pt>
                <c:pt idx="1258">
                  <c:v>38464</c:v>
                </c:pt>
                <c:pt idx="1259">
                  <c:v>38467</c:v>
                </c:pt>
                <c:pt idx="1260">
                  <c:v>38468</c:v>
                </c:pt>
                <c:pt idx="1261">
                  <c:v>38469</c:v>
                </c:pt>
                <c:pt idx="1262">
                  <c:v>38470</c:v>
                </c:pt>
                <c:pt idx="1263">
                  <c:v>38471</c:v>
                </c:pt>
                <c:pt idx="1264">
                  <c:v>38474</c:v>
                </c:pt>
                <c:pt idx="1265">
                  <c:v>38475</c:v>
                </c:pt>
                <c:pt idx="1266">
                  <c:v>38476</c:v>
                </c:pt>
                <c:pt idx="1267">
                  <c:v>38477</c:v>
                </c:pt>
                <c:pt idx="1268">
                  <c:v>38478</c:v>
                </c:pt>
                <c:pt idx="1269">
                  <c:v>38481</c:v>
                </c:pt>
                <c:pt idx="1270">
                  <c:v>38482</c:v>
                </c:pt>
                <c:pt idx="1271">
                  <c:v>38483</c:v>
                </c:pt>
                <c:pt idx="1272">
                  <c:v>38484</c:v>
                </c:pt>
                <c:pt idx="1273">
                  <c:v>38485</c:v>
                </c:pt>
                <c:pt idx="1274">
                  <c:v>38488</c:v>
                </c:pt>
                <c:pt idx="1275">
                  <c:v>38489</c:v>
                </c:pt>
                <c:pt idx="1276">
                  <c:v>38490</c:v>
                </c:pt>
                <c:pt idx="1277">
                  <c:v>38491</c:v>
                </c:pt>
                <c:pt idx="1278">
                  <c:v>38492</c:v>
                </c:pt>
                <c:pt idx="1279">
                  <c:v>38495</c:v>
                </c:pt>
                <c:pt idx="1280">
                  <c:v>38496</c:v>
                </c:pt>
                <c:pt idx="1281">
                  <c:v>38497</c:v>
                </c:pt>
                <c:pt idx="1282">
                  <c:v>38498</c:v>
                </c:pt>
                <c:pt idx="1283">
                  <c:v>38499</c:v>
                </c:pt>
                <c:pt idx="1284">
                  <c:v>38503</c:v>
                </c:pt>
                <c:pt idx="1285">
                  <c:v>38504</c:v>
                </c:pt>
                <c:pt idx="1286">
                  <c:v>38505</c:v>
                </c:pt>
                <c:pt idx="1287">
                  <c:v>38506</c:v>
                </c:pt>
                <c:pt idx="1288">
                  <c:v>38509</c:v>
                </c:pt>
                <c:pt idx="1289">
                  <c:v>38510</c:v>
                </c:pt>
                <c:pt idx="1290">
                  <c:v>38511</c:v>
                </c:pt>
                <c:pt idx="1291">
                  <c:v>38512</c:v>
                </c:pt>
                <c:pt idx="1292">
                  <c:v>38513</c:v>
                </c:pt>
                <c:pt idx="1293">
                  <c:v>38516</c:v>
                </c:pt>
                <c:pt idx="1294">
                  <c:v>38517</c:v>
                </c:pt>
                <c:pt idx="1295">
                  <c:v>38518</c:v>
                </c:pt>
                <c:pt idx="1296">
                  <c:v>38519</c:v>
                </c:pt>
                <c:pt idx="1297">
                  <c:v>38520</c:v>
                </c:pt>
                <c:pt idx="1298">
                  <c:v>38523</c:v>
                </c:pt>
                <c:pt idx="1299">
                  <c:v>38524</c:v>
                </c:pt>
                <c:pt idx="1300">
                  <c:v>38525</c:v>
                </c:pt>
                <c:pt idx="1301">
                  <c:v>38526</c:v>
                </c:pt>
                <c:pt idx="1302">
                  <c:v>38527</c:v>
                </c:pt>
                <c:pt idx="1303">
                  <c:v>38530</c:v>
                </c:pt>
                <c:pt idx="1304">
                  <c:v>38531</c:v>
                </c:pt>
                <c:pt idx="1305">
                  <c:v>38532</c:v>
                </c:pt>
                <c:pt idx="1306">
                  <c:v>38533</c:v>
                </c:pt>
                <c:pt idx="1307">
                  <c:v>38534</c:v>
                </c:pt>
                <c:pt idx="1308">
                  <c:v>38538</c:v>
                </c:pt>
                <c:pt idx="1309">
                  <c:v>38539</c:v>
                </c:pt>
                <c:pt idx="1310">
                  <c:v>38540</c:v>
                </c:pt>
                <c:pt idx="1311">
                  <c:v>38541</c:v>
                </c:pt>
                <c:pt idx="1312">
                  <c:v>38544</c:v>
                </c:pt>
                <c:pt idx="1313">
                  <c:v>38545</c:v>
                </c:pt>
                <c:pt idx="1314">
                  <c:v>38546</c:v>
                </c:pt>
                <c:pt idx="1315">
                  <c:v>38547</c:v>
                </c:pt>
                <c:pt idx="1316">
                  <c:v>38548</c:v>
                </c:pt>
                <c:pt idx="1317">
                  <c:v>38551</c:v>
                </c:pt>
                <c:pt idx="1318">
                  <c:v>38552</c:v>
                </c:pt>
                <c:pt idx="1319">
                  <c:v>38553</c:v>
                </c:pt>
                <c:pt idx="1320">
                  <c:v>38554</c:v>
                </c:pt>
                <c:pt idx="1321">
                  <c:v>38555</c:v>
                </c:pt>
                <c:pt idx="1322">
                  <c:v>38558</c:v>
                </c:pt>
                <c:pt idx="1323">
                  <c:v>38559</c:v>
                </c:pt>
                <c:pt idx="1324">
                  <c:v>38560</c:v>
                </c:pt>
                <c:pt idx="1325">
                  <c:v>38561</c:v>
                </c:pt>
                <c:pt idx="1326">
                  <c:v>38562</c:v>
                </c:pt>
                <c:pt idx="1327">
                  <c:v>38565</c:v>
                </c:pt>
                <c:pt idx="1328">
                  <c:v>38566</c:v>
                </c:pt>
                <c:pt idx="1329">
                  <c:v>38567</c:v>
                </c:pt>
                <c:pt idx="1330">
                  <c:v>38568</c:v>
                </c:pt>
                <c:pt idx="1331">
                  <c:v>38569</c:v>
                </c:pt>
                <c:pt idx="1332">
                  <c:v>38572</c:v>
                </c:pt>
                <c:pt idx="1333">
                  <c:v>38573</c:v>
                </c:pt>
                <c:pt idx="1334">
                  <c:v>38574</c:v>
                </c:pt>
                <c:pt idx="1335">
                  <c:v>38575</c:v>
                </c:pt>
                <c:pt idx="1336">
                  <c:v>38576</c:v>
                </c:pt>
                <c:pt idx="1337">
                  <c:v>38579</c:v>
                </c:pt>
                <c:pt idx="1338">
                  <c:v>38580</c:v>
                </c:pt>
                <c:pt idx="1339">
                  <c:v>38581</c:v>
                </c:pt>
                <c:pt idx="1340">
                  <c:v>38582</c:v>
                </c:pt>
                <c:pt idx="1341">
                  <c:v>38583</c:v>
                </c:pt>
                <c:pt idx="1342">
                  <c:v>38586</c:v>
                </c:pt>
                <c:pt idx="1343">
                  <c:v>38587</c:v>
                </c:pt>
                <c:pt idx="1344">
                  <c:v>38588</c:v>
                </c:pt>
                <c:pt idx="1345">
                  <c:v>38589</c:v>
                </c:pt>
                <c:pt idx="1346">
                  <c:v>38590</c:v>
                </c:pt>
                <c:pt idx="1347">
                  <c:v>38593</c:v>
                </c:pt>
                <c:pt idx="1348">
                  <c:v>38594</c:v>
                </c:pt>
                <c:pt idx="1349">
                  <c:v>38595</c:v>
                </c:pt>
                <c:pt idx="1350">
                  <c:v>38596</c:v>
                </c:pt>
                <c:pt idx="1351">
                  <c:v>38597</c:v>
                </c:pt>
                <c:pt idx="1352">
                  <c:v>38601</c:v>
                </c:pt>
                <c:pt idx="1353">
                  <c:v>38602</c:v>
                </c:pt>
                <c:pt idx="1354">
                  <c:v>38603</c:v>
                </c:pt>
                <c:pt idx="1355">
                  <c:v>38604</c:v>
                </c:pt>
                <c:pt idx="1356">
                  <c:v>38607</c:v>
                </c:pt>
                <c:pt idx="1357">
                  <c:v>38608</c:v>
                </c:pt>
                <c:pt idx="1358">
                  <c:v>38609</c:v>
                </c:pt>
                <c:pt idx="1359">
                  <c:v>38610</c:v>
                </c:pt>
                <c:pt idx="1360">
                  <c:v>38611</c:v>
                </c:pt>
                <c:pt idx="1361">
                  <c:v>38614</c:v>
                </c:pt>
                <c:pt idx="1362">
                  <c:v>38615</c:v>
                </c:pt>
                <c:pt idx="1363">
                  <c:v>38616</c:v>
                </c:pt>
                <c:pt idx="1364">
                  <c:v>38617</c:v>
                </c:pt>
                <c:pt idx="1365">
                  <c:v>38618</c:v>
                </c:pt>
                <c:pt idx="1366">
                  <c:v>38621</c:v>
                </c:pt>
                <c:pt idx="1367">
                  <c:v>38622</c:v>
                </c:pt>
                <c:pt idx="1368">
                  <c:v>38623</c:v>
                </c:pt>
                <c:pt idx="1369">
                  <c:v>38624</c:v>
                </c:pt>
                <c:pt idx="1370">
                  <c:v>38625</c:v>
                </c:pt>
                <c:pt idx="1371">
                  <c:v>38628</c:v>
                </c:pt>
                <c:pt idx="1372">
                  <c:v>38629</c:v>
                </c:pt>
                <c:pt idx="1373">
                  <c:v>38630</c:v>
                </c:pt>
                <c:pt idx="1374">
                  <c:v>38631</c:v>
                </c:pt>
                <c:pt idx="1375">
                  <c:v>38632</c:v>
                </c:pt>
                <c:pt idx="1376">
                  <c:v>38635</c:v>
                </c:pt>
                <c:pt idx="1377">
                  <c:v>38636</c:v>
                </c:pt>
                <c:pt idx="1378">
                  <c:v>38637</c:v>
                </c:pt>
                <c:pt idx="1379">
                  <c:v>38638</c:v>
                </c:pt>
                <c:pt idx="1380">
                  <c:v>38639</c:v>
                </c:pt>
                <c:pt idx="1381">
                  <c:v>38642</c:v>
                </c:pt>
                <c:pt idx="1382">
                  <c:v>38643</c:v>
                </c:pt>
                <c:pt idx="1383">
                  <c:v>38644</c:v>
                </c:pt>
                <c:pt idx="1384">
                  <c:v>38645</c:v>
                </c:pt>
                <c:pt idx="1385">
                  <c:v>38646</c:v>
                </c:pt>
                <c:pt idx="1386">
                  <c:v>38649</c:v>
                </c:pt>
                <c:pt idx="1387">
                  <c:v>38650</c:v>
                </c:pt>
                <c:pt idx="1388">
                  <c:v>38651</c:v>
                </c:pt>
                <c:pt idx="1389">
                  <c:v>38652</c:v>
                </c:pt>
                <c:pt idx="1390">
                  <c:v>38653</c:v>
                </c:pt>
                <c:pt idx="1391">
                  <c:v>38656</c:v>
                </c:pt>
                <c:pt idx="1392">
                  <c:v>38657</c:v>
                </c:pt>
                <c:pt idx="1393">
                  <c:v>38658</c:v>
                </c:pt>
                <c:pt idx="1394">
                  <c:v>38659</c:v>
                </c:pt>
                <c:pt idx="1395">
                  <c:v>38660</c:v>
                </c:pt>
                <c:pt idx="1396">
                  <c:v>38663</c:v>
                </c:pt>
                <c:pt idx="1397">
                  <c:v>38664</c:v>
                </c:pt>
                <c:pt idx="1398">
                  <c:v>38665</c:v>
                </c:pt>
                <c:pt idx="1399">
                  <c:v>38666</c:v>
                </c:pt>
                <c:pt idx="1400">
                  <c:v>38667</c:v>
                </c:pt>
                <c:pt idx="1401">
                  <c:v>38670</c:v>
                </c:pt>
                <c:pt idx="1402">
                  <c:v>38671</c:v>
                </c:pt>
                <c:pt idx="1403">
                  <c:v>38672</c:v>
                </c:pt>
                <c:pt idx="1404">
                  <c:v>38673</c:v>
                </c:pt>
                <c:pt idx="1405">
                  <c:v>38674</c:v>
                </c:pt>
                <c:pt idx="1406">
                  <c:v>38677</c:v>
                </c:pt>
                <c:pt idx="1407">
                  <c:v>38678</c:v>
                </c:pt>
                <c:pt idx="1408">
                  <c:v>38679</c:v>
                </c:pt>
                <c:pt idx="1409">
                  <c:v>38681</c:v>
                </c:pt>
                <c:pt idx="1410">
                  <c:v>38684</c:v>
                </c:pt>
                <c:pt idx="1411">
                  <c:v>38685</c:v>
                </c:pt>
                <c:pt idx="1412">
                  <c:v>38686</c:v>
                </c:pt>
                <c:pt idx="1413">
                  <c:v>38687</c:v>
                </c:pt>
                <c:pt idx="1414">
                  <c:v>38688</c:v>
                </c:pt>
                <c:pt idx="1415">
                  <c:v>38691</c:v>
                </c:pt>
                <c:pt idx="1416">
                  <c:v>38692</c:v>
                </c:pt>
                <c:pt idx="1417">
                  <c:v>38693</c:v>
                </c:pt>
                <c:pt idx="1418">
                  <c:v>38694</c:v>
                </c:pt>
                <c:pt idx="1419">
                  <c:v>38695</c:v>
                </c:pt>
                <c:pt idx="1420">
                  <c:v>38698</c:v>
                </c:pt>
                <c:pt idx="1421">
                  <c:v>38699</c:v>
                </c:pt>
                <c:pt idx="1422">
                  <c:v>38700</c:v>
                </c:pt>
                <c:pt idx="1423">
                  <c:v>38701</c:v>
                </c:pt>
                <c:pt idx="1424">
                  <c:v>38702</c:v>
                </c:pt>
                <c:pt idx="1425">
                  <c:v>38705</c:v>
                </c:pt>
                <c:pt idx="1426">
                  <c:v>38706</c:v>
                </c:pt>
                <c:pt idx="1427">
                  <c:v>38707</c:v>
                </c:pt>
                <c:pt idx="1428">
                  <c:v>38708</c:v>
                </c:pt>
                <c:pt idx="1429">
                  <c:v>38709</c:v>
                </c:pt>
                <c:pt idx="1430">
                  <c:v>38713</c:v>
                </c:pt>
                <c:pt idx="1431">
                  <c:v>38714</c:v>
                </c:pt>
                <c:pt idx="1432">
                  <c:v>38715</c:v>
                </c:pt>
                <c:pt idx="1433">
                  <c:v>38716</c:v>
                </c:pt>
                <c:pt idx="1434">
                  <c:v>38720</c:v>
                </c:pt>
                <c:pt idx="1435">
                  <c:v>38721</c:v>
                </c:pt>
                <c:pt idx="1436">
                  <c:v>38722</c:v>
                </c:pt>
                <c:pt idx="1437">
                  <c:v>38723</c:v>
                </c:pt>
                <c:pt idx="1438">
                  <c:v>38726</c:v>
                </c:pt>
                <c:pt idx="1439">
                  <c:v>38727</c:v>
                </c:pt>
                <c:pt idx="1440">
                  <c:v>38728</c:v>
                </c:pt>
                <c:pt idx="1441">
                  <c:v>38729</c:v>
                </c:pt>
                <c:pt idx="1442">
                  <c:v>38730</c:v>
                </c:pt>
                <c:pt idx="1443">
                  <c:v>38734</c:v>
                </c:pt>
                <c:pt idx="1444">
                  <c:v>38735</c:v>
                </c:pt>
                <c:pt idx="1445">
                  <c:v>38736</c:v>
                </c:pt>
                <c:pt idx="1446">
                  <c:v>38737</c:v>
                </c:pt>
                <c:pt idx="1447">
                  <c:v>38740</c:v>
                </c:pt>
                <c:pt idx="1448">
                  <c:v>38741</c:v>
                </c:pt>
                <c:pt idx="1449">
                  <c:v>38742</c:v>
                </c:pt>
                <c:pt idx="1450">
                  <c:v>38743</c:v>
                </c:pt>
                <c:pt idx="1451">
                  <c:v>38744</c:v>
                </c:pt>
                <c:pt idx="1452">
                  <c:v>38747</c:v>
                </c:pt>
                <c:pt idx="1453">
                  <c:v>38748</c:v>
                </c:pt>
                <c:pt idx="1454">
                  <c:v>38749</c:v>
                </c:pt>
                <c:pt idx="1455">
                  <c:v>38750</c:v>
                </c:pt>
                <c:pt idx="1456">
                  <c:v>38751</c:v>
                </c:pt>
                <c:pt idx="1457">
                  <c:v>38754</c:v>
                </c:pt>
                <c:pt idx="1458">
                  <c:v>38755</c:v>
                </c:pt>
                <c:pt idx="1459">
                  <c:v>38756</c:v>
                </c:pt>
                <c:pt idx="1460">
                  <c:v>38757</c:v>
                </c:pt>
                <c:pt idx="1461">
                  <c:v>38758</c:v>
                </c:pt>
                <c:pt idx="1462">
                  <c:v>38761</c:v>
                </c:pt>
                <c:pt idx="1463">
                  <c:v>38762</c:v>
                </c:pt>
                <c:pt idx="1464">
                  <c:v>38763</c:v>
                </c:pt>
                <c:pt idx="1465">
                  <c:v>38764</c:v>
                </c:pt>
                <c:pt idx="1466">
                  <c:v>38765</c:v>
                </c:pt>
                <c:pt idx="1467">
                  <c:v>38769</c:v>
                </c:pt>
                <c:pt idx="1468">
                  <c:v>38770</c:v>
                </c:pt>
                <c:pt idx="1469">
                  <c:v>38771</c:v>
                </c:pt>
                <c:pt idx="1470">
                  <c:v>38772</c:v>
                </c:pt>
                <c:pt idx="1471">
                  <c:v>38775</c:v>
                </c:pt>
                <c:pt idx="1472">
                  <c:v>38776</c:v>
                </c:pt>
                <c:pt idx="1473">
                  <c:v>38777</c:v>
                </c:pt>
                <c:pt idx="1474">
                  <c:v>38778</c:v>
                </c:pt>
                <c:pt idx="1475">
                  <c:v>38779</c:v>
                </c:pt>
                <c:pt idx="1476">
                  <c:v>38782</c:v>
                </c:pt>
                <c:pt idx="1477">
                  <c:v>38783</c:v>
                </c:pt>
                <c:pt idx="1478">
                  <c:v>38784</c:v>
                </c:pt>
                <c:pt idx="1479">
                  <c:v>38785</c:v>
                </c:pt>
                <c:pt idx="1480">
                  <c:v>38786</c:v>
                </c:pt>
                <c:pt idx="1481">
                  <c:v>38789</c:v>
                </c:pt>
                <c:pt idx="1482">
                  <c:v>38790</c:v>
                </c:pt>
                <c:pt idx="1483">
                  <c:v>38791</c:v>
                </c:pt>
                <c:pt idx="1484">
                  <c:v>38792</c:v>
                </c:pt>
                <c:pt idx="1485">
                  <c:v>38793</c:v>
                </c:pt>
                <c:pt idx="1486">
                  <c:v>38796</c:v>
                </c:pt>
                <c:pt idx="1487">
                  <c:v>38797</c:v>
                </c:pt>
                <c:pt idx="1488">
                  <c:v>38798</c:v>
                </c:pt>
                <c:pt idx="1489">
                  <c:v>38799</c:v>
                </c:pt>
                <c:pt idx="1490">
                  <c:v>38800</c:v>
                </c:pt>
                <c:pt idx="1491">
                  <c:v>38803</c:v>
                </c:pt>
                <c:pt idx="1492">
                  <c:v>38804</c:v>
                </c:pt>
                <c:pt idx="1493">
                  <c:v>38805</c:v>
                </c:pt>
                <c:pt idx="1494">
                  <c:v>38806</c:v>
                </c:pt>
                <c:pt idx="1495">
                  <c:v>38807</c:v>
                </c:pt>
                <c:pt idx="1496">
                  <c:v>38810</c:v>
                </c:pt>
                <c:pt idx="1497">
                  <c:v>38811</c:v>
                </c:pt>
                <c:pt idx="1498">
                  <c:v>38812</c:v>
                </c:pt>
                <c:pt idx="1499">
                  <c:v>38813</c:v>
                </c:pt>
                <c:pt idx="1500">
                  <c:v>38814</c:v>
                </c:pt>
                <c:pt idx="1501">
                  <c:v>38817</c:v>
                </c:pt>
                <c:pt idx="1502">
                  <c:v>38818</c:v>
                </c:pt>
                <c:pt idx="1503">
                  <c:v>38819</c:v>
                </c:pt>
                <c:pt idx="1504">
                  <c:v>38820</c:v>
                </c:pt>
                <c:pt idx="1505">
                  <c:v>38824</c:v>
                </c:pt>
                <c:pt idx="1506">
                  <c:v>38825</c:v>
                </c:pt>
                <c:pt idx="1507">
                  <c:v>38826</c:v>
                </c:pt>
                <c:pt idx="1508">
                  <c:v>38827</c:v>
                </c:pt>
                <c:pt idx="1509">
                  <c:v>38828</c:v>
                </c:pt>
                <c:pt idx="1510">
                  <c:v>38831</c:v>
                </c:pt>
                <c:pt idx="1511">
                  <c:v>38832</c:v>
                </c:pt>
                <c:pt idx="1512">
                  <c:v>38833</c:v>
                </c:pt>
                <c:pt idx="1513">
                  <c:v>38834</c:v>
                </c:pt>
                <c:pt idx="1514">
                  <c:v>38835</c:v>
                </c:pt>
                <c:pt idx="1515">
                  <c:v>38838</c:v>
                </c:pt>
                <c:pt idx="1516">
                  <c:v>38839</c:v>
                </c:pt>
                <c:pt idx="1517">
                  <c:v>38840</c:v>
                </c:pt>
                <c:pt idx="1518">
                  <c:v>38841</c:v>
                </c:pt>
                <c:pt idx="1519">
                  <c:v>38842</c:v>
                </c:pt>
                <c:pt idx="1520">
                  <c:v>38845</c:v>
                </c:pt>
                <c:pt idx="1521">
                  <c:v>38846</c:v>
                </c:pt>
                <c:pt idx="1522">
                  <c:v>38847</c:v>
                </c:pt>
                <c:pt idx="1523">
                  <c:v>38848</c:v>
                </c:pt>
                <c:pt idx="1524">
                  <c:v>38849</c:v>
                </c:pt>
                <c:pt idx="1525">
                  <c:v>38852</c:v>
                </c:pt>
                <c:pt idx="1526">
                  <c:v>38853</c:v>
                </c:pt>
                <c:pt idx="1527">
                  <c:v>38854</c:v>
                </c:pt>
                <c:pt idx="1528">
                  <c:v>38855</c:v>
                </c:pt>
                <c:pt idx="1529">
                  <c:v>38856</c:v>
                </c:pt>
                <c:pt idx="1530">
                  <c:v>38859</c:v>
                </c:pt>
                <c:pt idx="1531">
                  <c:v>38860</c:v>
                </c:pt>
                <c:pt idx="1532">
                  <c:v>38861</c:v>
                </c:pt>
                <c:pt idx="1533">
                  <c:v>38862</c:v>
                </c:pt>
                <c:pt idx="1534">
                  <c:v>38863</c:v>
                </c:pt>
                <c:pt idx="1535">
                  <c:v>38867</c:v>
                </c:pt>
                <c:pt idx="1536">
                  <c:v>38868</c:v>
                </c:pt>
                <c:pt idx="1537">
                  <c:v>38869</c:v>
                </c:pt>
                <c:pt idx="1538">
                  <c:v>38870</c:v>
                </c:pt>
                <c:pt idx="1539">
                  <c:v>38873</c:v>
                </c:pt>
                <c:pt idx="1540">
                  <c:v>38874</c:v>
                </c:pt>
                <c:pt idx="1541">
                  <c:v>38875</c:v>
                </c:pt>
                <c:pt idx="1542">
                  <c:v>38876</c:v>
                </c:pt>
                <c:pt idx="1543">
                  <c:v>38877</c:v>
                </c:pt>
                <c:pt idx="1544">
                  <c:v>38880</c:v>
                </c:pt>
                <c:pt idx="1545">
                  <c:v>38881</c:v>
                </c:pt>
                <c:pt idx="1546">
                  <c:v>38882</c:v>
                </c:pt>
                <c:pt idx="1547">
                  <c:v>38883</c:v>
                </c:pt>
                <c:pt idx="1548">
                  <c:v>38884</c:v>
                </c:pt>
                <c:pt idx="1549">
                  <c:v>38887</c:v>
                </c:pt>
                <c:pt idx="1550">
                  <c:v>38888</c:v>
                </c:pt>
                <c:pt idx="1551">
                  <c:v>38889</c:v>
                </c:pt>
                <c:pt idx="1552">
                  <c:v>38890</c:v>
                </c:pt>
                <c:pt idx="1553">
                  <c:v>38891</c:v>
                </c:pt>
                <c:pt idx="1554">
                  <c:v>38894</c:v>
                </c:pt>
                <c:pt idx="1555">
                  <c:v>38895</c:v>
                </c:pt>
                <c:pt idx="1556">
                  <c:v>38896</c:v>
                </c:pt>
                <c:pt idx="1557">
                  <c:v>38897</c:v>
                </c:pt>
                <c:pt idx="1558">
                  <c:v>38898</c:v>
                </c:pt>
                <c:pt idx="1559">
                  <c:v>38901</c:v>
                </c:pt>
                <c:pt idx="1560">
                  <c:v>38903</c:v>
                </c:pt>
                <c:pt idx="1561">
                  <c:v>38904</c:v>
                </c:pt>
                <c:pt idx="1562">
                  <c:v>38905</c:v>
                </c:pt>
                <c:pt idx="1563">
                  <c:v>38908</c:v>
                </c:pt>
                <c:pt idx="1564">
                  <c:v>38909</c:v>
                </c:pt>
                <c:pt idx="1565">
                  <c:v>38910</c:v>
                </c:pt>
                <c:pt idx="1566">
                  <c:v>38911</c:v>
                </c:pt>
                <c:pt idx="1567">
                  <c:v>38912</c:v>
                </c:pt>
                <c:pt idx="1568">
                  <c:v>38915</c:v>
                </c:pt>
                <c:pt idx="1569">
                  <c:v>38916</c:v>
                </c:pt>
                <c:pt idx="1570">
                  <c:v>38917</c:v>
                </c:pt>
                <c:pt idx="1571">
                  <c:v>38918</c:v>
                </c:pt>
                <c:pt idx="1572">
                  <c:v>38919</c:v>
                </c:pt>
                <c:pt idx="1573">
                  <c:v>38922</c:v>
                </c:pt>
                <c:pt idx="1574">
                  <c:v>38923</c:v>
                </c:pt>
                <c:pt idx="1575">
                  <c:v>38924</c:v>
                </c:pt>
                <c:pt idx="1576">
                  <c:v>38925</c:v>
                </c:pt>
                <c:pt idx="1577">
                  <c:v>38926</c:v>
                </c:pt>
                <c:pt idx="1578">
                  <c:v>38929</c:v>
                </c:pt>
                <c:pt idx="1579">
                  <c:v>38930</c:v>
                </c:pt>
                <c:pt idx="1580">
                  <c:v>38931</c:v>
                </c:pt>
                <c:pt idx="1581">
                  <c:v>38932</c:v>
                </c:pt>
                <c:pt idx="1582">
                  <c:v>38933</c:v>
                </c:pt>
                <c:pt idx="1583">
                  <c:v>38936</c:v>
                </c:pt>
                <c:pt idx="1584">
                  <c:v>38937</c:v>
                </c:pt>
                <c:pt idx="1585">
                  <c:v>38938</c:v>
                </c:pt>
                <c:pt idx="1586">
                  <c:v>38939</c:v>
                </c:pt>
                <c:pt idx="1587">
                  <c:v>38940</c:v>
                </c:pt>
                <c:pt idx="1588">
                  <c:v>38943</c:v>
                </c:pt>
                <c:pt idx="1589">
                  <c:v>38944</c:v>
                </c:pt>
                <c:pt idx="1590">
                  <c:v>38945</c:v>
                </c:pt>
                <c:pt idx="1591">
                  <c:v>38946</c:v>
                </c:pt>
                <c:pt idx="1592">
                  <c:v>38947</c:v>
                </c:pt>
                <c:pt idx="1593">
                  <c:v>38950</c:v>
                </c:pt>
                <c:pt idx="1594">
                  <c:v>38951</c:v>
                </c:pt>
                <c:pt idx="1595">
                  <c:v>38952</c:v>
                </c:pt>
                <c:pt idx="1596">
                  <c:v>38953</c:v>
                </c:pt>
                <c:pt idx="1597">
                  <c:v>38954</c:v>
                </c:pt>
                <c:pt idx="1598">
                  <c:v>38957</c:v>
                </c:pt>
                <c:pt idx="1599">
                  <c:v>38958</c:v>
                </c:pt>
                <c:pt idx="1600">
                  <c:v>38959</c:v>
                </c:pt>
                <c:pt idx="1601">
                  <c:v>38960</c:v>
                </c:pt>
                <c:pt idx="1602">
                  <c:v>38961</c:v>
                </c:pt>
                <c:pt idx="1603">
                  <c:v>38965</c:v>
                </c:pt>
                <c:pt idx="1604">
                  <c:v>38966</c:v>
                </c:pt>
                <c:pt idx="1605">
                  <c:v>38967</c:v>
                </c:pt>
                <c:pt idx="1606">
                  <c:v>38968</c:v>
                </c:pt>
                <c:pt idx="1607">
                  <c:v>38971</c:v>
                </c:pt>
                <c:pt idx="1608">
                  <c:v>38972</c:v>
                </c:pt>
                <c:pt idx="1609">
                  <c:v>38973</c:v>
                </c:pt>
                <c:pt idx="1610">
                  <c:v>38974</c:v>
                </c:pt>
                <c:pt idx="1611">
                  <c:v>38975</c:v>
                </c:pt>
                <c:pt idx="1612">
                  <c:v>38978</c:v>
                </c:pt>
                <c:pt idx="1613">
                  <c:v>38979</c:v>
                </c:pt>
                <c:pt idx="1614">
                  <c:v>38980</c:v>
                </c:pt>
                <c:pt idx="1615">
                  <c:v>38981</c:v>
                </c:pt>
                <c:pt idx="1616">
                  <c:v>38982</c:v>
                </c:pt>
                <c:pt idx="1617">
                  <c:v>38985</c:v>
                </c:pt>
                <c:pt idx="1618">
                  <c:v>38986</c:v>
                </c:pt>
                <c:pt idx="1619">
                  <c:v>38987</c:v>
                </c:pt>
                <c:pt idx="1620">
                  <c:v>38988</c:v>
                </c:pt>
                <c:pt idx="1621">
                  <c:v>38989</c:v>
                </c:pt>
                <c:pt idx="1622">
                  <c:v>38992</c:v>
                </c:pt>
                <c:pt idx="1623">
                  <c:v>38993</c:v>
                </c:pt>
                <c:pt idx="1624">
                  <c:v>38994</c:v>
                </c:pt>
                <c:pt idx="1625">
                  <c:v>38995</c:v>
                </c:pt>
                <c:pt idx="1626">
                  <c:v>38996</c:v>
                </c:pt>
                <c:pt idx="1627">
                  <c:v>38999</c:v>
                </c:pt>
                <c:pt idx="1628">
                  <c:v>39000</c:v>
                </c:pt>
                <c:pt idx="1629">
                  <c:v>39001</c:v>
                </c:pt>
                <c:pt idx="1630">
                  <c:v>39002</c:v>
                </c:pt>
                <c:pt idx="1631">
                  <c:v>39003</c:v>
                </c:pt>
                <c:pt idx="1632">
                  <c:v>39006</c:v>
                </c:pt>
                <c:pt idx="1633">
                  <c:v>39007</c:v>
                </c:pt>
                <c:pt idx="1634">
                  <c:v>39008</c:v>
                </c:pt>
                <c:pt idx="1635">
                  <c:v>39009</c:v>
                </c:pt>
                <c:pt idx="1636">
                  <c:v>39010</c:v>
                </c:pt>
                <c:pt idx="1637">
                  <c:v>39013</c:v>
                </c:pt>
                <c:pt idx="1638">
                  <c:v>39014</c:v>
                </c:pt>
                <c:pt idx="1639">
                  <c:v>39015</c:v>
                </c:pt>
                <c:pt idx="1640">
                  <c:v>39016</c:v>
                </c:pt>
                <c:pt idx="1641">
                  <c:v>39017</c:v>
                </c:pt>
                <c:pt idx="1642">
                  <c:v>39020</c:v>
                </c:pt>
                <c:pt idx="1643">
                  <c:v>39021</c:v>
                </c:pt>
                <c:pt idx="1644">
                  <c:v>39022</c:v>
                </c:pt>
                <c:pt idx="1645">
                  <c:v>39023</c:v>
                </c:pt>
                <c:pt idx="1646">
                  <c:v>39024</c:v>
                </c:pt>
                <c:pt idx="1647">
                  <c:v>39027</c:v>
                </c:pt>
                <c:pt idx="1648">
                  <c:v>39028</c:v>
                </c:pt>
                <c:pt idx="1649">
                  <c:v>39029</c:v>
                </c:pt>
                <c:pt idx="1650">
                  <c:v>39030</c:v>
                </c:pt>
                <c:pt idx="1651">
                  <c:v>39031</c:v>
                </c:pt>
                <c:pt idx="1652">
                  <c:v>39034</c:v>
                </c:pt>
                <c:pt idx="1653">
                  <c:v>39035</c:v>
                </c:pt>
                <c:pt idx="1654">
                  <c:v>39036</c:v>
                </c:pt>
                <c:pt idx="1655">
                  <c:v>39037</c:v>
                </c:pt>
                <c:pt idx="1656">
                  <c:v>39038</c:v>
                </c:pt>
                <c:pt idx="1657">
                  <c:v>39041</c:v>
                </c:pt>
                <c:pt idx="1658">
                  <c:v>39042</c:v>
                </c:pt>
                <c:pt idx="1659">
                  <c:v>39043</c:v>
                </c:pt>
                <c:pt idx="1660">
                  <c:v>39045</c:v>
                </c:pt>
                <c:pt idx="1661">
                  <c:v>39048</c:v>
                </c:pt>
                <c:pt idx="1662">
                  <c:v>39049</c:v>
                </c:pt>
                <c:pt idx="1663">
                  <c:v>39050</c:v>
                </c:pt>
                <c:pt idx="1664">
                  <c:v>39051</c:v>
                </c:pt>
                <c:pt idx="1665">
                  <c:v>39052</c:v>
                </c:pt>
                <c:pt idx="1666">
                  <c:v>39055</c:v>
                </c:pt>
                <c:pt idx="1667">
                  <c:v>39056</c:v>
                </c:pt>
                <c:pt idx="1668">
                  <c:v>39057</c:v>
                </c:pt>
                <c:pt idx="1669">
                  <c:v>39058</c:v>
                </c:pt>
                <c:pt idx="1670">
                  <c:v>39059</c:v>
                </c:pt>
                <c:pt idx="1671">
                  <c:v>39062</c:v>
                </c:pt>
                <c:pt idx="1672">
                  <c:v>39063</c:v>
                </c:pt>
                <c:pt idx="1673">
                  <c:v>39064</c:v>
                </c:pt>
                <c:pt idx="1674">
                  <c:v>39065</c:v>
                </c:pt>
                <c:pt idx="1675">
                  <c:v>39066</c:v>
                </c:pt>
                <c:pt idx="1676">
                  <c:v>39069</c:v>
                </c:pt>
                <c:pt idx="1677">
                  <c:v>39070</c:v>
                </c:pt>
                <c:pt idx="1678">
                  <c:v>39071</c:v>
                </c:pt>
                <c:pt idx="1679">
                  <c:v>39072</c:v>
                </c:pt>
                <c:pt idx="1680">
                  <c:v>39073</c:v>
                </c:pt>
                <c:pt idx="1681">
                  <c:v>39077</c:v>
                </c:pt>
                <c:pt idx="1682">
                  <c:v>39078</c:v>
                </c:pt>
                <c:pt idx="1683">
                  <c:v>39079</c:v>
                </c:pt>
                <c:pt idx="1684">
                  <c:v>39080</c:v>
                </c:pt>
                <c:pt idx="1685">
                  <c:v>39085</c:v>
                </c:pt>
                <c:pt idx="1686">
                  <c:v>39086</c:v>
                </c:pt>
                <c:pt idx="1687">
                  <c:v>39087</c:v>
                </c:pt>
                <c:pt idx="1688">
                  <c:v>39090</c:v>
                </c:pt>
                <c:pt idx="1689">
                  <c:v>39091</c:v>
                </c:pt>
                <c:pt idx="1690">
                  <c:v>39092</c:v>
                </c:pt>
                <c:pt idx="1691">
                  <c:v>39093</c:v>
                </c:pt>
                <c:pt idx="1692">
                  <c:v>39094</c:v>
                </c:pt>
                <c:pt idx="1693">
                  <c:v>39098</c:v>
                </c:pt>
                <c:pt idx="1694">
                  <c:v>39099</c:v>
                </c:pt>
                <c:pt idx="1695">
                  <c:v>39100</c:v>
                </c:pt>
                <c:pt idx="1696">
                  <c:v>39101</c:v>
                </c:pt>
                <c:pt idx="1697">
                  <c:v>39104</c:v>
                </c:pt>
                <c:pt idx="1698">
                  <c:v>39105</c:v>
                </c:pt>
                <c:pt idx="1699">
                  <c:v>39106</c:v>
                </c:pt>
                <c:pt idx="1700">
                  <c:v>39107</c:v>
                </c:pt>
                <c:pt idx="1701">
                  <c:v>39108</c:v>
                </c:pt>
                <c:pt idx="1702">
                  <c:v>39111</c:v>
                </c:pt>
                <c:pt idx="1703">
                  <c:v>39112</c:v>
                </c:pt>
                <c:pt idx="1704">
                  <c:v>39113</c:v>
                </c:pt>
                <c:pt idx="1705">
                  <c:v>39114</c:v>
                </c:pt>
                <c:pt idx="1706">
                  <c:v>39115</c:v>
                </c:pt>
                <c:pt idx="1707">
                  <c:v>39118</c:v>
                </c:pt>
                <c:pt idx="1708">
                  <c:v>39119</c:v>
                </c:pt>
                <c:pt idx="1709">
                  <c:v>39120</c:v>
                </c:pt>
                <c:pt idx="1710">
                  <c:v>39121</c:v>
                </c:pt>
                <c:pt idx="1711">
                  <c:v>39122</c:v>
                </c:pt>
                <c:pt idx="1712">
                  <c:v>39125</c:v>
                </c:pt>
                <c:pt idx="1713">
                  <c:v>39126</c:v>
                </c:pt>
                <c:pt idx="1714">
                  <c:v>39127</c:v>
                </c:pt>
                <c:pt idx="1715">
                  <c:v>39128</c:v>
                </c:pt>
                <c:pt idx="1716">
                  <c:v>39129</c:v>
                </c:pt>
                <c:pt idx="1717">
                  <c:v>39133</c:v>
                </c:pt>
                <c:pt idx="1718">
                  <c:v>39134</c:v>
                </c:pt>
                <c:pt idx="1719">
                  <c:v>39135</c:v>
                </c:pt>
                <c:pt idx="1720">
                  <c:v>39136</c:v>
                </c:pt>
                <c:pt idx="1721">
                  <c:v>39139</c:v>
                </c:pt>
                <c:pt idx="1722">
                  <c:v>39140</c:v>
                </c:pt>
                <c:pt idx="1723">
                  <c:v>39141</c:v>
                </c:pt>
                <c:pt idx="1724">
                  <c:v>39142</c:v>
                </c:pt>
                <c:pt idx="1725">
                  <c:v>39143</c:v>
                </c:pt>
                <c:pt idx="1726">
                  <c:v>39146</c:v>
                </c:pt>
                <c:pt idx="1727">
                  <c:v>39147</c:v>
                </c:pt>
                <c:pt idx="1728">
                  <c:v>39148</c:v>
                </c:pt>
                <c:pt idx="1729">
                  <c:v>39149</c:v>
                </c:pt>
                <c:pt idx="1730">
                  <c:v>39150</c:v>
                </c:pt>
                <c:pt idx="1731">
                  <c:v>39153</c:v>
                </c:pt>
                <c:pt idx="1732">
                  <c:v>39154</c:v>
                </c:pt>
                <c:pt idx="1733">
                  <c:v>39155</c:v>
                </c:pt>
                <c:pt idx="1734">
                  <c:v>39156</c:v>
                </c:pt>
                <c:pt idx="1735">
                  <c:v>39157</c:v>
                </c:pt>
                <c:pt idx="1736">
                  <c:v>39160</c:v>
                </c:pt>
                <c:pt idx="1737">
                  <c:v>39161</c:v>
                </c:pt>
                <c:pt idx="1738">
                  <c:v>39162</c:v>
                </c:pt>
                <c:pt idx="1739">
                  <c:v>39163</c:v>
                </c:pt>
                <c:pt idx="1740">
                  <c:v>39164</c:v>
                </c:pt>
                <c:pt idx="1741">
                  <c:v>39167</c:v>
                </c:pt>
                <c:pt idx="1742">
                  <c:v>39168</c:v>
                </c:pt>
                <c:pt idx="1743">
                  <c:v>39169</c:v>
                </c:pt>
                <c:pt idx="1744">
                  <c:v>39170</c:v>
                </c:pt>
                <c:pt idx="1745">
                  <c:v>39171</c:v>
                </c:pt>
                <c:pt idx="1746">
                  <c:v>39174</c:v>
                </c:pt>
                <c:pt idx="1747">
                  <c:v>39175</c:v>
                </c:pt>
                <c:pt idx="1748">
                  <c:v>39176</c:v>
                </c:pt>
                <c:pt idx="1749">
                  <c:v>39177</c:v>
                </c:pt>
                <c:pt idx="1750">
                  <c:v>39181</c:v>
                </c:pt>
                <c:pt idx="1751">
                  <c:v>39182</c:v>
                </c:pt>
                <c:pt idx="1752">
                  <c:v>39183</c:v>
                </c:pt>
                <c:pt idx="1753">
                  <c:v>39184</c:v>
                </c:pt>
                <c:pt idx="1754">
                  <c:v>39185</c:v>
                </c:pt>
                <c:pt idx="1755">
                  <c:v>39188</c:v>
                </c:pt>
                <c:pt idx="1756">
                  <c:v>39189</c:v>
                </c:pt>
                <c:pt idx="1757">
                  <c:v>39190</c:v>
                </c:pt>
                <c:pt idx="1758">
                  <c:v>39191</c:v>
                </c:pt>
                <c:pt idx="1759">
                  <c:v>39192</c:v>
                </c:pt>
                <c:pt idx="1760">
                  <c:v>39195</c:v>
                </c:pt>
                <c:pt idx="1761">
                  <c:v>39196</c:v>
                </c:pt>
                <c:pt idx="1762">
                  <c:v>39197</c:v>
                </c:pt>
                <c:pt idx="1763">
                  <c:v>39198</c:v>
                </c:pt>
                <c:pt idx="1764">
                  <c:v>39199</c:v>
                </c:pt>
                <c:pt idx="1765">
                  <c:v>39202</c:v>
                </c:pt>
                <c:pt idx="1766">
                  <c:v>39203</c:v>
                </c:pt>
                <c:pt idx="1767">
                  <c:v>39204</c:v>
                </c:pt>
                <c:pt idx="1768">
                  <c:v>39205</c:v>
                </c:pt>
                <c:pt idx="1769">
                  <c:v>39206</c:v>
                </c:pt>
                <c:pt idx="1770">
                  <c:v>39209</c:v>
                </c:pt>
                <c:pt idx="1771">
                  <c:v>39210</c:v>
                </c:pt>
                <c:pt idx="1772">
                  <c:v>39211</c:v>
                </c:pt>
                <c:pt idx="1773">
                  <c:v>39212</c:v>
                </c:pt>
                <c:pt idx="1774">
                  <c:v>39213</c:v>
                </c:pt>
                <c:pt idx="1775">
                  <c:v>39216</c:v>
                </c:pt>
                <c:pt idx="1776">
                  <c:v>39217</c:v>
                </c:pt>
                <c:pt idx="1777">
                  <c:v>39218</c:v>
                </c:pt>
                <c:pt idx="1778">
                  <c:v>39219</c:v>
                </c:pt>
                <c:pt idx="1779">
                  <c:v>39220</c:v>
                </c:pt>
                <c:pt idx="1780">
                  <c:v>39223</c:v>
                </c:pt>
                <c:pt idx="1781">
                  <c:v>39224</c:v>
                </c:pt>
                <c:pt idx="1782">
                  <c:v>39225</c:v>
                </c:pt>
                <c:pt idx="1783">
                  <c:v>39226</c:v>
                </c:pt>
                <c:pt idx="1784">
                  <c:v>39227</c:v>
                </c:pt>
                <c:pt idx="1785">
                  <c:v>39231</c:v>
                </c:pt>
                <c:pt idx="1786">
                  <c:v>39232</c:v>
                </c:pt>
                <c:pt idx="1787">
                  <c:v>39233</c:v>
                </c:pt>
                <c:pt idx="1788">
                  <c:v>39234</c:v>
                </c:pt>
                <c:pt idx="1789">
                  <c:v>39237</c:v>
                </c:pt>
                <c:pt idx="1790">
                  <c:v>39238</c:v>
                </c:pt>
                <c:pt idx="1791">
                  <c:v>39239</c:v>
                </c:pt>
                <c:pt idx="1792">
                  <c:v>39240</c:v>
                </c:pt>
                <c:pt idx="1793">
                  <c:v>39241</c:v>
                </c:pt>
                <c:pt idx="1794">
                  <c:v>39244</c:v>
                </c:pt>
                <c:pt idx="1795">
                  <c:v>39245</c:v>
                </c:pt>
                <c:pt idx="1796">
                  <c:v>39246</c:v>
                </c:pt>
                <c:pt idx="1797">
                  <c:v>39247</c:v>
                </c:pt>
                <c:pt idx="1798">
                  <c:v>39248</c:v>
                </c:pt>
                <c:pt idx="1799">
                  <c:v>39251</c:v>
                </c:pt>
                <c:pt idx="1800">
                  <c:v>39252</c:v>
                </c:pt>
                <c:pt idx="1801">
                  <c:v>39253</c:v>
                </c:pt>
                <c:pt idx="1802">
                  <c:v>39254</c:v>
                </c:pt>
                <c:pt idx="1803">
                  <c:v>39255</c:v>
                </c:pt>
                <c:pt idx="1804">
                  <c:v>39258</c:v>
                </c:pt>
                <c:pt idx="1805">
                  <c:v>39259</c:v>
                </c:pt>
                <c:pt idx="1806">
                  <c:v>39260</c:v>
                </c:pt>
                <c:pt idx="1807">
                  <c:v>39261</c:v>
                </c:pt>
                <c:pt idx="1808">
                  <c:v>39262</c:v>
                </c:pt>
                <c:pt idx="1809">
                  <c:v>39265</c:v>
                </c:pt>
                <c:pt idx="1810">
                  <c:v>39266</c:v>
                </c:pt>
                <c:pt idx="1811">
                  <c:v>39268</c:v>
                </c:pt>
                <c:pt idx="1812">
                  <c:v>39269</c:v>
                </c:pt>
                <c:pt idx="1813">
                  <c:v>39272</c:v>
                </c:pt>
                <c:pt idx="1814">
                  <c:v>39273</c:v>
                </c:pt>
                <c:pt idx="1815">
                  <c:v>39274</c:v>
                </c:pt>
                <c:pt idx="1816">
                  <c:v>39275</c:v>
                </c:pt>
                <c:pt idx="1817">
                  <c:v>39276</c:v>
                </c:pt>
                <c:pt idx="1818">
                  <c:v>39279</c:v>
                </c:pt>
                <c:pt idx="1819">
                  <c:v>39280</c:v>
                </c:pt>
                <c:pt idx="1820">
                  <c:v>39281</c:v>
                </c:pt>
                <c:pt idx="1821">
                  <c:v>39282</c:v>
                </c:pt>
                <c:pt idx="1822">
                  <c:v>39283</c:v>
                </c:pt>
                <c:pt idx="1823">
                  <c:v>39286</c:v>
                </c:pt>
                <c:pt idx="1824">
                  <c:v>39287</c:v>
                </c:pt>
                <c:pt idx="1825">
                  <c:v>39288</c:v>
                </c:pt>
                <c:pt idx="1826">
                  <c:v>39289</c:v>
                </c:pt>
                <c:pt idx="1827">
                  <c:v>39290</c:v>
                </c:pt>
                <c:pt idx="1828">
                  <c:v>39293</c:v>
                </c:pt>
                <c:pt idx="1829">
                  <c:v>39294</c:v>
                </c:pt>
                <c:pt idx="1830">
                  <c:v>39295</c:v>
                </c:pt>
                <c:pt idx="1831">
                  <c:v>39296</c:v>
                </c:pt>
                <c:pt idx="1832">
                  <c:v>39297</c:v>
                </c:pt>
                <c:pt idx="1833">
                  <c:v>39300</c:v>
                </c:pt>
                <c:pt idx="1834">
                  <c:v>39301</c:v>
                </c:pt>
                <c:pt idx="1835">
                  <c:v>39302</c:v>
                </c:pt>
                <c:pt idx="1836">
                  <c:v>39303</c:v>
                </c:pt>
                <c:pt idx="1837">
                  <c:v>39304</c:v>
                </c:pt>
                <c:pt idx="1838">
                  <c:v>39307</c:v>
                </c:pt>
                <c:pt idx="1839">
                  <c:v>39308</c:v>
                </c:pt>
                <c:pt idx="1840">
                  <c:v>39309</c:v>
                </c:pt>
                <c:pt idx="1841">
                  <c:v>39310</c:v>
                </c:pt>
                <c:pt idx="1842">
                  <c:v>39311</c:v>
                </c:pt>
                <c:pt idx="1843">
                  <c:v>39314</c:v>
                </c:pt>
                <c:pt idx="1844">
                  <c:v>39315</c:v>
                </c:pt>
                <c:pt idx="1845">
                  <c:v>39316</c:v>
                </c:pt>
                <c:pt idx="1846">
                  <c:v>39317</c:v>
                </c:pt>
                <c:pt idx="1847">
                  <c:v>39318</c:v>
                </c:pt>
                <c:pt idx="1848">
                  <c:v>39321</c:v>
                </c:pt>
                <c:pt idx="1849">
                  <c:v>39322</c:v>
                </c:pt>
                <c:pt idx="1850">
                  <c:v>39323</c:v>
                </c:pt>
                <c:pt idx="1851">
                  <c:v>39324</c:v>
                </c:pt>
                <c:pt idx="1852">
                  <c:v>39325</c:v>
                </c:pt>
                <c:pt idx="1853">
                  <c:v>39329</c:v>
                </c:pt>
                <c:pt idx="1854">
                  <c:v>39330</c:v>
                </c:pt>
                <c:pt idx="1855">
                  <c:v>39331</c:v>
                </c:pt>
                <c:pt idx="1856">
                  <c:v>39332</c:v>
                </c:pt>
                <c:pt idx="1857">
                  <c:v>39335</c:v>
                </c:pt>
                <c:pt idx="1858">
                  <c:v>39336</c:v>
                </c:pt>
                <c:pt idx="1859">
                  <c:v>39337</c:v>
                </c:pt>
                <c:pt idx="1860">
                  <c:v>39338</c:v>
                </c:pt>
                <c:pt idx="1861">
                  <c:v>39339</c:v>
                </c:pt>
                <c:pt idx="1862">
                  <c:v>39342</c:v>
                </c:pt>
                <c:pt idx="1863">
                  <c:v>39343</c:v>
                </c:pt>
                <c:pt idx="1864">
                  <c:v>39344</c:v>
                </c:pt>
                <c:pt idx="1865">
                  <c:v>39345</c:v>
                </c:pt>
                <c:pt idx="1866">
                  <c:v>39346</c:v>
                </c:pt>
                <c:pt idx="1867">
                  <c:v>39349</c:v>
                </c:pt>
                <c:pt idx="1868">
                  <c:v>39350</c:v>
                </c:pt>
                <c:pt idx="1869">
                  <c:v>39351</c:v>
                </c:pt>
                <c:pt idx="1870">
                  <c:v>39352</c:v>
                </c:pt>
                <c:pt idx="1871">
                  <c:v>39353</c:v>
                </c:pt>
                <c:pt idx="1872">
                  <c:v>39356</c:v>
                </c:pt>
                <c:pt idx="1873">
                  <c:v>39357</c:v>
                </c:pt>
                <c:pt idx="1874">
                  <c:v>39358</c:v>
                </c:pt>
                <c:pt idx="1875">
                  <c:v>39359</c:v>
                </c:pt>
                <c:pt idx="1876">
                  <c:v>39360</c:v>
                </c:pt>
                <c:pt idx="1877">
                  <c:v>39363</c:v>
                </c:pt>
                <c:pt idx="1878">
                  <c:v>39364</c:v>
                </c:pt>
                <c:pt idx="1879">
                  <c:v>39365</c:v>
                </c:pt>
                <c:pt idx="1880">
                  <c:v>39366</c:v>
                </c:pt>
                <c:pt idx="1881">
                  <c:v>39367</c:v>
                </c:pt>
                <c:pt idx="1882">
                  <c:v>39370</c:v>
                </c:pt>
                <c:pt idx="1883">
                  <c:v>39371</c:v>
                </c:pt>
                <c:pt idx="1884">
                  <c:v>39372</c:v>
                </c:pt>
                <c:pt idx="1885">
                  <c:v>39373</c:v>
                </c:pt>
                <c:pt idx="1886">
                  <c:v>39374</c:v>
                </c:pt>
                <c:pt idx="1887">
                  <c:v>39377</c:v>
                </c:pt>
                <c:pt idx="1888">
                  <c:v>39378</c:v>
                </c:pt>
                <c:pt idx="1889">
                  <c:v>39379</c:v>
                </c:pt>
                <c:pt idx="1890">
                  <c:v>39380</c:v>
                </c:pt>
                <c:pt idx="1891">
                  <c:v>39381</c:v>
                </c:pt>
                <c:pt idx="1892">
                  <c:v>39384</c:v>
                </c:pt>
                <c:pt idx="1893">
                  <c:v>39385</c:v>
                </c:pt>
                <c:pt idx="1894">
                  <c:v>39386</c:v>
                </c:pt>
                <c:pt idx="1895">
                  <c:v>39387</c:v>
                </c:pt>
                <c:pt idx="1896">
                  <c:v>39388</c:v>
                </c:pt>
                <c:pt idx="1897">
                  <c:v>39391</c:v>
                </c:pt>
                <c:pt idx="1898">
                  <c:v>39392</c:v>
                </c:pt>
                <c:pt idx="1899">
                  <c:v>39393</c:v>
                </c:pt>
                <c:pt idx="1900">
                  <c:v>39394</c:v>
                </c:pt>
                <c:pt idx="1901">
                  <c:v>39395</c:v>
                </c:pt>
                <c:pt idx="1902">
                  <c:v>39398</c:v>
                </c:pt>
                <c:pt idx="1903">
                  <c:v>39399</c:v>
                </c:pt>
                <c:pt idx="1904">
                  <c:v>39400</c:v>
                </c:pt>
                <c:pt idx="1905">
                  <c:v>39401</c:v>
                </c:pt>
                <c:pt idx="1906">
                  <c:v>39402</c:v>
                </c:pt>
                <c:pt idx="1907">
                  <c:v>39405</c:v>
                </c:pt>
                <c:pt idx="1908">
                  <c:v>39406</c:v>
                </c:pt>
                <c:pt idx="1909">
                  <c:v>39407</c:v>
                </c:pt>
                <c:pt idx="1910">
                  <c:v>39409</c:v>
                </c:pt>
                <c:pt idx="1911">
                  <c:v>39412</c:v>
                </c:pt>
                <c:pt idx="1912">
                  <c:v>39413</c:v>
                </c:pt>
                <c:pt idx="1913">
                  <c:v>39414</c:v>
                </c:pt>
                <c:pt idx="1914">
                  <c:v>39415</c:v>
                </c:pt>
                <c:pt idx="1915">
                  <c:v>39416</c:v>
                </c:pt>
                <c:pt idx="1916">
                  <c:v>39419</c:v>
                </c:pt>
                <c:pt idx="1917">
                  <c:v>39420</c:v>
                </c:pt>
                <c:pt idx="1918">
                  <c:v>39421</c:v>
                </c:pt>
                <c:pt idx="1919">
                  <c:v>39422</c:v>
                </c:pt>
                <c:pt idx="1920">
                  <c:v>39423</c:v>
                </c:pt>
                <c:pt idx="1921">
                  <c:v>39426</c:v>
                </c:pt>
                <c:pt idx="1922">
                  <c:v>39427</c:v>
                </c:pt>
                <c:pt idx="1923">
                  <c:v>39428</c:v>
                </c:pt>
                <c:pt idx="1924">
                  <c:v>39429</c:v>
                </c:pt>
                <c:pt idx="1925">
                  <c:v>39430</c:v>
                </c:pt>
                <c:pt idx="1926">
                  <c:v>39433</c:v>
                </c:pt>
                <c:pt idx="1927">
                  <c:v>39434</c:v>
                </c:pt>
                <c:pt idx="1928">
                  <c:v>39435</c:v>
                </c:pt>
                <c:pt idx="1929">
                  <c:v>39436</c:v>
                </c:pt>
                <c:pt idx="1930">
                  <c:v>39437</c:v>
                </c:pt>
                <c:pt idx="1931">
                  <c:v>39440</c:v>
                </c:pt>
                <c:pt idx="1932">
                  <c:v>39442</c:v>
                </c:pt>
                <c:pt idx="1933">
                  <c:v>39443</c:v>
                </c:pt>
                <c:pt idx="1934">
                  <c:v>39444</c:v>
                </c:pt>
                <c:pt idx="1935">
                  <c:v>39447</c:v>
                </c:pt>
                <c:pt idx="1936">
                  <c:v>39449</c:v>
                </c:pt>
                <c:pt idx="1937">
                  <c:v>39450</c:v>
                </c:pt>
                <c:pt idx="1938">
                  <c:v>39451</c:v>
                </c:pt>
                <c:pt idx="1939">
                  <c:v>39454</c:v>
                </c:pt>
                <c:pt idx="1940">
                  <c:v>39455</c:v>
                </c:pt>
                <c:pt idx="1941">
                  <c:v>39456</c:v>
                </c:pt>
                <c:pt idx="1942">
                  <c:v>39457</c:v>
                </c:pt>
                <c:pt idx="1943">
                  <c:v>39458</c:v>
                </c:pt>
                <c:pt idx="1944">
                  <c:v>39461</c:v>
                </c:pt>
                <c:pt idx="1945">
                  <c:v>39462</c:v>
                </c:pt>
                <c:pt idx="1946">
                  <c:v>39463</c:v>
                </c:pt>
                <c:pt idx="1947">
                  <c:v>39464</c:v>
                </c:pt>
                <c:pt idx="1948">
                  <c:v>39465</c:v>
                </c:pt>
                <c:pt idx="1949">
                  <c:v>39469</c:v>
                </c:pt>
                <c:pt idx="1950">
                  <c:v>39470</c:v>
                </c:pt>
                <c:pt idx="1951">
                  <c:v>39471</c:v>
                </c:pt>
                <c:pt idx="1952">
                  <c:v>39472</c:v>
                </c:pt>
                <c:pt idx="1953">
                  <c:v>39475</c:v>
                </c:pt>
                <c:pt idx="1954">
                  <c:v>39476</c:v>
                </c:pt>
                <c:pt idx="1955">
                  <c:v>39477</c:v>
                </c:pt>
                <c:pt idx="1956">
                  <c:v>39478</c:v>
                </c:pt>
                <c:pt idx="1957">
                  <c:v>39479</c:v>
                </c:pt>
                <c:pt idx="1958">
                  <c:v>39482</c:v>
                </c:pt>
                <c:pt idx="1959">
                  <c:v>39483</c:v>
                </c:pt>
                <c:pt idx="1960">
                  <c:v>39484</c:v>
                </c:pt>
                <c:pt idx="1961">
                  <c:v>39485</c:v>
                </c:pt>
                <c:pt idx="1962">
                  <c:v>39486</c:v>
                </c:pt>
                <c:pt idx="1963">
                  <c:v>39489</c:v>
                </c:pt>
                <c:pt idx="1964">
                  <c:v>39490</c:v>
                </c:pt>
                <c:pt idx="1965">
                  <c:v>39491</c:v>
                </c:pt>
                <c:pt idx="1966">
                  <c:v>39492</c:v>
                </c:pt>
                <c:pt idx="1967">
                  <c:v>39493</c:v>
                </c:pt>
                <c:pt idx="1968">
                  <c:v>39497</c:v>
                </c:pt>
                <c:pt idx="1969">
                  <c:v>39498</c:v>
                </c:pt>
                <c:pt idx="1970">
                  <c:v>39499</c:v>
                </c:pt>
                <c:pt idx="1971">
                  <c:v>39500</c:v>
                </c:pt>
                <c:pt idx="1972">
                  <c:v>39503</c:v>
                </c:pt>
                <c:pt idx="1973">
                  <c:v>39504</c:v>
                </c:pt>
                <c:pt idx="1974">
                  <c:v>39505</c:v>
                </c:pt>
                <c:pt idx="1975">
                  <c:v>39506</c:v>
                </c:pt>
                <c:pt idx="1976">
                  <c:v>39507</c:v>
                </c:pt>
                <c:pt idx="1977">
                  <c:v>39510</c:v>
                </c:pt>
                <c:pt idx="1978">
                  <c:v>39511</c:v>
                </c:pt>
                <c:pt idx="1979">
                  <c:v>39512</c:v>
                </c:pt>
                <c:pt idx="1980">
                  <c:v>39513</c:v>
                </c:pt>
                <c:pt idx="1981">
                  <c:v>39514</c:v>
                </c:pt>
                <c:pt idx="1982">
                  <c:v>39517</c:v>
                </c:pt>
                <c:pt idx="1983">
                  <c:v>39518</c:v>
                </c:pt>
                <c:pt idx="1984">
                  <c:v>39519</c:v>
                </c:pt>
                <c:pt idx="1985">
                  <c:v>39520</c:v>
                </c:pt>
                <c:pt idx="1986">
                  <c:v>39521</c:v>
                </c:pt>
                <c:pt idx="1987">
                  <c:v>39524</c:v>
                </c:pt>
                <c:pt idx="1988">
                  <c:v>39525</c:v>
                </c:pt>
                <c:pt idx="1989">
                  <c:v>39526</c:v>
                </c:pt>
                <c:pt idx="1990">
                  <c:v>39527</c:v>
                </c:pt>
                <c:pt idx="1991">
                  <c:v>39531</c:v>
                </c:pt>
                <c:pt idx="1992">
                  <c:v>39532</c:v>
                </c:pt>
                <c:pt idx="1993">
                  <c:v>39533</c:v>
                </c:pt>
                <c:pt idx="1994">
                  <c:v>39534</c:v>
                </c:pt>
                <c:pt idx="1995">
                  <c:v>39535</c:v>
                </c:pt>
                <c:pt idx="1996">
                  <c:v>39538</c:v>
                </c:pt>
                <c:pt idx="1997">
                  <c:v>39539</c:v>
                </c:pt>
                <c:pt idx="1998">
                  <c:v>39540</c:v>
                </c:pt>
                <c:pt idx="1999">
                  <c:v>39541</c:v>
                </c:pt>
                <c:pt idx="2000">
                  <c:v>39542</c:v>
                </c:pt>
                <c:pt idx="2001">
                  <c:v>39545</c:v>
                </c:pt>
                <c:pt idx="2002">
                  <c:v>39546</c:v>
                </c:pt>
                <c:pt idx="2003">
                  <c:v>39547</c:v>
                </c:pt>
                <c:pt idx="2004">
                  <c:v>39548</c:v>
                </c:pt>
                <c:pt idx="2005">
                  <c:v>39549</c:v>
                </c:pt>
                <c:pt idx="2006">
                  <c:v>39552</c:v>
                </c:pt>
                <c:pt idx="2007">
                  <c:v>39553</c:v>
                </c:pt>
                <c:pt idx="2008">
                  <c:v>39554</c:v>
                </c:pt>
                <c:pt idx="2009">
                  <c:v>39555</c:v>
                </c:pt>
                <c:pt idx="2010">
                  <c:v>39556</c:v>
                </c:pt>
                <c:pt idx="2011">
                  <c:v>39559</c:v>
                </c:pt>
                <c:pt idx="2012">
                  <c:v>39560</c:v>
                </c:pt>
                <c:pt idx="2013">
                  <c:v>39561</c:v>
                </c:pt>
                <c:pt idx="2014">
                  <c:v>39562</c:v>
                </c:pt>
                <c:pt idx="2015">
                  <c:v>39563</c:v>
                </c:pt>
                <c:pt idx="2016">
                  <c:v>39566</c:v>
                </c:pt>
                <c:pt idx="2017">
                  <c:v>39567</c:v>
                </c:pt>
                <c:pt idx="2018">
                  <c:v>39568</c:v>
                </c:pt>
                <c:pt idx="2019">
                  <c:v>39569</c:v>
                </c:pt>
                <c:pt idx="2020">
                  <c:v>39570</c:v>
                </c:pt>
                <c:pt idx="2021">
                  <c:v>39573</c:v>
                </c:pt>
                <c:pt idx="2022">
                  <c:v>39574</c:v>
                </c:pt>
                <c:pt idx="2023">
                  <c:v>39575</c:v>
                </c:pt>
                <c:pt idx="2024">
                  <c:v>39576</c:v>
                </c:pt>
                <c:pt idx="2025">
                  <c:v>39577</c:v>
                </c:pt>
                <c:pt idx="2026">
                  <c:v>39580</c:v>
                </c:pt>
                <c:pt idx="2027">
                  <c:v>39581</c:v>
                </c:pt>
                <c:pt idx="2028">
                  <c:v>39582</c:v>
                </c:pt>
                <c:pt idx="2029">
                  <c:v>39583</c:v>
                </c:pt>
                <c:pt idx="2030">
                  <c:v>39584</c:v>
                </c:pt>
                <c:pt idx="2031">
                  <c:v>39587</c:v>
                </c:pt>
                <c:pt idx="2032">
                  <c:v>39588</c:v>
                </c:pt>
                <c:pt idx="2033">
                  <c:v>39589</c:v>
                </c:pt>
                <c:pt idx="2034">
                  <c:v>39590</c:v>
                </c:pt>
                <c:pt idx="2035">
                  <c:v>39591</c:v>
                </c:pt>
                <c:pt idx="2036">
                  <c:v>39595</c:v>
                </c:pt>
                <c:pt idx="2037">
                  <c:v>39596</c:v>
                </c:pt>
                <c:pt idx="2038">
                  <c:v>39597</c:v>
                </c:pt>
                <c:pt idx="2039">
                  <c:v>39598</c:v>
                </c:pt>
                <c:pt idx="2040">
                  <c:v>39601</c:v>
                </c:pt>
                <c:pt idx="2041">
                  <c:v>39602</c:v>
                </c:pt>
                <c:pt idx="2042">
                  <c:v>39603</c:v>
                </c:pt>
                <c:pt idx="2043">
                  <c:v>39604</c:v>
                </c:pt>
                <c:pt idx="2044">
                  <c:v>39605</c:v>
                </c:pt>
                <c:pt idx="2045">
                  <c:v>39608</c:v>
                </c:pt>
                <c:pt idx="2046">
                  <c:v>39609</c:v>
                </c:pt>
                <c:pt idx="2047">
                  <c:v>39610</c:v>
                </c:pt>
                <c:pt idx="2048">
                  <c:v>39611</c:v>
                </c:pt>
                <c:pt idx="2049">
                  <c:v>39612</c:v>
                </c:pt>
                <c:pt idx="2050">
                  <c:v>39615</c:v>
                </c:pt>
                <c:pt idx="2051">
                  <c:v>39616</c:v>
                </c:pt>
                <c:pt idx="2052">
                  <c:v>39617</c:v>
                </c:pt>
                <c:pt idx="2053">
                  <c:v>39618</c:v>
                </c:pt>
                <c:pt idx="2054">
                  <c:v>39619</c:v>
                </c:pt>
                <c:pt idx="2055">
                  <c:v>39622</c:v>
                </c:pt>
                <c:pt idx="2056">
                  <c:v>39623</c:v>
                </c:pt>
                <c:pt idx="2057">
                  <c:v>39624</c:v>
                </c:pt>
                <c:pt idx="2058">
                  <c:v>39625</c:v>
                </c:pt>
                <c:pt idx="2059">
                  <c:v>39626</c:v>
                </c:pt>
                <c:pt idx="2060">
                  <c:v>39629</c:v>
                </c:pt>
                <c:pt idx="2061">
                  <c:v>39630</c:v>
                </c:pt>
                <c:pt idx="2062">
                  <c:v>39631</c:v>
                </c:pt>
                <c:pt idx="2063">
                  <c:v>39632</c:v>
                </c:pt>
                <c:pt idx="2064">
                  <c:v>39636</c:v>
                </c:pt>
                <c:pt idx="2065">
                  <c:v>39637</c:v>
                </c:pt>
                <c:pt idx="2066">
                  <c:v>39638</c:v>
                </c:pt>
                <c:pt idx="2067">
                  <c:v>39639</c:v>
                </c:pt>
                <c:pt idx="2068">
                  <c:v>39640</c:v>
                </c:pt>
                <c:pt idx="2069">
                  <c:v>39643</c:v>
                </c:pt>
                <c:pt idx="2070">
                  <c:v>39644</c:v>
                </c:pt>
                <c:pt idx="2071">
                  <c:v>39645</c:v>
                </c:pt>
                <c:pt idx="2072">
                  <c:v>39646</c:v>
                </c:pt>
                <c:pt idx="2073">
                  <c:v>39647</c:v>
                </c:pt>
                <c:pt idx="2074">
                  <c:v>39650</c:v>
                </c:pt>
                <c:pt idx="2075">
                  <c:v>39651</c:v>
                </c:pt>
                <c:pt idx="2076">
                  <c:v>39652</c:v>
                </c:pt>
                <c:pt idx="2077">
                  <c:v>39653</c:v>
                </c:pt>
                <c:pt idx="2078">
                  <c:v>39654</c:v>
                </c:pt>
                <c:pt idx="2079">
                  <c:v>39657</c:v>
                </c:pt>
                <c:pt idx="2080">
                  <c:v>39658</c:v>
                </c:pt>
                <c:pt idx="2081">
                  <c:v>39659</c:v>
                </c:pt>
                <c:pt idx="2082">
                  <c:v>39660</c:v>
                </c:pt>
                <c:pt idx="2083">
                  <c:v>39661</c:v>
                </c:pt>
                <c:pt idx="2084">
                  <c:v>39664</c:v>
                </c:pt>
                <c:pt idx="2085">
                  <c:v>39665</c:v>
                </c:pt>
                <c:pt idx="2086">
                  <c:v>39666</c:v>
                </c:pt>
                <c:pt idx="2087">
                  <c:v>39667</c:v>
                </c:pt>
                <c:pt idx="2088">
                  <c:v>39668</c:v>
                </c:pt>
                <c:pt idx="2089">
                  <c:v>39671</c:v>
                </c:pt>
                <c:pt idx="2090">
                  <c:v>39672</c:v>
                </c:pt>
                <c:pt idx="2091">
                  <c:v>39673</c:v>
                </c:pt>
                <c:pt idx="2092">
                  <c:v>39674</c:v>
                </c:pt>
                <c:pt idx="2093">
                  <c:v>39675</c:v>
                </c:pt>
                <c:pt idx="2094">
                  <c:v>39678</c:v>
                </c:pt>
                <c:pt idx="2095">
                  <c:v>39679</c:v>
                </c:pt>
                <c:pt idx="2096">
                  <c:v>39680</c:v>
                </c:pt>
                <c:pt idx="2097">
                  <c:v>39681</c:v>
                </c:pt>
                <c:pt idx="2098">
                  <c:v>39682</c:v>
                </c:pt>
                <c:pt idx="2099">
                  <c:v>39685</c:v>
                </c:pt>
                <c:pt idx="2100">
                  <c:v>39686</c:v>
                </c:pt>
                <c:pt idx="2101">
                  <c:v>39687</c:v>
                </c:pt>
                <c:pt idx="2102">
                  <c:v>39688</c:v>
                </c:pt>
                <c:pt idx="2103">
                  <c:v>39689</c:v>
                </c:pt>
                <c:pt idx="2104">
                  <c:v>39693</c:v>
                </c:pt>
                <c:pt idx="2105">
                  <c:v>39694</c:v>
                </c:pt>
                <c:pt idx="2106">
                  <c:v>39695</c:v>
                </c:pt>
                <c:pt idx="2107">
                  <c:v>39696</c:v>
                </c:pt>
                <c:pt idx="2108">
                  <c:v>39699</c:v>
                </c:pt>
                <c:pt idx="2109">
                  <c:v>39700</c:v>
                </c:pt>
                <c:pt idx="2110">
                  <c:v>39701</c:v>
                </c:pt>
                <c:pt idx="2111">
                  <c:v>39702</c:v>
                </c:pt>
                <c:pt idx="2112">
                  <c:v>39703</c:v>
                </c:pt>
                <c:pt idx="2113">
                  <c:v>39706</c:v>
                </c:pt>
                <c:pt idx="2114">
                  <c:v>39707</c:v>
                </c:pt>
                <c:pt idx="2115">
                  <c:v>39708</c:v>
                </c:pt>
                <c:pt idx="2116">
                  <c:v>39709</c:v>
                </c:pt>
                <c:pt idx="2117">
                  <c:v>39710</c:v>
                </c:pt>
                <c:pt idx="2118">
                  <c:v>39713</c:v>
                </c:pt>
                <c:pt idx="2119">
                  <c:v>39714</c:v>
                </c:pt>
                <c:pt idx="2120">
                  <c:v>39715</c:v>
                </c:pt>
                <c:pt idx="2121">
                  <c:v>39716</c:v>
                </c:pt>
                <c:pt idx="2122">
                  <c:v>39717</c:v>
                </c:pt>
                <c:pt idx="2123">
                  <c:v>39720</c:v>
                </c:pt>
                <c:pt idx="2124">
                  <c:v>39721</c:v>
                </c:pt>
                <c:pt idx="2125">
                  <c:v>39722</c:v>
                </c:pt>
                <c:pt idx="2126">
                  <c:v>39723</c:v>
                </c:pt>
                <c:pt idx="2127">
                  <c:v>39724</c:v>
                </c:pt>
                <c:pt idx="2128">
                  <c:v>39727</c:v>
                </c:pt>
                <c:pt idx="2129">
                  <c:v>39728</c:v>
                </c:pt>
                <c:pt idx="2130">
                  <c:v>39729</c:v>
                </c:pt>
                <c:pt idx="2131">
                  <c:v>39730</c:v>
                </c:pt>
                <c:pt idx="2132">
                  <c:v>39731</c:v>
                </c:pt>
                <c:pt idx="2133">
                  <c:v>39734</c:v>
                </c:pt>
                <c:pt idx="2134">
                  <c:v>39735</c:v>
                </c:pt>
                <c:pt idx="2135">
                  <c:v>39736</c:v>
                </c:pt>
                <c:pt idx="2136">
                  <c:v>39737</c:v>
                </c:pt>
                <c:pt idx="2137">
                  <c:v>39738</c:v>
                </c:pt>
                <c:pt idx="2138">
                  <c:v>39741</c:v>
                </c:pt>
                <c:pt idx="2139">
                  <c:v>39742</c:v>
                </c:pt>
                <c:pt idx="2140">
                  <c:v>39743</c:v>
                </c:pt>
                <c:pt idx="2141">
                  <c:v>39744</c:v>
                </c:pt>
                <c:pt idx="2142">
                  <c:v>39745</c:v>
                </c:pt>
                <c:pt idx="2143">
                  <c:v>39748</c:v>
                </c:pt>
                <c:pt idx="2144">
                  <c:v>39749</c:v>
                </c:pt>
                <c:pt idx="2145">
                  <c:v>39750</c:v>
                </c:pt>
                <c:pt idx="2146">
                  <c:v>39751</c:v>
                </c:pt>
                <c:pt idx="2147">
                  <c:v>39752</c:v>
                </c:pt>
                <c:pt idx="2148">
                  <c:v>39755</c:v>
                </c:pt>
                <c:pt idx="2149">
                  <c:v>39756</c:v>
                </c:pt>
                <c:pt idx="2150">
                  <c:v>39757</c:v>
                </c:pt>
                <c:pt idx="2151">
                  <c:v>39758</c:v>
                </c:pt>
                <c:pt idx="2152">
                  <c:v>39759</c:v>
                </c:pt>
                <c:pt idx="2153">
                  <c:v>39762</c:v>
                </c:pt>
                <c:pt idx="2154">
                  <c:v>39763</c:v>
                </c:pt>
                <c:pt idx="2155">
                  <c:v>39764</c:v>
                </c:pt>
                <c:pt idx="2156">
                  <c:v>39765</c:v>
                </c:pt>
                <c:pt idx="2157">
                  <c:v>39766</c:v>
                </c:pt>
                <c:pt idx="2158">
                  <c:v>39769</c:v>
                </c:pt>
                <c:pt idx="2159">
                  <c:v>39770</c:v>
                </c:pt>
                <c:pt idx="2160">
                  <c:v>39771</c:v>
                </c:pt>
                <c:pt idx="2161">
                  <c:v>39772</c:v>
                </c:pt>
                <c:pt idx="2162">
                  <c:v>39773</c:v>
                </c:pt>
                <c:pt idx="2163">
                  <c:v>39776</c:v>
                </c:pt>
                <c:pt idx="2164">
                  <c:v>39777</c:v>
                </c:pt>
                <c:pt idx="2165">
                  <c:v>39778</c:v>
                </c:pt>
                <c:pt idx="2166">
                  <c:v>39780</c:v>
                </c:pt>
                <c:pt idx="2167">
                  <c:v>39783</c:v>
                </c:pt>
                <c:pt idx="2168">
                  <c:v>39784</c:v>
                </c:pt>
                <c:pt idx="2169">
                  <c:v>39785</c:v>
                </c:pt>
                <c:pt idx="2170">
                  <c:v>39786</c:v>
                </c:pt>
                <c:pt idx="2171">
                  <c:v>39787</c:v>
                </c:pt>
                <c:pt idx="2172">
                  <c:v>39790</c:v>
                </c:pt>
                <c:pt idx="2173">
                  <c:v>39791</c:v>
                </c:pt>
                <c:pt idx="2174">
                  <c:v>39792</c:v>
                </c:pt>
                <c:pt idx="2175">
                  <c:v>39793</c:v>
                </c:pt>
                <c:pt idx="2176">
                  <c:v>39794</c:v>
                </c:pt>
                <c:pt idx="2177">
                  <c:v>39797</c:v>
                </c:pt>
                <c:pt idx="2178">
                  <c:v>39798</c:v>
                </c:pt>
                <c:pt idx="2179">
                  <c:v>39799</c:v>
                </c:pt>
                <c:pt idx="2180">
                  <c:v>39800</c:v>
                </c:pt>
                <c:pt idx="2181">
                  <c:v>39801</c:v>
                </c:pt>
                <c:pt idx="2182">
                  <c:v>39804</c:v>
                </c:pt>
                <c:pt idx="2183">
                  <c:v>39805</c:v>
                </c:pt>
                <c:pt idx="2184">
                  <c:v>39806</c:v>
                </c:pt>
                <c:pt idx="2185">
                  <c:v>39808</c:v>
                </c:pt>
                <c:pt idx="2186">
                  <c:v>39811</c:v>
                </c:pt>
                <c:pt idx="2187">
                  <c:v>39812</c:v>
                </c:pt>
                <c:pt idx="2188">
                  <c:v>39813</c:v>
                </c:pt>
                <c:pt idx="2189">
                  <c:v>39814</c:v>
                </c:pt>
                <c:pt idx="2190">
                  <c:v>39815</c:v>
                </c:pt>
                <c:pt idx="2191">
                  <c:v>39818</c:v>
                </c:pt>
                <c:pt idx="2192">
                  <c:v>39819</c:v>
                </c:pt>
                <c:pt idx="2193">
                  <c:v>39820</c:v>
                </c:pt>
                <c:pt idx="2194">
                  <c:v>39821</c:v>
                </c:pt>
                <c:pt idx="2195">
                  <c:v>39822</c:v>
                </c:pt>
                <c:pt idx="2196">
                  <c:v>39825</c:v>
                </c:pt>
                <c:pt idx="2197">
                  <c:v>39826</c:v>
                </c:pt>
                <c:pt idx="2198">
                  <c:v>39827</c:v>
                </c:pt>
                <c:pt idx="2199">
                  <c:v>39828</c:v>
                </c:pt>
                <c:pt idx="2200">
                  <c:v>39829</c:v>
                </c:pt>
                <c:pt idx="2201">
                  <c:v>39832</c:v>
                </c:pt>
                <c:pt idx="2202">
                  <c:v>39833</c:v>
                </c:pt>
                <c:pt idx="2203">
                  <c:v>39834</c:v>
                </c:pt>
                <c:pt idx="2204">
                  <c:v>39835</c:v>
                </c:pt>
                <c:pt idx="2205">
                  <c:v>39836</c:v>
                </c:pt>
                <c:pt idx="2206">
                  <c:v>39839</c:v>
                </c:pt>
                <c:pt idx="2207">
                  <c:v>39840</c:v>
                </c:pt>
                <c:pt idx="2208">
                  <c:v>39841</c:v>
                </c:pt>
                <c:pt idx="2209">
                  <c:v>39842</c:v>
                </c:pt>
                <c:pt idx="2210">
                  <c:v>39843</c:v>
                </c:pt>
                <c:pt idx="2211">
                  <c:v>39846</c:v>
                </c:pt>
                <c:pt idx="2212">
                  <c:v>39847</c:v>
                </c:pt>
                <c:pt idx="2213">
                  <c:v>39848</c:v>
                </c:pt>
                <c:pt idx="2214">
                  <c:v>39849</c:v>
                </c:pt>
                <c:pt idx="2215">
                  <c:v>39850</c:v>
                </c:pt>
                <c:pt idx="2216">
                  <c:v>39853</c:v>
                </c:pt>
                <c:pt idx="2217">
                  <c:v>39854</c:v>
                </c:pt>
                <c:pt idx="2218">
                  <c:v>39855</c:v>
                </c:pt>
                <c:pt idx="2219">
                  <c:v>39856</c:v>
                </c:pt>
                <c:pt idx="2220">
                  <c:v>39857</c:v>
                </c:pt>
                <c:pt idx="2221">
                  <c:v>39861</c:v>
                </c:pt>
                <c:pt idx="2222">
                  <c:v>39862</c:v>
                </c:pt>
                <c:pt idx="2223">
                  <c:v>39863</c:v>
                </c:pt>
                <c:pt idx="2224">
                  <c:v>39864</c:v>
                </c:pt>
                <c:pt idx="2225">
                  <c:v>39867</c:v>
                </c:pt>
                <c:pt idx="2226">
                  <c:v>39868</c:v>
                </c:pt>
                <c:pt idx="2227">
                  <c:v>39869</c:v>
                </c:pt>
                <c:pt idx="2228">
                  <c:v>39870</c:v>
                </c:pt>
                <c:pt idx="2229">
                  <c:v>39871</c:v>
                </c:pt>
                <c:pt idx="2230">
                  <c:v>39874</c:v>
                </c:pt>
                <c:pt idx="2231">
                  <c:v>39875</c:v>
                </c:pt>
                <c:pt idx="2232">
                  <c:v>39876</c:v>
                </c:pt>
                <c:pt idx="2233">
                  <c:v>39877</c:v>
                </c:pt>
                <c:pt idx="2234">
                  <c:v>39878</c:v>
                </c:pt>
                <c:pt idx="2235">
                  <c:v>39881</c:v>
                </c:pt>
                <c:pt idx="2236">
                  <c:v>39882</c:v>
                </c:pt>
                <c:pt idx="2237">
                  <c:v>39883</c:v>
                </c:pt>
                <c:pt idx="2238">
                  <c:v>39884</c:v>
                </c:pt>
                <c:pt idx="2239">
                  <c:v>39885</c:v>
                </c:pt>
                <c:pt idx="2240">
                  <c:v>39888</c:v>
                </c:pt>
                <c:pt idx="2241">
                  <c:v>39889</c:v>
                </c:pt>
                <c:pt idx="2242">
                  <c:v>39890</c:v>
                </c:pt>
                <c:pt idx="2243">
                  <c:v>39891</c:v>
                </c:pt>
                <c:pt idx="2244">
                  <c:v>39892</c:v>
                </c:pt>
                <c:pt idx="2245">
                  <c:v>39895</c:v>
                </c:pt>
                <c:pt idx="2246">
                  <c:v>39896</c:v>
                </c:pt>
                <c:pt idx="2247">
                  <c:v>39897</c:v>
                </c:pt>
                <c:pt idx="2248">
                  <c:v>39898</c:v>
                </c:pt>
                <c:pt idx="2249">
                  <c:v>39899</c:v>
                </c:pt>
                <c:pt idx="2250">
                  <c:v>39902</c:v>
                </c:pt>
                <c:pt idx="2251">
                  <c:v>39903</c:v>
                </c:pt>
                <c:pt idx="2252">
                  <c:v>39904</c:v>
                </c:pt>
                <c:pt idx="2253">
                  <c:v>39905</c:v>
                </c:pt>
                <c:pt idx="2254">
                  <c:v>39906</c:v>
                </c:pt>
                <c:pt idx="2255">
                  <c:v>39909</c:v>
                </c:pt>
                <c:pt idx="2256">
                  <c:v>39910</c:v>
                </c:pt>
                <c:pt idx="2257">
                  <c:v>39911</c:v>
                </c:pt>
                <c:pt idx="2258">
                  <c:v>39912</c:v>
                </c:pt>
                <c:pt idx="2259">
                  <c:v>39916</c:v>
                </c:pt>
                <c:pt idx="2260">
                  <c:v>39917</c:v>
                </c:pt>
                <c:pt idx="2261">
                  <c:v>39918</c:v>
                </c:pt>
                <c:pt idx="2262">
                  <c:v>39919</c:v>
                </c:pt>
                <c:pt idx="2263">
                  <c:v>39920</c:v>
                </c:pt>
                <c:pt idx="2264">
                  <c:v>39923</c:v>
                </c:pt>
                <c:pt idx="2265">
                  <c:v>39924</c:v>
                </c:pt>
                <c:pt idx="2266">
                  <c:v>39925</c:v>
                </c:pt>
                <c:pt idx="2267">
                  <c:v>39926</c:v>
                </c:pt>
                <c:pt idx="2268">
                  <c:v>39927</c:v>
                </c:pt>
                <c:pt idx="2269">
                  <c:v>39930</c:v>
                </c:pt>
                <c:pt idx="2270">
                  <c:v>39931</c:v>
                </c:pt>
                <c:pt idx="2271">
                  <c:v>39932</c:v>
                </c:pt>
                <c:pt idx="2272">
                  <c:v>39933</c:v>
                </c:pt>
                <c:pt idx="2273">
                  <c:v>39934</c:v>
                </c:pt>
                <c:pt idx="2274">
                  <c:v>39937</c:v>
                </c:pt>
                <c:pt idx="2275">
                  <c:v>39938</c:v>
                </c:pt>
                <c:pt idx="2276">
                  <c:v>39939</c:v>
                </c:pt>
                <c:pt idx="2277">
                  <c:v>39940</c:v>
                </c:pt>
                <c:pt idx="2278">
                  <c:v>39941</c:v>
                </c:pt>
                <c:pt idx="2279">
                  <c:v>39944</c:v>
                </c:pt>
                <c:pt idx="2280">
                  <c:v>39945</c:v>
                </c:pt>
                <c:pt idx="2281">
                  <c:v>39946</c:v>
                </c:pt>
                <c:pt idx="2282">
                  <c:v>39947</c:v>
                </c:pt>
                <c:pt idx="2283">
                  <c:v>39948</c:v>
                </c:pt>
                <c:pt idx="2284">
                  <c:v>39951</c:v>
                </c:pt>
                <c:pt idx="2285">
                  <c:v>39952</c:v>
                </c:pt>
                <c:pt idx="2286">
                  <c:v>39953</c:v>
                </c:pt>
                <c:pt idx="2287">
                  <c:v>39954</c:v>
                </c:pt>
                <c:pt idx="2288">
                  <c:v>39955</c:v>
                </c:pt>
                <c:pt idx="2289">
                  <c:v>39959</c:v>
                </c:pt>
                <c:pt idx="2290">
                  <c:v>39960</c:v>
                </c:pt>
                <c:pt idx="2291">
                  <c:v>39961</c:v>
                </c:pt>
                <c:pt idx="2292">
                  <c:v>39962</c:v>
                </c:pt>
                <c:pt idx="2293">
                  <c:v>39965</c:v>
                </c:pt>
                <c:pt idx="2294">
                  <c:v>39966</c:v>
                </c:pt>
                <c:pt idx="2295">
                  <c:v>39967</c:v>
                </c:pt>
                <c:pt idx="2296">
                  <c:v>39968</c:v>
                </c:pt>
                <c:pt idx="2297">
                  <c:v>39969</c:v>
                </c:pt>
                <c:pt idx="2298">
                  <c:v>39972</c:v>
                </c:pt>
                <c:pt idx="2299">
                  <c:v>39973</c:v>
                </c:pt>
                <c:pt idx="2300">
                  <c:v>39974</c:v>
                </c:pt>
                <c:pt idx="2301">
                  <c:v>39975</c:v>
                </c:pt>
                <c:pt idx="2302">
                  <c:v>39976</c:v>
                </c:pt>
                <c:pt idx="2303">
                  <c:v>39979</c:v>
                </c:pt>
                <c:pt idx="2304">
                  <c:v>39980</c:v>
                </c:pt>
                <c:pt idx="2305">
                  <c:v>39981</c:v>
                </c:pt>
                <c:pt idx="2306">
                  <c:v>39982</c:v>
                </c:pt>
                <c:pt idx="2307">
                  <c:v>39983</c:v>
                </c:pt>
                <c:pt idx="2308">
                  <c:v>39986</c:v>
                </c:pt>
                <c:pt idx="2309">
                  <c:v>39987</c:v>
                </c:pt>
                <c:pt idx="2310">
                  <c:v>39988</c:v>
                </c:pt>
                <c:pt idx="2311">
                  <c:v>39989</c:v>
                </c:pt>
                <c:pt idx="2312">
                  <c:v>39990</c:v>
                </c:pt>
                <c:pt idx="2313">
                  <c:v>39993</c:v>
                </c:pt>
                <c:pt idx="2314">
                  <c:v>39994</c:v>
                </c:pt>
                <c:pt idx="2315">
                  <c:v>39995</c:v>
                </c:pt>
                <c:pt idx="2316">
                  <c:v>39996</c:v>
                </c:pt>
                <c:pt idx="2317">
                  <c:v>40000</c:v>
                </c:pt>
                <c:pt idx="2318">
                  <c:v>40001</c:v>
                </c:pt>
                <c:pt idx="2319">
                  <c:v>40002</c:v>
                </c:pt>
                <c:pt idx="2320">
                  <c:v>40003</c:v>
                </c:pt>
                <c:pt idx="2321">
                  <c:v>40004</c:v>
                </c:pt>
                <c:pt idx="2322">
                  <c:v>40007</c:v>
                </c:pt>
                <c:pt idx="2323">
                  <c:v>40008</c:v>
                </c:pt>
                <c:pt idx="2324">
                  <c:v>40009</c:v>
                </c:pt>
                <c:pt idx="2325">
                  <c:v>40010</c:v>
                </c:pt>
                <c:pt idx="2326">
                  <c:v>40011</c:v>
                </c:pt>
                <c:pt idx="2327">
                  <c:v>40014</c:v>
                </c:pt>
                <c:pt idx="2328">
                  <c:v>40015</c:v>
                </c:pt>
                <c:pt idx="2329">
                  <c:v>40016</c:v>
                </c:pt>
                <c:pt idx="2330">
                  <c:v>40017</c:v>
                </c:pt>
                <c:pt idx="2331">
                  <c:v>40018</c:v>
                </c:pt>
                <c:pt idx="2332">
                  <c:v>40021</c:v>
                </c:pt>
                <c:pt idx="2333">
                  <c:v>40022</c:v>
                </c:pt>
                <c:pt idx="2334">
                  <c:v>40023</c:v>
                </c:pt>
                <c:pt idx="2335">
                  <c:v>40024</c:v>
                </c:pt>
                <c:pt idx="2336">
                  <c:v>40025</c:v>
                </c:pt>
                <c:pt idx="2337">
                  <c:v>40028</c:v>
                </c:pt>
                <c:pt idx="2338">
                  <c:v>40029</c:v>
                </c:pt>
                <c:pt idx="2339">
                  <c:v>40030</c:v>
                </c:pt>
                <c:pt idx="2340">
                  <c:v>40031</c:v>
                </c:pt>
                <c:pt idx="2341">
                  <c:v>40032</c:v>
                </c:pt>
                <c:pt idx="2342">
                  <c:v>40035</c:v>
                </c:pt>
                <c:pt idx="2343">
                  <c:v>40036</c:v>
                </c:pt>
                <c:pt idx="2344">
                  <c:v>40037</c:v>
                </c:pt>
                <c:pt idx="2345">
                  <c:v>40038</c:v>
                </c:pt>
                <c:pt idx="2346">
                  <c:v>40039</c:v>
                </c:pt>
                <c:pt idx="2347">
                  <c:v>40042</c:v>
                </c:pt>
                <c:pt idx="2348">
                  <c:v>40043</c:v>
                </c:pt>
                <c:pt idx="2349">
                  <c:v>40044</c:v>
                </c:pt>
                <c:pt idx="2350">
                  <c:v>40045</c:v>
                </c:pt>
                <c:pt idx="2351">
                  <c:v>40046</c:v>
                </c:pt>
                <c:pt idx="2352">
                  <c:v>40049</c:v>
                </c:pt>
                <c:pt idx="2353">
                  <c:v>40050</c:v>
                </c:pt>
                <c:pt idx="2354">
                  <c:v>40051</c:v>
                </c:pt>
                <c:pt idx="2355">
                  <c:v>40052</c:v>
                </c:pt>
                <c:pt idx="2356">
                  <c:v>40053</c:v>
                </c:pt>
                <c:pt idx="2357">
                  <c:v>40056</c:v>
                </c:pt>
                <c:pt idx="2358">
                  <c:v>40057</c:v>
                </c:pt>
                <c:pt idx="2359">
                  <c:v>40058</c:v>
                </c:pt>
                <c:pt idx="2360">
                  <c:v>40059</c:v>
                </c:pt>
                <c:pt idx="2361">
                  <c:v>40060</c:v>
                </c:pt>
                <c:pt idx="2362">
                  <c:v>40064</c:v>
                </c:pt>
                <c:pt idx="2363">
                  <c:v>40065</c:v>
                </c:pt>
                <c:pt idx="2364">
                  <c:v>40066</c:v>
                </c:pt>
                <c:pt idx="2365">
                  <c:v>40067</c:v>
                </c:pt>
                <c:pt idx="2366">
                  <c:v>40070</c:v>
                </c:pt>
                <c:pt idx="2367">
                  <c:v>40071</c:v>
                </c:pt>
                <c:pt idx="2368">
                  <c:v>40072</c:v>
                </c:pt>
                <c:pt idx="2369">
                  <c:v>40073</c:v>
                </c:pt>
                <c:pt idx="2370">
                  <c:v>40074</c:v>
                </c:pt>
                <c:pt idx="2371">
                  <c:v>40077</c:v>
                </c:pt>
                <c:pt idx="2372">
                  <c:v>40078</c:v>
                </c:pt>
                <c:pt idx="2373">
                  <c:v>40079</c:v>
                </c:pt>
                <c:pt idx="2374">
                  <c:v>40080</c:v>
                </c:pt>
                <c:pt idx="2375">
                  <c:v>40081</c:v>
                </c:pt>
                <c:pt idx="2376">
                  <c:v>40084</c:v>
                </c:pt>
                <c:pt idx="2377">
                  <c:v>40085</c:v>
                </c:pt>
                <c:pt idx="2378">
                  <c:v>40086</c:v>
                </c:pt>
                <c:pt idx="2379">
                  <c:v>40087</c:v>
                </c:pt>
                <c:pt idx="2380">
                  <c:v>40088</c:v>
                </c:pt>
                <c:pt idx="2381">
                  <c:v>40091</c:v>
                </c:pt>
                <c:pt idx="2382">
                  <c:v>40092</c:v>
                </c:pt>
                <c:pt idx="2383">
                  <c:v>40093</c:v>
                </c:pt>
                <c:pt idx="2384">
                  <c:v>40094</c:v>
                </c:pt>
                <c:pt idx="2385">
                  <c:v>40095</c:v>
                </c:pt>
                <c:pt idx="2386">
                  <c:v>40098</c:v>
                </c:pt>
                <c:pt idx="2387">
                  <c:v>40099</c:v>
                </c:pt>
                <c:pt idx="2388">
                  <c:v>40100</c:v>
                </c:pt>
                <c:pt idx="2389">
                  <c:v>40101</c:v>
                </c:pt>
                <c:pt idx="2390">
                  <c:v>40102</c:v>
                </c:pt>
                <c:pt idx="2391">
                  <c:v>40105</c:v>
                </c:pt>
                <c:pt idx="2392">
                  <c:v>40106</c:v>
                </c:pt>
                <c:pt idx="2393">
                  <c:v>40107</c:v>
                </c:pt>
                <c:pt idx="2394">
                  <c:v>40108</c:v>
                </c:pt>
                <c:pt idx="2395">
                  <c:v>40109</c:v>
                </c:pt>
                <c:pt idx="2396">
                  <c:v>40112</c:v>
                </c:pt>
                <c:pt idx="2397">
                  <c:v>40113</c:v>
                </c:pt>
                <c:pt idx="2398">
                  <c:v>40114</c:v>
                </c:pt>
                <c:pt idx="2399">
                  <c:v>40115</c:v>
                </c:pt>
                <c:pt idx="2400">
                  <c:v>40116</c:v>
                </c:pt>
                <c:pt idx="2401">
                  <c:v>40119</c:v>
                </c:pt>
                <c:pt idx="2402">
                  <c:v>40120</c:v>
                </c:pt>
                <c:pt idx="2403">
                  <c:v>40121</c:v>
                </c:pt>
                <c:pt idx="2404">
                  <c:v>40122</c:v>
                </c:pt>
                <c:pt idx="2405">
                  <c:v>40123</c:v>
                </c:pt>
                <c:pt idx="2406">
                  <c:v>40126</c:v>
                </c:pt>
                <c:pt idx="2407">
                  <c:v>40127</c:v>
                </c:pt>
                <c:pt idx="2408">
                  <c:v>40128</c:v>
                </c:pt>
                <c:pt idx="2409">
                  <c:v>40129</c:v>
                </c:pt>
                <c:pt idx="2410">
                  <c:v>40130</c:v>
                </c:pt>
                <c:pt idx="2411">
                  <c:v>40133</c:v>
                </c:pt>
                <c:pt idx="2412">
                  <c:v>40134</c:v>
                </c:pt>
                <c:pt idx="2413">
                  <c:v>40135</c:v>
                </c:pt>
                <c:pt idx="2414">
                  <c:v>40136</c:v>
                </c:pt>
                <c:pt idx="2415">
                  <c:v>40137</c:v>
                </c:pt>
                <c:pt idx="2416">
                  <c:v>40140</c:v>
                </c:pt>
                <c:pt idx="2417">
                  <c:v>40141</c:v>
                </c:pt>
                <c:pt idx="2418">
                  <c:v>40142</c:v>
                </c:pt>
                <c:pt idx="2419">
                  <c:v>40144</c:v>
                </c:pt>
                <c:pt idx="2420">
                  <c:v>40147</c:v>
                </c:pt>
                <c:pt idx="2421">
                  <c:v>40148</c:v>
                </c:pt>
                <c:pt idx="2422">
                  <c:v>40149</c:v>
                </c:pt>
                <c:pt idx="2423">
                  <c:v>40150</c:v>
                </c:pt>
                <c:pt idx="2424">
                  <c:v>40151</c:v>
                </c:pt>
                <c:pt idx="2425">
                  <c:v>40154</c:v>
                </c:pt>
                <c:pt idx="2426">
                  <c:v>40155</c:v>
                </c:pt>
                <c:pt idx="2427">
                  <c:v>40156</c:v>
                </c:pt>
                <c:pt idx="2428">
                  <c:v>40157</c:v>
                </c:pt>
                <c:pt idx="2429">
                  <c:v>40158</c:v>
                </c:pt>
                <c:pt idx="2430">
                  <c:v>40161</c:v>
                </c:pt>
                <c:pt idx="2431">
                  <c:v>40162</c:v>
                </c:pt>
                <c:pt idx="2432">
                  <c:v>40163</c:v>
                </c:pt>
                <c:pt idx="2433">
                  <c:v>40164</c:v>
                </c:pt>
                <c:pt idx="2434">
                  <c:v>40165</c:v>
                </c:pt>
                <c:pt idx="2435">
                  <c:v>40168</c:v>
                </c:pt>
                <c:pt idx="2436">
                  <c:v>40169</c:v>
                </c:pt>
                <c:pt idx="2437">
                  <c:v>40170</c:v>
                </c:pt>
                <c:pt idx="2438">
                  <c:v>40171</c:v>
                </c:pt>
                <c:pt idx="2439">
                  <c:v>40175</c:v>
                </c:pt>
                <c:pt idx="2440">
                  <c:v>40176</c:v>
                </c:pt>
                <c:pt idx="2441">
                  <c:v>40177</c:v>
                </c:pt>
                <c:pt idx="2442">
                  <c:v>40178</c:v>
                </c:pt>
                <c:pt idx="2443">
                  <c:v>40182</c:v>
                </c:pt>
                <c:pt idx="2444">
                  <c:v>40183</c:v>
                </c:pt>
                <c:pt idx="2445">
                  <c:v>40184</c:v>
                </c:pt>
                <c:pt idx="2446">
                  <c:v>40185</c:v>
                </c:pt>
                <c:pt idx="2447">
                  <c:v>40186</c:v>
                </c:pt>
                <c:pt idx="2448">
                  <c:v>40189</c:v>
                </c:pt>
                <c:pt idx="2449">
                  <c:v>40190</c:v>
                </c:pt>
                <c:pt idx="2450">
                  <c:v>40191</c:v>
                </c:pt>
                <c:pt idx="2451">
                  <c:v>40192</c:v>
                </c:pt>
                <c:pt idx="2452">
                  <c:v>40193</c:v>
                </c:pt>
                <c:pt idx="2453">
                  <c:v>40197</c:v>
                </c:pt>
                <c:pt idx="2454">
                  <c:v>40198</c:v>
                </c:pt>
                <c:pt idx="2455">
                  <c:v>40199</c:v>
                </c:pt>
                <c:pt idx="2456">
                  <c:v>40200</c:v>
                </c:pt>
                <c:pt idx="2457">
                  <c:v>40203</c:v>
                </c:pt>
                <c:pt idx="2458">
                  <c:v>40204</c:v>
                </c:pt>
                <c:pt idx="2459">
                  <c:v>40205</c:v>
                </c:pt>
                <c:pt idx="2460">
                  <c:v>40206</c:v>
                </c:pt>
                <c:pt idx="2461">
                  <c:v>40207</c:v>
                </c:pt>
                <c:pt idx="2462">
                  <c:v>40210</c:v>
                </c:pt>
                <c:pt idx="2463">
                  <c:v>40211</c:v>
                </c:pt>
                <c:pt idx="2464">
                  <c:v>40212</c:v>
                </c:pt>
                <c:pt idx="2465">
                  <c:v>40213</c:v>
                </c:pt>
                <c:pt idx="2466">
                  <c:v>40214</c:v>
                </c:pt>
                <c:pt idx="2467">
                  <c:v>40217</c:v>
                </c:pt>
                <c:pt idx="2468">
                  <c:v>40218</c:v>
                </c:pt>
                <c:pt idx="2469">
                  <c:v>40219</c:v>
                </c:pt>
                <c:pt idx="2470">
                  <c:v>40220</c:v>
                </c:pt>
                <c:pt idx="2471">
                  <c:v>40221</c:v>
                </c:pt>
                <c:pt idx="2472">
                  <c:v>40225</c:v>
                </c:pt>
                <c:pt idx="2473">
                  <c:v>40226</c:v>
                </c:pt>
                <c:pt idx="2474">
                  <c:v>40227</c:v>
                </c:pt>
                <c:pt idx="2475">
                  <c:v>40228</c:v>
                </c:pt>
                <c:pt idx="2476">
                  <c:v>40231</c:v>
                </c:pt>
                <c:pt idx="2477">
                  <c:v>40232</c:v>
                </c:pt>
                <c:pt idx="2478">
                  <c:v>40233</c:v>
                </c:pt>
                <c:pt idx="2479">
                  <c:v>40234</c:v>
                </c:pt>
                <c:pt idx="2480">
                  <c:v>40235</c:v>
                </c:pt>
                <c:pt idx="2481">
                  <c:v>40238</c:v>
                </c:pt>
                <c:pt idx="2482">
                  <c:v>40239</c:v>
                </c:pt>
                <c:pt idx="2483">
                  <c:v>40240</c:v>
                </c:pt>
                <c:pt idx="2484">
                  <c:v>40241</c:v>
                </c:pt>
                <c:pt idx="2485">
                  <c:v>40242</c:v>
                </c:pt>
                <c:pt idx="2486">
                  <c:v>40245</c:v>
                </c:pt>
                <c:pt idx="2487">
                  <c:v>40246</c:v>
                </c:pt>
                <c:pt idx="2488">
                  <c:v>40247</c:v>
                </c:pt>
                <c:pt idx="2489">
                  <c:v>40248</c:v>
                </c:pt>
                <c:pt idx="2490">
                  <c:v>40249</c:v>
                </c:pt>
                <c:pt idx="2491">
                  <c:v>40252</c:v>
                </c:pt>
                <c:pt idx="2492">
                  <c:v>40253</c:v>
                </c:pt>
                <c:pt idx="2493">
                  <c:v>40254</c:v>
                </c:pt>
                <c:pt idx="2494">
                  <c:v>40255</c:v>
                </c:pt>
                <c:pt idx="2495">
                  <c:v>40256</c:v>
                </c:pt>
                <c:pt idx="2496">
                  <c:v>40259</c:v>
                </c:pt>
                <c:pt idx="2497">
                  <c:v>40260</c:v>
                </c:pt>
                <c:pt idx="2498">
                  <c:v>40261</c:v>
                </c:pt>
                <c:pt idx="2499">
                  <c:v>40262</c:v>
                </c:pt>
                <c:pt idx="2500">
                  <c:v>40263</c:v>
                </c:pt>
                <c:pt idx="2501">
                  <c:v>40266</c:v>
                </c:pt>
                <c:pt idx="2502">
                  <c:v>40267</c:v>
                </c:pt>
                <c:pt idx="2503">
                  <c:v>40268</c:v>
                </c:pt>
                <c:pt idx="2504">
                  <c:v>40269</c:v>
                </c:pt>
                <c:pt idx="2505">
                  <c:v>40273</c:v>
                </c:pt>
                <c:pt idx="2506">
                  <c:v>40274</c:v>
                </c:pt>
                <c:pt idx="2507">
                  <c:v>40275</c:v>
                </c:pt>
                <c:pt idx="2508">
                  <c:v>40276</c:v>
                </c:pt>
                <c:pt idx="2509">
                  <c:v>40277</c:v>
                </c:pt>
                <c:pt idx="2510">
                  <c:v>40280</c:v>
                </c:pt>
                <c:pt idx="2511">
                  <c:v>40281</c:v>
                </c:pt>
                <c:pt idx="2512">
                  <c:v>40282</c:v>
                </c:pt>
                <c:pt idx="2513">
                  <c:v>40283</c:v>
                </c:pt>
                <c:pt idx="2514">
                  <c:v>40284</c:v>
                </c:pt>
                <c:pt idx="2515">
                  <c:v>40287</c:v>
                </c:pt>
                <c:pt idx="2516">
                  <c:v>40288</c:v>
                </c:pt>
                <c:pt idx="2517">
                  <c:v>40289</c:v>
                </c:pt>
                <c:pt idx="2518">
                  <c:v>40290</c:v>
                </c:pt>
                <c:pt idx="2519">
                  <c:v>40291</c:v>
                </c:pt>
                <c:pt idx="2520">
                  <c:v>40294</c:v>
                </c:pt>
                <c:pt idx="2521">
                  <c:v>40295</c:v>
                </c:pt>
                <c:pt idx="2522">
                  <c:v>40296</c:v>
                </c:pt>
                <c:pt idx="2523">
                  <c:v>40297</c:v>
                </c:pt>
                <c:pt idx="2524">
                  <c:v>40298</c:v>
                </c:pt>
                <c:pt idx="2525">
                  <c:v>40301</c:v>
                </c:pt>
                <c:pt idx="2526">
                  <c:v>40302</c:v>
                </c:pt>
                <c:pt idx="2527">
                  <c:v>40303</c:v>
                </c:pt>
                <c:pt idx="2528">
                  <c:v>40304</c:v>
                </c:pt>
                <c:pt idx="2529">
                  <c:v>40305</c:v>
                </c:pt>
                <c:pt idx="2530">
                  <c:v>40308</c:v>
                </c:pt>
                <c:pt idx="2531">
                  <c:v>40309</c:v>
                </c:pt>
                <c:pt idx="2532">
                  <c:v>40310</c:v>
                </c:pt>
                <c:pt idx="2533">
                  <c:v>40311</c:v>
                </c:pt>
                <c:pt idx="2534">
                  <c:v>40312</c:v>
                </c:pt>
                <c:pt idx="2535">
                  <c:v>40315</c:v>
                </c:pt>
                <c:pt idx="2536">
                  <c:v>40316</c:v>
                </c:pt>
                <c:pt idx="2537">
                  <c:v>40317</c:v>
                </c:pt>
                <c:pt idx="2538">
                  <c:v>40318</c:v>
                </c:pt>
                <c:pt idx="2539">
                  <c:v>40319</c:v>
                </c:pt>
                <c:pt idx="2540">
                  <c:v>40322</c:v>
                </c:pt>
                <c:pt idx="2541">
                  <c:v>40323</c:v>
                </c:pt>
                <c:pt idx="2542">
                  <c:v>40324</c:v>
                </c:pt>
                <c:pt idx="2543">
                  <c:v>40325</c:v>
                </c:pt>
                <c:pt idx="2544">
                  <c:v>40326</c:v>
                </c:pt>
                <c:pt idx="2545">
                  <c:v>40330</c:v>
                </c:pt>
                <c:pt idx="2546">
                  <c:v>40331</c:v>
                </c:pt>
                <c:pt idx="2547">
                  <c:v>40332</c:v>
                </c:pt>
                <c:pt idx="2548">
                  <c:v>40333</c:v>
                </c:pt>
                <c:pt idx="2549">
                  <c:v>40336</c:v>
                </c:pt>
                <c:pt idx="2550">
                  <c:v>40337</c:v>
                </c:pt>
                <c:pt idx="2551">
                  <c:v>40338</c:v>
                </c:pt>
                <c:pt idx="2552">
                  <c:v>40339</c:v>
                </c:pt>
                <c:pt idx="2553">
                  <c:v>40340</c:v>
                </c:pt>
                <c:pt idx="2554">
                  <c:v>40343</c:v>
                </c:pt>
                <c:pt idx="2555">
                  <c:v>40344</c:v>
                </c:pt>
                <c:pt idx="2556">
                  <c:v>40345</c:v>
                </c:pt>
                <c:pt idx="2557">
                  <c:v>40346</c:v>
                </c:pt>
                <c:pt idx="2558">
                  <c:v>40347</c:v>
                </c:pt>
                <c:pt idx="2559">
                  <c:v>40350</c:v>
                </c:pt>
                <c:pt idx="2560">
                  <c:v>40351</c:v>
                </c:pt>
                <c:pt idx="2561">
                  <c:v>40352</c:v>
                </c:pt>
                <c:pt idx="2562">
                  <c:v>40353</c:v>
                </c:pt>
                <c:pt idx="2563">
                  <c:v>40354</c:v>
                </c:pt>
                <c:pt idx="2564">
                  <c:v>40357</c:v>
                </c:pt>
                <c:pt idx="2565">
                  <c:v>40358</c:v>
                </c:pt>
                <c:pt idx="2566">
                  <c:v>40359</c:v>
                </c:pt>
                <c:pt idx="2567">
                  <c:v>40360</c:v>
                </c:pt>
                <c:pt idx="2568">
                  <c:v>40361</c:v>
                </c:pt>
                <c:pt idx="2569">
                  <c:v>40365</c:v>
                </c:pt>
                <c:pt idx="2570">
                  <c:v>40366</c:v>
                </c:pt>
                <c:pt idx="2571">
                  <c:v>40367</c:v>
                </c:pt>
                <c:pt idx="2572">
                  <c:v>40368</c:v>
                </c:pt>
                <c:pt idx="2573">
                  <c:v>40371</c:v>
                </c:pt>
                <c:pt idx="2574">
                  <c:v>40372</c:v>
                </c:pt>
                <c:pt idx="2575">
                  <c:v>40373</c:v>
                </c:pt>
                <c:pt idx="2576">
                  <c:v>40374</c:v>
                </c:pt>
                <c:pt idx="2577">
                  <c:v>40375</c:v>
                </c:pt>
                <c:pt idx="2578">
                  <c:v>40378</c:v>
                </c:pt>
                <c:pt idx="2579">
                  <c:v>40379</c:v>
                </c:pt>
                <c:pt idx="2580">
                  <c:v>40380</c:v>
                </c:pt>
                <c:pt idx="2581">
                  <c:v>40381</c:v>
                </c:pt>
                <c:pt idx="2582">
                  <c:v>40382</c:v>
                </c:pt>
                <c:pt idx="2583">
                  <c:v>40385</c:v>
                </c:pt>
                <c:pt idx="2584">
                  <c:v>40386</c:v>
                </c:pt>
                <c:pt idx="2585">
                  <c:v>40387</c:v>
                </c:pt>
                <c:pt idx="2586">
                  <c:v>40388</c:v>
                </c:pt>
                <c:pt idx="2587">
                  <c:v>40389</c:v>
                </c:pt>
                <c:pt idx="2588">
                  <c:v>40392</c:v>
                </c:pt>
                <c:pt idx="2589">
                  <c:v>40393</c:v>
                </c:pt>
                <c:pt idx="2590">
                  <c:v>40394</c:v>
                </c:pt>
                <c:pt idx="2591">
                  <c:v>40395</c:v>
                </c:pt>
                <c:pt idx="2592">
                  <c:v>40396</c:v>
                </c:pt>
                <c:pt idx="2593">
                  <c:v>40399</c:v>
                </c:pt>
                <c:pt idx="2594">
                  <c:v>40400</c:v>
                </c:pt>
                <c:pt idx="2595">
                  <c:v>40401</c:v>
                </c:pt>
                <c:pt idx="2596">
                  <c:v>40402</c:v>
                </c:pt>
                <c:pt idx="2597">
                  <c:v>40403</c:v>
                </c:pt>
                <c:pt idx="2598">
                  <c:v>40406</c:v>
                </c:pt>
                <c:pt idx="2599">
                  <c:v>40407</c:v>
                </c:pt>
                <c:pt idx="2600">
                  <c:v>40408</c:v>
                </c:pt>
                <c:pt idx="2601">
                  <c:v>40409</c:v>
                </c:pt>
                <c:pt idx="2602">
                  <c:v>40410</c:v>
                </c:pt>
                <c:pt idx="2603">
                  <c:v>40413</c:v>
                </c:pt>
                <c:pt idx="2604">
                  <c:v>40414</c:v>
                </c:pt>
                <c:pt idx="2605">
                  <c:v>40415</c:v>
                </c:pt>
                <c:pt idx="2606">
                  <c:v>40416</c:v>
                </c:pt>
                <c:pt idx="2607">
                  <c:v>40417</c:v>
                </c:pt>
                <c:pt idx="2608">
                  <c:v>40420</c:v>
                </c:pt>
                <c:pt idx="2609">
                  <c:v>40421</c:v>
                </c:pt>
                <c:pt idx="2610">
                  <c:v>40422</c:v>
                </c:pt>
                <c:pt idx="2611">
                  <c:v>40423</c:v>
                </c:pt>
                <c:pt idx="2612">
                  <c:v>40424</c:v>
                </c:pt>
                <c:pt idx="2613">
                  <c:v>40428</c:v>
                </c:pt>
                <c:pt idx="2614">
                  <c:v>40429</c:v>
                </c:pt>
                <c:pt idx="2615">
                  <c:v>40430</c:v>
                </c:pt>
                <c:pt idx="2616">
                  <c:v>40431</c:v>
                </c:pt>
                <c:pt idx="2617">
                  <c:v>40434</c:v>
                </c:pt>
                <c:pt idx="2618">
                  <c:v>40435</c:v>
                </c:pt>
                <c:pt idx="2619">
                  <c:v>40436</c:v>
                </c:pt>
                <c:pt idx="2620">
                  <c:v>40437</c:v>
                </c:pt>
                <c:pt idx="2621">
                  <c:v>40438</c:v>
                </c:pt>
                <c:pt idx="2622">
                  <c:v>40441</c:v>
                </c:pt>
                <c:pt idx="2623">
                  <c:v>40442</c:v>
                </c:pt>
                <c:pt idx="2624">
                  <c:v>40443</c:v>
                </c:pt>
                <c:pt idx="2625">
                  <c:v>40444</c:v>
                </c:pt>
                <c:pt idx="2626">
                  <c:v>40445</c:v>
                </c:pt>
                <c:pt idx="2627">
                  <c:v>40448</c:v>
                </c:pt>
                <c:pt idx="2628">
                  <c:v>40449</c:v>
                </c:pt>
                <c:pt idx="2629">
                  <c:v>40450</c:v>
                </c:pt>
                <c:pt idx="2630">
                  <c:v>40451</c:v>
                </c:pt>
                <c:pt idx="2631">
                  <c:v>40452</c:v>
                </c:pt>
                <c:pt idx="2632">
                  <c:v>40455</c:v>
                </c:pt>
                <c:pt idx="2633">
                  <c:v>40456</c:v>
                </c:pt>
                <c:pt idx="2634">
                  <c:v>40457</c:v>
                </c:pt>
                <c:pt idx="2635">
                  <c:v>40458</c:v>
                </c:pt>
                <c:pt idx="2636">
                  <c:v>40459</c:v>
                </c:pt>
                <c:pt idx="2637">
                  <c:v>40462</c:v>
                </c:pt>
                <c:pt idx="2638">
                  <c:v>40463</c:v>
                </c:pt>
                <c:pt idx="2639">
                  <c:v>40464</c:v>
                </c:pt>
                <c:pt idx="2640">
                  <c:v>40465</c:v>
                </c:pt>
                <c:pt idx="2641">
                  <c:v>40466</c:v>
                </c:pt>
                <c:pt idx="2642">
                  <c:v>40469</c:v>
                </c:pt>
                <c:pt idx="2643">
                  <c:v>40470</c:v>
                </c:pt>
                <c:pt idx="2644">
                  <c:v>40471</c:v>
                </c:pt>
                <c:pt idx="2645">
                  <c:v>40472</c:v>
                </c:pt>
                <c:pt idx="2646">
                  <c:v>40473</c:v>
                </c:pt>
                <c:pt idx="2647">
                  <c:v>40476</c:v>
                </c:pt>
                <c:pt idx="2648">
                  <c:v>40477</c:v>
                </c:pt>
                <c:pt idx="2649">
                  <c:v>40478</c:v>
                </c:pt>
                <c:pt idx="2650">
                  <c:v>40479</c:v>
                </c:pt>
                <c:pt idx="2651">
                  <c:v>40480</c:v>
                </c:pt>
                <c:pt idx="2652">
                  <c:v>40483</c:v>
                </c:pt>
                <c:pt idx="2653">
                  <c:v>40484</c:v>
                </c:pt>
                <c:pt idx="2654">
                  <c:v>40485</c:v>
                </c:pt>
                <c:pt idx="2655">
                  <c:v>40486</c:v>
                </c:pt>
                <c:pt idx="2656">
                  <c:v>40487</c:v>
                </c:pt>
                <c:pt idx="2657">
                  <c:v>40490</c:v>
                </c:pt>
                <c:pt idx="2658">
                  <c:v>40491</c:v>
                </c:pt>
                <c:pt idx="2659">
                  <c:v>40492</c:v>
                </c:pt>
                <c:pt idx="2660">
                  <c:v>40493</c:v>
                </c:pt>
                <c:pt idx="2661">
                  <c:v>40494</c:v>
                </c:pt>
                <c:pt idx="2662">
                  <c:v>40497</c:v>
                </c:pt>
                <c:pt idx="2663">
                  <c:v>40498</c:v>
                </c:pt>
                <c:pt idx="2664">
                  <c:v>40499</c:v>
                </c:pt>
                <c:pt idx="2665">
                  <c:v>40500</c:v>
                </c:pt>
                <c:pt idx="2666">
                  <c:v>40501</c:v>
                </c:pt>
                <c:pt idx="2667">
                  <c:v>40504</c:v>
                </c:pt>
                <c:pt idx="2668">
                  <c:v>40505</c:v>
                </c:pt>
                <c:pt idx="2669">
                  <c:v>40506</c:v>
                </c:pt>
                <c:pt idx="2670">
                  <c:v>40508</c:v>
                </c:pt>
                <c:pt idx="2671">
                  <c:v>40511</c:v>
                </c:pt>
                <c:pt idx="2672">
                  <c:v>40512</c:v>
                </c:pt>
                <c:pt idx="2673">
                  <c:v>40513</c:v>
                </c:pt>
                <c:pt idx="2674">
                  <c:v>40514</c:v>
                </c:pt>
                <c:pt idx="2675">
                  <c:v>40515</c:v>
                </c:pt>
                <c:pt idx="2676">
                  <c:v>40518</c:v>
                </c:pt>
                <c:pt idx="2677">
                  <c:v>40519</c:v>
                </c:pt>
                <c:pt idx="2678">
                  <c:v>40520</c:v>
                </c:pt>
                <c:pt idx="2679">
                  <c:v>40521</c:v>
                </c:pt>
                <c:pt idx="2680">
                  <c:v>40522</c:v>
                </c:pt>
                <c:pt idx="2681">
                  <c:v>40525</c:v>
                </c:pt>
                <c:pt idx="2682">
                  <c:v>40526</c:v>
                </c:pt>
                <c:pt idx="2683">
                  <c:v>40527</c:v>
                </c:pt>
                <c:pt idx="2684">
                  <c:v>40528</c:v>
                </c:pt>
                <c:pt idx="2685">
                  <c:v>40529</c:v>
                </c:pt>
                <c:pt idx="2686">
                  <c:v>40532</c:v>
                </c:pt>
                <c:pt idx="2687">
                  <c:v>40533</c:v>
                </c:pt>
                <c:pt idx="2688">
                  <c:v>40534</c:v>
                </c:pt>
                <c:pt idx="2689">
                  <c:v>40535</c:v>
                </c:pt>
                <c:pt idx="2690">
                  <c:v>40539</c:v>
                </c:pt>
                <c:pt idx="2691">
                  <c:v>40540</c:v>
                </c:pt>
                <c:pt idx="2692">
                  <c:v>40541</c:v>
                </c:pt>
                <c:pt idx="2693">
                  <c:v>40542</c:v>
                </c:pt>
                <c:pt idx="2694">
                  <c:v>40543</c:v>
                </c:pt>
                <c:pt idx="2695">
                  <c:v>40546</c:v>
                </c:pt>
                <c:pt idx="2696">
                  <c:v>40547</c:v>
                </c:pt>
                <c:pt idx="2697">
                  <c:v>40548</c:v>
                </c:pt>
                <c:pt idx="2698">
                  <c:v>40549</c:v>
                </c:pt>
                <c:pt idx="2699">
                  <c:v>40550</c:v>
                </c:pt>
                <c:pt idx="2700">
                  <c:v>40553</c:v>
                </c:pt>
                <c:pt idx="2701">
                  <c:v>40554</c:v>
                </c:pt>
                <c:pt idx="2702">
                  <c:v>40555</c:v>
                </c:pt>
                <c:pt idx="2703">
                  <c:v>40556</c:v>
                </c:pt>
                <c:pt idx="2704">
                  <c:v>40557</c:v>
                </c:pt>
                <c:pt idx="2705">
                  <c:v>40561</c:v>
                </c:pt>
                <c:pt idx="2706">
                  <c:v>40562</c:v>
                </c:pt>
                <c:pt idx="2707">
                  <c:v>40563</c:v>
                </c:pt>
                <c:pt idx="2708">
                  <c:v>40564</c:v>
                </c:pt>
                <c:pt idx="2709">
                  <c:v>40567</c:v>
                </c:pt>
                <c:pt idx="2710">
                  <c:v>40568</c:v>
                </c:pt>
                <c:pt idx="2711">
                  <c:v>40569</c:v>
                </c:pt>
                <c:pt idx="2712">
                  <c:v>40570</c:v>
                </c:pt>
                <c:pt idx="2713">
                  <c:v>40571</c:v>
                </c:pt>
                <c:pt idx="2714">
                  <c:v>40574</c:v>
                </c:pt>
                <c:pt idx="2715">
                  <c:v>40575</c:v>
                </c:pt>
                <c:pt idx="2716">
                  <c:v>40576</c:v>
                </c:pt>
                <c:pt idx="2717">
                  <c:v>40577</c:v>
                </c:pt>
                <c:pt idx="2718">
                  <c:v>40578</c:v>
                </c:pt>
                <c:pt idx="2719">
                  <c:v>40581</c:v>
                </c:pt>
                <c:pt idx="2720">
                  <c:v>40582</c:v>
                </c:pt>
                <c:pt idx="2721">
                  <c:v>40583</c:v>
                </c:pt>
                <c:pt idx="2722">
                  <c:v>40584</c:v>
                </c:pt>
                <c:pt idx="2723">
                  <c:v>40585</c:v>
                </c:pt>
                <c:pt idx="2724">
                  <c:v>40588</c:v>
                </c:pt>
                <c:pt idx="2725">
                  <c:v>40589</c:v>
                </c:pt>
                <c:pt idx="2726">
                  <c:v>40590</c:v>
                </c:pt>
                <c:pt idx="2727">
                  <c:v>40591</c:v>
                </c:pt>
                <c:pt idx="2728">
                  <c:v>40592</c:v>
                </c:pt>
                <c:pt idx="2729">
                  <c:v>40596</c:v>
                </c:pt>
                <c:pt idx="2730">
                  <c:v>40597</c:v>
                </c:pt>
                <c:pt idx="2731">
                  <c:v>40598</c:v>
                </c:pt>
                <c:pt idx="2732">
                  <c:v>40599</c:v>
                </c:pt>
                <c:pt idx="2733">
                  <c:v>40602</c:v>
                </c:pt>
                <c:pt idx="2734">
                  <c:v>40603</c:v>
                </c:pt>
                <c:pt idx="2735">
                  <c:v>40604</c:v>
                </c:pt>
                <c:pt idx="2736">
                  <c:v>40605</c:v>
                </c:pt>
                <c:pt idx="2737">
                  <c:v>40606</c:v>
                </c:pt>
                <c:pt idx="2738">
                  <c:v>40609</c:v>
                </c:pt>
                <c:pt idx="2739">
                  <c:v>40610</c:v>
                </c:pt>
                <c:pt idx="2740">
                  <c:v>40611</c:v>
                </c:pt>
                <c:pt idx="2741">
                  <c:v>40612</c:v>
                </c:pt>
                <c:pt idx="2742">
                  <c:v>40613</c:v>
                </c:pt>
                <c:pt idx="2743">
                  <c:v>40616</c:v>
                </c:pt>
                <c:pt idx="2744">
                  <c:v>40617</c:v>
                </c:pt>
                <c:pt idx="2745">
                  <c:v>40618</c:v>
                </c:pt>
                <c:pt idx="2746">
                  <c:v>40619</c:v>
                </c:pt>
                <c:pt idx="2747">
                  <c:v>40620</c:v>
                </c:pt>
                <c:pt idx="2748">
                  <c:v>40623</c:v>
                </c:pt>
                <c:pt idx="2749">
                  <c:v>40624</c:v>
                </c:pt>
                <c:pt idx="2750">
                  <c:v>40625</c:v>
                </c:pt>
                <c:pt idx="2751">
                  <c:v>40626</c:v>
                </c:pt>
                <c:pt idx="2752">
                  <c:v>40627</c:v>
                </c:pt>
                <c:pt idx="2753">
                  <c:v>40630</c:v>
                </c:pt>
                <c:pt idx="2754">
                  <c:v>40631</c:v>
                </c:pt>
                <c:pt idx="2755">
                  <c:v>40632</c:v>
                </c:pt>
                <c:pt idx="2756">
                  <c:v>40633</c:v>
                </c:pt>
                <c:pt idx="2757">
                  <c:v>40634</c:v>
                </c:pt>
                <c:pt idx="2758">
                  <c:v>40637</c:v>
                </c:pt>
                <c:pt idx="2759">
                  <c:v>40638</c:v>
                </c:pt>
                <c:pt idx="2760">
                  <c:v>40639</c:v>
                </c:pt>
                <c:pt idx="2761">
                  <c:v>40640</c:v>
                </c:pt>
                <c:pt idx="2762">
                  <c:v>40641</c:v>
                </c:pt>
                <c:pt idx="2763">
                  <c:v>40644</c:v>
                </c:pt>
                <c:pt idx="2764">
                  <c:v>40645</c:v>
                </c:pt>
                <c:pt idx="2765">
                  <c:v>40646</c:v>
                </c:pt>
                <c:pt idx="2766">
                  <c:v>40647</c:v>
                </c:pt>
                <c:pt idx="2767">
                  <c:v>40648</c:v>
                </c:pt>
                <c:pt idx="2768">
                  <c:v>40651</c:v>
                </c:pt>
                <c:pt idx="2769">
                  <c:v>40652</c:v>
                </c:pt>
                <c:pt idx="2770">
                  <c:v>40653</c:v>
                </c:pt>
                <c:pt idx="2771">
                  <c:v>40654</c:v>
                </c:pt>
                <c:pt idx="2772">
                  <c:v>40658</c:v>
                </c:pt>
                <c:pt idx="2773">
                  <c:v>40659</c:v>
                </c:pt>
                <c:pt idx="2774">
                  <c:v>40660</c:v>
                </c:pt>
                <c:pt idx="2775">
                  <c:v>40661</c:v>
                </c:pt>
                <c:pt idx="2776">
                  <c:v>40662</c:v>
                </c:pt>
                <c:pt idx="2777">
                  <c:v>40665</c:v>
                </c:pt>
                <c:pt idx="2778">
                  <c:v>40666</c:v>
                </c:pt>
                <c:pt idx="2779">
                  <c:v>40667</c:v>
                </c:pt>
                <c:pt idx="2780">
                  <c:v>40668</c:v>
                </c:pt>
                <c:pt idx="2781">
                  <c:v>40669</c:v>
                </c:pt>
                <c:pt idx="2782">
                  <c:v>40672</c:v>
                </c:pt>
                <c:pt idx="2783">
                  <c:v>40673</c:v>
                </c:pt>
                <c:pt idx="2784">
                  <c:v>40674</c:v>
                </c:pt>
                <c:pt idx="2785">
                  <c:v>40675</c:v>
                </c:pt>
                <c:pt idx="2786">
                  <c:v>40676</c:v>
                </c:pt>
                <c:pt idx="2787">
                  <c:v>40679</c:v>
                </c:pt>
                <c:pt idx="2788">
                  <c:v>40680</c:v>
                </c:pt>
                <c:pt idx="2789">
                  <c:v>40681</c:v>
                </c:pt>
                <c:pt idx="2790">
                  <c:v>40682</c:v>
                </c:pt>
                <c:pt idx="2791">
                  <c:v>40683</c:v>
                </c:pt>
                <c:pt idx="2792">
                  <c:v>40686</c:v>
                </c:pt>
                <c:pt idx="2793">
                  <c:v>40687</c:v>
                </c:pt>
                <c:pt idx="2794">
                  <c:v>40688</c:v>
                </c:pt>
                <c:pt idx="2795">
                  <c:v>40689</c:v>
                </c:pt>
                <c:pt idx="2796">
                  <c:v>40690</c:v>
                </c:pt>
                <c:pt idx="2797">
                  <c:v>40694</c:v>
                </c:pt>
                <c:pt idx="2798">
                  <c:v>40695</c:v>
                </c:pt>
                <c:pt idx="2799">
                  <c:v>40696</c:v>
                </c:pt>
                <c:pt idx="2800">
                  <c:v>40697</c:v>
                </c:pt>
                <c:pt idx="2801">
                  <c:v>40700</c:v>
                </c:pt>
                <c:pt idx="2802">
                  <c:v>40701</c:v>
                </c:pt>
                <c:pt idx="2803">
                  <c:v>40702</c:v>
                </c:pt>
                <c:pt idx="2804">
                  <c:v>40703</c:v>
                </c:pt>
                <c:pt idx="2805">
                  <c:v>40704</c:v>
                </c:pt>
                <c:pt idx="2806">
                  <c:v>40707</c:v>
                </c:pt>
                <c:pt idx="2807">
                  <c:v>40708</c:v>
                </c:pt>
                <c:pt idx="2808">
                  <c:v>40709</c:v>
                </c:pt>
                <c:pt idx="2809">
                  <c:v>40710</c:v>
                </c:pt>
                <c:pt idx="2810">
                  <c:v>40711</c:v>
                </c:pt>
                <c:pt idx="2811">
                  <c:v>40714</c:v>
                </c:pt>
                <c:pt idx="2812">
                  <c:v>40715</c:v>
                </c:pt>
                <c:pt idx="2813">
                  <c:v>40716</c:v>
                </c:pt>
                <c:pt idx="2814">
                  <c:v>40717</c:v>
                </c:pt>
                <c:pt idx="2815">
                  <c:v>40718</c:v>
                </c:pt>
                <c:pt idx="2816">
                  <c:v>40721</c:v>
                </c:pt>
                <c:pt idx="2817">
                  <c:v>40722</c:v>
                </c:pt>
                <c:pt idx="2818">
                  <c:v>40723</c:v>
                </c:pt>
                <c:pt idx="2819">
                  <c:v>40724</c:v>
                </c:pt>
                <c:pt idx="2820">
                  <c:v>40725</c:v>
                </c:pt>
                <c:pt idx="2821">
                  <c:v>40729</c:v>
                </c:pt>
                <c:pt idx="2822">
                  <c:v>40730</c:v>
                </c:pt>
                <c:pt idx="2823">
                  <c:v>40731</c:v>
                </c:pt>
                <c:pt idx="2824">
                  <c:v>40732</c:v>
                </c:pt>
                <c:pt idx="2825">
                  <c:v>40735</c:v>
                </c:pt>
                <c:pt idx="2826">
                  <c:v>40736</c:v>
                </c:pt>
                <c:pt idx="2827">
                  <c:v>40737</c:v>
                </c:pt>
                <c:pt idx="2828">
                  <c:v>40738</c:v>
                </c:pt>
                <c:pt idx="2829">
                  <c:v>40739</c:v>
                </c:pt>
                <c:pt idx="2830">
                  <c:v>40742</c:v>
                </c:pt>
                <c:pt idx="2831">
                  <c:v>40743</c:v>
                </c:pt>
                <c:pt idx="2832">
                  <c:v>40744</c:v>
                </c:pt>
                <c:pt idx="2833">
                  <c:v>40745</c:v>
                </c:pt>
                <c:pt idx="2834">
                  <c:v>40746</c:v>
                </c:pt>
                <c:pt idx="2835">
                  <c:v>40749</c:v>
                </c:pt>
                <c:pt idx="2836">
                  <c:v>40750</c:v>
                </c:pt>
                <c:pt idx="2837">
                  <c:v>40751</c:v>
                </c:pt>
                <c:pt idx="2838">
                  <c:v>40752</c:v>
                </c:pt>
                <c:pt idx="2839">
                  <c:v>40753</c:v>
                </c:pt>
                <c:pt idx="2840">
                  <c:v>40756</c:v>
                </c:pt>
                <c:pt idx="2841">
                  <c:v>40757</c:v>
                </c:pt>
                <c:pt idx="2842">
                  <c:v>40758</c:v>
                </c:pt>
                <c:pt idx="2843">
                  <c:v>40759</c:v>
                </c:pt>
                <c:pt idx="2844">
                  <c:v>40760</c:v>
                </c:pt>
                <c:pt idx="2845">
                  <c:v>40763</c:v>
                </c:pt>
                <c:pt idx="2846">
                  <c:v>40764</c:v>
                </c:pt>
                <c:pt idx="2847">
                  <c:v>40765</c:v>
                </c:pt>
                <c:pt idx="2848">
                  <c:v>40766</c:v>
                </c:pt>
                <c:pt idx="2849">
                  <c:v>40767</c:v>
                </c:pt>
                <c:pt idx="2850">
                  <c:v>40770</c:v>
                </c:pt>
                <c:pt idx="2851">
                  <c:v>40771</c:v>
                </c:pt>
                <c:pt idx="2852">
                  <c:v>40772</c:v>
                </c:pt>
                <c:pt idx="2853">
                  <c:v>40773</c:v>
                </c:pt>
                <c:pt idx="2854">
                  <c:v>40774</c:v>
                </c:pt>
                <c:pt idx="2855">
                  <c:v>40777</c:v>
                </c:pt>
                <c:pt idx="2856">
                  <c:v>40778</c:v>
                </c:pt>
                <c:pt idx="2857">
                  <c:v>40779</c:v>
                </c:pt>
                <c:pt idx="2858">
                  <c:v>40780</c:v>
                </c:pt>
                <c:pt idx="2859">
                  <c:v>40781</c:v>
                </c:pt>
                <c:pt idx="2860">
                  <c:v>40784</c:v>
                </c:pt>
                <c:pt idx="2861">
                  <c:v>40785</c:v>
                </c:pt>
                <c:pt idx="2862">
                  <c:v>40786</c:v>
                </c:pt>
                <c:pt idx="2863">
                  <c:v>40787</c:v>
                </c:pt>
                <c:pt idx="2864">
                  <c:v>40788</c:v>
                </c:pt>
                <c:pt idx="2865">
                  <c:v>40792</c:v>
                </c:pt>
                <c:pt idx="2866">
                  <c:v>40793</c:v>
                </c:pt>
                <c:pt idx="2867">
                  <c:v>40794</c:v>
                </c:pt>
                <c:pt idx="2868">
                  <c:v>40795</c:v>
                </c:pt>
                <c:pt idx="2869">
                  <c:v>40798</c:v>
                </c:pt>
                <c:pt idx="2870">
                  <c:v>40799</c:v>
                </c:pt>
                <c:pt idx="2871">
                  <c:v>40800</c:v>
                </c:pt>
                <c:pt idx="2872">
                  <c:v>40801</c:v>
                </c:pt>
                <c:pt idx="2873">
                  <c:v>40802</c:v>
                </c:pt>
                <c:pt idx="2874">
                  <c:v>40805</c:v>
                </c:pt>
                <c:pt idx="2875">
                  <c:v>40806</c:v>
                </c:pt>
                <c:pt idx="2876">
                  <c:v>40807</c:v>
                </c:pt>
                <c:pt idx="2877">
                  <c:v>40808</c:v>
                </c:pt>
                <c:pt idx="2878">
                  <c:v>40809</c:v>
                </c:pt>
                <c:pt idx="2879">
                  <c:v>40812</c:v>
                </c:pt>
                <c:pt idx="2880">
                  <c:v>40813</c:v>
                </c:pt>
                <c:pt idx="2881">
                  <c:v>40814</c:v>
                </c:pt>
                <c:pt idx="2882">
                  <c:v>40815</c:v>
                </c:pt>
                <c:pt idx="2883">
                  <c:v>40816</c:v>
                </c:pt>
                <c:pt idx="2884">
                  <c:v>40819</c:v>
                </c:pt>
                <c:pt idx="2885">
                  <c:v>40820</c:v>
                </c:pt>
                <c:pt idx="2886">
                  <c:v>40821</c:v>
                </c:pt>
                <c:pt idx="2887">
                  <c:v>40822</c:v>
                </c:pt>
                <c:pt idx="2888">
                  <c:v>40823</c:v>
                </c:pt>
                <c:pt idx="2889">
                  <c:v>40826</c:v>
                </c:pt>
                <c:pt idx="2890">
                  <c:v>40827</c:v>
                </c:pt>
                <c:pt idx="2891">
                  <c:v>40828</c:v>
                </c:pt>
                <c:pt idx="2892">
                  <c:v>40829</c:v>
                </c:pt>
                <c:pt idx="2893">
                  <c:v>40830</c:v>
                </c:pt>
                <c:pt idx="2894">
                  <c:v>40833</c:v>
                </c:pt>
                <c:pt idx="2895">
                  <c:v>40834</c:v>
                </c:pt>
                <c:pt idx="2896">
                  <c:v>40835</c:v>
                </c:pt>
                <c:pt idx="2897">
                  <c:v>40836</c:v>
                </c:pt>
                <c:pt idx="2898">
                  <c:v>40837</c:v>
                </c:pt>
                <c:pt idx="2899">
                  <c:v>40840</c:v>
                </c:pt>
                <c:pt idx="2900">
                  <c:v>40841</c:v>
                </c:pt>
                <c:pt idx="2901">
                  <c:v>40842</c:v>
                </c:pt>
                <c:pt idx="2902">
                  <c:v>40843</c:v>
                </c:pt>
                <c:pt idx="2903">
                  <c:v>40844</c:v>
                </c:pt>
                <c:pt idx="2904">
                  <c:v>40847</c:v>
                </c:pt>
                <c:pt idx="2905">
                  <c:v>40848</c:v>
                </c:pt>
                <c:pt idx="2906">
                  <c:v>40849</c:v>
                </c:pt>
                <c:pt idx="2907">
                  <c:v>40850</c:v>
                </c:pt>
                <c:pt idx="2908">
                  <c:v>40851</c:v>
                </c:pt>
                <c:pt idx="2909">
                  <c:v>40854</c:v>
                </c:pt>
                <c:pt idx="2910">
                  <c:v>40855</c:v>
                </c:pt>
                <c:pt idx="2911">
                  <c:v>40856</c:v>
                </c:pt>
                <c:pt idx="2912">
                  <c:v>40857</c:v>
                </c:pt>
                <c:pt idx="2913">
                  <c:v>40858</c:v>
                </c:pt>
                <c:pt idx="2914">
                  <c:v>40861</c:v>
                </c:pt>
                <c:pt idx="2915">
                  <c:v>40862</c:v>
                </c:pt>
                <c:pt idx="2916">
                  <c:v>40863</c:v>
                </c:pt>
                <c:pt idx="2917">
                  <c:v>40864</c:v>
                </c:pt>
                <c:pt idx="2918">
                  <c:v>40865</c:v>
                </c:pt>
                <c:pt idx="2919">
                  <c:v>40868</c:v>
                </c:pt>
                <c:pt idx="2920">
                  <c:v>40869</c:v>
                </c:pt>
                <c:pt idx="2921">
                  <c:v>40870</c:v>
                </c:pt>
                <c:pt idx="2922">
                  <c:v>40872</c:v>
                </c:pt>
                <c:pt idx="2923">
                  <c:v>40875</c:v>
                </c:pt>
                <c:pt idx="2924">
                  <c:v>40876</c:v>
                </c:pt>
                <c:pt idx="2925">
                  <c:v>40877</c:v>
                </c:pt>
                <c:pt idx="2926">
                  <c:v>40878</c:v>
                </c:pt>
                <c:pt idx="2927">
                  <c:v>40879</c:v>
                </c:pt>
                <c:pt idx="2928">
                  <c:v>40882</c:v>
                </c:pt>
                <c:pt idx="2929">
                  <c:v>40883</c:v>
                </c:pt>
                <c:pt idx="2930">
                  <c:v>40884</c:v>
                </c:pt>
                <c:pt idx="2931">
                  <c:v>40885</c:v>
                </c:pt>
                <c:pt idx="2932">
                  <c:v>40886</c:v>
                </c:pt>
                <c:pt idx="2933">
                  <c:v>40889</c:v>
                </c:pt>
                <c:pt idx="2934">
                  <c:v>40890</c:v>
                </c:pt>
                <c:pt idx="2935">
                  <c:v>40891</c:v>
                </c:pt>
                <c:pt idx="2936">
                  <c:v>40892</c:v>
                </c:pt>
                <c:pt idx="2937">
                  <c:v>40893</c:v>
                </c:pt>
                <c:pt idx="2938">
                  <c:v>40896</c:v>
                </c:pt>
                <c:pt idx="2939">
                  <c:v>40897</c:v>
                </c:pt>
                <c:pt idx="2940">
                  <c:v>40898</c:v>
                </c:pt>
                <c:pt idx="2941">
                  <c:v>40899</c:v>
                </c:pt>
                <c:pt idx="2942">
                  <c:v>40900</c:v>
                </c:pt>
                <c:pt idx="2943">
                  <c:v>40904</c:v>
                </c:pt>
                <c:pt idx="2944">
                  <c:v>40905</c:v>
                </c:pt>
                <c:pt idx="2945">
                  <c:v>40906</c:v>
                </c:pt>
                <c:pt idx="2946">
                  <c:v>40907</c:v>
                </c:pt>
                <c:pt idx="2947">
                  <c:v>40911</c:v>
                </c:pt>
                <c:pt idx="2948">
                  <c:v>40912</c:v>
                </c:pt>
                <c:pt idx="2949">
                  <c:v>40913</c:v>
                </c:pt>
                <c:pt idx="2950">
                  <c:v>40914</c:v>
                </c:pt>
                <c:pt idx="2951">
                  <c:v>40917</c:v>
                </c:pt>
                <c:pt idx="2952">
                  <c:v>40918</c:v>
                </c:pt>
                <c:pt idx="2953">
                  <c:v>40919</c:v>
                </c:pt>
                <c:pt idx="2954">
                  <c:v>40920</c:v>
                </c:pt>
                <c:pt idx="2955">
                  <c:v>40921</c:v>
                </c:pt>
                <c:pt idx="2956">
                  <c:v>40925</c:v>
                </c:pt>
                <c:pt idx="2957">
                  <c:v>40926</c:v>
                </c:pt>
                <c:pt idx="2958">
                  <c:v>40927</c:v>
                </c:pt>
                <c:pt idx="2959">
                  <c:v>40928</c:v>
                </c:pt>
                <c:pt idx="2960">
                  <c:v>40931</c:v>
                </c:pt>
                <c:pt idx="2961">
                  <c:v>40932</c:v>
                </c:pt>
                <c:pt idx="2962">
                  <c:v>40933</c:v>
                </c:pt>
                <c:pt idx="2963">
                  <c:v>40934</c:v>
                </c:pt>
                <c:pt idx="2964">
                  <c:v>40935</c:v>
                </c:pt>
                <c:pt idx="2965">
                  <c:v>40938</c:v>
                </c:pt>
                <c:pt idx="2966">
                  <c:v>40939</c:v>
                </c:pt>
                <c:pt idx="2967">
                  <c:v>40940</c:v>
                </c:pt>
                <c:pt idx="2968">
                  <c:v>40941</c:v>
                </c:pt>
                <c:pt idx="2969">
                  <c:v>40942</c:v>
                </c:pt>
                <c:pt idx="2970">
                  <c:v>40945</c:v>
                </c:pt>
                <c:pt idx="2971">
                  <c:v>40946</c:v>
                </c:pt>
                <c:pt idx="2972">
                  <c:v>40947</c:v>
                </c:pt>
                <c:pt idx="2973">
                  <c:v>40948</c:v>
                </c:pt>
                <c:pt idx="2974">
                  <c:v>40949</c:v>
                </c:pt>
                <c:pt idx="2975">
                  <c:v>40952</c:v>
                </c:pt>
                <c:pt idx="2976">
                  <c:v>40953</c:v>
                </c:pt>
                <c:pt idx="2977">
                  <c:v>40954</c:v>
                </c:pt>
                <c:pt idx="2978">
                  <c:v>40955</c:v>
                </c:pt>
                <c:pt idx="2979">
                  <c:v>40956</c:v>
                </c:pt>
                <c:pt idx="2980">
                  <c:v>40960</c:v>
                </c:pt>
                <c:pt idx="2981">
                  <c:v>40961</c:v>
                </c:pt>
                <c:pt idx="2982">
                  <c:v>40962</c:v>
                </c:pt>
                <c:pt idx="2983">
                  <c:v>40963</c:v>
                </c:pt>
                <c:pt idx="2984">
                  <c:v>40966</c:v>
                </c:pt>
                <c:pt idx="2985">
                  <c:v>40967</c:v>
                </c:pt>
                <c:pt idx="2986">
                  <c:v>40968</c:v>
                </c:pt>
                <c:pt idx="2987">
                  <c:v>40969</c:v>
                </c:pt>
                <c:pt idx="2988">
                  <c:v>40970</c:v>
                </c:pt>
                <c:pt idx="2989">
                  <c:v>40973</c:v>
                </c:pt>
                <c:pt idx="2990">
                  <c:v>40974</c:v>
                </c:pt>
                <c:pt idx="2991">
                  <c:v>40975</c:v>
                </c:pt>
                <c:pt idx="2992">
                  <c:v>40976</c:v>
                </c:pt>
                <c:pt idx="2993">
                  <c:v>40977</c:v>
                </c:pt>
                <c:pt idx="2994">
                  <c:v>40980</c:v>
                </c:pt>
                <c:pt idx="2995">
                  <c:v>40981</c:v>
                </c:pt>
                <c:pt idx="2996">
                  <c:v>40982</c:v>
                </c:pt>
                <c:pt idx="2997">
                  <c:v>40983</c:v>
                </c:pt>
                <c:pt idx="2998">
                  <c:v>40984</c:v>
                </c:pt>
                <c:pt idx="2999">
                  <c:v>40987</c:v>
                </c:pt>
                <c:pt idx="3000">
                  <c:v>40988</c:v>
                </c:pt>
                <c:pt idx="3001">
                  <c:v>40989</c:v>
                </c:pt>
                <c:pt idx="3002">
                  <c:v>40990</c:v>
                </c:pt>
                <c:pt idx="3003">
                  <c:v>40991</c:v>
                </c:pt>
                <c:pt idx="3004">
                  <c:v>40994</c:v>
                </c:pt>
                <c:pt idx="3005">
                  <c:v>40995</c:v>
                </c:pt>
                <c:pt idx="3006">
                  <c:v>40996</c:v>
                </c:pt>
                <c:pt idx="3007">
                  <c:v>40997</c:v>
                </c:pt>
                <c:pt idx="3008">
                  <c:v>40998</c:v>
                </c:pt>
                <c:pt idx="3009">
                  <c:v>41001</c:v>
                </c:pt>
                <c:pt idx="3010">
                  <c:v>41002</c:v>
                </c:pt>
                <c:pt idx="3011">
                  <c:v>41003</c:v>
                </c:pt>
                <c:pt idx="3012">
                  <c:v>41004</c:v>
                </c:pt>
                <c:pt idx="3013">
                  <c:v>41008</c:v>
                </c:pt>
                <c:pt idx="3014">
                  <c:v>41009</c:v>
                </c:pt>
                <c:pt idx="3015">
                  <c:v>41010</c:v>
                </c:pt>
                <c:pt idx="3016">
                  <c:v>41011</c:v>
                </c:pt>
                <c:pt idx="3017">
                  <c:v>41012</c:v>
                </c:pt>
                <c:pt idx="3018">
                  <c:v>41015</c:v>
                </c:pt>
                <c:pt idx="3019">
                  <c:v>41016</c:v>
                </c:pt>
                <c:pt idx="3020">
                  <c:v>41017</c:v>
                </c:pt>
                <c:pt idx="3021">
                  <c:v>41018</c:v>
                </c:pt>
                <c:pt idx="3022">
                  <c:v>41019</c:v>
                </c:pt>
                <c:pt idx="3023">
                  <c:v>41022</c:v>
                </c:pt>
                <c:pt idx="3024">
                  <c:v>41023</c:v>
                </c:pt>
                <c:pt idx="3025">
                  <c:v>41024</c:v>
                </c:pt>
                <c:pt idx="3026">
                  <c:v>41025</c:v>
                </c:pt>
                <c:pt idx="3027">
                  <c:v>41026</c:v>
                </c:pt>
                <c:pt idx="3028">
                  <c:v>41029</c:v>
                </c:pt>
                <c:pt idx="3029">
                  <c:v>41030</c:v>
                </c:pt>
                <c:pt idx="3030">
                  <c:v>41031</c:v>
                </c:pt>
                <c:pt idx="3031">
                  <c:v>41032</c:v>
                </c:pt>
                <c:pt idx="3032">
                  <c:v>41033</c:v>
                </c:pt>
                <c:pt idx="3033">
                  <c:v>41036</c:v>
                </c:pt>
                <c:pt idx="3034">
                  <c:v>41037</c:v>
                </c:pt>
                <c:pt idx="3035">
                  <c:v>41038</c:v>
                </c:pt>
                <c:pt idx="3036">
                  <c:v>41039</c:v>
                </c:pt>
                <c:pt idx="3037">
                  <c:v>41040</c:v>
                </c:pt>
                <c:pt idx="3038">
                  <c:v>41043</c:v>
                </c:pt>
                <c:pt idx="3039">
                  <c:v>41044</c:v>
                </c:pt>
                <c:pt idx="3040">
                  <c:v>41045</c:v>
                </c:pt>
                <c:pt idx="3041">
                  <c:v>41046</c:v>
                </c:pt>
                <c:pt idx="3042">
                  <c:v>41047</c:v>
                </c:pt>
                <c:pt idx="3043">
                  <c:v>41050</c:v>
                </c:pt>
                <c:pt idx="3044">
                  <c:v>41051</c:v>
                </c:pt>
                <c:pt idx="3045">
                  <c:v>41052</c:v>
                </c:pt>
                <c:pt idx="3046">
                  <c:v>41053</c:v>
                </c:pt>
                <c:pt idx="3047">
                  <c:v>41054</c:v>
                </c:pt>
                <c:pt idx="3048">
                  <c:v>41058</c:v>
                </c:pt>
                <c:pt idx="3049">
                  <c:v>41059</c:v>
                </c:pt>
                <c:pt idx="3050">
                  <c:v>41060</c:v>
                </c:pt>
                <c:pt idx="3051">
                  <c:v>41061</c:v>
                </c:pt>
                <c:pt idx="3052">
                  <c:v>41064</c:v>
                </c:pt>
                <c:pt idx="3053">
                  <c:v>41065</c:v>
                </c:pt>
                <c:pt idx="3054">
                  <c:v>41066</c:v>
                </c:pt>
                <c:pt idx="3055">
                  <c:v>41067</c:v>
                </c:pt>
                <c:pt idx="3056">
                  <c:v>41068</c:v>
                </c:pt>
                <c:pt idx="3057">
                  <c:v>41071</c:v>
                </c:pt>
                <c:pt idx="3058">
                  <c:v>41072</c:v>
                </c:pt>
                <c:pt idx="3059">
                  <c:v>41073</c:v>
                </c:pt>
                <c:pt idx="3060">
                  <c:v>41074</c:v>
                </c:pt>
                <c:pt idx="3061">
                  <c:v>41075</c:v>
                </c:pt>
                <c:pt idx="3062">
                  <c:v>41078</c:v>
                </c:pt>
                <c:pt idx="3063">
                  <c:v>41079</c:v>
                </c:pt>
                <c:pt idx="3064">
                  <c:v>41080</c:v>
                </c:pt>
                <c:pt idx="3065">
                  <c:v>41081</c:v>
                </c:pt>
                <c:pt idx="3066">
                  <c:v>41082</c:v>
                </c:pt>
                <c:pt idx="3067">
                  <c:v>41085</c:v>
                </c:pt>
                <c:pt idx="3068">
                  <c:v>41086</c:v>
                </c:pt>
                <c:pt idx="3069">
                  <c:v>41087</c:v>
                </c:pt>
                <c:pt idx="3070">
                  <c:v>41088</c:v>
                </c:pt>
                <c:pt idx="3071">
                  <c:v>41089</c:v>
                </c:pt>
                <c:pt idx="3072">
                  <c:v>41092</c:v>
                </c:pt>
                <c:pt idx="3073">
                  <c:v>41093</c:v>
                </c:pt>
                <c:pt idx="3074">
                  <c:v>41095</c:v>
                </c:pt>
                <c:pt idx="3075">
                  <c:v>41096</c:v>
                </c:pt>
                <c:pt idx="3076">
                  <c:v>41099</c:v>
                </c:pt>
                <c:pt idx="3077">
                  <c:v>41100</c:v>
                </c:pt>
                <c:pt idx="3078">
                  <c:v>41101</c:v>
                </c:pt>
                <c:pt idx="3079">
                  <c:v>41102</c:v>
                </c:pt>
                <c:pt idx="3080">
                  <c:v>41103</c:v>
                </c:pt>
                <c:pt idx="3081">
                  <c:v>41106</c:v>
                </c:pt>
                <c:pt idx="3082">
                  <c:v>41107</c:v>
                </c:pt>
                <c:pt idx="3083">
                  <c:v>41108</c:v>
                </c:pt>
                <c:pt idx="3084">
                  <c:v>41109</c:v>
                </c:pt>
                <c:pt idx="3085">
                  <c:v>41110</c:v>
                </c:pt>
                <c:pt idx="3086">
                  <c:v>41113</c:v>
                </c:pt>
                <c:pt idx="3087">
                  <c:v>41114</c:v>
                </c:pt>
                <c:pt idx="3088">
                  <c:v>41115</c:v>
                </c:pt>
                <c:pt idx="3089">
                  <c:v>41116</c:v>
                </c:pt>
                <c:pt idx="3090">
                  <c:v>41117</c:v>
                </c:pt>
                <c:pt idx="3091">
                  <c:v>41120</c:v>
                </c:pt>
                <c:pt idx="3092">
                  <c:v>41121</c:v>
                </c:pt>
                <c:pt idx="3093">
                  <c:v>41122</c:v>
                </c:pt>
                <c:pt idx="3094">
                  <c:v>41123</c:v>
                </c:pt>
                <c:pt idx="3095">
                  <c:v>41124</c:v>
                </c:pt>
                <c:pt idx="3096">
                  <c:v>41127</c:v>
                </c:pt>
                <c:pt idx="3097">
                  <c:v>41128</c:v>
                </c:pt>
                <c:pt idx="3098">
                  <c:v>41129</c:v>
                </c:pt>
                <c:pt idx="3099">
                  <c:v>41130</c:v>
                </c:pt>
                <c:pt idx="3100">
                  <c:v>41131</c:v>
                </c:pt>
                <c:pt idx="3101">
                  <c:v>41134</c:v>
                </c:pt>
                <c:pt idx="3102">
                  <c:v>41135</c:v>
                </c:pt>
                <c:pt idx="3103">
                  <c:v>41136</c:v>
                </c:pt>
                <c:pt idx="3104">
                  <c:v>41137</c:v>
                </c:pt>
                <c:pt idx="3105">
                  <c:v>41138</c:v>
                </c:pt>
                <c:pt idx="3106">
                  <c:v>41141</c:v>
                </c:pt>
                <c:pt idx="3107">
                  <c:v>41142</c:v>
                </c:pt>
                <c:pt idx="3108">
                  <c:v>41143</c:v>
                </c:pt>
                <c:pt idx="3109">
                  <c:v>41144</c:v>
                </c:pt>
                <c:pt idx="3110">
                  <c:v>41145</c:v>
                </c:pt>
                <c:pt idx="3111">
                  <c:v>41148</c:v>
                </c:pt>
                <c:pt idx="3112">
                  <c:v>41149</c:v>
                </c:pt>
                <c:pt idx="3113">
                  <c:v>41150</c:v>
                </c:pt>
                <c:pt idx="3114">
                  <c:v>41151</c:v>
                </c:pt>
                <c:pt idx="3115">
                  <c:v>41152</c:v>
                </c:pt>
                <c:pt idx="3116">
                  <c:v>41156</c:v>
                </c:pt>
                <c:pt idx="3117">
                  <c:v>41157</c:v>
                </c:pt>
                <c:pt idx="3118">
                  <c:v>41158</c:v>
                </c:pt>
                <c:pt idx="3119">
                  <c:v>41159</c:v>
                </c:pt>
                <c:pt idx="3120">
                  <c:v>41162</c:v>
                </c:pt>
                <c:pt idx="3121">
                  <c:v>41163</c:v>
                </c:pt>
                <c:pt idx="3122">
                  <c:v>41164</c:v>
                </c:pt>
                <c:pt idx="3123">
                  <c:v>41165</c:v>
                </c:pt>
                <c:pt idx="3124">
                  <c:v>41166</c:v>
                </c:pt>
                <c:pt idx="3125">
                  <c:v>41169</c:v>
                </c:pt>
                <c:pt idx="3126">
                  <c:v>41170</c:v>
                </c:pt>
                <c:pt idx="3127">
                  <c:v>41171</c:v>
                </c:pt>
                <c:pt idx="3128">
                  <c:v>41172</c:v>
                </c:pt>
                <c:pt idx="3129">
                  <c:v>41173</c:v>
                </c:pt>
                <c:pt idx="3130">
                  <c:v>41176</c:v>
                </c:pt>
                <c:pt idx="3131">
                  <c:v>41177</c:v>
                </c:pt>
                <c:pt idx="3132">
                  <c:v>41178</c:v>
                </c:pt>
                <c:pt idx="3133">
                  <c:v>41179</c:v>
                </c:pt>
                <c:pt idx="3134">
                  <c:v>41180</c:v>
                </c:pt>
                <c:pt idx="3135">
                  <c:v>41183</c:v>
                </c:pt>
                <c:pt idx="3136">
                  <c:v>41184</c:v>
                </c:pt>
                <c:pt idx="3137">
                  <c:v>41185</c:v>
                </c:pt>
                <c:pt idx="3138">
                  <c:v>41186</c:v>
                </c:pt>
                <c:pt idx="3139">
                  <c:v>41187</c:v>
                </c:pt>
                <c:pt idx="3140">
                  <c:v>41190</c:v>
                </c:pt>
                <c:pt idx="3141">
                  <c:v>41191</c:v>
                </c:pt>
                <c:pt idx="3142">
                  <c:v>41192</c:v>
                </c:pt>
                <c:pt idx="3143">
                  <c:v>41193</c:v>
                </c:pt>
                <c:pt idx="3144">
                  <c:v>41194</c:v>
                </c:pt>
                <c:pt idx="3145">
                  <c:v>41197</c:v>
                </c:pt>
                <c:pt idx="3146">
                  <c:v>41198</c:v>
                </c:pt>
                <c:pt idx="3147">
                  <c:v>41199</c:v>
                </c:pt>
                <c:pt idx="3148">
                  <c:v>41200</c:v>
                </c:pt>
                <c:pt idx="3149">
                  <c:v>41201</c:v>
                </c:pt>
                <c:pt idx="3150">
                  <c:v>41204</c:v>
                </c:pt>
                <c:pt idx="3151">
                  <c:v>41205</c:v>
                </c:pt>
                <c:pt idx="3152">
                  <c:v>41206</c:v>
                </c:pt>
                <c:pt idx="3153">
                  <c:v>41207</c:v>
                </c:pt>
                <c:pt idx="3154">
                  <c:v>41208</c:v>
                </c:pt>
                <c:pt idx="3155">
                  <c:v>41211</c:v>
                </c:pt>
                <c:pt idx="3156">
                  <c:v>41212</c:v>
                </c:pt>
                <c:pt idx="3157">
                  <c:v>41213</c:v>
                </c:pt>
                <c:pt idx="3158">
                  <c:v>41214</c:v>
                </c:pt>
                <c:pt idx="3159">
                  <c:v>41215</c:v>
                </c:pt>
                <c:pt idx="3160">
                  <c:v>41218</c:v>
                </c:pt>
                <c:pt idx="3161">
                  <c:v>41219</c:v>
                </c:pt>
                <c:pt idx="3162">
                  <c:v>41220</c:v>
                </c:pt>
                <c:pt idx="3163">
                  <c:v>41221</c:v>
                </c:pt>
                <c:pt idx="3164">
                  <c:v>41222</c:v>
                </c:pt>
                <c:pt idx="3165">
                  <c:v>41225</c:v>
                </c:pt>
                <c:pt idx="3166">
                  <c:v>41226</c:v>
                </c:pt>
                <c:pt idx="3167">
                  <c:v>41227</c:v>
                </c:pt>
                <c:pt idx="3168">
                  <c:v>41228</c:v>
                </c:pt>
                <c:pt idx="3169">
                  <c:v>41229</c:v>
                </c:pt>
                <c:pt idx="3170">
                  <c:v>41232</c:v>
                </c:pt>
                <c:pt idx="3171">
                  <c:v>41233</c:v>
                </c:pt>
                <c:pt idx="3172">
                  <c:v>41234</c:v>
                </c:pt>
                <c:pt idx="3173">
                  <c:v>41236</c:v>
                </c:pt>
                <c:pt idx="3174">
                  <c:v>41239</c:v>
                </c:pt>
                <c:pt idx="3175">
                  <c:v>41240</c:v>
                </c:pt>
                <c:pt idx="3176">
                  <c:v>41241</c:v>
                </c:pt>
                <c:pt idx="3177">
                  <c:v>41242</c:v>
                </c:pt>
                <c:pt idx="3178">
                  <c:v>41243</c:v>
                </c:pt>
                <c:pt idx="3179">
                  <c:v>41246</c:v>
                </c:pt>
                <c:pt idx="3180">
                  <c:v>41247</c:v>
                </c:pt>
                <c:pt idx="3181">
                  <c:v>41248</c:v>
                </c:pt>
                <c:pt idx="3182">
                  <c:v>41249</c:v>
                </c:pt>
                <c:pt idx="3183">
                  <c:v>41250</c:v>
                </c:pt>
                <c:pt idx="3184">
                  <c:v>41253</c:v>
                </c:pt>
                <c:pt idx="3185">
                  <c:v>41254</c:v>
                </c:pt>
                <c:pt idx="3186">
                  <c:v>41255</c:v>
                </c:pt>
                <c:pt idx="3187">
                  <c:v>41256</c:v>
                </c:pt>
                <c:pt idx="3188">
                  <c:v>41257</c:v>
                </c:pt>
                <c:pt idx="3189">
                  <c:v>41260</c:v>
                </c:pt>
                <c:pt idx="3190">
                  <c:v>41261</c:v>
                </c:pt>
                <c:pt idx="3191">
                  <c:v>41262</c:v>
                </c:pt>
                <c:pt idx="3192">
                  <c:v>41263</c:v>
                </c:pt>
                <c:pt idx="3193">
                  <c:v>41264</c:v>
                </c:pt>
                <c:pt idx="3194">
                  <c:v>41267</c:v>
                </c:pt>
                <c:pt idx="3195">
                  <c:v>41269</c:v>
                </c:pt>
                <c:pt idx="3196">
                  <c:v>41270</c:v>
                </c:pt>
                <c:pt idx="3197">
                  <c:v>41271</c:v>
                </c:pt>
                <c:pt idx="3198">
                  <c:v>41274</c:v>
                </c:pt>
                <c:pt idx="3199">
                  <c:v>41276</c:v>
                </c:pt>
                <c:pt idx="3200">
                  <c:v>41277</c:v>
                </c:pt>
                <c:pt idx="3201">
                  <c:v>41278</c:v>
                </c:pt>
                <c:pt idx="3202">
                  <c:v>41281</c:v>
                </c:pt>
                <c:pt idx="3203">
                  <c:v>41282</c:v>
                </c:pt>
                <c:pt idx="3204">
                  <c:v>41283</c:v>
                </c:pt>
                <c:pt idx="3205">
                  <c:v>41284</c:v>
                </c:pt>
                <c:pt idx="3206">
                  <c:v>41285</c:v>
                </c:pt>
                <c:pt idx="3207">
                  <c:v>41288</c:v>
                </c:pt>
                <c:pt idx="3208">
                  <c:v>41289</c:v>
                </c:pt>
                <c:pt idx="3209">
                  <c:v>41290</c:v>
                </c:pt>
                <c:pt idx="3210">
                  <c:v>41291</c:v>
                </c:pt>
                <c:pt idx="3211">
                  <c:v>41292</c:v>
                </c:pt>
                <c:pt idx="3212">
                  <c:v>41296</c:v>
                </c:pt>
                <c:pt idx="3213">
                  <c:v>41297</c:v>
                </c:pt>
                <c:pt idx="3214">
                  <c:v>41298</c:v>
                </c:pt>
                <c:pt idx="3215">
                  <c:v>41299</c:v>
                </c:pt>
                <c:pt idx="3216">
                  <c:v>41302</c:v>
                </c:pt>
                <c:pt idx="3217">
                  <c:v>41303</c:v>
                </c:pt>
                <c:pt idx="3218">
                  <c:v>41304</c:v>
                </c:pt>
                <c:pt idx="3219">
                  <c:v>41305</c:v>
                </c:pt>
                <c:pt idx="3220">
                  <c:v>41306</c:v>
                </c:pt>
                <c:pt idx="3221">
                  <c:v>41309</c:v>
                </c:pt>
                <c:pt idx="3222">
                  <c:v>41310</c:v>
                </c:pt>
                <c:pt idx="3223">
                  <c:v>41311</c:v>
                </c:pt>
                <c:pt idx="3224">
                  <c:v>41312</c:v>
                </c:pt>
                <c:pt idx="3225">
                  <c:v>41313</c:v>
                </c:pt>
                <c:pt idx="3226">
                  <c:v>41316</c:v>
                </c:pt>
                <c:pt idx="3227">
                  <c:v>41317</c:v>
                </c:pt>
                <c:pt idx="3228">
                  <c:v>41318</c:v>
                </c:pt>
                <c:pt idx="3229">
                  <c:v>41319</c:v>
                </c:pt>
                <c:pt idx="3230">
                  <c:v>41320</c:v>
                </c:pt>
                <c:pt idx="3231">
                  <c:v>41324</c:v>
                </c:pt>
                <c:pt idx="3232">
                  <c:v>41325</c:v>
                </c:pt>
                <c:pt idx="3233">
                  <c:v>41326</c:v>
                </c:pt>
                <c:pt idx="3234">
                  <c:v>41327</c:v>
                </c:pt>
                <c:pt idx="3235">
                  <c:v>41330</c:v>
                </c:pt>
                <c:pt idx="3236">
                  <c:v>41331</c:v>
                </c:pt>
                <c:pt idx="3237">
                  <c:v>41332</c:v>
                </c:pt>
                <c:pt idx="3238">
                  <c:v>41333</c:v>
                </c:pt>
                <c:pt idx="3239">
                  <c:v>41334</c:v>
                </c:pt>
                <c:pt idx="3240">
                  <c:v>41337</c:v>
                </c:pt>
                <c:pt idx="3241">
                  <c:v>41338</c:v>
                </c:pt>
                <c:pt idx="3242">
                  <c:v>41339</c:v>
                </c:pt>
                <c:pt idx="3243">
                  <c:v>41340</c:v>
                </c:pt>
                <c:pt idx="3244">
                  <c:v>41341</c:v>
                </c:pt>
                <c:pt idx="3245">
                  <c:v>41344</c:v>
                </c:pt>
                <c:pt idx="3246">
                  <c:v>41345</c:v>
                </c:pt>
                <c:pt idx="3247">
                  <c:v>41346</c:v>
                </c:pt>
                <c:pt idx="3248">
                  <c:v>41347</c:v>
                </c:pt>
                <c:pt idx="3249">
                  <c:v>41348</c:v>
                </c:pt>
                <c:pt idx="3250">
                  <c:v>41351</c:v>
                </c:pt>
                <c:pt idx="3251">
                  <c:v>41352</c:v>
                </c:pt>
                <c:pt idx="3252">
                  <c:v>41353</c:v>
                </c:pt>
                <c:pt idx="3253">
                  <c:v>41354</c:v>
                </c:pt>
                <c:pt idx="3254">
                  <c:v>41355</c:v>
                </c:pt>
                <c:pt idx="3255">
                  <c:v>41358</c:v>
                </c:pt>
                <c:pt idx="3256">
                  <c:v>41359</c:v>
                </c:pt>
                <c:pt idx="3257">
                  <c:v>41360</c:v>
                </c:pt>
                <c:pt idx="3258">
                  <c:v>41361</c:v>
                </c:pt>
                <c:pt idx="3259">
                  <c:v>41365</c:v>
                </c:pt>
                <c:pt idx="3260">
                  <c:v>41366</c:v>
                </c:pt>
                <c:pt idx="3261">
                  <c:v>41367</c:v>
                </c:pt>
                <c:pt idx="3262">
                  <c:v>41368</c:v>
                </c:pt>
                <c:pt idx="3263">
                  <c:v>41369</c:v>
                </c:pt>
                <c:pt idx="3264">
                  <c:v>41372</c:v>
                </c:pt>
                <c:pt idx="3265">
                  <c:v>41373</c:v>
                </c:pt>
                <c:pt idx="3266">
                  <c:v>41374</c:v>
                </c:pt>
                <c:pt idx="3267">
                  <c:v>41375</c:v>
                </c:pt>
                <c:pt idx="3268">
                  <c:v>41376</c:v>
                </c:pt>
                <c:pt idx="3269">
                  <c:v>41379</c:v>
                </c:pt>
                <c:pt idx="3270">
                  <c:v>41380</c:v>
                </c:pt>
                <c:pt idx="3271">
                  <c:v>41381</c:v>
                </c:pt>
                <c:pt idx="3272">
                  <c:v>41382</c:v>
                </c:pt>
                <c:pt idx="3273">
                  <c:v>41383</c:v>
                </c:pt>
                <c:pt idx="3274">
                  <c:v>41386</c:v>
                </c:pt>
                <c:pt idx="3275">
                  <c:v>41387</c:v>
                </c:pt>
                <c:pt idx="3276">
                  <c:v>41388</c:v>
                </c:pt>
                <c:pt idx="3277">
                  <c:v>41389</c:v>
                </c:pt>
                <c:pt idx="3278">
                  <c:v>41390</c:v>
                </c:pt>
                <c:pt idx="3279">
                  <c:v>41393</c:v>
                </c:pt>
                <c:pt idx="3280">
                  <c:v>41394</c:v>
                </c:pt>
                <c:pt idx="3281">
                  <c:v>41395</c:v>
                </c:pt>
                <c:pt idx="3282">
                  <c:v>41396</c:v>
                </c:pt>
                <c:pt idx="3283">
                  <c:v>41397</c:v>
                </c:pt>
                <c:pt idx="3284">
                  <c:v>41400</c:v>
                </c:pt>
                <c:pt idx="3285">
                  <c:v>41401</c:v>
                </c:pt>
                <c:pt idx="3286">
                  <c:v>41402</c:v>
                </c:pt>
                <c:pt idx="3287">
                  <c:v>41403</c:v>
                </c:pt>
                <c:pt idx="3288">
                  <c:v>41404</c:v>
                </c:pt>
                <c:pt idx="3289">
                  <c:v>41407</c:v>
                </c:pt>
                <c:pt idx="3290">
                  <c:v>41408</c:v>
                </c:pt>
                <c:pt idx="3291">
                  <c:v>41409</c:v>
                </c:pt>
                <c:pt idx="3292">
                  <c:v>41410</c:v>
                </c:pt>
                <c:pt idx="3293">
                  <c:v>41411</c:v>
                </c:pt>
                <c:pt idx="3294">
                  <c:v>41414</c:v>
                </c:pt>
                <c:pt idx="3295">
                  <c:v>41415</c:v>
                </c:pt>
                <c:pt idx="3296">
                  <c:v>41416</c:v>
                </c:pt>
                <c:pt idx="3297">
                  <c:v>41417</c:v>
                </c:pt>
                <c:pt idx="3298">
                  <c:v>41418</c:v>
                </c:pt>
                <c:pt idx="3299">
                  <c:v>41422</c:v>
                </c:pt>
                <c:pt idx="3300">
                  <c:v>41423</c:v>
                </c:pt>
                <c:pt idx="3301">
                  <c:v>41424</c:v>
                </c:pt>
                <c:pt idx="3302">
                  <c:v>41425</c:v>
                </c:pt>
                <c:pt idx="3303">
                  <c:v>41428</c:v>
                </c:pt>
                <c:pt idx="3304">
                  <c:v>41429</c:v>
                </c:pt>
                <c:pt idx="3305">
                  <c:v>41430</c:v>
                </c:pt>
                <c:pt idx="3306">
                  <c:v>41431</c:v>
                </c:pt>
                <c:pt idx="3307">
                  <c:v>41432</c:v>
                </c:pt>
                <c:pt idx="3308">
                  <c:v>41435</c:v>
                </c:pt>
                <c:pt idx="3309">
                  <c:v>41436</c:v>
                </c:pt>
                <c:pt idx="3310">
                  <c:v>41437</c:v>
                </c:pt>
                <c:pt idx="3311">
                  <c:v>41438</c:v>
                </c:pt>
                <c:pt idx="3312">
                  <c:v>41439</c:v>
                </c:pt>
                <c:pt idx="3313">
                  <c:v>41442</c:v>
                </c:pt>
                <c:pt idx="3314">
                  <c:v>41443</c:v>
                </c:pt>
                <c:pt idx="3315">
                  <c:v>41444</c:v>
                </c:pt>
                <c:pt idx="3316">
                  <c:v>41445</c:v>
                </c:pt>
                <c:pt idx="3317">
                  <c:v>41446</c:v>
                </c:pt>
                <c:pt idx="3318">
                  <c:v>41449</c:v>
                </c:pt>
                <c:pt idx="3319">
                  <c:v>41450</c:v>
                </c:pt>
                <c:pt idx="3320">
                  <c:v>41451</c:v>
                </c:pt>
                <c:pt idx="3321">
                  <c:v>41452</c:v>
                </c:pt>
                <c:pt idx="3322">
                  <c:v>41453</c:v>
                </c:pt>
                <c:pt idx="3323">
                  <c:v>41456</c:v>
                </c:pt>
                <c:pt idx="3324">
                  <c:v>41457</c:v>
                </c:pt>
                <c:pt idx="3325">
                  <c:v>41458</c:v>
                </c:pt>
                <c:pt idx="3326">
                  <c:v>41460</c:v>
                </c:pt>
                <c:pt idx="3327">
                  <c:v>41463</c:v>
                </c:pt>
                <c:pt idx="3328">
                  <c:v>41464</c:v>
                </c:pt>
                <c:pt idx="3329">
                  <c:v>41465</c:v>
                </c:pt>
                <c:pt idx="3330">
                  <c:v>41466</c:v>
                </c:pt>
                <c:pt idx="3331">
                  <c:v>41467</c:v>
                </c:pt>
                <c:pt idx="3332">
                  <c:v>41470</c:v>
                </c:pt>
                <c:pt idx="3333">
                  <c:v>41471</c:v>
                </c:pt>
                <c:pt idx="3334">
                  <c:v>41472</c:v>
                </c:pt>
                <c:pt idx="3335">
                  <c:v>41473</c:v>
                </c:pt>
                <c:pt idx="3336">
                  <c:v>41474</c:v>
                </c:pt>
                <c:pt idx="3337">
                  <c:v>41477</c:v>
                </c:pt>
                <c:pt idx="3338">
                  <c:v>41478</c:v>
                </c:pt>
                <c:pt idx="3339">
                  <c:v>41479</c:v>
                </c:pt>
                <c:pt idx="3340">
                  <c:v>41480</c:v>
                </c:pt>
                <c:pt idx="3341">
                  <c:v>41481</c:v>
                </c:pt>
                <c:pt idx="3342">
                  <c:v>41484</c:v>
                </c:pt>
                <c:pt idx="3343">
                  <c:v>41485</c:v>
                </c:pt>
                <c:pt idx="3344">
                  <c:v>41486</c:v>
                </c:pt>
                <c:pt idx="3345">
                  <c:v>41487</c:v>
                </c:pt>
                <c:pt idx="3346">
                  <c:v>41488</c:v>
                </c:pt>
                <c:pt idx="3347">
                  <c:v>41491</c:v>
                </c:pt>
                <c:pt idx="3348">
                  <c:v>41492</c:v>
                </c:pt>
                <c:pt idx="3349">
                  <c:v>41493</c:v>
                </c:pt>
                <c:pt idx="3350">
                  <c:v>41494</c:v>
                </c:pt>
                <c:pt idx="3351">
                  <c:v>41495</c:v>
                </c:pt>
                <c:pt idx="3352">
                  <c:v>41498</c:v>
                </c:pt>
                <c:pt idx="3353">
                  <c:v>41499</c:v>
                </c:pt>
                <c:pt idx="3354">
                  <c:v>41500</c:v>
                </c:pt>
                <c:pt idx="3355">
                  <c:v>41501</c:v>
                </c:pt>
                <c:pt idx="3356">
                  <c:v>41502</c:v>
                </c:pt>
                <c:pt idx="3357">
                  <c:v>41505</c:v>
                </c:pt>
                <c:pt idx="3358">
                  <c:v>41506</c:v>
                </c:pt>
                <c:pt idx="3359">
                  <c:v>41507</c:v>
                </c:pt>
                <c:pt idx="3360">
                  <c:v>41508</c:v>
                </c:pt>
                <c:pt idx="3361">
                  <c:v>41509</c:v>
                </c:pt>
                <c:pt idx="3362">
                  <c:v>41512</c:v>
                </c:pt>
                <c:pt idx="3363">
                  <c:v>41513</c:v>
                </c:pt>
                <c:pt idx="3364">
                  <c:v>41514</c:v>
                </c:pt>
                <c:pt idx="3365">
                  <c:v>41515</c:v>
                </c:pt>
                <c:pt idx="3366">
                  <c:v>41516</c:v>
                </c:pt>
                <c:pt idx="3367">
                  <c:v>41520</c:v>
                </c:pt>
                <c:pt idx="3368">
                  <c:v>41521</c:v>
                </c:pt>
                <c:pt idx="3369">
                  <c:v>41522</c:v>
                </c:pt>
                <c:pt idx="3370">
                  <c:v>41523</c:v>
                </c:pt>
                <c:pt idx="3371">
                  <c:v>41526</c:v>
                </c:pt>
                <c:pt idx="3372">
                  <c:v>41527</c:v>
                </c:pt>
                <c:pt idx="3373">
                  <c:v>41528</c:v>
                </c:pt>
                <c:pt idx="3374">
                  <c:v>41529</c:v>
                </c:pt>
                <c:pt idx="3375">
                  <c:v>41530</c:v>
                </c:pt>
                <c:pt idx="3376">
                  <c:v>41533</c:v>
                </c:pt>
                <c:pt idx="3377">
                  <c:v>41534</c:v>
                </c:pt>
                <c:pt idx="3378">
                  <c:v>41535</c:v>
                </c:pt>
                <c:pt idx="3379">
                  <c:v>41536</c:v>
                </c:pt>
                <c:pt idx="3380">
                  <c:v>41537</c:v>
                </c:pt>
                <c:pt idx="3381">
                  <c:v>41540</c:v>
                </c:pt>
                <c:pt idx="3382">
                  <c:v>41541</c:v>
                </c:pt>
                <c:pt idx="3383">
                  <c:v>41542</c:v>
                </c:pt>
                <c:pt idx="3384">
                  <c:v>41543</c:v>
                </c:pt>
                <c:pt idx="3385">
                  <c:v>41544</c:v>
                </c:pt>
                <c:pt idx="3386">
                  <c:v>41547</c:v>
                </c:pt>
                <c:pt idx="3387">
                  <c:v>41548</c:v>
                </c:pt>
                <c:pt idx="3388">
                  <c:v>41549</c:v>
                </c:pt>
                <c:pt idx="3389">
                  <c:v>41550</c:v>
                </c:pt>
                <c:pt idx="3390">
                  <c:v>41551</c:v>
                </c:pt>
                <c:pt idx="3391">
                  <c:v>41554</c:v>
                </c:pt>
                <c:pt idx="3392">
                  <c:v>41555</c:v>
                </c:pt>
                <c:pt idx="3393">
                  <c:v>41556</c:v>
                </c:pt>
                <c:pt idx="3394">
                  <c:v>41557</c:v>
                </c:pt>
                <c:pt idx="3395">
                  <c:v>41558</c:v>
                </c:pt>
                <c:pt idx="3396">
                  <c:v>41561</c:v>
                </c:pt>
                <c:pt idx="3397">
                  <c:v>41562</c:v>
                </c:pt>
                <c:pt idx="3398">
                  <c:v>41563</c:v>
                </c:pt>
                <c:pt idx="3399">
                  <c:v>41564</c:v>
                </c:pt>
                <c:pt idx="3400">
                  <c:v>41565</c:v>
                </c:pt>
                <c:pt idx="3401">
                  <c:v>41568</c:v>
                </c:pt>
                <c:pt idx="3402">
                  <c:v>41569</c:v>
                </c:pt>
                <c:pt idx="3403">
                  <c:v>41570</c:v>
                </c:pt>
                <c:pt idx="3404">
                  <c:v>41571</c:v>
                </c:pt>
                <c:pt idx="3405">
                  <c:v>41572</c:v>
                </c:pt>
                <c:pt idx="3406">
                  <c:v>41575</c:v>
                </c:pt>
                <c:pt idx="3407">
                  <c:v>41576</c:v>
                </c:pt>
                <c:pt idx="3408">
                  <c:v>41577</c:v>
                </c:pt>
                <c:pt idx="3409">
                  <c:v>41578</c:v>
                </c:pt>
                <c:pt idx="3410">
                  <c:v>41579</c:v>
                </c:pt>
                <c:pt idx="3411">
                  <c:v>41582</c:v>
                </c:pt>
                <c:pt idx="3412">
                  <c:v>41583</c:v>
                </c:pt>
                <c:pt idx="3413">
                  <c:v>41584</c:v>
                </c:pt>
                <c:pt idx="3414">
                  <c:v>41585</c:v>
                </c:pt>
                <c:pt idx="3415">
                  <c:v>41586</c:v>
                </c:pt>
                <c:pt idx="3416">
                  <c:v>41589</c:v>
                </c:pt>
                <c:pt idx="3417">
                  <c:v>41590</c:v>
                </c:pt>
                <c:pt idx="3418">
                  <c:v>41591</c:v>
                </c:pt>
                <c:pt idx="3419">
                  <c:v>41592</c:v>
                </c:pt>
                <c:pt idx="3420">
                  <c:v>41593</c:v>
                </c:pt>
                <c:pt idx="3421">
                  <c:v>41596</c:v>
                </c:pt>
                <c:pt idx="3422">
                  <c:v>41597</c:v>
                </c:pt>
                <c:pt idx="3423">
                  <c:v>41598</c:v>
                </c:pt>
                <c:pt idx="3424">
                  <c:v>41599</c:v>
                </c:pt>
                <c:pt idx="3425">
                  <c:v>41600</c:v>
                </c:pt>
                <c:pt idx="3426">
                  <c:v>41603</c:v>
                </c:pt>
                <c:pt idx="3427">
                  <c:v>41604</c:v>
                </c:pt>
                <c:pt idx="3428">
                  <c:v>41605</c:v>
                </c:pt>
                <c:pt idx="3429">
                  <c:v>41607</c:v>
                </c:pt>
                <c:pt idx="3430">
                  <c:v>41610</c:v>
                </c:pt>
                <c:pt idx="3431">
                  <c:v>41611</c:v>
                </c:pt>
                <c:pt idx="3432">
                  <c:v>41612</c:v>
                </c:pt>
                <c:pt idx="3433">
                  <c:v>41613</c:v>
                </c:pt>
                <c:pt idx="3434">
                  <c:v>41614</c:v>
                </c:pt>
                <c:pt idx="3435">
                  <c:v>41617</c:v>
                </c:pt>
                <c:pt idx="3436">
                  <c:v>41618</c:v>
                </c:pt>
                <c:pt idx="3437">
                  <c:v>41619</c:v>
                </c:pt>
                <c:pt idx="3438">
                  <c:v>41620</c:v>
                </c:pt>
                <c:pt idx="3439">
                  <c:v>41621</c:v>
                </c:pt>
                <c:pt idx="3440">
                  <c:v>41624</c:v>
                </c:pt>
                <c:pt idx="3441">
                  <c:v>41625</c:v>
                </c:pt>
                <c:pt idx="3442">
                  <c:v>41626</c:v>
                </c:pt>
                <c:pt idx="3443">
                  <c:v>41627</c:v>
                </c:pt>
                <c:pt idx="3444">
                  <c:v>41628</c:v>
                </c:pt>
                <c:pt idx="3445">
                  <c:v>41631</c:v>
                </c:pt>
                <c:pt idx="3446">
                  <c:v>41632</c:v>
                </c:pt>
                <c:pt idx="3447">
                  <c:v>41634</c:v>
                </c:pt>
                <c:pt idx="3448">
                  <c:v>41635</c:v>
                </c:pt>
                <c:pt idx="3449">
                  <c:v>41638</c:v>
                </c:pt>
                <c:pt idx="3450">
                  <c:v>41639</c:v>
                </c:pt>
                <c:pt idx="3451">
                  <c:v>41641</c:v>
                </c:pt>
                <c:pt idx="3452">
                  <c:v>41642</c:v>
                </c:pt>
                <c:pt idx="3453">
                  <c:v>41645</c:v>
                </c:pt>
                <c:pt idx="3454">
                  <c:v>41646</c:v>
                </c:pt>
                <c:pt idx="3455">
                  <c:v>41647</c:v>
                </c:pt>
                <c:pt idx="3456">
                  <c:v>41648</c:v>
                </c:pt>
                <c:pt idx="3457">
                  <c:v>41649</c:v>
                </c:pt>
                <c:pt idx="3458">
                  <c:v>41652</c:v>
                </c:pt>
                <c:pt idx="3459">
                  <c:v>41653</c:v>
                </c:pt>
                <c:pt idx="3460">
                  <c:v>41654</c:v>
                </c:pt>
                <c:pt idx="3461">
                  <c:v>41655</c:v>
                </c:pt>
                <c:pt idx="3462">
                  <c:v>41656</c:v>
                </c:pt>
                <c:pt idx="3463">
                  <c:v>41660</c:v>
                </c:pt>
                <c:pt idx="3464">
                  <c:v>41661</c:v>
                </c:pt>
                <c:pt idx="3465">
                  <c:v>41662</c:v>
                </c:pt>
                <c:pt idx="3466">
                  <c:v>41663</c:v>
                </c:pt>
                <c:pt idx="3467">
                  <c:v>41666</c:v>
                </c:pt>
                <c:pt idx="3468">
                  <c:v>41667</c:v>
                </c:pt>
                <c:pt idx="3469">
                  <c:v>41668</c:v>
                </c:pt>
                <c:pt idx="3470">
                  <c:v>41669</c:v>
                </c:pt>
                <c:pt idx="3471">
                  <c:v>41670</c:v>
                </c:pt>
                <c:pt idx="3472">
                  <c:v>41673</c:v>
                </c:pt>
                <c:pt idx="3473">
                  <c:v>41674</c:v>
                </c:pt>
                <c:pt idx="3474">
                  <c:v>41675</c:v>
                </c:pt>
                <c:pt idx="3475">
                  <c:v>41676</c:v>
                </c:pt>
                <c:pt idx="3476">
                  <c:v>41677</c:v>
                </c:pt>
                <c:pt idx="3477">
                  <c:v>41680</c:v>
                </c:pt>
                <c:pt idx="3478">
                  <c:v>41681</c:v>
                </c:pt>
                <c:pt idx="3479">
                  <c:v>41682</c:v>
                </c:pt>
                <c:pt idx="3480">
                  <c:v>41683</c:v>
                </c:pt>
                <c:pt idx="3481">
                  <c:v>41684</c:v>
                </c:pt>
                <c:pt idx="3482">
                  <c:v>41688</c:v>
                </c:pt>
                <c:pt idx="3483">
                  <c:v>41689</c:v>
                </c:pt>
                <c:pt idx="3484">
                  <c:v>41690</c:v>
                </c:pt>
                <c:pt idx="3485">
                  <c:v>41691</c:v>
                </c:pt>
                <c:pt idx="3486">
                  <c:v>41694</c:v>
                </c:pt>
                <c:pt idx="3487">
                  <c:v>41695</c:v>
                </c:pt>
                <c:pt idx="3488">
                  <c:v>41696</c:v>
                </c:pt>
                <c:pt idx="3489">
                  <c:v>41697</c:v>
                </c:pt>
                <c:pt idx="3490">
                  <c:v>41698</c:v>
                </c:pt>
                <c:pt idx="3491">
                  <c:v>41701</c:v>
                </c:pt>
                <c:pt idx="3492">
                  <c:v>41702</c:v>
                </c:pt>
                <c:pt idx="3493">
                  <c:v>41703</c:v>
                </c:pt>
                <c:pt idx="3494">
                  <c:v>41704</c:v>
                </c:pt>
                <c:pt idx="3495">
                  <c:v>41705</c:v>
                </c:pt>
                <c:pt idx="3496">
                  <c:v>41708</c:v>
                </c:pt>
                <c:pt idx="3497">
                  <c:v>41709</c:v>
                </c:pt>
                <c:pt idx="3498">
                  <c:v>41710</c:v>
                </c:pt>
                <c:pt idx="3499">
                  <c:v>41711</c:v>
                </c:pt>
                <c:pt idx="3500">
                  <c:v>41712</c:v>
                </c:pt>
                <c:pt idx="3501">
                  <c:v>41715</c:v>
                </c:pt>
                <c:pt idx="3502">
                  <c:v>41716</c:v>
                </c:pt>
                <c:pt idx="3503">
                  <c:v>41717</c:v>
                </c:pt>
                <c:pt idx="3504">
                  <c:v>41718</c:v>
                </c:pt>
                <c:pt idx="3505">
                  <c:v>41719</c:v>
                </c:pt>
                <c:pt idx="3506">
                  <c:v>41722</c:v>
                </c:pt>
                <c:pt idx="3507">
                  <c:v>41723</c:v>
                </c:pt>
                <c:pt idx="3508">
                  <c:v>41724</c:v>
                </c:pt>
                <c:pt idx="3509">
                  <c:v>41725</c:v>
                </c:pt>
                <c:pt idx="3510">
                  <c:v>41726</c:v>
                </c:pt>
                <c:pt idx="3511">
                  <c:v>41729</c:v>
                </c:pt>
                <c:pt idx="3512">
                  <c:v>41730</c:v>
                </c:pt>
                <c:pt idx="3513">
                  <c:v>41731</c:v>
                </c:pt>
                <c:pt idx="3514">
                  <c:v>41732</c:v>
                </c:pt>
                <c:pt idx="3515">
                  <c:v>41733</c:v>
                </c:pt>
                <c:pt idx="3516">
                  <c:v>41736</c:v>
                </c:pt>
                <c:pt idx="3517">
                  <c:v>41737</c:v>
                </c:pt>
                <c:pt idx="3518">
                  <c:v>41738</c:v>
                </c:pt>
                <c:pt idx="3519">
                  <c:v>41739</c:v>
                </c:pt>
                <c:pt idx="3520">
                  <c:v>41740</c:v>
                </c:pt>
                <c:pt idx="3521">
                  <c:v>41743</c:v>
                </c:pt>
                <c:pt idx="3522">
                  <c:v>41744</c:v>
                </c:pt>
                <c:pt idx="3523">
                  <c:v>41745</c:v>
                </c:pt>
                <c:pt idx="3524">
                  <c:v>41746</c:v>
                </c:pt>
                <c:pt idx="3525">
                  <c:v>41750</c:v>
                </c:pt>
                <c:pt idx="3526">
                  <c:v>41751</c:v>
                </c:pt>
                <c:pt idx="3527">
                  <c:v>41752</c:v>
                </c:pt>
                <c:pt idx="3528">
                  <c:v>41753</c:v>
                </c:pt>
                <c:pt idx="3529">
                  <c:v>41754</c:v>
                </c:pt>
                <c:pt idx="3530">
                  <c:v>41757</c:v>
                </c:pt>
                <c:pt idx="3531">
                  <c:v>41758</c:v>
                </c:pt>
                <c:pt idx="3532">
                  <c:v>41759</c:v>
                </c:pt>
                <c:pt idx="3533">
                  <c:v>41760</c:v>
                </c:pt>
                <c:pt idx="3534">
                  <c:v>41761</c:v>
                </c:pt>
                <c:pt idx="3535">
                  <c:v>41764</c:v>
                </c:pt>
                <c:pt idx="3536">
                  <c:v>41765</c:v>
                </c:pt>
                <c:pt idx="3537">
                  <c:v>41766</c:v>
                </c:pt>
                <c:pt idx="3538">
                  <c:v>41767</c:v>
                </c:pt>
                <c:pt idx="3539">
                  <c:v>41768</c:v>
                </c:pt>
                <c:pt idx="3540">
                  <c:v>41771</c:v>
                </c:pt>
                <c:pt idx="3541">
                  <c:v>41772</c:v>
                </c:pt>
                <c:pt idx="3542">
                  <c:v>41773</c:v>
                </c:pt>
                <c:pt idx="3543">
                  <c:v>41774</c:v>
                </c:pt>
                <c:pt idx="3544">
                  <c:v>41775</c:v>
                </c:pt>
                <c:pt idx="3545">
                  <c:v>41778</c:v>
                </c:pt>
                <c:pt idx="3546">
                  <c:v>41779</c:v>
                </c:pt>
                <c:pt idx="3547">
                  <c:v>41780</c:v>
                </c:pt>
                <c:pt idx="3548">
                  <c:v>41781</c:v>
                </c:pt>
                <c:pt idx="3549">
                  <c:v>41782</c:v>
                </c:pt>
                <c:pt idx="3550">
                  <c:v>41786</c:v>
                </c:pt>
                <c:pt idx="3551">
                  <c:v>41787</c:v>
                </c:pt>
                <c:pt idx="3552">
                  <c:v>41788</c:v>
                </c:pt>
                <c:pt idx="3553">
                  <c:v>41789</c:v>
                </c:pt>
                <c:pt idx="3554">
                  <c:v>41792</c:v>
                </c:pt>
                <c:pt idx="3555">
                  <c:v>41793</c:v>
                </c:pt>
                <c:pt idx="3556">
                  <c:v>41794</c:v>
                </c:pt>
                <c:pt idx="3557">
                  <c:v>41795</c:v>
                </c:pt>
                <c:pt idx="3558">
                  <c:v>41796</c:v>
                </c:pt>
                <c:pt idx="3559">
                  <c:v>41799</c:v>
                </c:pt>
                <c:pt idx="3560">
                  <c:v>41800</c:v>
                </c:pt>
                <c:pt idx="3561">
                  <c:v>41801</c:v>
                </c:pt>
                <c:pt idx="3562">
                  <c:v>41802</c:v>
                </c:pt>
                <c:pt idx="3563">
                  <c:v>41803</c:v>
                </c:pt>
                <c:pt idx="3564">
                  <c:v>41806</c:v>
                </c:pt>
                <c:pt idx="3565">
                  <c:v>41807</c:v>
                </c:pt>
                <c:pt idx="3566">
                  <c:v>41808</c:v>
                </c:pt>
                <c:pt idx="3567">
                  <c:v>41809</c:v>
                </c:pt>
                <c:pt idx="3568">
                  <c:v>41810</c:v>
                </c:pt>
                <c:pt idx="3569">
                  <c:v>41813</c:v>
                </c:pt>
                <c:pt idx="3570">
                  <c:v>41814</c:v>
                </c:pt>
                <c:pt idx="3571">
                  <c:v>41815</c:v>
                </c:pt>
                <c:pt idx="3572">
                  <c:v>41816</c:v>
                </c:pt>
                <c:pt idx="3573">
                  <c:v>41817</c:v>
                </c:pt>
                <c:pt idx="3574">
                  <c:v>41820</c:v>
                </c:pt>
                <c:pt idx="3575">
                  <c:v>41821</c:v>
                </c:pt>
                <c:pt idx="3576">
                  <c:v>41822</c:v>
                </c:pt>
                <c:pt idx="3577">
                  <c:v>41823</c:v>
                </c:pt>
                <c:pt idx="3578">
                  <c:v>41827</c:v>
                </c:pt>
                <c:pt idx="3579">
                  <c:v>41828</c:v>
                </c:pt>
                <c:pt idx="3580">
                  <c:v>41829</c:v>
                </c:pt>
                <c:pt idx="3581">
                  <c:v>41830</c:v>
                </c:pt>
                <c:pt idx="3582">
                  <c:v>41831</c:v>
                </c:pt>
                <c:pt idx="3583">
                  <c:v>41834</c:v>
                </c:pt>
                <c:pt idx="3584">
                  <c:v>41835</c:v>
                </c:pt>
                <c:pt idx="3585">
                  <c:v>41836</c:v>
                </c:pt>
                <c:pt idx="3586">
                  <c:v>41837</c:v>
                </c:pt>
                <c:pt idx="3587">
                  <c:v>41838</c:v>
                </c:pt>
                <c:pt idx="3588">
                  <c:v>41841</c:v>
                </c:pt>
                <c:pt idx="3589">
                  <c:v>41842</c:v>
                </c:pt>
                <c:pt idx="3590">
                  <c:v>41843</c:v>
                </c:pt>
                <c:pt idx="3591">
                  <c:v>41844</c:v>
                </c:pt>
                <c:pt idx="3592">
                  <c:v>41845</c:v>
                </c:pt>
                <c:pt idx="3593">
                  <c:v>41848</c:v>
                </c:pt>
                <c:pt idx="3594">
                  <c:v>41849</c:v>
                </c:pt>
                <c:pt idx="3595">
                  <c:v>41850</c:v>
                </c:pt>
                <c:pt idx="3596">
                  <c:v>41851</c:v>
                </c:pt>
                <c:pt idx="3597">
                  <c:v>41852</c:v>
                </c:pt>
                <c:pt idx="3598">
                  <c:v>41855</c:v>
                </c:pt>
                <c:pt idx="3599">
                  <c:v>41856</c:v>
                </c:pt>
                <c:pt idx="3600">
                  <c:v>41857</c:v>
                </c:pt>
                <c:pt idx="3601">
                  <c:v>41858</c:v>
                </c:pt>
                <c:pt idx="3602">
                  <c:v>41859</c:v>
                </c:pt>
                <c:pt idx="3603">
                  <c:v>41862</c:v>
                </c:pt>
                <c:pt idx="3604">
                  <c:v>41863</c:v>
                </c:pt>
                <c:pt idx="3605">
                  <c:v>41864</c:v>
                </c:pt>
                <c:pt idx="3606">
                  <c:v>41865</c:v>
                </c:pt>
                <c:pt idx="3607">
                  <c:v>41866</c:v>
                </c:pt>
                <c:pt idx="3608">
                  <c:v>41869</c:v>
                </c:pt>
                <c:pt idx="3609">
                  <c:v>41870</c:v>
                </c:pt>
                <c:pt idx="3610">
                  <c:v>41871</c:v>
                </c:pt>
                <c:pt idx="3611">
                  <c:v>41872</c:v>
                </c:pt>
                <c:pt idx="3612">
                  <c:v>41873</c:v>
                </c:pt>
                <c:pt idx="3613">
                  <c:v>41876</c:v>
                </c:pt>
                <c:pt idx="3614">
                  <c:v>41877</c:v>
                </c:pt>
                <c:pt idx="3615">
                  <c:v>41878</c:v>
                </c:pt>
                <c:pt idx="3616">
                  <c:v>41879</c:v>
                </c:pt>
                <c:pt idx="3617">
                  <c:v>41880</c:v>
                </c:pt>
                <c:pt idx="3618">
                  <c:v>41884</c:v>
                </c:pt>
                <c:pt idx="3619">
                  <c:v>41885</c:v>
                </c:pt>
                <c:pt idx="3620">
                  <c:v>41886</c:v>
                </c:pt>
                <c:pt idx="3621">
                  <c:v>41887</c:v>
                </c:pt>
                <c:pt idx="3622">
                  <c:v>41890</c:v>
                </c:pt>
                <c:pt idx="3623">
                  <c:v>41891</c:v>
                </c:pt>
                <c:pt idx="3624">
                  <c:v>41892</c:v>
                </c:pt>
                <c:pt idx="3625">
                  <c:v>41893</c:v>
                </c:pt>
                <c:pt idx="3626">
                  <c:v>41894</c:v>
                </c:pt>
                <c:pt idx="3627">
                  <c:v>41897</c:v>
                </c:pt>
                <c:pt idx="3628">
                  <c:v>41898</c:v>
                </c:pt>
                <c:pt idx="3629">
                  <c:v>41899</c:v>
                </c:pt>
                <c:pt idx="3630">
                  <c:v>41900</c:v>
                </c:pt>
                <c:pt idx="3631">
                  <c:v>41901</c:v>
                </c:pt>
                <c:pt idx="3632">
                  <c:v>41904</c:v>
                </c:pt>
                <c:pt idx="3633">
                  <c:v>41905</c:v>
                </c:pt>
                <c:pt idx="3634">
                  <c:v>41906</c:v>
                </c:pt>
                <c:pt idx="3635">
                  <c:v>41907</c:v>
                </c:pt>
                <c:pt idx="3636">
                  <c:v>41908</c:v>
                </c:pt>
                <c:pt idx="3637">
                  <c:v>41911</c:v>
                </c:pt>
                <c:pt idx="3638">
                  <c:v>41912</c:v>
                </c:pt>
                <c:pt idx="3639">
                  <c:v>41913</c:v>
                </c:pt>
                <c:pt idx="3640">
                  <c:v>41914</c:v>
                </c:pt>
                <c:pt idx="3641">
                  <c:v>41915</c:v>
                </c:pt>
                <c:pt idx="3642">
                  <c:v>41918</c:v>
                </c:pt>
                <c:pt idx="3643">
                  <c:v>41919</c:v>
                </c:pt>
                <c:pt idx="3644">
                  <c:v>41920</c:v>
                </c:pt>
                <c:pt idx="3645">
                  <c:v>41921</c:v>
                </c:pt>
                <c:pt idx="3646">
                  <c:v>41922</c:v>
                </c:pt>
                <c:pt idx="3647">
                  <c:v>41925</c:v>
                </c:pt>
                <c:pt idx="3648">
                  <c:v>41926</c:v>
                </c:pt>
                <c:pt idx="3649">
                  <c:v>41927</c:v>
                </c:pt>
                <c:pt idx="3650">
                  <c:v>41928</c:v>
                </c:pt>
                <c:pt idx="3651">
                  <c:v>41929</c:v>
                </c:pt>
                <c:pt idx="3652">
                  <c:v>41932</c:v>
                </c:pt>
                <c:pt idx="3653">
                  <c:v>41933</c:v>
                </c:pt>
                <c:pt idx="3654">
                  <c:v>41934</c:v>
                </c:pt>
                <c:pt idx="3655">
                  <c:v>41935</c:v>
                </c:pt>
                <c:pt idx="3656">
                  <c:v>41936</c:v>
                </c:pt>
                <c:pt idx="3657">
                  <c:v>41939</c:v>
                </c:pt>
                <c:pt idx="3658">
                  <c:v>41940</c:v>
                </c:pt>
                <c:pt idx="3659">
                  <c:v>41941</c:v>
                </c:pt>
                <c:pt idx="3660">
                  <c:v>41942</c:v>
                </c:pt>
                <c:pt idx="3661">
                  <c:v>41943</c:v>
                </c:pt>
                <c:pt idx="3662">
                  <c:v>41946</c:v>
                </c:pt>
                <c:pt idx="3663">
                  <c:v>41947</c:v>
                </c:pt>
                <c:pt idx="3664">
                  <c:v>41948</c:v>
                </c:pt>
                <c:pt idx="3665">
                  <c:v>41949</c:v>
                </c:pt>
                <c:pt idx="3666">
                  <c:v>41950</c:v>
                </c:pt>
                <c:pt idx="3667">
                  <c:v>41953</c:v>
                </c:pt>
                <c:pt idx="3668">
                  <c:v>41954</c:v>
                </c:pt>
                <c:pt idx="3669">
                  <c:v>41955</c:v>
                </c:pt>
                <c:pt idx="3670">
                  <c:v>41956</c:v>
                </c:pt>
                <c:pt idx="3671">
                  <c:v>41957</c:v>
                </c:pt>
                <c:pt idx="3672">
                  <c:v>41960</c:v>
                </c:pt>
                <c:pt idx="3673">
                  <c:v>41961</c:v>
                </c:pt>
                <c:pt idx="3674">
                  <c:v>41962</c:v>
                </c:pt>
                <c:pt idx="3675">
                  <c:v>41963</c:v>
                </c:pt>
                <c:pt idx="3676">
                  <c:v>41964</c:v>
                </c:pt>
                <c:pt idx="3677">
                  <c:v>41967</c:v>
                </c:pt>
                <c:pt idx="3678">
                  <c:v>41968</c:v>
                </c:pt>
                <c:pt idx="3679">
                  <c:v>41969</c:v>
                </c:pt>
                <c:pt idx="3680">
                  <c:v>41971</c:v>
                </c:pt>
                <c:pt idx="3681">
                  <c:v>41974</c:v>
                </c:pt>
                <c:pt idx="3682">
                  <c:v>41975</c:v>
                </c:pt>
                <c:pt idx="3683">
                  <c:v>41976</c:v>
                </c:pt>
                <c:pt idx="3684">
                  <c:v>41977</c:v>
                </c:pt>
                <c:pt idx="3685">
                  <c:v>41978</c:v>
                </c:pt>
                <c:pt idx="3686">
                  <c:v>41981</c:v>
                </c:pt>
                <c:pt idx="3687">
                  <c:v>41982</c:v>
                </c:pt>
                <c:pt idx="3688">
                  <c:v>41983</c:v>
                </c:pt>
                <c:pt idx="3689">
                  <c:v>41984</c:v>
                </c:pt>
                <c:pt idx="3690">
                  <c:v>41985</c:v>
                </c:pt>
                <c:pt idx="3691">
                  <c:v>41988</c:v>
                </c:pt>
                <c:pt idx="3692">
                  <c:v>41989</c:v>
                </c:pt>
                <c:pt idx="3693">
                  <c:v>41990</c:v>
                </c:pt>
                <c:pt idx="3694">
                  <c:v>41991</c:v>
                </c:pt>
                <c:pt idx="3695">
                  <c:v>41992</c:v>
                </c:pt>
                <c:pt idx="3696">
                  <c:v>41995</c:v>
                </c:pt>
                <c:pt idx="3697">
                  <c:v>41996</c:v>
                </c:pt>
                <c:pt idx="3698">
                  <c:v>41997</c:v>
                </c:pt>
                <c:pt idx="3699">
                  <c:v>41999</c:v>
                </c:pt>
                <c:pt idx="3700">
                  <c:v>42002</c:v>
                </c:pt>
                <c:pt idx="3701">
                  <c:v>42003</c:v>
                </c:pt>
                <c:pt idx="3702">
                  <c:v>42004</c:v>
                </c:pt>
                <c:pt idx="3703">
                  <c:v>42006</c:v>
                </c:pt>
                <c:pt idx="3704">
                  <c:v>42009</c:v>
                </c:pt>
                <c:pt idx="3705">
                  <c:v>42010</c:v>
                </c:pt>
                <c:pt idx="3706">
                  <c:v>42011</c:v>
                </c:pt>
                <c:pt idx="3707">
                  <c:v>42012</c:v>
                </c:pt>
                <c:pt idx="3708">
                  <c:v>42013</c:v>
                </c:pt>
                <c:pt idx="3709">
                  <c:v>42016</c:v>
                </c:pt>
                <c:pt idx="3710">
                  <c:v>42017</c:v>
                </c:pt>
                <c:pt idx="3711">
                  <c:v>42018</c:v>
                </c:pt>
                <c:pt idx="3712">
                  <c:v>42019</c:v>
                </c:pt>
                <c:pt idx="3713">
                  <c:v>42020</c:v>
                </c:pt>
                <c:pt idx="3714">
                  <c:v>42024</c:v>
                </c:pt>
                <c:pt idx="3715">
                  <c:v>42025</c:v>
                </c:pt>
                <c:pt idx="3716">
                  <c:v>42026</c:v>
                </c:pt>
                <c:pt idx="3717">
                  <c:v>42027</c:v>
                </c:pt>
                <c:pt idx="3718">
                  <c:v>42030</c:v>
                </c:pt>
                <c:pt idx="3719">
                  <c:v>42031</c:v>
                </c:pt>
                <c:pt idx="3720">
                  <c:v>42032</c:v>
                </c:pt>
                <c:pt idx="3721">
                  <c:v>42033</c:v>
                </c:pt>
                <c:pt idx="3722">
                  <c:v>42034</c:v>
                </c:pt>
                <c:pt idx="3723">
                  <c:v>42037</c:v>
                </c:pt>
                <c:pt idx="3724">
                  <c:v>42038</c:v>
                </c:pt>
                <c:pt idx="3725">
                  <c:v>42039</c:v>
                </c:pt>
                <c:pt idx="3726">
                  <c:v>42040</c:v>
                </c:pt>
                <c:pt idx="3727">
                  <c:v>42041</c:v>
                </c:pt>
                <c:pt idx="3728">
                  <c:v>42044</c:v>
                </c:pt>
                <c:pt idx="3729">
                  <c:v>42045</c:v>
                </c:pt>
                <c:pt idx="3730">
                  <c:v>42046</c:v>
                </c:pt>
                <c:pt idx="3731">
                  <c:v>42047</c:v>
                </c:pt>
                <c:pt idx="3732">
                  <c:v>42048</c:v>
                </c:pt>
                <c:pt idx="3733">
                  <c:v>42052</c:v>
                </c:pt>
                <c:pt idx="3734">
                  <c:v>42053</c:v>
                </c:pt>
                <c:pt idx="3735">
                  <c:v>42054</c:v>
                </c:pt>
                <c:pt idx="3736">
                  <c:v>42055</c:v>
                </c:pt>
                <c:pt idx="3737">
                  <c:v>42058</c:v>
                </c:pt>
                <c:pt idx="3738">
                  <c:v>42059</c:v>
                </c:pt>
                <c:pt idx="3739">
                  <c:v>42060</c:v>
                </c:pt>
                <c:pt idx="3740">
                  <c:v>42061</c:v>
                </c:pt>
                <c:pt idx="3741">
                  <c:v>42062</c:v>
                </c:pt>
                <c:pt idx="3742">
                  <c:v>42065</c:v>
                </c:pt>
                <c:pt idx="3743">
                  <c:v>42066</c:v>
                </c:pt>
                <c:pt idx="3744">
                  <c:v>42067</c:v>
                </c:pt>
                <c:pt idx="3745">
                  <c:v>42068</c:v>
                </c:pt>
                <c:pt idx="3746">
                  <c:v>42069</c:v>
                </c:pt>
                <c:pt idx="3747">
                  <c:v>42072</c:v>
                </c:pt>
                <c:pt idx="3748">
                  <c:v>42073</c:v>
                </c:pt>
                <c:pt idx="3749">
                  <c:v>42074</c:v>
                </c:pt>
                <c:pt idx="3750">
                  <c:v>42075</c:v>
                </c:pt>
                <c:pt idx="3751">
                  <c:v>42076</c:v>
                </c:pt>
                <c:pt idx="3752">
                  <c:v>42079</c:v>
                </c:pt>
                <c:pt idx="3753">
                  <c:v>42080</c:v>
                </c:pt>
                <c:pt idx="3754">
                  <c:v>42081</c:v>
                </c:pt>
                <c:pt idx="3755">
                  <c:v>42082</c:v>
                </c:pt>
                <c:pt idx="3756">
                  <c:v>42083</c:v>
                </c:pt>
                <c:pt idx="3757">
                  <c:v>42086</c:v>
                </c:pt>
                <c:pt idx="3758">
                  <c:v>42087</c:v>
                </c:pt>
                <c:pt idx="3759">
                  <c:v>42088</c:v>
                </c:pt>
                <c:pt idx="3760">
                  <c:v>42089</c:v>
                </c:pt>
                <c:pt idx="3761">
                  <c:v>42090</c:v>
                </c:pt>
                <c:pt idx="3762">
                  <c:v>42093</c:v>
                </c:pt>
                <c:pt idx="3763">
                  <c:v>42094</c:v>
                </c:pt>
                <c:pt idx="3764">
                  <c:v>42095</c:v>
                </c:pt>
                <c:pt idx="3765">
                  <c:v>42096</c:v>
                </c:pt>
                <c:pt idx="3766">
                  <c:v>42100</c:v>
                </c:pt>
                <c:pt idx="3767">
                  <c:v>42101</c:v>
                </c:pt>
                <c:pt idx="3768">
                  <c:v>42102</c:v>
                </c:pt>
                <c:pt idx="3769">
                  <c:v>42103</c:v>
                </c:pt>
                <c:pt idx="3770">
                  <c:v>42104</c:v>
                </c:pt>
                <c:pt idx="3771">
                  <c:v>42107</c:v>
                </c:pt>
                <c:pt idx="3772">
                  <c:v>42108</c:v>
                </c:pt>
                <c:pt idx="3773">
                  <c:v>42109</c:v>
                </c:pt>
                <c:pt idx="3774">
                  <c:v>42110</c:v>
                </c:pt>
                <c:pt idx="3775">
                  <c:v>42111</c:v>
                </c:pt>
                <c:pt idx="3776">
                  <c:v>42114</c:v>
                </c:pt>
                <c:pt idx="3777">
                  <c:v>42115</c:v>
                </c:pt>
                <c:pt idx="3778">
                  <c:v>42116</c:v>
                </c:pt>
                <c:pt idx="3779">
                  <c:v>42117</c:v>
                </c:pt>
                <c:pt idx="3780">
                  <c:v>42118</c:v>
                </c:pt>
                <c:pt idx="3781">
                  <c:v>42121</c:v>
                </c:pt>
                <c:pt idx="3782">
                  <c:v>42122</c:v>
                </c:pt>
                <c:pt idx="3783">
                  <c:v>42123</c:v>
                </c:pt>
                <c:pt idx="3784">
                  <c:v>42124</c:v>
                </c:pt>
                <c:pt idx="3785">
                  <c:v>42125</c:v>
                </c:pt>
                <c:pt idx="3786">
                  <c:v>42128</c:v>
                </c:pt>
                <c:pt idx="3787">
                  <c:v>42129</c:v>
                </c:pt>
                <c:pt idx="3788">
                  <c:v>42130</c:v>
                </c:pt>
                <c:pt idx="3789">
                  <c:v>42131</c:v>
                </c:pt>
                <c:pt idx="3790">
                  <c:v>42132</c:v>
                </c:pt>
                <c:pt idx="3791">
                  <c:v>42135</c:v>
                </c:pt>
                <c:pt idx="3792">
                  <c:v>42136</c:v>
                </c:pt>
                <c:pt idx="3793">
                  <c:v>42137</c:v>
                </c:pt>
                <c:pt idx="3794">
                  <c:v>42138</c:v>
                </c:pt>
                <c:pt idx="3795">
                  <c:v>42139</c:v>
                </c:pt>
                <c:pt idx="3796">
                  <c:v>42142</c:v>
                </c:pt>
                <c:pt idx="3797">
                  <c:v>42143</c:v>
                </c:pt>
                <c:pt idx="3798">
                  <c:v>42144</c:v>
                </c:pt>
                <c:pt idx="3799">
                  <c:v>42145</c:v>
                </c:pt>
                <c:pt idx="3800">
                  <c:v>42146</c:v>
                </c:pt>
                <c:pt idx="3801">
                  <c:v>42150</c:v>
                </c:pt>
                <c:pt idx="3802">
                  <c:v>42151</c:v>
                </c:pt>
                <c:pt idx="3803">
                  <c:v>42152</c:v>
                </c:pt>
                <c:pt idx="3804">
                  <c:v>42153</c:v>
                </c:pt>
                <c:pt idx="3805">
                  <c:v>42156</c:v>
                </c:pt>
                <c:pt idx="3806">
                  <c:v>42157</c:v>
                </c:pt>
                <c:pt idx="3807">
                  <c:v>42158</c:v>
                </c:pt>
                <c:pt idx="3808">
                  <c:v>42159</c:v>
                </c:pt>
                <c:pt idx="3809">
                  <c:v>42160</c:v>
                </c:pt>
                <c:pt idx="3810">
                  <c:v>42163</c:v>
                </c:pt>
                <c:pt idx="3811">
                  <c:v>42164</c:v>
                </c:pt>
                <c:pt idx="3812">
                  <c:v>42165</c:v>
                </c:pt>
                <c:pt idx="3813">
                  <c:v>42166</c:v>
                </c:pt>
                <c:pt idx="3814">
                  <c:v>42167</c:v>
                </c:pt>
                <c:pt idx="3815">
                  <c:v>42170</c:v>
                </c:pt>
                <c:pt idx="3816">
                  <c:v>42171</c:v>
                </c:pt>
                <c:pt idx="3817">
                  <c:v>42172</c:v>
                </c:pt>
                <c:pt idx="3818">
                  <c:v>42173</c:v>
                </c:pt>
                <c:pt idx="3819">
                  <c:v>42174</c:v>
                </c:pt>
                <c:pt idx="3820">
                  <c:v>42177</c:v>
                </c:pt>
                <c:pt idx="3821">
                  <c:v>42178</c:v>
                </c:pt>
                <c:pt idx="3822">
                  <c:v>42179</c:v>
                </c:pt>
                <c:pt idx="3823">
                  <c:v>42180</c:v>
                </c:pt>
                <c:pt idx="3824">
                  <c:v>42181</c:v>
                </c:pt>
                <c:pt idx="3825">
                  <c:v>42184</c:v>
                </c:pt>
                <c:pt idx="3826">
                  <c:v>42185</c:v>
                </c:pt>
                <c:pt idx="3827">
                  <c:v>42186</c:v>
                </c:pt>
                <c:pt idx="3828">
                  <c:v>42187</c:v>
                </c:pt>
                <c:pt idx="3829">
                  <c:v>42191</c:v>
                </c:pt>
                <c:pt idx="3830">
                  <c:v>42192</c:v>
                </c:pt>
                <c:pt idx="3831">
                  <c:v>42193</c:v>
                </c:pt>
                <c:pt idx="3832">
                  <c:v>42194</c:v>
                </c:pt>
                <c:pt idx="3833">
                  <c:v>42195</c:v>
                </c:pt>
                <c:pt idx="3834">
                  <c:v>42198</c:v>
                </c:pt>
                <c:pt idx="3835">
                  <c:v>42199</c:v>
                </c:pt>
                <c:pt idx="3836">
                  <c:v>42200</c:v>
                </c:pt>
                <c:pt idx="3837">
                  <c:v>42201</c:v>
                </c:pt>
                <c:pt idx="3838">
                  <c:v>42202</c:v>
                </c:pt>
                <c:pt idx="3839">
                  <c:v>42205</c:v>
                </c:pt>
                <c:pt idx="3840">
                  <c:v>42206</c:v>
                </c:pt>
                <c:pt idx="3841">
                  <c:v>42207</c:v>
                </c:pt>
                <c:pt idx="3842">
                  <c:v>42208</c:v>
                </c:pt>
                <c:pt idx="3843">
                  <c:v>42209</c:v>
                </c:pt>
                <c:pt idx="3844">
                  <c:v>42212</c:v>
                </c:pt>
                <c:pt idx="3845">
                  <c:v>42213</c:v>
                </c:pt>
                <c:pt idx="3846">
                  <c:v>42214</c:v>
                </c:pt>
                <c:pt idx="3847">
                  <c:v>42215</c:v>
                </c:pt>
                <c:pt idx="3848">
                  <c:v>42216</c:v>
                </c:pt>
                <c:pt idx="3849">
                  <c:v>42219</c:v>
                </c:pt>
                <c:pt idx="3850">
                  <c:v>42220</c:v>
                </c:pt>
                <c:pt idx="3851">
                  <c:v>42221</c:v>
                </c:pt>
                <c:pt idx="3852">
                  <c:v>42222</c:v>
                </c:pt>
                <c:pt idx="3853">
                  <c:v>42223</c:v>
                </c:pt>
                <c:pt idx="3854">
                  <c:v>42226</c:v>
                </c:pt>
                <c:pt idx="3855">
                  <c:v>42227</c:v>
                </c:pt>
                <c:pt idx="3856">
                  <c:v>42228</c:v>
                </c:pt>
                <c:pt idx="3857">
                  <c:v>42229</c:v>
                </c:pt>
                <c:pt idx="3858">
                  <c:v>42230</c:v>
                </c:pt>
                <c:pt idx="3859">
                  <c:v>42233</c:v>
                </c:pt>
                <c:pt idx="3860">
                  <c:v>42234</c:v>
                </c:pt>
                <c:pt idx="3861">
                  <c:v>42235</c:v>
                </c:pt>
                <c:pt idx="3862">
                  <c:v>42236</c:v>
                </c:pt>
                <c:pt idx="3863">
                  <c:v>42237</c:v>
                </c:pt>
                <c:pt idx="3864">
                  <c:v>42240</c:v>
                </c:pt>
                <c:pt idx="3865">
                  <c:v>42241</c:v>
                </c:pt>
                <c:pt idx="3866">
                  <c:v>42242</c:v>
                </c:pt>
                <c:pt idx="3867">
                  <c:v>42243</c:v>
                </c:pt>
                <c:pt idx="3868">
                  <c:v>42244</c:v>
                </c:pt>
                <c:pt idx="3869">
                  <c:v>42247</c:v>
                </c:pt>
                <c:pt idx="3870">
                  <c:v>42248</c:v>
                </c:pt>
                <c:pt idx="3871">
                  <c:v>42249</c:v>
                </c:pt>
                <c:pt idx="3872">
                  <c:v>42250</c:v>
                </c:pt>
                <c:pt idx="3873">
                  <c:v>42251</c:v>
                </c:pt>
                <c:pt idx="3874">
                  <c:v>42255</c:v>
                </c:pt>
                <c:pt idx="3875">
                  <c:v>42256</c:v>
                </c:pt>
                <c:pt idx="3876">
                  <c:v>42257</c:v>
                </c:pt>
                <c:pt idx="3877">
                  <c:v>42258</c:v>
                </c:pt>
                <c:pt idx="3878">
                  <c:v>42261</c:v>
                </c:pt>
                <c:pt idx="3879">
                  <c:v>42262</c:v>
                </c:pt>
                <c:pt idx="3880">
                  <c:v>42263</c:v>
                </c:pt>
                <c:pt idx="3881">
                  <c:v>42264</c:v>
                </c:pt>
                <c:pt idx="3882">
                  <c:v>42265</c:v>
                </c:pt>
                <c:pt idx="3883">
                  <c:v>42268</c:v>
                </c:pt>
                <c:pt idx="3884">
                  <c:v>42269</c:v>
                </c:pt>
                <c:pt idx="3885">
                  <c:v>42270</c:v>
                </c:pt>
                <c:pt idx="3886">
                  <c:v>42271</c:v>
                </c:pt>
                <c:pt idx="3887">
                  <c:v>42272</c:v>
                </c:pt>
                <c:pt idx="3888">
                  <c:v>42275</c:v>
                </c:pt>
                <c:pt idx="3889">
                  <c:v>42276</c:v>
                </c:pt>
                <c:pt idx="3890">
                  <c:v>42277</c:v>
                </c:pt>
                <c:pt idx="3891">
                  <c:v>42278</c:v>
                </c:pt>
                <c:pt idx="3892">
                  <c:v>42279</c:v>
                </c:pt>
                <c:pt idx="3893">
                  <c:v>42282</c:v>
                </c:pt>
                <c:pt idx="3894">
                  <c:v>42283</c:v>
                </c:pt>
                <c:pt idx="3895">
                  <c:v>42284</c:v>
                </c:pt>
                <c:pt idx="3896">
                  <c:v>42285</c:v>
                </c:pt>
                <c:pt idx="3897">
                  <c:v>42286</c:v>
                </c:pt>
                <c:pt idx="3898">
                  <c:v>42289</c:v>
                </c:pt>
                <c:pt idx="3899">
                  <c:v>42290</c:v>
                </c:pt>
                <c:pt idx="3900">
                  <c:v>42291</c:v>
                </c:pt>
                <c:pt idx="3901">
                  <c:v>42292</c:v>
                </c:pt>
                <c:pt idx="3902">
                  <c:v>42293</c:v>
                </c:pt>
                <c:pt idx="3903">
                  <c:v>42296</c:v>
                </c:pt>
                <c:pt idx="3904">
                  <c:v>42297</c:v>
                </c:pt>
                <c:pt idx="3905">
                  <c:v>42298</c:v>
                </c:pt>
                <c:pt idx="3906">
                  <c:v>42299</c:v>
                </c:pt>
                <c:pt idx="3907">
                  <c:v>42300</c:v>
                </c:pt>
                <c:pt idx="3908">
                  <c:v>42303</c:v>
                </c:pt>
                <c:pt idx="3909">
                  <c:v>42304</c:v>
                </c:pt>
                <c:pt idx="3910">
                  <c:v>42305</c:v>
                </c:pt>
                <c:pt idx="3911">
                  <c:v>42306</c:v>
                </c:pt>
                <c:pt idx="3912">
                  <c:v>42307</c:v>
                </c:pt>
                <c:pt idx="3913">
                  <c:v>42310</c:v>
                </c:pt>
                <c:pt idx="3914">
                  <c:v>42311</c:v>
                </c:pt>
                <c:pt idx="3915">
                  <c:v>42312</c:v>
                </c:pt>
                <c:pt idx="3916">
                  <c:v>42313</c:v>
                </c:pt>
                <c:pt idx="3917">
                  <c:v>42314</c:v>
                </c:pt>
                <c:pt idx="3918">
                  <c:v>42317</c:v>
                </c:pt>
                <c:pt idx="3919">
                  <c:v>42318</c:v>
                </c:pt>
                <c:pt idx="3920">
                  <c:v>42319</c:v>
                </c:pt>
                <c:pt idx="3921">
                  <c:v>42320</c:v>
                </c:pt>
                <c:pt idx="3922">
                  <c:v>42321</c:v>
                </c:pt>
                <c:pt idx="3923">
                  <c:v>42324</c:v>
                </c:pt>
                <c:pt idx="3924">
                  <c:v>42325</c:v>
                </c:pt>
                <c:pt idx="3925">
                  <c:v>42326</c:v>
                </c:pt>
                <c:pt idx="3926">
                  <c:v>42327</c:v>
                </c:pt>
                <c:pt idx="3927">
                  <c:v>42328</c:v>
                </c:pt>
                <c:pt idx="3928">
                  <c:v>42331</c:v>
                </c:pt>
                <c:pt idx="3929">
                  <c:v>42332</c:v>
                </c:pt>
                <c:pt idx="3930">
                  <c:v>42333</c:v>
                </c:pt>
                <c:pt idx="3931">
                  <c:v>42335</c:v>
                </c:pt>
                <c:pt idx="3932">
                  <c:v>42338</c:v>
                </c:pt>
                <c:pt idx="3933">
                  <c:v>42339</c:v>
                </c:pt>
                <c:pt idx="3934">
                  <c:v>42340</c:v>
                </c:pt>
                <c:pt idx="3935">
                  <c:v>42341</c:v>
                </c:pt>
                <c:pt idx="3936">
                  <c:v>42342</c:v>
                </c:pt>
                <c:pt idx="3937">
                  <c:v>42345</c:v>
                </c:pt>
                <c:pt idx="3938">
                  <c:v>42346</c:v>
                </c:pt>
                <c:pt idx="3939">
                  <c:v>42347</c:v>
                </c:pt>
                <c:pt idx="3940">
                  <c:v>42348</c:v>
                </c:pt>
                <c:pt idx="3941">
                  <c:v>42349</c:v>
                </c:pt>
                <c:pt idx="3942">
                  <c:v>42352</c:v>
                </c:pt>
                <c:pt idx="3943">
                  <c:v>42353</c:v>
                </c:pt>
                <c:pt idx="3944">
                  <c:v>42354</c:v>
                </c:pt>
                <c:pt idx="3945">
                  <c:v>42355</c:v>
                </c:pt>
                <c:pt idx="3946">
                  <c:v>42356</c:v>
                </c:pt>
                <c:pt idx="3947">
                  <c:v>42359</c:v>
                </c:pt>
                <c:pt idx="3948">
                  <c:v>42360</c:v>
                </c:pt>
                <c:pt idx="3949">
                  <c:v>42361</c:v>
                </c:pt>
                <c:pt idx="3950">
                  <c:v>42362</c:v>
                </c:pt>
                <c:pt idx="3951">
                  <c:v>42366</c:v>
                </c:pt>
                <c:pt idx="3952">
                  <c:v>42367</c:v>
                </c:pt>
                <c:pt idx="3953">
                  <c:v>42368</c:v>
                </c:pt>
                <c:pt idx="3954">
                  <c:v>42369</c:v>
                </c:pt>
                <c:pt idx="3955">
                  <c:v>42373</c:v>
                </c:pt>
                <c:pt idx="3956">
                  <c:v>42374</c:v>
                </c:pt>
                <c:pt idx="3957">
                  <c:v>42375</c:v>
                </c:pt>
                <c:pt idx="3958">
                  <c:v>42376</c:v>
                </c:pt>
                <c:pt idx="3959">
                  <c:v>42377</c:v>
                </c:pt>
                <c:pt idx="3960">
                  <c:v>42380</c:v>
                </c:pt>
                <c:pt idx="3961">
                  <c:v>42381</c:v>
                </c:pt>
                <c:pt idx="3962">
                  <c:v>42382</c:v>
                </c:pt>
                <c:pt idx="3963">
                  <c:v>42383</c:v>
                </c:pt>
                <c:pt idx="3964">
                  <c:v>42384</c:v>
                </c:pt>
                <c:pt idx="3965">
                  <c:v>42388</c:v>
                </c:pt>
                <c:pt idx="3966">
                  <c:v>42389</c:v>
                </c:pt>
                <c:pt idx="3967">
                  <c:v>42390</c:v>
                </c:pt>
                <c:pt idx="3968">
                  <c:v>42391</c:v>
                </c:pt>
                <c:pt idx="3969">
                  <c:v>42394</c:v>
                </c:pt>
                <c:pt idx="3970">
                  <c:v>42395</c:v>
                </c:pt>
                <c:pt idx="3971">
                  <c:v>42396</c:v>
                </c:pt>
                <c:pt idx="3972">
                  <c:v>42397</c:v>
                </c:pt>
                <c:pt idx="3973">
                  <c:v>42398</c:v>
                </c:pt>
                <c:pt idx="3974">
                  <c:v>42401</c:v>
                </c:pt>
                <c:pt idx="3975">
                  <c:v>42402</c:v>
                </c:pt>
                <c:pt idx="3976">
                  <c:v>42403</c:v>
                </c:pt>
                <c:pt idx="3977">
                  <c:v>42404</c:v>
                </c:pt>
                <c:pt idx="3978">
                  <c:v>42405</c:v>
                </c:pt>
                <c:pt idx="3979">
                  <c:v>42408</c:v>
                </c:pt>
                <c:pt idx="3980">
                  <c:v>42409</c:v>
                </c:pt>
                <c:pt idx="3981">
                  <c:v>42410</c:v>
                </c:pt>
                <c:pt idx="3982">
                  <c:v>42411</c:v>
                </c:pt>
                <c:pt idx="3983">
                  <c:v>42412</c:v>
                </c:pt>
                <c:pt idx="3984">
                  <c:v>42416</c:v>
                </c:pt>
                <c:pt idx="3985">
                  <c:v>42417</c:v>
                </c:pt>
                <c:pt idx="3986">
                  <c:v>42418</c:v>
                </c:pt>
                <c:pt idx="3987">
                  <c:v>42419</c:v>
                </c:pt>
                <c:pt idx="3988">
                  <c:v>42422</c:v>
                </c:pt>
                <c:pt idx="3989">
                  <c:v>42423</c:v>
                </c:pt>
                <c:pt idx="3990">
                  <c:v>42424</c:v>
                </c:pt>
                <c:pt idx="3991">
                  <c:v>42425</c:v>
                </c:pt>
                <c:pt idx="3992">
                  <c:v>42426</c:v>
                </c:pt>
                <c:pt idx="3993">
                  <c:v>42429</c:v>
                </c:pt>
                <c:pt idx="3994">
                  <c:v>42430</c:v>
                </c:pt>
                <c:pt idx="3995">
                  <c:v>42431</c:v>
                </c:pt>
                <c:pt idx="3996">
                  <c:v>42432</c:v>
                </c:pt>
                <c:pt idx="3997">
                  <c:v>42433</c:v>
                </c:pt>
                <c:pt idx="3998">
                  <c:v>42436</c:v>
                </c:pt>
                <c:pt idx="3999">
                  <c:v>42437</c:v>
                </c:pt>
                <c:pt idx="4000">
                  <c:v>42438</c:v>
                </c:pt>
                <c:pt idx="4001">
                  <c:v>42439</c:v>
                </c:pt>
                <c:pt idx="4002">
                  <c:v>42440</c:v>
                </c:pt>
                <c:pt idx="4003">
                  <c:v>42443</c:v>
                </c:pt>
                <c:pt idx="4004">
                  <c:v>42444</c:v>
                </c:pt>
                <c:pt idx="4005">
                  <c:v>42445</c:v>
                </c:pt>
                <c:pt idx="4006">
                  <c:v>42446</c:v>
                </c:pt>
                <c:pt idx="4007">
                  <c:v>42447</c:v>
                </c:pt>
                <c:pt idx="4008">
                  <c:v>42450</c:v>
                </c:pt>
                <c:pt idx="4009">
                  <c:v>42451</c:v>
                </c:pt>
                <c:pt idx="4010">
                  <c:v>42452</c:v>
                </c:pt>
                <c:pt idx="4011">
                  <c:v>42453</c:v>
                </c:pt>
                <c:pt idx="4012">
                  <c:v>42457</c:v>
                </c:pt>
                <c:pt idx="4013">
                  <c:v>42458</c:v>
                </c:pt>
                <c:pt idx="4014">
                  <c:v>42459</c:v>
                </c:pt>
                <c:pt idx="4015">
                  <c:v>42460</c:v>
                </c:pt>
                <c:pt idx="4016">
                  <c:v>42461</c:v>
                </c:pt>
                <c:pt idx="4017">
                  <c:v>42464</c:v>
                </c:pt>
                <c:pt idx="4018">
                  <c:v>42465</c:v>
                </c:pt>
                <c:pt idx="4019">
                  <c:v>42466</c:v>
                </c:pt>
                <c:pt idx="4020">
                  <c:v>42467</c:v>
                </c:pt>
                <c:pt idx="4021">
                  <c:v>42468</c:v>
                </c:pt>
                <c:pt idx="4022">
                  <c:v>42471</c:v>
                </c:pt>
                <c:pt idx="4023">
                  <c:v>42472</c:v>
                </c:pt>
                <c:pt idx="4024">
                  <c:v>42473</c:v>
                </c:pt>
                <c:pt idx="4025">
                  <c:v>42474</c:v>
                </c:pt>
                <c:pt idx="4026">
                  <c:v>42475</c:v>
                </c:pt>
                <c:pt idx="4027">
                  <c:v>42478</c:v>
                </c:pt>
                <c:pt idx="4028">
                  <c:v>42479</c:v>
                </c:pt>
                <c:pt idx="4029">
                  <c:v>42480</c:v>
                </c:pt>
                <c:pt idx="4030">
                  <c:v>42481</c:v>
                </c:pt>
                <c:pt idx="4031">
                  <c:v>42482</c:v>
                </c:pt>
                <c:pt idx="4032">
                  <c:v>42485</c:v>
                </c:pt>
                <c:pt idx="4033">
                  <c:v>42486</c:v>
                </c:pt>
                <c:pt idx="4034">
                  <c:v>42487</c:v>
                </c:pt>
                <c:pt idx="4035">
                  <c:v>42488</c:v>
                </c:pt>
                <c:pt idx="4036">
                  <c:v>42489</c:v>
                </c:pt>
                <c:pt idx="4037">
                  <c:v>42492</c:v>
                </c:pt>
                <c:pt idx="4038">
                  <c:v>42493</c:v>
                </c:pt>
                <c:pt idx="4039">
                  <c:v>42494</c:v>
                </c:pt>
                <c:pt idx="4040">
                  <c:v>42495</c:v>
                </c:pt>
                <c:pt idx="4041">
                  <c:v>42496</c:v>
                </c:pt>
                <c:pt idx="4042">
                  <c:v>42499</c:v>
                </c:pt>
                <c:pt idx="4043">
                  <c:v>42500</c:v>
                </c:pt>
                <c:pt idx="4044">
                  <c:v>42501</c:v>
                </c:pt>
                <c:pt idx="4045">
                  <c:v>42502</c:v>
                </c:pt>
                <c:pt idx="4046">
                  <c:v>42503</c:v>
                </c:pt>
                <c:pt idx="4047">
                  <c:v>42506</c:v>
                </c:pt>
                <c:pt idx="4048">
                  <c:v>42507</c:v>
                </c:pt>
                <c:pt idx="4049">
                  <c:v>42508</c:v>
                </c:pt>
                <c:pt idx="4050">
                  <c:v>42509</c:v>
                </c:pt>
                <c:pt idx="4051">
                  <c:v>42510</c:v>
                </c:pt>
                <c:pt idx="4052">
                  <c:v>42513</c:v>
                </c:pt>
                <c:pt idx="4053">
                  <c:v>42514</c:v>
                </c:pt>
                <c:pt idx="4054">
                  <c:v>42515</c:v>
                </c:pt>
                <c:pt idx="4055">
                  <c:v>42516</c:v>
                </c:pt>
                <c:pt idx="4056">
                  <c:v>42517</c:v>
                </c:pt>
                <c:pt idx="4057">
                  <c:v>42521</c:v>
                </c:pt>
                <c:pt idx="4058">
                  <c:v>42522</c:v>
                </c:pt>
                <c:pt idx="4059">
                  <c:v>42523</c:v>
                </c:pt>
                <c:pt idx="4060">
                  <c:v>42524</c:v>
                </c:pt>
                <c:pt idx="4061">
                  <c:v>42527</c:v>
                </c:pt>
                <c:pt idx="4062">
                  <c:v>42528</c:v>
                </c:pt>
                <c:pt idx="4063">
                  <c:v>42529</c:v>
                </c:pt>
                <c:pt idx="4064">
                  <c:v>42530</c:v>
                </c:pt>
                <c:pt idx="4065">
                  <c:v>42531</c:v>
                </c:pt>
                <c:pt idx="4066">
                  <c:v>42534</c:v>
                </c:pt>
                <c:pt idx="4067">
                  <c:v>42535</c:v>
                </c:pt>
                <c:pt idx="4068">
                  <c:v>42536</c:v>
                </c:pt>
                <c:pt idx="4069">
                  <c:v>42537</c:v>
                </c:pt>
                <c:pt idx="4070">
                  <c:v>42538</c:v>
                </c:pt>
                <c:pt idx="4071">
                  <c:v>42541</c:v>
                </c:pt>
                <c:pt idx="4072">
                  <c:v>42542</c:v>
                </c:pt>
                <c:pt idx="4073">
                  <c:v>42543</c:v>
                </c:pt>
                <c:pt idx="4074">
                  <c:v>42544</c:v>
                </c:pt>
                <c:pt idx="4075">
                  <c:v>42545</c:v>
                </c:pt>
                <c:pt idx="4076">
                  <c:v>42548</c:v>
                </c:pt>
                <c:pt idx="4077">
                  <c:v>42549</c:v>
                </c:pt>
                <c:pt idx="4078">
                  <c:v>42550</c:v>
                </c:pt>
                <c:pt idx="4079">
                  <c:v>42551</c:v>
                </c:pt>
                <c:pt idx="4080">
                  <c:v>42552</c:v>
                </c:pt>
                <c:pt idx="4081">
                  <c:v>42556</c:v>
                </c:pt>
                <c:pt idx="4082">
                  <c:v>42557</c:v>
                </c:pt>
                <c:pt idx="4083">
                  <c:v>42558</c:v>
                </c:pt>
                <c:pt idx="4084">
                  <c:v>42559</c:v>
                </c:pt>
                <c:pt idx="4085">
                  <c:v>42562</c:v>
                </c:pt>
                <c:pt idx="4086">
                  <c:v>42563</c:v>
                </c:pt>
                <c:pt idx="4087">
                  <c:v>42564</c:v>
                </c:pt>
                <c:pt idx="4088">
                  <c:v>42565</c:v>
                </c:pt>
                <c:pt idx="4089">
                  <c:v>42566</c:v>
                </c:pt>
                <c:pt idx="4090">
                  <c:v>42569</c:v>
                </c:pt>
                <c:pt idx="4091">
                  <c:v>42570</c:v>
                </c:pt>
                <c:pt idx="4092">
                  <c:v>42571</c:v>
                </c:pt>
                <c:pt idx="4093">
                  <c:v>42572</c:v>
                </c:pt>
                <c:pt idx="4094">
                  <c:v>42573</c:v>
                </c:pt>
                <c:pt idx="4095">
                  <c:v>42576</c:v>
                </c:pt>
                <c:pt idx="4096">
                  <c:v>42577</c:v>
                </c:pt>
                <c:pt idx="4097">
                  <c:v>42578</c:v>
                </c:pt>
                <c:pt idx="4098">
                  <c:v>42579</c:v>
                </c:pt>
                <c:pt idx="4099">
                  <c:v>42580</c:v>
                </c:pt>
                <c:pt idx="4100">
                  <c:v>42583</c:v>
                </c:pt>
                <c:pt idx="4101">
                  <c:v>42584</c:v>
                </c:pt>
                <c:pt idx="4102">
                  <c:v>42585</c:v>
                </c:pt>
                <c:pt idx="4103">
                  <c:v>42586</c:v>
                </c:pt>
                <c:pt idx="4104">
                  <c:v>42587</c:v>
                </c:pt>
                <c:pt idx="4105">
                  <c:v>42590</c:v>
                </c:pt>
                <c:pt idx="4106">
                  <c:v>42591</c:v>
                </c:pt>
                <c:pt idx="4107">
                  <c:v>42592</c:v>
                </c:pt>
                <c:pt idx="4108">
                  <c:v>42593</c:v>
                </c:pt>
                <c:pt idx="4109">
                  <c:v>42594</c:v>
                </c:pt>
                <c:pt idx="4110">
                  <c:v>42597</c:v>
                </c:pt>
                <c:pt idx="4111">
                  <c:v>42598</c:v>
                </c:pt>
                <c:pt idx="4112">
                  <c:v>42599</c:v>
                </c:pt>
                <c:pt idx="4113">
                  <c:v>42600</c:v>
                </c:pt>
                <c:pt idx="4114">
                  <c:v>42601</c:v>
                </c:pt>
                <c:pt idx="4115">
                  <c:v>42604</c:v>
                </c:pt>
                <c:pt idx="4116">
                  <c:v>42605</c:v>
                </c:pt>
                <c:pt idx="4117">
                  <c:v>42606</c:v>
                </c:pt>
                <c:pt idx="4118">
                  <c:v>42607</c:v>
                </c:pt>
                <c:pt idx="4119">
                  <c:v>42608</c:v>
                </c:pt>
                <c:pt idx="4120">
                  <c:v>42611</c:v>
                </c:pt>
                <c:pt idx="4121">
                  <c:v>42612</c:v>
                </c:pt>
                <c:pt idx="4122">
                  <c:v>42613</c:v>
                </c:pt>
                <c:pt idx="4123">
                  <c:v>42614</c:v>
                </c:pt>
                <c:pt idx="4124">
                  <c:v>42615</c:v>
                </c:pt>
                <c:pt idx="4125">
                  <c:v>42619</c:v>
                </c:pt>
                <c:pt idx="4126">
                  <c:v>42620</c:v>
                </c:pt>
                <c:pt idx="4127">
                  <c:v>42621</c:v>
                </c:pt>
                <c:pt idx="4128">
                  <c:v>42622</c:v>
                </c:pt>
                <c:pt idx="4129">
                  <c:v>42625</c:v>
                </c:pt>
                <c:pt idx="4130">
                  <c:v>42626</c:v>
                </c:pt>
                <c:pt idx="4131">
                  <c:v>42627</c:v>
                </c:pt>
                <c:pt idx="4132">
                  <c:v>42628</c:v>
                </c:pt>
                <c:pt idx="4133">
                  <c:v>42629</c:v>
                </c:pt>
                <c:pt idx="4134">
                  <c:v>42632</c:v>
                </c:pt>
                <c:pt idx="4135">
                  <c:v>42633</c:v>
                </c:pt>
                <c:pt idx="4136">
                  <c:v>42634</c:v>
                </c:pt>
                <c:pt idx="4137">
                  <c:v>42635</c:v>
                </c:pt>
                <c:pt idx="4138">
                  <c:v>42636</c:v>
                </c:pt>
                <c:pt idx="4139">
                  <c:v>42639</c:v>
                </c:pt>
                <c:pt idx="4140">
                  <c:v>42640</c:v>
                </c:pt>
                <c:pt idx="4141">
                  <c:v>42641</c:v>
                </c:pt>
                <c:pt idx="4142">
                  <c:v>42642</c:v>
                </c:pt>
                <c:pt idx="4143">
                  <c:v>42643</c:v>
                </c:pt>
                <c:pt idx="4144">
                  <c:v>42646</c:v>
                </c:pt>
                <c:pt idx="4145">
                  <c:v>42647</c:v>
                </c:pt>
                <c:pt idx="4146">
                  <c:v>42648</c:v>
                </c:pt>
                <c:pt idx="4147">
                  <c:v>42649</c:v>
                </c:pt>
                <c:pt idx="4148">
                  <c:v>42650</c:v>
                </c:pt>
                <c:pt idx="4149">
                  <c:v>42653</c:v>
                </c:pt>
                <c:pt idx="4150">
                  <c:v>42654</c:v>
                </c:pt>
                <c:pt idx="4151">
                  <c:v>42655</c:v>
                </c:pt>
                <c:pt idx="4152">
                  <c:v>42656</c:v>
                </c:pt>
                <c:pt idx="4153">
                  <c:v>42657</c:v>
                </c:pt>
                <c:pt idx="4154">
                  <c:v>42660</c:v>
                </c:pt>
                <c:pt idx="4155">
                  <c:v>42661</c:v>
                </c:pt>
                <c:pt idx="4156">
                  <c:v>42662</c:v>
                </c:pt>
                <c:pt idx="4157">
                  <c:v>42663</c:v>
                </c:pt>
                <c:pt idx="4158">
                  <c:v>42664</c:v>
                </c:pt>
                <c:pt idx="4159">
                  <c:v>42667</c:v>
                </c:pt>
                <c:pt idx="4160">
                  <c:v>42668</c:v>
                </c:pt>
                <c:pt idx="4161">
                  <c:v>42669</c:v>
                </c:pt>
                <c:pt idx="4162">
                  <c:v>42670</c:v>
                </c:pt>
                <c:pt idx="4163">
                  <c:v>42671</c:v>
                </c:pt>
                <c:pt idx="4164">
                  <c:v>42674</c:v>
                </c:pt>
                <c:pt idx="4165">
                  <c:v>42675</c:v>
                </c:pt>
                <c:pt idx="4166">
                  <c:v>42676</c:v>
                </c:pt>
                <c:pt idx="4167">
                  <c:v>42677</c:v>
                </c:pt>
                <c:pt idx="4168">
                  <c:v>42678</c:v>
                </c:pt>
                <c:pt idx="4169">
                  <c:v>42681</c:v>
                </c:pt>
                <c:pt idx="4170">
                  <c:v>42682</c:v>
                </c:pt>
                <c:pt idx="4171">
                  <c:v>42683</c:v>
                </c:pt>
                <c:pt idx="4172">
                  <c:v>42684</c:v>
                </c:pt>
                <c:pt idx="4173">
                  <c:v>42685</c:v>
                </c:pt>
                <c:pt idx="4174">
                  <c:v>42688</c:v>
                </c:pt>
                <c:pt idx="4175">
                  <c:v>42689</c:v>
                </c:pt>
                <c:pt idx="4176">
                  <c:v>42690</c:v>
                </c:pt>
                <c:pt idx="4177">
                  <c:v>42691</c:v>
                </c:pt>
                <c:pt idx="4178">
                  <c:v>42692</c:v>
                </c:pt>
                <c:pt idx="4179">
                  <c:v>42695</c:v>
                </c:pt>
                <c:pt idx="4180">
                  <c:v>42696</c:v>
                </c:pt>
                <c:pt idx="4181">
                  <c:v>42697</c:v>
                </c:pt>
                <c:pt idx="4182">
                  <c:v>42699</c:v>
                </c:pt>
                <c:pt idx="4183">
                  <c:v>42702</c:v>
                </c:pt>
                <c:pt idx="4184">
                  <c:v>42703</c:v>
                </c:pt>
                <c:pt idx="4185">
                  <c:v>42704</c:v>
                </c:pt>
                <c:pt idx="4186">
                  <c:v>42705</c:v>
                </c:pt>
                <c:pt idx="4187">
                  <c:v>42706</c:v>
                </c:pt>
                <c:pt idx="4188">
                  <c:v>42709</c:v>
                </c:pt>
                <c:pt idx="4189">
                  <c:v>42710</c:v>
                </c:pt>
                <c:pt idx="4190">
                  <c:v>42711</c:v>
                </c:pt>
                <c:pt idx="4191">
                  <c:v>42712</c:v>
                </c:pt>
                <c:pt idx="4192">
                  <c:v>42713</c:v>
                </c:pt>
                <c:pt idx="4193">
                  <c:v>42716</c:v>
                </c:pt>
                <c:pt idx="4194">
                  <c:v>42717</c:v>
                </c:pt>
                <c:pt idx="4195">
                  <c:v>42718</c:v>
                </c:pt>
                <c:pt idx="4196">
                  <c:v>42719</c:v>
                </c:pt>
                <c:pt idx="4197">
                  <c:v>42720</c:v>
                </c:pt>
                <c:pt idx="4198">
                  <c:v>42723</c:v>
                </c:pt>
                <c:pt idx="4199">
                  <c:v>42724</c:v>
                </c:pt>
                <c:pt idx="4200">
                  <c:v>42725</c:v>
                </c:pt>
                <c:pt idx="4201">
                  <c:v>42726</c:v>
                </c:pt>
                <c:pt idx="4202">
                  <c:v>42727</c:v>
                </c:pt>
                <c:pt idx="4203">
                  <c:v>42731</c:v>
                </c:pt>
                <c:pt idx="4204">
                  <c:v>42732</c:v>
                </c:pt>
                <c:pt idx="4205">
                  <c:v>42733</c:v>
                </c:pt>
                <c:pt idx="4206">
                  <c:v>42734</c:v>
                </c:pt>
                <c:pt idx="4207">
                  <c:v>42738</c:v>
                </c:pt>
                <c:pt idx="4208">
                  <c:v>42739</c:v>
                </c:pt>
                <c:pt idx="4209">
                  <c:v>42740</c:v>
                </c:pt>
                <c:pt idx="4210">
                  <c:v>42741</c:v>
                </c:pt>
                <c:pt idx="4211">
                  <c:v>42744</c:v>
                </c:pt>
                <c:pt idx="4212">
                  <c:v>42745</c:v>
                </c:pt>
                <c:pt idx="4213">
                  <c:v>42746</c:v>
                </c:pt>
                <c:pt idx="4214">
                  <c:v>42747</c:v>
                </c:pt>
                <c:pt idx="4215">
                  <c:v>42748</c:v>
                </c:pt>
                <c:pt idx="4216">
                  <c:v>42752</c:v>
                </c:pt>
                <c:pt idx="4217">
                  <c:v>42753</c:v>
                </c:pt>
                <c:pt idx="4218">
                  <c:v>42754</c:v>
                </c:pt>
                <c:pt idx="4219">
                  <c:v>42755</c:v>
                </c:pt>
                <c:pt idx="4220">
                  <c:v>42758</c:v>
                </c:pt>
                <c:pt idx="4221">
                  <c:v>42759</c:v>
                </c:pt>
                <c:pt idx="4222">
                  <c:v>42760</c:v>
                </c:pt>
                <c:pt idx="4223">
                  <c:v>42761</c:v>
                </c:pt>
                <c:pt idx="4224">
                  <c:v>42762</c:v>
                </c:pt>
                <c:pt idx="4225">
                  <c:v>42765</c:v>
                </c:pt>
                <c:pt idx="4226">
                  <c:v>42766</c:v>
                </c:pt>
                <c:pt idx="4227">
                  <c:v>42767</c:v>
                </c:pt>
                <c:pt idx="4228">
                  <c:v>42768</c:v>
                </c:pt>
                <c:pt idx="4229">
                  <c:v>42769</c:v>
                </c:pt>
                <c:pt idx="4230">
                  <c:v>42772</c:v>
                </c:pt>
                <c:pt idx="4231">
                  <c:v>42773</c:v>
                </c:pt>
                <c:pt idx="4232">
                  <c:v>42774</c:v>
                </c:pt>
                <c:pt idx="4233">
                  <c:v>42775</c:v>
                </c:pt>
                <c:pt idx="4234">
                  <c:v>42776</c:v>
                </c:pt>
                <c:pt idx="4235">
                  <c:v>42779</c:v>
                </c:pt>
                <c:pt idx="4236">
                  <c:v>42780</c:v>
                </c:pt>
                <c:pt idx="4237">
                  <c:v>42781</c:v>
                </c:pt>
                <c:pt idx="4238">
                  <c:v>42782</c:v>
                </c:pt>
                <c:pt idx="4239">
                  <c:v>42783</c:v>
                </c:pt>
                <c:pt idx="4240">
                  <c:v>42787</c:v>
                </c:pt>
                <c:pt idx="4241">
                  <c:v>42788</c:v>
                </c:pt>
                <c:pt idx="4242">
                  <c:v>42789</c:v>
                </c:pt>
                <c:pt idx="4243">
                  <c:v>42790</c:v>
                </c:pt>
                <c:pt idx="4244">
                  <c:v>42793</c:v>
                </c:pt>
                <c:pt idx="4245">
                  <c:v>42794</c:v>
                </c:pt>
                <c:pt idx="4246">
                  <c:v>42795</c:v>
                </c:pt>
                <c:pt idx="4247">
                  <c:v>42796</c:v>
                </c:pt>
                <c:pt idx="4248">
                  <c:v>42797</c:v>
                </c:pt>
                <c:pt idx="4249">
                  <c:v>42800</c:v>
                </c:pt>
                <c:pt idx="4250">
                  <c:v>42801</c:v>
                </c:pt>
                <c:pt idx="4251">
                  <c:v>42802</c:v>
                </c:pt>
                <c:pt idx="4252">
                  <c:v>42803</c:v>
                </c:pt>
                <c:pt idx="4253">
                  <c:v>42804</c:v>
                </c:pt>
                <c:pt idx="4254">
                  <c:v>42807</c:v>
                </c:pt>
                <c:pt idx="4255">
                  <c:v>42808</c:v>
                </c:pt>
                <c:pt idx="4256">
                  <c:v>42809</c:v>
                </c:pt>
                <c:pt idx="4257">
                  <c:v>42810</c:v>
                </c:pt>
                <c:pt idx="4258">
                  <c:v>42811</c:v>
                </c:pt>
                <c:pt idx="4259">
                  <c:v>42814</c:v>
                </c:pt>
                <c:pt idx="4260">
                  <c:v>42815</c:v>
                </c:pt>
                <c:pt idx="4261">
                  <c:v>42816</c:v>
                </c:pt>
                <c:pt idx="4262">
                  <c:v>42817</c:v>
                </c:pt>
                <c:pt idx="4263">
                  <c:v>42818</c:v>
                </c:pt>
                <c:pt idx="4264">
                  <c:v>42821</c:v>
                </c:pt>
                <c:pt idx="4265">
                  <c:v>42822</c:v>
                </c:pt>
                <c:pt idx="4266">
                  <c:v>42823</c:v>
                </c:pt>
                <c:pt idx="4267">
                  <c:v>42824</c:v>
                </c:pt>
                <c:pt idx="4268">
                  <c:v>42825</c:v>
                </c:pt>
                <c:pt idx="4269">
                  <c:v>42828</c:v>
                </c:pt>
                <c:pt idx="4270">
                  <c:v>42829</c:v>
                </c:pt>
                <c:pt idx="4271">
                  <c:v>42830</c:v>
                </c:pt>
                <c:pt idx="4272">
                  <c:v>42831</c:v>
                </c:pt>
                <c:pt idx="4273">
                  <c:v>42832</c:v>
                </c:pt>
                <c:pt idx="4274">
                  <c:v>42835</c:v>
                </c:pt>
                <c:pt idx="4275">
                  <c:v>42836</c:v>
                </c:pt>
                <c:pt idx="4276">
                  <c:v>42837</c:v>
                </c:pt>
                <c:pt idx="4277">
                  <c:v>42838</c:v>
                </c:pt>
                <c:pt idx="4278">
                  <c:v>42842</c:v>
                </c:pt>
                <c:pt idx="4279">
                  <c:v>42843</c:v>
                </c:pt>
              </c:numCache>
            </c:numRef>
          </c:cat>
          <c:val>
            <c:numRef>
              <c:f>Sheet1!$C$2:$C$4281</c:f>
              <c:numCache>
                <c:formatCode>General</c:formatCode>
                <c:ptCount val="4280"/>
                <c:pt idx="0">
                  <c:v>0</c:v>
                </c:pt>
                <c:pt idx="1">
                  <c:v>4.8032708032707799E-3</c:v>
                </c:pt>
                <c:pt idx="2">
                  <c:v>-6.1135161135161898E-3</c:v>
                </c:pt>
                <c:pt idx="3">
                  <c:v>3.5152477152477102E-2</c:v>
                </c:pt>
                <c:pt idx="4">
                  <c:v>2.3471861471861401E-2</c:v>
                </c:pt>
                <c:pt idx="5">
                  <c:v>2.0087542087541901E-2</c:v>
                </c:pt>
                <c:pt idx="6">
                  <c:v>1.37556517556517E-2</c:v>
                </c:pt>
                <c:pt idx="7">
                  <c:v>2.75113035113034E-2</c:v>
                </c:pt>
                <c:pt idx="8">
                  <c:v>6.9870129870128897E-3</c:v>
                </c:pt>
                <c:pt idx="9">
                  <c:v>-1.6593554593554601E-2</c:v>
                </c:pt>
                <c:pt idx="10">
                  <c:v>-9.17075517075518E-3</c:v>
                </c:pt>
                <c:pt idx="11">
                  <c:v>2.83790283790276E-3</c:v>
                </c:pt>
                <c:pt idx="12">
                  <c:v>-4.69456469456472E-3</c:v>
                </c:pt>
                <c:pt idx="13">
                  <c:v>-1.26637806637807E-2</c:v>
                </c:pt>
                <c:pt idx="14">
                  <c:v>-3.4934102934102797E-2</c:v>
                </c:pt>
                <c:pt idx="15">
                  <c:v>-1.28821548821548E-2</c:v>
                </c:pt>
                <c:pt idx="16">
                  <c:v>-2.1837421837422799E-3</c:v>
                </c:pt>
                <c:pt idx="17">
                  <c:v>1.50649350649351E-2</c:v>
                </c:pt>
                <c:pt idx="18">
                  <c:v>2.4890812890812901E-2</c:v>
                </c:pt>
                <c:pt idx="19">
                  <c:v>1.41924001924E-2</c:v>
                </c:pt>
                <c:pt idx="20">
                  <c:v>1.7469937469937499E-3</c:v>
                </c:pt>
                <c:pt idx="21">
                  <c:v>-1.3974025974025899E-2</c:v>
                </c:pt>
                <c:pt idx="22">
                  <c:v>-2.1397787397787301E-2</c:v>
                </c:pt>
                <c:pt idx="23">
                  <c:v>-3.5807599807599698E-2</c:v>
                </c:pt>
                <c:pt idx="24">
                  <c:v>-2.0087542087541901E-2</c:v>
                </c:pt>
                <c:pt idx="25">
                  <c:v>-3.6899470899470897E-2</c:v>
                </c:pt>
                <c:pt idx="26">
                  <c:v>-3.5807599807599698E-2</c:v>
                </c:pt>
                <c:pt idx="27">
                  <c:v>-4.3665223665224403E-3</c:v>
                </c:pt>
                <c:pt idx="28">
                  <c:v>-2.1837421837422799E-3</c:v>
                </c:pt>
                <c:pt idx="29">
                  <c:v>-1.9650793650793801E-2</c:v>
                </c:pt>
                <c:pt idx="30">
                  <c:v>-3.6728624018924301E-2</c:v>
                </c:pt>
                <c:pt idx="31">
                  <c:v>-3.2044911038890102E-2</c:v>
                </c:pt>
                <c:pt idx="32">
                  <c:v>-2.77275935182584E-2</c:v>
                </c:pt>
                <c:pt idx="33">
                  <c:v>-3.4469983702943997E-2</c:v>
                </c:pt>
                <c:pt idx="34">
                  <c:v>-3.0685065512762399E-2</c:v>
                </c:pt>
                <c:pt idx="35">
                  <c:v>-2.8622815086753298E-2</c:v>
                </c:pt>
                <c:pt idx="36">
                  <c:v>-1.7233896967377899E-2</c:v>
                </c:pt>
                <c:pt idx="37">
                  <c:v>-3.5676697806071703E-2</c:v>
                </c:pt>
                <c:pt idx="38">
                  <c:v>-3.7310357318947503E-2</c:v>
                </c:pt>
                <c:pt idx="39">
                  <c:v>-3.9344627908275101E-2</c:v>
                </c:pt>
                <c:pt idx="40">
                  <c:v>-3.1454341033939799E-2</c:v>
                </c:pt>
                <c:pt idx="41">
                  <c:v>-4.3842469857496999E-2</c:v>
                </c:pt>
                <c:pt idx="42">
                  <c:v>-4.0420711925020197E-2</c:v>
                </c:pt>
                <c:pt idx="43">
                  <c:v>-4.0015312986247498E-2</c:v>
                </c:pt>
                <c:pt idx="44">
                  <c:v>-2.5408614451803199E-2</c:v>
                </c:pt>
                <c:pt idx="45">
                  <c:v>-1.7043023159544101E-2</c:v>
                </c:pt>
                <c:pt idx="46">
                  <c:v>-2.9702083754675101E-2</c:v>
                </c:pt>
                <c:pt idx="47">
                  <c:v>-2.2549164172139501E-2</c:v>
                </c:pt>
                <c:pt idx="48">
                  <c:v>-2.5284300148647298E-2</c:v>
                </c:pt>
                <c:pt idx="49">
                  <c:v>-1.6077024323516501E-2</c:v>
                </c:pt>
                <c:pt idx="50">
                  <c:v>-2.3541147994247801E-2</c:v>
                </c:pt>
                <c:pt idx="51">
                  <c:v>-1.0098829864583001E-2</c:v>
                </c:pt>
                <c:pt idx="52">
                  <c:v>-2.7952370248611601E-2</c:v>
                </c:pt>
                <c:pt idx="53">
                  <c:v>-2.0391066300675199E-2</c:v>
                </c:pt>
                <c:pt idx="54">
                  <c:v>-4.6378881244067E-3</c:v>
                </c:pt>
                <c:pt idx="55">
                  <c:v>-6.3181778906145998E-3</c:v>
                </c:pt>
                <c:pt idx="56">
                  <c:v>-4.2178156828545903E-3</c:v>
                </c:pt>
                <c:pt idx="57">
                  <c:v>2.29284554313417E-3</c:v>
                </c:pt>
                <c:pt idx="58">
                  <c:v>6.7040677974980999E-3</c:v>
                </c:pt>
                <c:pt idx="59">
                  <c:v>1.6575308555903001E-2</c:v>
                </c:pt>
                <c:pt idx="60">
                  <c:v>1.4895018789694899E-2</c:v>
                </c:pt>
                <c:pt idx="61">
                  <c:v>6.59881887807623E-3</c:v>
                </c:pt>
                <c:pt idx="62">
                  <c:v>-1.4878064308340899E-3</c:v>
                </c:pt>
                <c:pt idx="63">
                  <c:v>1.23745841403828E-2</c:v>
                </c:pt>
                <c:pt idx="64">
                  <c:v>-7.36882061256255E-3</c:v>
                </c:pt>
                <c:pt idx="65">
                  <c:v>-1.30393369554471E-2</c:v>
                </c:pt>
                <c:pt idx="66">
                  <c:v>-9.8892552618746708E-3</c:v>
                </c:pt>
                <c:pt idx="67">
                  <c:v>-1.9550921417571199E-2</c:v>
                </c:pt>
                <c:pt idx="68">
                  <c:v>-2.2911500949987298E-2</c:v>
                </c:pt>
                <c:pt idx="69">
                  <c:v>-4.4964842513401097E-2</c:v>
                </c:pt>
                <c:pt idx="70">
                  <c:v>-3.8874253728964303E-2</c:v>
                </c:pt>
                <c:pt idx="71">
                  <c:v>-3.2993239547236E-2</c:v>
                </c:pt>
                <c:pt idx="72">
                  <c:v>-2.8161944851319998E-2</c:v>
                </c:pt>
                <c:pt idx="73">
                  <c:v>-2.1440785786487601E-2</c:v>
                </c:pt>
                <c:pt idx="74">
                  <c:v>-1.6190341885154801E-2</c:v>
                </c:pt>
                <c:pt idx="75">
                  <c:v>-4.4283135216983197E-3</c:v>
                </c:pt>
                <c:pt idx="76">
                  <c:v>-6.4766154773005804E-4</c:v>
                </c:pt>
                <c:pt idx="77">
                  <c:v>-9.0491103787704499E-3</c:v>
                </c:pt>
                <c:pt idx="78">
                  <c:v>-1.3879481838551099E-2</c:v>
                </c:pt>
                <c:pt idx="79">
                  <c:v>-9.2586849814788302E-3</c:v>
                </c:pt>
                <c:pt idx="80">
                  <c:v>3.3434882650819398E-3</c:v>
                </c:pt>
                <c:pt idx="81">
                  <c:v>2.5033433819779002E-3</c:v>
                </c:pt>
                <c:pt idx="82">
                  <c:v>-1.0677339892819801E-3</c:v>
                </c:pt>
                <c:pt idx="83">
                  <c:v>9.4340770495186001E-3</c:v>
                </c:pt>
                <c:pt idx="84">
                  <c:v>6.0734975171024396E-3</c:v>
                </c:pt>
                <c:pt idx="85">
                  <c:v>1.15344392572786E-2</c:v>
                </c:pt>
                <c:pt idx="86">
                  <c:v>9.8541494910707097E-3</c:v>
                </c:pt>
                <c:pt idx="87">
                  <c:v>1.3845299303882499E-2</c:v>
                </c:pt>
                <c:pt idx="88">
                  <c:v>1.06952176103099E-2</c:v>
                </c:pt>
                <c:pt idx="89">
                  <c:v>1.1112687753891201E-2</c:v>
                </c:pt>
                <c:pt idx="90">
                  <c:v>7.6654831132334901E-3</c:v>
                </c:pt>
                <c:pt idx="91">
                  <c:v>7.4584511753784596E-3</c:v>
                </c:pt>
                <c:pt idx="92">
                  <c:v>1.71019935913038E-2</c:v>
                </c:pt>
                <c:pt idx="93">
                  <c:v>3.5716469164301001E-3</c:v>
                </c:pt>
                <c:pt idx="94">
                  <c:v>2.5427955684508498E-3</c:v>
                </c:pt>
                <c:pt idx="95">
                  <c:v>1.05544688546004E-2</c:v>
                </c:pt>
                <c:pt idx="96">
                  <c:v>2.2036123791892102E-2</c:v>
                </c:pt>
                <c:pt idx="97">
                  <c:v>1.3280225900394699E-2</c:v>
                </c:pt>
                <c:pt idx="98">
                  <c:v>2.0208019399110499E-2</c:v>
                </c:pt>
                <c:pt idx="99">
                  <c:v>2.1697217129683401E-2</c:v>
                </c:pt>
                <c:pt idx="100">
                  <c:v>2.9167789861893102E-2</c:v>
                </c:pt>
                <c:pt idx="101">
                  <c:v>2.6460355449669001E-2</c:v>
                </c:pt>
                <c:pt idx="102">
                  <c:v>2.12898143962785E-2</c:v>
                </c:pt>
                <c:pt idx="103">
                  <c:v>4.3631208768582203E-2</c:v>
                </c:pt>
                <c:pt idx="104">
                  <c:v>5.3236447798826303E-2</c:v>
                </c:pt>
                <c:pt idx="105">
                  <c:v>4.3680217480676901E-2</c:v>
                </c:pt>
                <c:pt idx="106">
                  <c:v>5.1389338764186998E-2</c:v>
                </c:pt>
                <c:pt idx="107">
                  <c:v>6.7376092991303205E-2</c:v>
                </c:pt>
                <c:pt idx="108">
                  <c:v>4.7973485251430602E-2</c:v>
                </c:pt>
                <c:pt idx="109">
                  <c:v>5.5411942651034898E-2</c:v>
                </c:pt>
                <c:pt idx="110">
                  <c:v>6.8902572242806395E-2</c:v>
                </c:pt>
                <c:pt idx="111">
                  <c:v>7.4532359181679303E-2</c:v>
                </c:pt>
                <c:pt idx="112">
                  <c:v>6.0693409044764099E-2</c:v>
                </c:pt>
                <c:pt idx="113">
                  <c:v>7.0751540986400296E-2</c:v>
                </c:pt>
                <c:pt idx="114">
                  <c:v>7.2382870137040797E-2</c:v>
                </c:pt>
                <c:pt idx="115">
                  <c:v>8.2400681646328106E-2</c:v>
                </c:pt>
                <c:pt idx="116">
                  <c:v>9.1419915429061804E-2</c:v>
                </c:pt>
                <c:pt idx="117">
                  <c:v>8.7621138218471201E-2</c:v>
                </c:pt>
                <c:pt idx="118">
                  <c:v>0.11119414363076</c:v>
                </c:pt>
                <c:pt idx="119">
                  <c:v>0.11956331032709699</c:v>
                </c:pt>
                <c:pt idx="120">
                  <c:v>0.101070890863493</c:v>
                </c:pt>
                <c:pt idx="121">
                  <c:v>0.110317648453903</c:v>
                </c:pt>
                <c:pt idx="122">
                  <c:v>0.13801856655648601</c:v>
                </c:pt>
                <c:pt idx="123">
                  <c:v>0.17595224547201099</c:v>
                </c:pt>
                <c:pt idx="124">
                  <c:v>0.18129571003116099</c:v>
                </c:pt>
                <c:pt idx="125">
                  <c:v>0.210681251210457</c:v>
                </c:pt>
                <c:pt idx="126">
                  <c:v>0.20618911702766299</c:v>
                </c:pt>
                <c:pt idx="127">
                  <c:v>0.25139237135982001</c:v>
                </c:pt>
                <c:pt idx="128">
                  <c:v>0.25700846238254099</c:v>
                </c:pt>
                <c:pt idx="129">
                  <c:v>0.26262332234629099</c:v>
                </c:pt>
                <c:pt idx="130">
                  <c:v>0.25420041687118</c:v>
                </c:pt>
                <c:pt idx="131">
                  <c:v>0.28368181709304102</c:v>
                </c:pt>
                <c:pt idx="132">
                  <c:v>0.28721344209518501</c:v>
                </c:pt>
                <c:pt idx="133">
                  <c:v>0.31163933222693502</c:v>
                </c:pt>
                <c:pt idx="134">
                  <c:v>0.32341098545841701</c:v>
                </c:pt>
                <c:pt idx="135">
                  <c:v>0.34621880553072598</c:v>
                </c:pt>
                <c:pt idx="136">
                  <c:v>0.35078011147978699</c:v>
                </c:pt>
                <c:pt idx="137">
                  <c:v>0.35300157349018302</c:v>
                </c:pt>
                <c:pt idx="138">
                  <c:v>0.35374206082698101</c:v>
                </c:pt>
                <c:pt idx="139">
                  <c:v>0.34425992561419</c:v>
                </c:pt>
                <c:pt idx="140">
                  <c:v>0.34455200008152298</c:v>
                </c:pt>
                <c:pt idx="141">
                  <c:v>0.37436679719942301</c:v>
                </c:pt>
                <c:pt idx="142">
                  <c:v>0.37956085732484002</c:v>
                </c:pt>
                <c:pt idx="143">
                  <c:v>0.41311876821945298</c:v>
                </c:pt>
                <c:pt idx="144">
                  <c:v>0.402129918280204</c:v>
                </c:pt>
                <c:pt idx="145">
                  <c:v>0.43897671972726099</c:v>
                </c:pt>
                <c:pt idx="146">
                  <c:v>0.43445164907262801</c:v>
                </c:pt>
                <c:pt idx="147">
                  <c:v>0.45693515101893001</c:v>
                </c:pt>
                <c:pt idx="148">
                  <c:v>0.46472403338981499</c:v>
                </c:pt>
                <c:pt idx="149">
                  <c:v>0.443788178738311</c:v>
                </c:pt>
                <c:pt idx="150">
                  <c:v>0.43641935715934499</c:v>
                </c:pt>
                <c:pt idx="151">
                  <c:v>0.470737580215986</c:v>
                </c:pt>
                <c:pt idx="152">
                  <c:v>0.50082325081479295</c:v>
                </c:pt>
                <c:pt idx="153">
                  <c:v>0.48760586906905801</c:v>
                </c:pt>
                <c:pt idx="154">
                  <c:v>0.51323745373814</c:v>
                </c:pt>
                <c:pt idx="155">
                  <c:v>0.51040854347176701</c:v>
                </c:pt>
                <c:pt idx="156">
                  <c:v>0.49732018067685202</c:v>
                </c:pt>
                <c:pt idx="157">
                  <c:v>0.49661295311025899</c:v>
                </c:pt>
                <c:pt idx="158">
                  <c:v>0.50934770212187697</c:v>
                </c:pt>
                <c:pt idx="159">
                  <c:v>0.55886914115987096</c:v>
                </c:pt>
                <c:pt idx="160">
                  <c:v>0.53393161474922601</c:v>
                </c:pt>
                <c:pt idx="161">
                  <c:v>0.51288383995484399</c:v>
                </c:pt>
                <c:pt idx="162">
                  <c:v>0.51642152872545599</c:v>
                </c:pt>
                <c:pt idx="163">
                  <c:v>0.56912704275076698</c:v>
                </c:pt>
                <c:pt idx="164">
                  <c:v>0.56240527899283799</c:v>
                </c:pt>
                <c:pt idx="165">
                  <c:v>0.54100544135280504</c:v>
                </c:pt>
                <c:pt idx="166">
                  <c:v>0.52137367262925605</c:v>
                </c:pt>
                <c:pt idx="167">
                  <c:v>0.48701420001892898</c:v>
                </c:pt>
                <c:pt idx="168">
                  <c:v>0.50688481313996803</c:v>
                </c:pt>
                <c:pt idx="169">
                  <c:v>0.47619330806252202</c:v>
                </c:pt>
                <c:pt idx="170">
                  <c:v>0.43343860997419198</c:v>
                </c:pt>
                <c:pt idx="171">
                  <c:v>0.443372365597065</c:v>
                </c:pt>
                <c:pt idx="172">
                  <c:v>0.48666058623563202</c:v>
                </c:pt>
                <c:pt idx="173">
                  <c:v>0.50262593836394798</c:v>
                </c:pt>
                <c:pt idx="174">
                  <c:v>0.51362518814964997</c:v>
                </c:pt>
                <c:pt idx="175">
                  <c:v>0.50901269959033302</c:v>
                </c:pt>
                <c:pt idx="176">
                  <c:v>0.53757695364625702</c:v>
                </c:pt>
                <c:pt idx="177">
                  <c:v>0.56541352195633998</c:v>
                </c:pt>
                <c:pt idx="178">
                  <c:v>0.49021881198946099</c:v>
                </c:pt>
                <c:pt idx="179">
                  <c:v>0.50625949992297903</c:v>
                </c:pt>
                <c:pt idx="180">
                  <c:v>0.45709019360058201</c:v>
                </c:pt>
                <c:pt idx="181">
                  <c:v>0.46836952215815097</c:v>
                </c:pt>
                <c:pt idx="182">
                  <c:v>0.46449162706466701</c:v>
                </c:pt>
                <c:pt idx="183">
                  <c:v>0.49022254719032798</c:v>
                </c:pt>
                <c:pt idx="184">
                  <c:v>0.49163227067484799</c:v>
                </c:pt>
                <c:pt idx="185">
                  <c:v>0.48881282370580698</c:v>
                </c:pt>
                <c:pt idx="186">
                  <c:v>0.47929603467423998</c:v>
                </c:pt>
                <c:pt idx="187">
                  <c:v>0.47251036375567701</c:v>
                </c:pt>
                <c:pt idx="188">
                  <c:v>0.48716354292195102</c:v>
                </c:pt>
                <c:pt idx="189">
                  <c:v>0.49560999592007898</c:v>
                </c:pt>
                <c:pt idx="190">
                  <c:v>0.485670666018236</c:v>
                </c:pt>
                <c:pt idx="191">
                  <c:v>0.49737118184967699</c:v>
                </c:pt>
                <c:pt idx="192">
                  <c:v>0.50184499697987905</c:v>
                </c:pt>
                <c:pt idx="193">
                  <c:v>0.50563134287184797</c:v>
                </c:pt>
                <c:pt idx="194">
                  <c:v>0.50735945982268105</c:v>
                </c:pt>
                <c:pt idx="195">
                  <c:v>0.49931729578432699</c:v>
                </c:pt>
                <c:pt idx="196">
                  <c:v>0.48614591188331702</c:v>
                </c:pt>
                <c:pt idx="197">
                  <c:v>0.47773399313989301</c:v>
                </c:pt>
                <c:pt idx="198">
                  <c:v>0.48754838940411199</c:v>
                </c:pt>
                <c:pt idx="199">
                  <c:v>0.52130508048761803</c:v>
                </c:pt>
                <c:pt idx="200">
                  <c:v>0.51013306952902204</c:v>
                </c:pt>
                <c:pt idx="201">
                  <c:v>0.50568506325630003</c:v>
                </c:pt>
                <c:pt idx="202">
                  <c:v>0.49789953315121099</c:v>
                </c:pt>
                <c:pt idx="203">
                  <c:v>0.51535886924833896</c:v>
                </c:pt>
                <c:pt idx="204">
                  <c:v>0.52993039013447196</c:v>
                </c:pt>
                <c:pt idx="205">
                  <c:v>0.54745426743479797</c:v>
                </c:pt>
                <c:pt idx="206">
                  <c:v>0.56010379623231898</c:v>
                </c:pt>
                <c:pt idx="207">
                  <c:v>0.55774487795333905</c:v>
                </c:pt>
                <c:pt idx="208">
                  <c:v>0.57284421073497604</c:v>
                </c:pt>
                <c:pt idx="209">
                  <c:v>0.53816456721142902</c:v>
                </c:pt>
                <c:pt idx="210">
                  <c:v>0.51445453819832698</c:v>
                </c:pt>
                <c:pt idx="211">
                  <c:v>0.547128134414955</c:v>
                </c:pt>
                <c:pt idx="212">
                  <c:v>0.54946827111693797</c:v>
                </c:pt>
                <c:pt idx="213">
                  <c:v>0.53899906141425002</c:v>
                </c:pt>
                <c:pt idx="214">
                  <c:v>0.57175929290074401</c:v>
                </c:pt>
                <c:pt idx="215">
                  <c:v>0.58629135676251898</c:v>
                </c:pt>
                <c:pt idx="216">
                  <c:v>0.61753113280980398</c:v>
                </c:pt>
                <c:pt idx="217">
                  <c:v>0.60904775867018102</c:v>
                </c:pt>
                <c:pt idx="218">
                  <c:v>0.62183319693693595</c:v>
                </c:pt>
                <c:pt idx="219">
                  <c:v>0.60700767867710104</c:v>
                </c:pt>
                <c:pt idx="220">
                  <c:v>0.62427115248341902</c:v>
                </c:pt>
                <c:pt idx="221">
                  <c:v>0.635866364400832</c:v>
                </c:pt>
                <c:pt idx="222">
                  <c:v>0.63767014224502006</c:v>
                </c:pt>
                <c:pt idx="223">
                  <c:v>0.68610993633194195</c:v>
                </c:pt>
                <c:pt idx="224">
                  <c:v>0.613940608065354</c:v>
                </c:pt>
                <c:pt idx="225">
                  <c:v>0.64045845794816902</c:v>
                </c:pt>
                <c:pt idx="226">
                  <c:v>0.60806497097592105</c:v>
                </c:pt>
                <c:pt idx="227">
                  <c:v>0.60847385706508095</c:v>
                </c:pt>
                <c:pt idx="228">
                  <c:v>0.64074225103288296</c:v>
                </c:pt>
                <c:pt idx="229">
                  <c:v>0.60735865858876104</c:v>
                </c:pt>
                <c:pt idx="230">
                  <c:v>0.65050419217543098</c:v>
                </c:pt>
                <c:pt idx="231">
                  <c:v>0.67854378094993495</c:v>
                </c:pt>
                <c:pt idx="232">
                  <c:v>0.695589301462475</c:v>
                </c:pt>
                <c:pt idx="233">
                  <c:v>0.74686043091194199</c:v>
                </c:pt>
                <c:pt idx="234">
                  <c:v>0.72458210240440302</c:v>
                </c:pt>
                <c:pt idx="235">
                  <c:v>0.68932832048273096</c:v>
                </c:pt>
                <c:pt idx="236">
                  <c:v>0.73601992185224896</c:v>
                </c:pt>
                <c:pt idx="237">
                  <c:v>0.72938165866490101</c:v>
                </c:pt>
                <c:pt idx="238">
                  <c:v>0.71126092284349196</c:v>
                </c:pt>
                <c:pt idx="239">
                  <c:v>0.74777568075232503</c:v>
                </c:pt>
                <c:pt idx="240">
                  <c:v>0.68946527058332296</c:v>
                </c:pt>
                <c:pt idx="241">
                  <c:v>0.682426405323175</c:v>
                </c:pt>
                <c:pt idx="242">
                  <c:v>0.61868011859677197</c:v>
                </c:pt>
                <c:pt idx="243">
                  <c:v>0.594058130035929</c:v>
                </c:pt>
                <c:pt idx="244">
                  <c:v>0.61178573179517204</c:v>
                </c:pt>
                <c:pt idx="245">
                  <c:v>0.64119181528422997</c:v>
                </c:pt>
                <c:pt idx="246">
                  <c:v>0.64231692094242898</c:v>
                </c:pt>
                <c:pt idx="247">
                  <c:v>0.67214276276052498</c:v>
                </c:pt>
                <c:pt idx="248">
                  <c:v>0.68093564556629105</c:v>
                </c:pt>
                <c:pt idx="249">
                  <c:v>0.67204980001231696</c:v>
                </c:pt>
                <c:pt idx="250">
                  <c:v>0.64844783203952905</c:v>
                </c:pt>
                <c:pt idx="251">
                  <c:v>0.71396469594996104</c:v>
                </c:pt>
                <c:pt idx="252">
                  <c:v>0.69115722733032103</c:v>
                </c:pt>
                <c:pt idx="253">
                  <c:v>0.70663456508283096</c:v>
                </c:pt>
                <c:pt idx="254">
                  <c:v>0.73761576438243603</c:v>
                </c:pt>
                <c:pt idx="255">
                  <c:v>0.72823527408035005</c:v>
                </c:pt>
                <c:pt idx="256">
                  <c:v>0.75083636869547099</c:v>
                </c:pt>
                <c:pt idx="257">
                  <c:v>0.74301864793793204</c:v>
                </c:pt>
                <c:pt idx="258">
                  <c:v>0.77204039314547901</c:v>
                </c:pt>
                <c:pt idx="259">
                  <c:v>0.75978373916125896</c:v>
                </c:pt>
                <c:pt idx="260">
                  <c:v>0.72963344516844397</c:v>
                </c:pt>
                <c:pt idx="261">
                  <c:v>0.73276593528892398</c:v>
                </c:pt>
                <c:pt idx="262">
                  <c:v>0.71076824290337803</c:v>
                </c:pt>
                <c:pt idx="263">
                  <c:v>0.68166569421087297</c:v>
                </c:pt>
                <c:pt idx="264">
                  <c:v>0.69619164442624004</c:v>
                </c:pt>
                <c:pt idx="265">
                  <c:v>0.69538441439552501</c:v>
                </c:pt>
                <c:pt idx="266">
                  <c:v>0.68826394995225804</c:v>
                </c:pt>
                <c:pt idx="267">
                  <c:v>0.693235461887454</c:v>
                </c:pt>
                <c:pt idx="268">
                  <c:v>0.68154618529755595</c:v>
                </c:pt>
                <c:pt idx="269">
                  <c:v>0.68490506762490699</c:v>
                </c:pt>
                <c:pt idx="270">
                  <c:v>0.69269730853364397</c:v>
                </c:pt>
                <c:pt idx="271">
                  <c:v>0.65279158994041198</c:v>
                </c:pt>
                <c:pt idx="272">
                  <c:v>0.650228264181274</c:v>
                </c:pt>
                <c:pt idx="273">
                  <c:v>0.64268917590891295</c:v>
                </c:pt>
                <c:pt idx="274">
                  <c:v>0.61850615946498499</c:v>
                </c:pt>
                <c:pt idx="275">
                  <c:v>0.62059469065811201</c:v>
                </c:pt>
                <c:pt idx="276">
                  <c:v>0.648082746574841</c:v>
                </c:pt>
                <c:pt idx="277">
                  <c:v>0.65292930794058601</c:v>
                </c:pt>
                <c:pt idx="278">
                  <c:v>0.63341972704500005</c:v>
                </c:pt>
                <c:pt idx="279">
                  <c:v>0.62041391882086705</c:v>
                </c:pt>
                <c:pt idx="280">
                  <c:v>0.59771672498401196</c:v>
                </c:pt>
                <c:pt idx="281">
                  <c:v>0.60600451863131299</c:v>
                </c:pt>
                <c:pt idx="282">
                  <c:v>0.61595126070308903</c:v>
                </c:pt>
                <c:pt idx="283">
                  <c:v>0.62372834143227995</c:v>
                </c:pt>
                <c:pt idx="284">
                  <c:v>0.64234504328055497</c:v>
                </c:pt>
                <c:pt idx="285">
                  <c:v>0.62870171246816797</c:v>
                </c:pt>
                <c:pt idx="286">
                  <c:v>0.63456796255136505</c:v>
                </c:pt>
                <c:pt idx="287">
                  <c:v>0.61939423010341399</c:v>
                </c:pt>
                <c:pt idx="288">
                  <c:v>0.63087137381075398</c:v>
                </c:pt>
                <c:pt idx="289">
                  <c:v>0.63371687059368198</c:v>
                </c:pt>
                <c:pt idx="290">
                  <c:v>0.64773241335218201</c:v>
                </c:pt>
                <c:pt idx="291">
                  <c:v>0.68470059006540596</c:v>
                </c:pt>
                <c:pt idx="292">
                  <c:v>0.68198032106964701</c:v>
                </c:pt>
                <c:pt idx="293">
                  <c:v>0.673836450082968</c:v>
                </c:pt>
                <c:pt idx="294">
                  <c:v>0.68115149514836804</c:v>
                </c:pt>
                <c:pt idx="295">
                  <c:v>0.68998542934552398</c:v>
                </c:pt>
                <c:pt idx="296">
                  <c:v>0.70917218687158801</c:v>
                </c:pt>
                <c:pt idx="297">
                  <c:v>0.69578346045093697</c:v>
                </c:pt>
                <c:pt idx="298">
                  <c:v>0.68018578168805499</c:v>
                </c:pt>
                <c:pt idx="299">
                  <c:v>0.677838066635022</c:v>
                </c:pt>
                <c:pt idx="300">
                  <c:v>0.67687235317470895</c:v>
                </c:pt>
                <c:pt idx="301">
                  <c:v>0.66762400601691496</c:v>
                </c:pt>
                <c:pt idx="302">
                  <c:v>0.66147971227890201</c:v>
                </c:pt>
                <c:pt idx="303">
                  <c:v>0.64074653977413998</c:v>
                </c:pt>
                <c:pt idx="304">
                  <c:v>0.641141572850494</c:v>
                </c:pt>
                <c:pt idx="305">
                  <c:v>0.60913746451078599</c:v>
                </c:pt>
                <c:pt idx="306">
                  <c:v>0.57435781042957701</c:v>
                </c:pt>
                <c:pt idx="307">
                  <c:v>0.58295391811442199</c:v>
                </c:pt>
                <c:pt idx="308">
                  <c:v>0.56391133891706502</c:v>
                </c:pt>
                <c:pt idx="309">
                  <c:v>0.56549762169359996</c:v>
                </c:pt>
                <c:pt idx="310">
                  <c:v>0.60265759817447895</c:v>
                </c:pt>
                <c:pt idx="311">
                  <c:v>0.58877088711829295</c:v>
                </c:pt>
                <c:pt idx="312">
                  <c:v>0.60865689693288705</c:v>
                </c:pt>
                <c:pt idx="313">
                  <c:v>0.59359828887118005</c:v>
                </c:pt>
                <c:pt idx="314">
                  <c:v>0.60445444401111004</c:v>
                </c:pt>
                <c:pt idx="315">
                  <c:v>0.59040000017292205</c:v>
                </c:pt>
                <c:pt idx="316">
                  <c:v>0.59991132465567398</c:v>
                </c:pt>
                <c:pt idx="317">
                  <c:v>0.56839918716792803</c:v>
                </c:pt>
                <c:pt idx="318">
                  <c:v>0.55323510168101497</c:v>
                </c:pt>
                <c:pt idx="319">
                  <c:v>0.57037664409889299</c:v>
                </c:pt>
                <c:pt idx="320">
                  <c:v>0.58685903420644903</c:v>
                </c:pt>
                <c:pt idx="321">
                  <c:v>0.58079411648158696</c:v>
                </c:pt>
                <c:pt idx="322">
                  <c:v>0.58027152111047597</c:v>
                </c:pt>
                <c:pt idx="323">
                  <c:v>0.58681030371368603</c:v>
                </c:pt>
                <c:pt idx="324">
                  <c:v>0.57687156732005296</c:v>
                </c:pt>
                <c:pt idx="325">
                  <c:v>0.57041593840105798</c:v>
                </c:pt>
                <c:pt idx="326">
                  <c:v>0.57899733216661797</c:v>
                </c:pt>
                <c:pt idx="327">
                  <c:v>0.55776193631137705</c:v>
                </c:pt>
                <c:pt idx="328">
                  <c:v>0.55167558196585498</c:v>
                </c:pt>
                <c:pt idx="329">
                  <c:v>0.52289443506024103</c:v>
                </c:pt>
                <c:pt idx="330">
                  <c:v>0.527392252863501</c:v>
                </c:pt>
                <c:pt idx="331">
                  <c:v>0.53265977871924097</c:v>
                </c:pt>
                <c:pt idx="332">
                  <c:v>0.53227405200813505</c:v>
                </c:pt>
                <c:pt idx="333">
                  <c:v>0.53163207916002297</c:v>
                </c:pt>
                <c:pt idx="334">
                  <c:v>0.54486055771228303</c:v>
                </c:pt>
                <c:pt idx="335">
                  <c:v>0.55021894395093096</c:v>
                </c:pt>
                <c:pt idx="336">
                  <c:v>0.57504429947261904</c:v>
                </c:pt>
                <c:pt idx="337">
                  <c:v>0.58961394169032799</c:v>
                </c:pt>
                <c:pt idx="338">
                  <c:v>0.562497913230804</c:v>
                </c:pt>
                <c:pt idx="339">
                  <c:v>0.57868762635674598</c:v>
                </c:pt>
                <c:pt idx="340">
                  <c:v>0.573021043496726</c:v>
                </c:pt>
                <c:pt idx="341">
                  <c:v>0.60566803802078395</c:v>
                </c:pt>
                <c:pt idx="342">
                  <c:v>0.59609056000446403</c:v>
                </c:pt>
                <c:pt idx="343">
                  <c:v>0.57275164256515398</c:v>
                </c:pt>
                <c:pt idx="344">
                  <c:v>0.55872080221059095</c:v>
                </c:pt>
                <c:pt idx="345">
                  <c:v>0.52877148232105697</c:v>
                </c:pt>
                <c:pt idx="346">
                  <c:v>0.53996903124561002</c:v>
                </c:pt>
                <c:pt idx="347">
                  <c:v>0.53012031963831896</c:v>
                </c:pt>
                <c:pt idx="348">
                  <c:v>0.53389743065853301</c:v>
                </c:pt>
                <c:pt idx="349">
                  <c:v>0.49437063275267901</c:v>
                </c:pt>
                <c:pt idx="350">
                  <c:v>0.46671396977061202</c:v>
                </c:pt>
                <c:pt idx="351">
                  <c:v>0.484655705281475</c:v>
                </c:pt>
                <c:pt idx="352">
                  <c:v>0.56222667963983297</c:v>
                </c:pt>
                <c:pt idx="353">
                  <c:v>0.55848278704187504</c:v>
                </c:pt>
                <c:pt idx="354">
                  <c:v>0.52702798504632198</c:v>
                </c:pt>
                <c:pt idx="355">
                  <c:v>0.47849777724530301</c:v>
                </c:pt>
                <c:pt idx="356">
                  <c:v>0.46254757394346302</c:v>
                </c:pt>
                <c:pt idx="357">
                  <c:v>0.51396505543823301</c:v>
                </c:pt>
                <c:pt idx="358">
                  <c:v>0.529750446076793</c:v>
                </c:pt>
                <c:pt idx="359">
                  <c:v>0.52433807960365897</c:v>
                </c:pt>
                <c:pt idx="360">
                  <c:v>0.51110830260805196</c:v>
                </c:pt>
                <c:pt idx="361">
                  <c:v>0.47904496424071302</c:v>
                </c:pt>
                <c:pt idx="362">
                  <c:v>0.47663770068024403</c:v>
                </c:pt>
                <c:pt idx="363">
                  <c:v>0.49519049627366302</c:v>
                </c:pt>
                <c:pt idx="364">
                  <c:v>0.52025593643592905</c:v>
                </c:pt>
                <c:pt idx="365">
                  <c:v>0.52153048282741898</c:v>
                </c:pt>
                <c:pt idx="366">
                  <c:v>0.51855590237690397</c:v>
                </c:pt>
                <c:pt idx="367">
                  <c:v>0.50864318969000699</c:v>
                </c:pt>
                <c:pt idx="368">
                  <c:v>0.50057234028464703</c:v>
                </c:pt>
                <c:pt idx="369">
                  <c:v>0.53399228829729595</c:v>
                </c:pt>
                <c:pt idx="370">
                  <c:v>0.55778509867918602</c:v>
                </c:pt>
                <c:pt idx="371">
                  <c:v>0.56486697674919495</c:v>
                </c:pt>
                <c:pt idx="372">
                  <c:v>0.56772560165635599</c:v>
                </c:pt>
                <c:pt idx="373">
                  <c:v>0.55782744210017798</c:v>
                </c:pt>
                <c:pt idx="374">
                  <c:v>0.59096956647453702</c:v>
                </c:pt>
                <c:pt idx="375">
                  <c:v>0.59436985621313498</c:v>
                </c:pt>
                <c:pt idx="376">
                  <c:v>0.59540837399171598</c:v>
                </c:pt>
                <c:pt idx="377">
                  <c:v>0.56390046655528103</c:v>
                </c:pt>
                <c:pt idx="378">
                  <c:v>0.57190108486687297</c:v>
                </c:pt>
                <c:pt idx="379">
                  <c:v>0.57608708089393501</c:v>
                </c:pt>
                <c:pt idx="380">
                  <c:v>0.60438101979817505</c:v>
                </c:pt>
                <c:pt idx="381">
                  <c:v>0.60075394420432904</c:v>
                </c:pt>
                <c:pt idx="382">
                  <c:v>0.64239756361044298</c:v>
                </c:pt>
                <c:pt idx="383">
                  <c:v>0.66211612331885195</c:v>
                </c:pt>
                <c:pt idx="384">
                  <c:v>0.65647972679507205</c:v>
                </c:pt>
                <c:pt idx="385">
                  <c:v>0.69890950273197405</c:v>
                </c:pt>
                <c:pt idx="386">
                  <c:v>0.71049589979664496</c:v>
                </c:pt>
                <c:pt idx="387">
                  <c:v>0.73288468388320605</c:v>
                </c:pt>
                <c:pt idx="388">
                  <c:v>0.75981436937971403</c:v>
                </c:pt>
                <c:pt idx="389">
                  <c:v>0.76216216161593497</c:v>
                </c:pt>
                <c:pt idx="390">
                  <c:v>0.75666792676600703</c:v>
                </c:pt>
                <c:pt idx="391">
                  <c:v>0.75479511494685403</c:v>
                </c:pt>
                <c:pt idx="392">
                  <c:v>0.76553821243293996</c:v>
                </c:pt>
                <c:pt idx="393">
                  <c:v>0.72582437359230501</c:v>
                </c:pt>
                <c:pt idx="394">
                  <c:v>0.72416665240169698</c:v>
                </c:pt>
                <c:pt idx="395">
                  <c:v>0.72100817083386504</c:v>
                </c:pt>
                <c:pt idx="396">
                  <c:v>0.728650427283969</c:v>
                </c:pt>
                <c:pt idx="397">
                  <c:v>0.74996509481123796</c:v>
                </c:pt>
                <c:pt idx="398">
                  <c:v>0.76462698387620898</c:v>
                </c:pt>
                <c:pt idx="399">
                  <c:v>0.77631005903989803</c:v>
                </c:pt>
                <c:pt idx="400">
                  <c:v>0.75076471386496302</c:v>
                </c:pt>
                <c:pt idx="401">
                  <c:v>0.74698154635808001</c:v>
                </c:pt>
                <c:pt idx="402">
                  <c:v>0.75451525221071103</c:v>
                </c:pt>
                <c:pt idx="403">
                  <c:v>0.78628320125050799</c:v>
                </c:pt>
                <c:pt idx="404">
                  <c:v>0.81039651005348101</c:v>
                </c:pt>
                <c:pt idx="405">
                  <c:v>0.79747280036420998</c:v>
                </c:pt>
                <c:pt idx="406">
                  <c:v>0.80819101148627404</c:v>
                </c:pt>
                <c:pt idx="407">
                  <c:v>0.77756741386384298</c:v>
                </c:pt>
                <c:pt idx="408">
                  <c:v>0.74503414163205195</c:v>
                </c:pt>
                <c:pt idx="409">
                  <c:v>0.74592731947548296</c:v>
                </c:pt>
                <c:pt idx="410">
                  <c:v>0.75753240028969904</c:v>
                </c:pt>
                <c:pt idx="411">
                  <c:v>0.79040353661665896</c:v>
                </c:pt>
                <c:pt idx="412">
                  <c:v>0.78680427352218996</c:v>
                </c:pt>
                <c:pt idx="413">
                  <c:v>0.78883799487044803</c:v>
                </c:pt>
                <c:pt idx="414">
                  <c:v>0.75408889979183003</c:v>
                </c:pt>
                <c:pt idx="415">
                  <c:v>0.77083744247862795</c:v>
                </c:pt>
                <c:pt idx="416">
                  <c:v>0.78915152691163704</c:v>
                </c:pt>
                <c:pt idx="417">
                  <c:v>0.79979678709392499</c:v>
                </c:pt>
                <c:pt idx="418">
                  <c:v>0.78711780556337996</c:v>
                </c:pt>
                <c:pt idx="419">
                  <c:v>0.80471403213473203</c:v>
                </c:pt>
                <c:pt idx="420">
                  <c:v>0.79377035467085</c:v>
                </c:pt>
                <c:pt idx="421">
                  <c:v>0.79720519645780896</c:v>
                </c:pt>
                <c:pt idx="422">
                  <c:v>0.78733650230061203</c:v>
                </c:pt>
                <c:pt idx="423">
                  <c:v>0.776491051856109</c:v>
                </c:pt>
                <c:pt idx="424">
                  <c:v>0.77740767875197203</c:v>
                </c:pt>
                <c:pt idx="425">
                  <c:v>0.80345725406194202</c:v>
                </c:pt>
                <c:pt idx="426">
                  <c:v>0.78404913121303399</c:v>
                </c:pt>
                <c:pt idx="427">
                  <c:v>0.76381920507516399</c:v>
                </c:pt>
                <c:pt idx="428">
                  <c:v>0.77559375890529403</c:v>
                </c:pt>
                <c:pt idx="429">
                  <c:v>0.76306382560586095</c:v>
                </c:pt>
                <c:pt idx="430">
                  <c:v>0.75898762696018895</c:v>
                </c:pt>
                <c:pt idx="431">
                  <c:v>0.74464559735973301</c:v>
                </c:pt>
                <c:pt idx="432">
                  <c:v>0.75234598860745105</c:v>
                </c:pt>
                <c:pt idx="433">
                  <c:v>0.76955683134065</c:v>
                </c:pt>
                <c:pt idx="434">
                  <c:v>0.78064094690223196</c:v>
                </c:pt>
                <c:pt idx="435">
                  <c:v>0.766143301676392</c:v>
                </c:pt>
                <c:pt idx="436">
                  <c:v>0.80187957066181803</c:v>
                </c:pt>
                <c:pt idx="437">
                  <c:v>0.81545479580603597</c:v>
                </c:pt>
                <c:pt idx="438">
                  <c:v>0.80715068712133897</c:v>
                </c:pt>
                <c:pt idx="439">
                  <c:v>0.79341605755619504</c:v>
                </c:pt>
                <c:pt idx="440">
                  <c:v>0.80842807660253801</c:v>
                </c:pt>
                <c:pt idx="441">
                  <c:v>0.81401800190391005</c:v>
                </c:pt>
                <c:pt idx="442">
                  <c:v>0.81353978864113397</c:v>
                </c:pt>
                <c:pt idx="443">
                  <c:v>0.81848994214500803</c:v>
                </c:pt>
                <c:pt idx="444">
                  <c:v>0.76131329965008998</c:v>
                </c:pt>
                <c:pt idx="445">
                  <c:v>0.78670599308075295</c:v>
                </c:pt>
                <c:pt idx="446">
                  <c:v>0.80762890038411494</c:v>
                </c:pt>
                <c:pt idx="447">
                  <c:v>0.79916538727849296</c:v>
                </c:pt>
                <c:pt idx="448">
                  <c:v>0.75444598486751802</c:v>
                </c:pt>
                <c:pt idx="449">
                  <c:v>0.74358494310662504</c:v>
                </c:pt>
                <c:pt idx="450">
                  <c:v>0.736077856526555</c:v>
                </c:pt>
                <c:pt idx="451">
                  <c:v>0.72521681476566302</c:v>
                </c:pt>
                <c:pt idx="452">
                  <c:v>0.75827815331111703</c:v>
                </c:pt>
                <c:pt idx="453">
                  <c:v>0.77983867829818099</c:v>
                </c:pt>
                <c:pt idx="454">
                  <c:v>0.77424875299680995</c:v>
                </c:pt>
                <c:pt idx="455">
                  <c:v>0.79309509460054795</c:v>
                </c:pt>
                <c:pt idx="456">
                  <c:v>0.78974113941972501</c:v>
                </c:pt>
                <c:pt idx="457">
                  <c:v>0.77105420223691201</c:v>
                </c:pt>
                <c:pt idx="458">
                  <c:v>0.73703643716590395</c:v>
                </c:pt>
                <c:pt idx="459">
                  <c:v>0.76626345315396305</c:v>
                </c:pt>
                <c:pt idx="460">
                  <c:v>0.80283815130116698</c:v>
                </c:pt>
                <c:pt idx="461">
                  <c:v>0.78052972150761502</c:v>
                </c:pt>
                <c:pt idx="462">
                  <c:v>0.75113772743583895</c:v>
                </c:pt>
                <c:pt idx="463">
                  <c:v>0.74752451250796204</c:v>
                </c:pt>
                <c:pt idx="464">
                  <c:v>0.75428048270741799</c:v>
                </c:pt>
                <c:pt idx="465">
                  <c:v>0.762136311292545</c:v>
                </c:pt>
                <c:pt idx="466">
                  <c:v>0.72107544182903105</c:v>
                </c:pt>
                <c:pt idx="467">
                  <c:v>0.75149055584435498</c:v>
                </c:pt>
                <c:pt idx="468">
                  <c:v>0.74589244420615897</c:v>
                </c:pt>
                <c:pt idx="469">
                  <c:v>0.76662158015554105</c:v>
                </c:pt>
                <c:pt idx="470">
                  <c:v>0.76283984451369702</c:v>
                </c:pt>
                <c:pt idx="471">
                  <c:v>0.77025433214824501</c:v>
                </c:pt>
                <c:pt idx="472">
                  <c:v>0.77403606779008904</c:v>
                </c:pt>
                <c:pt idx="473">
                  <c:v>0.77297685527086801</c:v>
                </c:pt>
                <c:pt idx="474">
                  <c:v>0.75587843044228398</c:v>
                </c:pt>
                <c:pt idx="475">
                  <c:v>0.75345795636175195</c:v>
                </c:pt>
                <c:pt idx="476">
                  <c:v>0.77016453378437999</c:v>
                </c:pt>
                <c:pt idx="477">
                  <c:v>0.77046862369837699</c:v>
                </c:pt>
                <c:pt idx="478">
                  <c:v>0.78230568075325602</c:v>
                </c:pt>
                <c:pt idx="479">
                  <c:v>0.81584332878478105</c:v>
                </c:pt>
                <c:pt idx="480">
                  <c:v>0.81505500458935398</c:v>
                </c:pt>
                <c:pt idx="481">
                  <c:v>0.81899108733528003</c:v>
                </c:pt>
                <c:pt idx="482">
                  <c:v>0.84160232042962102</c:v>
                </c:pt>
                <c:pt idx="483">
                  <c:v>0.83090264349604503</c:v>
                </c:pt>
                <c:pt idx="484">
                  <c:v>0.82609730007673299</c:v>
                </c:pt>
                <c:pt idx="485">
                  <c:v>0.82530203155255799</c:v>
                </c:pt>
                <c:pt idx="486">
                  <c:v>0.82450676302838199</c:v>
                </c:pt>
                <c:pt idx="487">
                  <c:v>0.81447497530198898</c:v>
                </c:pt>
                <c:pt idx="488">
                  <c:v>0.80173606125489505</c:v>
                </c:pt>
                <c:pt idx="489">
                  <c:v>0.80922135120018601</c:v>
                </c:pt>
                <c:pt idx="490">
                  <c:v>0.80954312914878401</c:v>
                </c:pt>
                <c:pt idx="491">
                  <c:v>0.81339582619776296</c:v>
                </c:pt>
                <c:pt idx="492">
                  <c:v>0.80071043243896001</c:v>
                </c:pt>
                <c:pt idx="493">
                  <c:v>0.82110337987926996</c:v>
                </c:pt>
                <c:pt idx="494">
                  <c:v>0.86638552770606303</c:v>
                </c:pt>
                <c:pt idx="495">
                  <c:v>0.85237909075562102</c:v>
                </c:pt>
                <c:pt idx="496">
                  <c:v>0.86651001883328704</c:v>
                </c:pt>
                <c:pt idx="497">
                  <c:v>0.91090765226506598</c:v>
                </c:pt>
                <c:pt idx="498">
                  <c:v>0.90685519901922196</c:v>
                </c:pt>
                <c:pt idx="499">
                  <c:v>0.91512583609183296</c:v>
                </c:pt>
                <c:pt idx="500">
                  <c:v>0.92210594381739197</c:v>
                </c:pt>
                <c:pt idx="501">
                  <c:v>0.95411871478051602</c:v>
                </c:pt>
                <c:pt idx="502">
                  <c:v>0.96256880685469004</c:v>
                </c:pt>
                <c:pt idx="503">
                  <c:v>0.98227863125105497</c:v>
                </c:pt>
                <c:pt idx="504">
                  <c:v>0.983365380098708</c:v>
                </c:pt>
                <c:pt idx="505">
                  <c:v>0.94568004898256497</c:v>
                </c:pt>
                <c:pt idx="506">
                  <c:v>0.93607718528615302</c:v>
                </c:pt>
                <c:pt idx="507">
                  <c:v>0.95419616383132499</c:v>
                </c:pt>
                <c:pt idx="508">
                  <c:v>0.97811194844951599</c:v>
                </c:pt>
                <c:pt idx="509">
                  <c:v>0.97050226985933696</c:v>
                </c:pt>
                <c:pt idx="510">
                  <c:v>0.94912304477120601</c:v>
                </c:pt>
                <c:pt idx="511">
                  <c:v>0.91089433923123597</c:v>
                </c:pt>
                <c:pt idx="512">
                  <c:v>0.90419109689963795</c:v>
                </c:pt>
                <c:pt idx="513">
                  <c:v>0.83335017930364497</c:v>
                </c:pt>
                <c:pt idx="514">
                  <c:v>0.85454154051504005</c:v>
                </c:pt>
                <c:pt idx="515">
                  <c:v>0.88948052435581304</c:v>
                </c:pt>
                <c:pt idx="516">
                  <c:v>0.927905324234645</c:v>
                </c:pt>
                <c:pt idx="517">
                  <c:v>0.88590388841062895</c:v>
                </c:pt>
                <c:pt idx="518">
                  <c:v>0.87854479779698902</c:v>
                </c:pt>
                <c:pt idx="519">
                  <c:v>0.86879020582975197</c:v>
                </c:pt>
                <c:pt idx="520">
                  <c:v>0.859646527544905</c:v>
                </c:pt>
                <c:pt idx="521">
                  <c:v>0.87976969707652597</c:v>
                </c:pt>
                <c:pt idx="522">
                  <c:v>0.89690397485428697</c:v>
                </c:pt>
                <c:pt idx="523">
                  <c:v>0.90109091902485405</c:v>
                </c:pt>
                <c:pt idx="524">
                  <c:v>0.92133329204679404</c:v>
                </c:pt>
                <c:pt idx="525">
                  <c:v>0.89672795421931295</c:v>
                </c:pt>
                <c:pt idx="526">
                  <c:v>0.88643192054427</c:v>
                </c:pt>
                <c:pt idx="527">
                  <c:v>0.87247231071997999</c:v>
                </c:pt>
                <c:pt idx="528">
                  <c:v>0.86723628356497096</c:v>
                </c:pt>
                <c:pt idx="529">
                  <c:v>0.87107588034919103</c:v>
                </c:pt>
                <c:pt idx="530">
                  <c:v>0.92080992402547401</c:v>
                </c:pt>
                <c:pt idx="531">
                  <c:v>0.91602552821652194</c:v>
                </c:pt>
                <c:pt idx="532">
                  <c:v>0.93397205914411896</c:v>
                </c:pt>
                <c:pt idx="533">
                  <c:v>0.89459904007735702</c:v>
                </c:pt>
                <c:pt idx="534">
                  <c:v>0.89240220933941095</c:v>
                </c:pt>
                <c:pt idx="535">
                  <c:v>0.89972662034238504</c:v>
                </c:pt>
                <c:pt idx="536">
                  <c:v>0.86713126740883895</c:v>
                </c:pt>
                <c:pt idx="537">
                  <c:v>0.85577769150981098</c:v>
                </c:pt>
                <c:pt idx="538">
                  <c:v>0.87441237695171603</c:v>
                </c:pt>
                <c:pt idx="539">
                  <c:v>0.87164449831594204</c:v>
                </c:pt>
                <c:pt idx="540">
                  <c:v>0.92185108612630395</c:v>
                </c:pt>
                <c:pt idx="541">
                  <c:v>0.90616230318630397</c:v>
                </c:pt>
                <c:pt idx="542">
                  <c:v>0.95065187881908997</c:v>
                </c:pt>
                <c:pt idx="543">
                  <c:v>0.97557838339354697</c:v>
                </c:pt>
                <c:pt idx="544">
                  <c:v>1.0064609059331699</c:v>
                </c:pt>
                <c:pt idx="545">
                  <c:v>1.01697007767329</c:v>
                </c:pt>
                <c:pt idx="546">
                  <c:v>0.97169938270824796</c:v>
                </c:pt>
                <c:pt idx="547">
                  <c:v>0.97493339071281104</c:v>
                </c:pt>
                <c:pt idx="548">
                  <c:v>1.0094917727314201</c:v>
                </c:pt>
                <c:pt idx="549">
                  <c:v>1.0189879469893699</c:v>
                </c:pt>
                <c:pt idx="550">
                  <c:v>1.0583641740321199</c:v>
                </c:pt>
                <c:pt idx="551">
                  <c:v>1.1020646101081499</c:v>
                </c:pt>
                <c:pt idx="552">
                  <c:v>1.11401616489088</c:v>
                </c:pt>
                <c:pt idx="553">
                  <c:v>1.0299073576659299</c:v>
                </c:pt>
                <c:pt idx="554">
                  <c:v>1.0552520253273501</c:v>
                </c:pt>
                <c:pt idx="555">
                  <c:v>1.1070153013014199</c:v>
                </c:pt>
                <c:pt idx="556">
                  <c:v>1.0303146629869</c:v>
                </c:pt>
                <c:pt idx="557">
                  <c:v>1.04684397988943</c:v>
                </c:pt>
                <c:pt idx="558">
                  <c:v>1.0243657630151899</c:v>
                </c:pt>
                <c:pt idx="559">
                  <c:v>1.03516475919025</c:v>
                </c:pt>
                <c:pt idx="560">
                  <c:v>0.99593273862209897</c:v>
                </c:pt>
                <c:pt idx="561">
                  <c:v>0.99989965652776402</c:v>
                </c:pt>
                <c:pt idx="562">
                  <c:v>0.93510272570381203</c:v>
                </c:pt>
                <c:pt idx="563">
                  <c:v>0.86700052225406798</c:v>
                </c:pt>
                <c:pt idx="564">
                  <c:v>0.81167929704543496</c:v>
                </c:pt>
                <c:pt idx="565">
                  <c:v>0.76208839256426997</c:v>
                </c:pt>
                <c:pt idx="566">
                  <c:v>0.656957683630228</c:v>
                </c:pt>
                <c:pt idx="567">
                  <c:v>0.67103854880314096</c:v>
                </c:pt>
                <c:pt idx="568">
                  <c:v>0.639210766591642</c:v>
                </c:pt>
                <c:pt idx="569">
                  <c:v>0.71906516598933601</c:v>
                </c:pt>
                <c:pt idx="570">
                  <c:v>0.74147008023461503</c:v>
                </c:pt>
                <c:pt idx="571">
                  <c:v>0.74568415459781601</c:v>
                </c:pt>
                <c:pt idx="572">
                  <c:v>0.79126134498520595</c:v>
                </c:pt>
                <c:pt idx="573">
                  <c:v>0.75111188495730896</c:v>
                </c:pt>
                <c:pt idx="574">
                  <c:v>0.81204453125772902</c:v>
                </c:pt>
                <c:pt idx="575">
                  <c:v>0.87304233943614695</c:v>
                </c:pt>
                <c:pt idx="576">
                  <c:v>0.90570534522228996</c:v>
                </c:pt>
                <c:pt idx="577">
                  <c:v>0.84405526258732799</c:v>
                </c:pt>
                <c:pt idx="578">
                  <c:v>0.83716145076092996</c:v>
                </c:pt>
                <c:pt idx="579">
                  <c:v>0.85064409105976002</c:v>
                </c:pt>
                <c:pt idx="580">
                  <c:v>0.88434138072336199</c:v>
                </c:pt>
                <c:pt idx="581">
                  <c:v>0.81550857363248597</c:v>
                </c:pt>
                <c:pt idx="582">
                  <c:v>0.79030919041447301</c:v>
                </c:pt>
                <c:pt idx="583">
                  <c:v>0.78494847617146701</c:v>
                </c:pt>
                <c:pt idx="584">
                  <c:v>0.82668968147388</c:v>
                </c:pt>
                <c:pt idx="585">
                  <c:v>0.80735107805822803</c:v>
                </c:pt>
                <c:pt idx="586">
                  <c:v>0.83339249889979305</c:v>
                </c:pt>
                <c:pt idx="587">
                  <c:v>0.85119910307989</c:v>
                </c:pt>
                <c:pt idx="588">
                  <c:v>0.89102595087857805</c:v>
                </c:pt>
                <c:pt idx="589">
                  <c:v>0.87783183695348599</c:v>
                </c:pt>
                <c:pt idx="590">
                  <c:v>0.89951641139036698</c:v>
                </c:pt>
                <c:pt idx="591">
                  <c:v>0.85795920940130999</c:v>
                </c:pt>
                <c:pt idx="592">
                  <c:v>0.85876488542712104</c:v>
                </c:pt>
                <c:pt idx="593">
                  <c:v>0.85150298675152403</c:v>
                </c:pt>
                <c:pt idx="594">
                  <c:v>0.92210778344296995</c:v>
                </c:pt>
                <c:pt idx="595">
                  <c:v>0.89467582121348299</c:v>
                </c:pt>
                <c:pt idx="596">
                  <c:v>0.87859362753622305</c:v>
                </c:pt>
                <c:pt idx="597">
                  <c:v>0.85277590733912001</c:v>
                </c:pt>
                <c:pt idx="598">
                  <c:v>0.86636110053948301</c:v>
                </c:pt>
                <c:pt idx="599">
                  <c:v>0.88777074701284098</c:v>
                </c:pt>
                <c:pt idx="600">
                  <c:v>0.87603682607840905</c:v>
                </c:pt>
                <c:pt idx="601">
                  <c:v>0.91062057846804201</c:v>
                </c:pt>
                <c:pt idx="602">
                  <c:v>0.90592304210263197</c:v>
                </c:pt>
                <c:pt idx="603">
                  <c:v>0.91060038454366699</c:v>
                </c:pt>
                <c:pt idx="604">
                  <c:v>0.86681510399485595</c:v>
                </c:pt>
                <c:pt idx="605">
                  <c:v>0.84811143135914602</c:v>
                </c:pt>
                <c:pt idx="606">
                  <c:v>0.80028688675346105</c:v>
                </c:pt>
                <c:pt idx="607">
                  <c:v>0.80088793380282697</c:v>
                </c:pt>
                <c:pt idx="608">
                  <c:v>0.78615515968283101</c:v>
                </c:pt>
                <c:pt idx="609">
                  <c:v>0.75733338695543095</c:v>
                </c:pt>
                <c:pt idx="610">
                  <c:v>0.71377884010803505</c:v>
                </c:pt>
                <c:pt idx="611">
                  <c:v>0.68574125357693905</c:v>
                </c:pt>
                <c:pt idx="612">
                  <c:v>0.62714516968234202</c:v>
                </c:pt>
                <c:pt idx="613">
                  <c:v>0.60826639557419304</c:v>
                </c:pt>
                <c:pt idx="614">
                  <c:v>0.68554449036708498</c:v>
                </c:pt>
                <c:pt idx="615">
                  <c:v>0.63501045105758303</c:v>
                </c:pt>
                <c:pt idx="616">
                  <c:v>0.61849283546768397</c:v>
                </c:pt>
                <c:pt idx="617">
                  <c:v>0.64818571558942395</c:v>
                </c:pt>
                <c:pt idx="618">
                  <c:v>0.68225161145490698</c:v>
                </c:pt>
                <c:pt idx="619">
                  <c:v>0.65588966866625997</c:v>
                </c:pt>
                <c:pt idx="620">
                  <c:v>0.70265706543875095</c:v>
                </c:pt>
                <c:pt idx="621">
                  <c:v>0.75781202563426897</c:v>
                </c:pt>
                <c:pt idx="622">
                  <c:v>0.83477067645448999</c:v>
                </c:pt>
                <c:pt idx="623">
                  <c:v>0.82452619961614904</c:v>
                </c:pt>
                <c:pt idx="624">
                  <c:v>0.736781350955657</c:v>
                </c:pt>
                <c:pt idx="625">
                  <c:v>0.77887820644156802</c:v>
                </c:pt>
                <c:pt idx="626">
                  <c:v>0.74352813759714698</c:v>
                </c:pt>
                <c:pt idx="627">
                  <c:v>0.73622027195011097</c:v>
                </c:pt>
                <c:pt idx="628">
                  <c:v>0.70625020430818697</c:v>
                </c:pt>
                <c:pt idx="629">
                  <c:v>0.71855041441337597</c:v>
                </c:pt>
                <c:pt idx="630">
                  <c:v>0.70549527316419902</c:v>
                </c:pt>
                <c:pt idx="631">
                  <c:v>0.74028605987860496</c:v>
                </c:pt>
                <c:pt idx="632">
                  <c:v>0.77652581479777005</c:v>
                </c:pt>
                <c:pt idx="633">
                  <c:v>0.78814587108466405</c:v>
                </c:pt>
                <c:pt idx="634">
                  <c:v>0.76739257715017095</c:v>
                </c:pt>
                <c:pt idx="635">
                  <c:v>0.78455431322480096</c:v>
                </c:pt>
                <c:pt idx="636">
                  <c:v>0.80271444381199497</c:v>
                </c:pt>
                <c:pt idx="637">
                  <c:v>0.76707658209997998</c:v>
                </c:pt>
                <c:pt idx="638">
                  <c:v>0.78391212628361095</c:v>
                </c:pt>
                <c:pt idx="639">
                  <c:v>0.79800791157046402</c:v>
                </c:pt>
                <c:pt idx="640">
                  <c:v>0.82130239164706897</c:v>
                </c:pt>
                <c:pt idx="641">
                  <c:v>0.77666965591109904</c:v>
                </c:pt>
                <c:pt idx="642">
                  <c:v>0.75493963301196798</c:v>
                </c:pt>
                <c:pt idx="643">
                  <c:v>0.72773009231927999</c:v>
                </c:pt>
                <c:pt idx="644">
                  <c:v>0.714026074272195</c:v>
                </c:pt>
                <c:pt idx="645">
                  <c:v>0.71229343907898601</c:v>
                </c:pt>
                <c:pt idx="646">
                  <c:v>0.67998887161566302</c:v>
                </c:pt>
                <c:pt idx="647">
                  <c:v>0.66758215230414497</c:v>
                </c:pt>
                <c:pt idx="648">
                  <c:v>0.68436875665257801</c:v>
                </c:pt>
                <c:pt idx="649">
                  <c:v>0.68213585712661395</c:v>
                </c:pt>
                <c:pt idx="650">
                  <c:v>0.71955368956114096</c:v>
                </c:pt>
                <c:pt idx="651">
                  <c:v>0.75157431324158597</c:v>
                </c:pt>
                <c:pt idx="652">
                  <c:v>0.73910087451034201</c:v>
                </c:pt>
                <c:pt idx="653">
                  <c:v>0.74021856615292703</c:v>
                </c:pt>
                <c:pt idx="654">
                  <c:v>0.70708025082989701</c:v>
                </c:pt>
                <c:pt idx="655">
                  <c:v>0.75511118635056496</c:v>
                </c:pt>
                <c:pt idx="656">
                  <c:v>0.74952521189684695</c:v>
                </c:pt>
                <c:pt idx="657">
                  <c:v>0.75231695724410297</c:v>
                </c:pt>
                <c:pt idx="658">
                  <c:v>0.72886281906426698</c:v>
                </c:pt>
                <c:pt idx="659">
                  <c:v>0.72104394508458702</c:v>
                </c:pt>
                <c:pt idx="660">
                  <c:v>0.70205560595667804</c:v>
                </c:pt>
                <c:pt idx="661">
                  <c:v>0.69088614080844901</c:v>
                </c:pt>
                <c:pt idx="662">
                  <c:v>0.73737153072503103</c:v>
                </c:pt>
                <c:pt idx="663">
                  <c:v>0.76066570662535005</c:v>
                </c:pt>
                <c:pt idx="664">
                  <c:v>0.76221968767273596</c:v>
                </c:pt>
                <c:pt idx="665">
                  <c:v>0.76202544004181305</c:v>
                </c:pt>
                <c:pt idx="666">
                  <c:v>0.73426615859867095</c:v>
                </c:pt>
                <c:pt idx="667">
                  <c:v>0.689423445507931</c:v>
                </c:pt>
                <c:pt idx="668">
                  <c:v>0.70417005172036695</c:v>
                </c:pt>
                <c:pt idx="669">
                  <c:v>0.68447364034728397</c:v>
                </c:pt>
                <c:pt idx="670">
                  <c:v>0.67246808947604098</c:v>
                </c:pt>
                <c:pt idx="671">
                  <c:v>0.64860715097147004</c:v>
                </c:pt>
                <c:pt idx="672">
                  <c:v>0.64805744823565403</c:v>
                </c:pt>
                <c:pt idx="673">
                  <c:v>0.63588211453132004</c:v>
                </c:pt>
                <c:pt idx="674">
                  <c:v>0.63524041197633097</c:v>
                </c:pt>
                <c:pt idx="675">
                  <c:v>0.59847103156430004</c:v>
                </c:pt>
                <c:pt idx="676">
                  <c:v>0.58511757007375598</c:v>
                </c:pt>
                <c:pt idx="677">
                  <c:v>0.58727681188979797</c:v>
                </c:pt>
                <c:pt idx="678">
                  <c:v>0.53618351356353999</c:v>
                </c:pt>
                <c:pt idx="679">
                  <c:v>0.53146250767722802</c:v>
                </c:pt>
                <c:pt idx="680">
                  <c:v>0.50446970666419899</c:v>
                </c:pt>
                <c:pt idx="681">
                  <c:v>0.50074594194386302</c:v>
                </c:pt>
                <c:pt idx="682">
                  <c:v>0.52243101612599097</c:v>
                </c:pt>
                <c:pt idx="683">
                  <c:v>0.49877639286990999</c:v>
                </c:pt>
                <c:pt idx="684">
                  <c:v>0.502813672813051</c:v>
                </c:pt>
                <c:pt idx="685">
                  <c:v>0.50329823216894598</c:v>
                </c:pt>
                <c:pt idx="686">
                  <c:v>0.49844951282660899</c:v>
                </c:pt>
                <c:pt idx="687">
                  <c:v>0.51338176107342903</c:v>
                </c:pt>
                <c:pt idx="688">
                  <c:v>0.51960537411264796</c:v>
                </c:pt>
                <c:pt idx="689">
                  <c:v>0.54206562056532903</c:v>
                </c:pt>
                <c:pt idx="690">
                  <c:v>0.56604889174218398</c:v>
                </c:pt>
                <c:pt idx="691">
                  <c:v>0.58499840482633902</c:v>
                </c:pt>
                <c:pt idx="692">
                  <c:v>0.57529154681031702</c:v>
                </c:pt>
                <c:pt idx="693">
                  <c:v>0.61666648841048</c:v>
                </c:pt>
                <c:pt idx="694">
                  <c:v>0.59458096211646405</c:v>
                </c:pt>
                <c:pt idx="695">
                  <c:v>0.60637167119219604</c:v>
                </c:pt>
                <c:pt idx="696">
                  <c:v>0.61853759566738797</c:v>
                </c:pt>
                <c:pt idx="697">
                  <c:v>0.58017119985510002</c:v>
                </c:pt>
                <c:pt idx="698">
                  <c:v>0.610677951240298</c:v>
                </c:pt>
                <c:pt idx="699">
                  <c:v>0.613858585090021</c:v>
                </c:pt>
                <c:pt idx="700">
                  <c:v>0.597950446101014</c:v>
                </c:pt>
                <c:pt idx="701">
                  <c:v>0.58803084428218999</c:v>
                </c:pt>
                <c:pt idx="702">
                  <c:v>0.58054393038436403</c:v>
                </c:pt>
                <c:pt idx="703">
                  <c:v>0.56126879228100202</c:v>
                </c:pt>
                <c:pt idx="704">
                  <c:v>0.57230907055781499</c:v>
                </c:pt>
                <c:pt idx="705">
                  <c:v>0.56145515754563402</c:v>
                </c:pt>
                <c:pt idx="706">
                  <c:v>0.53656421280135402</c:v>
                </c:pt>
                <c:pt idx="707">
                  <c:v>0.54124073850852505</c:v>
                </c:pt>
                <c:pt idx="708">
                  <c:v>0.57493060861364198</c:v>
                </c:pt>
                <c:pt idx="709">
                  <c:v>0.54723176054890199</c:v>
                </c:pt>
                <c:pt idx="710">
                  <c:v>0.55536189123476498</c:v>
                </c:pt>
                <c:pt idx="711">
                  <c:v>0.57088239392300699</c:v>
                </c:pt>
                <c:pt idx="712">
                  <c:v>0.55504902004492995</c:v>
                </c:pt>
                <c:pt idx="713">
                  <c:v>0.58024234312368805</c:v>
                </c:pt>
                <c:pt idx="714">
                  <c:v>0.56760885674691297</c:v>
                </c:pt>
                <c:pt idx="715">
                  <c:v>0.59043488249422504</c:v>
                </c:pt>
                <c:pt idx="716">
                  <c:v>0.56941778554378797</c:v>
                </c:pt>
                <c:pt idx="717">
                  <c:v>0.55899681923122901</c:v>
                </c:pt>
                <c:pt idx="718">
                  <c:v>0.54412257499881</c:v>
                </c:pt>
                <c:pt idx="719">
                  <c:v>0.51951583068840201</c:v>
                </c:pt>
                <c:pt idx="720">
                  <c:v>0.53237141007498501</c:v>
                </c:pt>
                <c:pt idx="721">
                  <c:v>0.545226989461568</c:v>
                </c:pt>
                <c:pt idx="722">
                  <c:v>0.53458355408074398</c:v>
                </c:pt>
                <c:pt idx="723">
                  <c:v>0.57141760885054604</c:v>
                </c:pt>
                <c:pt idx="724">
                  <c:v>0.58687796923169899</c:v>
                </c:pt>
                <c:pt idx="725">
                  <c:v>0.59751965740412305</c:v>
                </c:pt>
                <c:pt idx="726">
                  <c:v>0.54233568800249599</c:v>
                </c:pt>
                <c:pt idx="727">
                  <c:v>0.53737139207056595</c:v>
                </c:pt>
                <c:pt idx="728">
                  <c:v>0.48894466754021598</c:v>
                </c:pt>
                <c:pt idx="729">
                  <c:v>0.48019483932579898</c:v>
                </c:pt>
                <c:pt idx="730">
                  <c:v>0.46883432175777501</c:v>
                </c:pt>
                <c:pt idx="731">
                  <c:v>0.46566165877847998</c:v>
                </c:pt>
                <c:pt idx="732">
                  <c:v>0.43436980940589798</c:v>
                </c:pt>
                <c:pt idx="733">
                  <c:v>0.38670061410606199</c:v>
                </c:pt>
                <c:pt idx="734">
                  <c:v>0.39997801643553799</c:v>
                </c:pt>
                <c:pt idx="735">
                  <c:v>0.40701544156699698</c:v>
                </c:pt>
                <c:pt idx="736">
                  <c:v>0.40588516967320298</c:v>
                </c:pt>
                <c:pt idx="737">
                  <c:v>0.41298229230143302</c:v>
                </c:pt>
                <c:pt idx="738">
                  <c:v>0.44508504587641201</c:v>
                </c:pt>
                <c:pt idx="739">
                  <c:v>0.422915866180751</c:v>
                </c:pt>
                <c:pt idx="740">
                  <c:v>0.38851836509468701</c:v>
                </c:pt>
                <c:pt idx="741">
                  <c:v>0.395136032771087</c:v>
                </c:pt>
                <c:pt idx="742">
                  <c:v>0.38686255458177699</c:v>
                </c:pt>
                <c:pt idx="743">
                  <c:v>0.38418921483525698</c:v>
                </c:pt>
                <c:pt idx="744">
                  <c:v>0.38639066646166798</c:v>
                </c:pt>
                <c:pt idx="745">
                  <c:v>0.36815541276301</c:v>
                </c:pt>
                <c:pt idx="746">
                  <c:v>0.37569938627787902</c:v>
                </c:pt>
                <c:pt idx="747">
                  <c:v>0.37004088644115402</c:v>
                </c:pt>
                <c:pt idx="748">
                  <c:v>0.39833754322935899</c:v>
                </c:pt>
                <c:pt idx="749">
                  <c:v>0.38528890124731702</c:v>
                </c:pt>
                <c:pt idx="750">
                  <c:v>0.40889591419898502</c:v>
                </c:pt>
                <c:pt idx="751">
                  <c:v>0.38798325540290801</c:v>
                </c:pt>
                <c:pt idx="752">
                  <c:v>0.38658764444709798</c:v>
                </c:pt>
                <c:pt idx="753">
                  <c:v>0.412725788635808</c:v>
                </c:pt>
                <c:pt idx="754">
                  <c:v>0.42571714167858499</c:v>
                </c:pt>
                <c:pt idx="755">
                  <c:v>0.43839966375324801</c:v>
                </c:pt>
                <c:pt idx="756">
                  <c:v>0.45618994169441301</c:v>
                </c:pt>
                <c:pt idx="757">
                  <c:v>0.43101400761096698</c:v>
                </c:pt>
                <c:pt idx="758">
                  <c:v>0.43101400761096698</c:v>
                </c:pt>
                <c:pt idx="759">
                  <c:v>0.42914211292816401</c:v>
                </c:pt>
                <c:pt idx="760">
                  <c:v>0.42929838197439402</c:v>
                </c:pt>
                <c:pt idx="761">
                  <c:v>0.40892549065495098</c:v>
                </c:pt>
                <c:pt idx="762">
                  <c:v>0.40620510194654502</c:v>
                </c:pt>
                <c:pt idx="763">
                  <c:v>0.41950722307398303</c:v>
                </c:pt>
                <c:pt idx="764">
                  <c:v>0.42736656796851202</c:v>
                </c:pt>
                <c:pt idx="765">
                  <c:v>0.412998760713084</c:v>
                </c:pt>
                <c:pt idx="766">
                  <c:v>0.43256274639778503</c:v>
                </c:pt>
                <c:pt idx="767">
                  <c:v>0.45014001742049697</c:v>
                </c:pt>
                <c:pt idx="768">
                  <c:v>0.44754091766941001</c:v>
                </c:pt>
                <c:pt idx="769">
                  <c:v>0.44448303436972503</c:v>
                </c:pt>
                <c:pt idx="770">
                  <c:v>0.45365466319587899</c:v>
                </c:pt>
                <c:pt idx="771">
                  <c:v>0.45732291051176099</c:v>
                </c:pt>
                <c:pt idx="772">
                  <c:v>0.49142435680740798</c:v>
                </c:pt>
                <c:pt idx="773">
                  <c:v>0.48836549855269401</c:v>
                </c:pt>
                <c:pt idx="774">
                  <c:v>0.49142435680740798</c:v>
                </c:pt>
                <c:pt idx="775">
                  <c:v>0.50623331775246305</c:v>
                </c:pt>
                <c:pt idx="776">
                  <c:v>0.50929217600717702</c:v>
                </c:pt>
                <c:pt idx="777">
                  <c:v>0.53569159150819401</c:v>
                </c:pt>
                <c:pt idx="778">
                  <c:v>0.53134490496948406</c:v>
                </c:pt>
                <c:pt idx="779">
                  <c:v>0.53534744436952197</c:v>
                </c:pt>
                <c:pt idx="780">
                  <c:v>0.51072973060101901</c:v>
                </c:pt>
                <c:pt idx="781">
                  <c:v>0.50449652265808198</c:v>
                </c:pt>
                <c:pt idx="782">
                  <c:v>0.51067850603874099</c:v>
                </c:pt>
                <c:pt idx="783">
                  <c:v>0.48888727007577598</c:v>
                </c:pt>
                <c:pt idx="784">
                  <c:v>0.49624557494604898</c:v>
                </c:pt>
                <c:pt idx="785">
                  <c:v>0.49038831661704102</c:v>
                </c:pt>
                <c:pt idx="786">
                  <c:v>0.50555365191092705</c:v>
                </c:pt>
                <c:pt idx="787">
                  <c:v>0.49022849145283198</c:v>
                </c:pt>
                <c:pt idx="788">
                  <c:v>0.50599333572466698</c:v>
                </c:pt>
                <c:pt idx="789">
                  <c:v>0.50133933131998398</c:v>
                </c:pt>
                <c:pt idx="790">
                  <c:v>0.48567162375601097</c:v>
                </c:pt>
                <c:pt idx="791">
                  <c:v>0.454334235365147</c:v>
                </c:pt>
                <c:pt idx="792">
                  <c:v>0.454334235365147</c:v>
                </c:pt>
                <c:pt idx="793">
                  <c:v>0.45562250904258</c:v>
                </c:pt>
                <c:pt idx="794">
                  <c:v>0.47783488922238398</c:v>
                </c:pt>
                <c:pt idx="795">
                  <c:v>0.48109387094482903</c:v>
                </c:pt>
                <c:pt idx="796">
                  <c:v>0.49628725431339199</c:v>
                </c:pt>
                <c:pt idx="797">
                  <c:v>0.49780763937038802</c:v>
                </c:pt>
                <c:pt idx="798">
                  <c:v>0.48275803076273799</c:v>
                </c:pt>
                <c:pt idx="799">
                  <c:v>0.502064316901501</c:v>
                </c:pt>
                <c:pt idx="800">
                  <c:v>0.51939550466582796</c:v>
                </c:pt>
                <c:pt idx="801">
                  <c:v>0.51986083365786995</c:v>
                </c:pt>
                <c:pt idx="802">
                  <c:v>0.53387027998721004</c:v>
                </c:pt>
                <c:pt idx="803">
                  <c:v>0.55317377916809296</c:v>
                </c:pt>
                <c:pt idx="804">
                  <c:v>0.53713983451853797</c:v>
                </c:pt>
                <c:pt idx="805">
                  <c:v>0.56765294192633797</c:v>
                </c:pt>
                <c:pt idx="806">
                  <c:v>0.57465766509100902</c:v>
                </c:pt>
                <c:pt idx="807">
                  <c:v>0.56578433202794398</c:v>
                </c:pt>
                <c:pt idx="808">
                  <c:v>0.54585727915978299</c:v>
                </c:pt>
                <c:pt idx="809">
                  <c:v>0.56049233033984802</c:v>
                </c:pt>
                <c:pt idx="810">
                  <c:v>0.56811855602835304</c:v>
                </c:pt>
                <c:pt idx="811">
                  <c:v>0.56469516423864996</c:v>
                </c:pt>
                <c:pt idx="812">
                  <c:v>0.555510054331946</c:v>
                </c:pt>
                <c:pt idx="813">
                  <c:v>0.53340466588519597</c:v>
                </c:pt>
                <c:pt idx="814">
                  <c:v>0.54912683369111004</c:v>
                </c:pt>
                <c:pt idx="815">
                  <c:v>0.52997922293204802</c:v>
                </c:pt>
                <c:pt idx="816">
                  <c:v>0.54383483200301397</c:v>
                </c:pt>
                <c:pt idx="817">
                  <c:v>0.54492399979230799</c:v>
                </c:pt>
                <c:pt idx="818">
                  <c:v>0.55659922212124002</c:v>
                </c:pt>
                <c:pt idx="819">
                  <c:v>0.58409941520076802</c:v>
                </c:pt>
                <c:pt idx="820">
                  <c:v>0.57824994962751397</c:v>
                </c:pt>
                <c:pt idx="821">
                  <c:v>0.58551961296543897</c:v>
                </c:pt>
                <c:pt idx="822">
                  <c:v>0.58169246477081504</c:v>
                </c:pt>
                <c:pt idx="823">
                  <c:v>0.58535988574808995</c:v>
                </c:pt>
                <c:pt idx="824">
                  <c:v>0.59939696580953705</c:v>
                </c:pt>
                <c:pt idx="825">
                  <c:v>0.59939696580953705</c:v>
                </c:pt>
                <c:pt idx="826">
                  <c:v>0.63332933105340194</c:v>
                </c:pt>
                <c:pt idx="827">
                  <c:v>0.64281516738778799</c:v>
                </c:pt>
                <c:pt idx="828">
                  <c:v>0.625535321528772</c:v>
                </c:pt>
                <c:pt idx="829">
                  <c:v>0.63017950210059004</c:v>
                </c:pt>
                <c:pt idx="830">
                  <c:v>0.62404262725557103</c:v>
                </c:pt>
                <c:pt idx="831">
                  <c:v>0.60922548005051202</c:v>
                </c:pt>
                <c:pt idx="832">
                  <c:v>0.60098070926421399</c:v>
                </c:pt>
                <c:pt idx="833">
                  <c:v>0.60534483619294699</c:v>
                </c:pt>
                <c:pt idx="834">
                  <c:v>0.61035644705839798</c:v>
                </c:pt>
                <c:pt idx="835">
                  <c:v>0.59645471135130101</c:v>
                </c:pt>
                <c:pt idx="836">
                  <c:v>0.60249214277063001</c:v>
                </c:pt>
                <c:pt idx="837">
                  <c:v>0.59597741094783196</c:v>
                </c:pt>
                <c:pt idx="838">
                  <c:v>0.59089248691262097</c:v>
                </c:pt>
                <c:pt idx="839">
                  <c:v>0.57510433413182804</c:v>
                </c:pt>
                <c:pt idx="840">
                  <c:v>0.57763168665207398</c:v>
                </c:pt>
                <c:pt idx="841">
                  <c:v>0.57479023517663796</c:v>
                </c:pt>
                <c:pt idx="842">
                  <c:v>0.57431767188194105</c:v>
                </c:pt>
                <c:pt idx="843">
                  <c:v>0.56457172320103699</c:v>
                </c:pt>
                <c:pt idx="844">
                  <c:v>0.55401276165455604</c:v>
                </c:pt>
                <c:pt idx="845">
                  <c:v>0.53317796851397004</c:v>
                </c:pt>
                <c:pt idx="846">
                  <c:v>0.52482639482039695</c:v>
                </c:pt>
                <c:pt idx="847">
                  <c:v>0.52408775701334698</c:v>
                </c:pt>
                <c:pt idx="848">
                  <c:v>0.53263600718105297</c:v>
                </c:pt>
                <c:pt idx="849">
                  <c:v>0.51996748402257598</c:v>
                </c:pt>
                <c:pt idx="850">
                  <c:v>0.52993651685686605</c:v>
                </c:pt>
                <c:pt idx="851">
                  <c:v>0.545384015967879</c:v>
                </c:pt>
                <c:pt idx="852">
                  <c:v>0.54083676007664705</c:v>
                </c:pt>
                <c:pt idx="853">
                  <c:v>0.53797392839831304</c:v>
                </c:pt>
                <c:pt idx="854">
                  <c:v>0.54337968353435095</c:v>
                </c:pt>
                <c:pt idx="855">
                  <c:v>0.56590619386584595</c:v>
                </c:pt>
                <c:pt idx="856">
                  <c:v>0.56892991326483899</c:v>
                </c:pt>
                <c:pt idx="857">
                  <c:v>0.55041545449599105</c:v>
                </c:pt>
                <c:pt idx="858">
                  <c:v>0.55829961141484796</c:v>
                </c:pt>
                <c:pt idx="859">
                  <c:v>0.57513469331681299</c:v>
                </c:pt>
                <c:pt idx="860">
                  <c:v>0.56914505909780999</c:v>
                </c:pt>
                <c:pt idx="861">
                  <c:v>0.59703963742039001</c:v>
                </c:pt>
                <c:pt idx="862">
                  <c:v>0.61015043322823803</c:v>
                </c:pt>
                <c:pt idx="863">
                  <c:v>0.61544869305127103</c:v>
                </c:pt>
                <c:pt idx="864">
                  <c:v>0.63128719486982598</c:v>
                </c:pt>
                <c:pt idx="865">
                  <c:v>0.61544869305127103</c:v>
                </c:pt>
                <c:pt idx="866">
                  <c:v>0.64987505355375097</c:v>
                </c:pt>
                <c:pt idx="867">
                  <c:v>0.65585532901939603</c:v>
                </c:pt>
                <c:pt idx="868">
                  <c:v>0.67104891996829696</c:v>
                </c:pt>
                <c:pt idx="869">
                  <c:v>0.66345424591118096</c:v>
                </c:pt>
                <c:pt idx="870">
                  <c:v>0.65704667474641898</c:v>
                </c:pt>
                <c:pt idx="871">
                  <c:v>0.66117921562689796</c:v>
                </c:pt>
                <c:pt idx="872">
                  <c:v>0.65670733982067997</c:v>
                </c:pt>
                <c:pt idx="873">
                  <c:v>0.65209891067546999</c:v>
                </c:pt>
                <c:pt idx="874">
                  <c:v>0.64688564603253496</c:v>
                </c:pt>
                <c:pt idx="875">
                  <c:v>0.64107668186280098</c:v>
                </c:pt>
                <c:pt idx="876">
                  <c:v>0.636712219616002</c:v>
                </c:pt>
                <c:pt idx="877">
                  <c:v>0.64325788990550503</c:v>
                </c:pt>
                <c:pt idx="878">
                  <c:v>0.62533146995979205</c:v>
                </c:pt>
                <c:pt idx="879">
                  <c:v>0.637491807105936</c:v>
                </c:pt>
                <c:pt idx="880">
                  <c:v>0.63468447367761605</c:v>
                </c:pt>
                <c:pt idx="881">
                  <c:v>0.61410622856929098</c:v>
                </c:pt>
                <c:pt idx="882">
                  <c:v>0.61114543303665303</c:v>
                </c:pt>
                <c:pt idx="883">
                  <c:v>0.61473030779351701</c:v>
                </c:pt>
                <c:pt idx="884">
                  <c:v>0.61550989528345101</c:v>
                </c:pt>
                <c:pt idx="885">
                  <c:v>0.637491807105936</c:v>
                </c:pt>
                <c:pt idx="886">
                  <c:v>0.63967301514863995</c:v>
                </c:pt>
                <c:pt idx="887">
                  <c:v>0.64310238163979605</c:v>
                </c:pt>
                <c:pt idx="888">
                  <c:v>0.64154320665992703</c:v>
                </c:pt>
                <c:pt idx="889">
                  <c:v>0.65229987709191095</c:v>
                </c:pt>
                <c:pt idx="890">
                  <c:v>0.64871500233504598</c:v>
                </c:pt>
                <c:pt idx="891">
                  <c:v>0.64746684388659403</c:v>
                </c:pt>
                <c:pt idx="892">
                  <c:v>0.63875112584646399</c:v>
                </c:pt>
                <c:pt idx="893">
                  <c:v>0.65091890895314797</c:v>
                </c:pt>
                <c:pt idx="894">
                  <c:v>0.65764062915758104</c:v>
                </c:pt>
                <c:pt idx="895">
                  <c:v>0.65716899215978797</c:v>
                </c:pt>
                <c:pt idx="896">
                  <c:v>0.67576555623940804</c:v>
                </c:pt>
                <c:pt idx="897">
                  <c:v>0.676237193237201</c:v>
                </c:pt>
                <c:pt idx="898">
                  <c:v>0.66205291738692795</c:v>
                </c:pt>
                <c:pt idx="899">
                  <c:v>0.65369997792602597</c:v>
                </c:pt>
                <c:pt idx="900">
                  <c:v>0.63652246200643103</c:v>
                </c:pt>
                <c:pt idx="901">
                  <c:v>0.62265261082135304</c:v>
                </c:pt>
                <c:pt idx="902">
                  <c:v>0.63721879163109496</c:v>
                </c:pt>
                <c:pt idx="903">
                  <c:v>0.63043531073011405</c:v>
                </c:pt>
                <c:pt idx="904">
                  <c:v>0.60884405779760797</c:v>
                </c:pt>
                <c:pt idx="905">
                  <c:v>0.60275038331318798</c:v>
                </c:pt>
                <c:pt idx="906">
                  <c:v>0.608496381341318</c:v>
                </c:pt>
                <c:pt idx="907">
                  <c:v>0.60728565291397496</c:v>
                </c:pt>
                <c:pt idx="908">
                  <c:v>0.58992098991574804</c:v>
                </c:pt>
                <c:pt idx="909">
                  <c:v>0.58592960028848695</c:v>
                </c:pt>
                <c:pt idx="910">
                  <c:v>0.58341801157745499</c:v>
                </c:pt>
                <c:pt idx="911">
                  <c:v>0.58992098991574804</c:v>
                </c:pt>
                <c:pt idx="912">
                  <c:v>0.57883702892459299</c:v>
                </c:pt>
                <c:pt idx="913">
                  <c:v>0.58947685569580499</c:v>
                </c:pt>
                <c:pt idx="914">
                  <c:v>0.57721176920270501</c:v>
                </c:pt>
                <c:pt idx="915">
                  <c:v>0.57735916745910498</c:v>
                </c:pt>
                <c:pt idx="916">
                  <c:v>0.55962345465325303</c:v>
                </c:pt>
                <c:pt idx="917">
                  <c:v>0.55658877294315101</c:v>
                </c:pt>
                <c:pt idx="918">
                  <c:v>0.56436139173210498</c:v>
                </c:pt>
                <c:pt idx="919">
                  <c:v>0.55622070296460902</c:v>
                </c:pt>
                <c:pt idx="920">
                  <c:v>0.55132945112681098</c:v>
                </c:pt>
                <c:pt idx="921">
                  <c:v>0.53388570963482995</c:v>
                </c:pt>
                <c:pt idx="922">
                  <c:v>0.53816113186330505</c:v>
                </c:pt>
                <c:pt idx="923">
                  <c:v>0.52742574143002696</c:v>
                </c:pt>
                <c:pt idx="924">
                  <c:v>0.52645042258124597</c:v>
                </c:pt>
                <c:pt idx="925">
                  <c:v>0.52798059120454399</c:v>
                </c:pt>
                <c:pt idx="926">
                  <c:v>0.52686617010006997</c:v>
                </c:pt>
                <c:pt idx="927">
                  <c:v>0.50654490225844695</c:v>
                </c:pt>
                <c:pt idx="928">
                  <c:v>0.50627401100207703</c:v>
                </c:pt>
                <c:pt idx="929">
                  <c:v>0.50492004172117899</c:v>
                </c:pt>
                <c:pt idx="930">
                  <c:v>0.50424515641007095</c:v>
                </c:pt>
                <c:pt idx="931">
                  <c:v>0.52060847513123099</c:v>
                </c:pt>
                <c:pt idx="932">
                  <c:v>0.52209604956042699</c:v>
                </c:pt>
                <c:pt idx="933">
                  <c:v>0.52723542487459896</c:v>
                </c:pt>
                <c:pt idx="934">
                  <c:v>0.53331999296741694</c:v>
                </c:pt>
                <c:pt idx="935">
                  <c:v>0.51993182310464903</c:v>
                </c:pt>
                <c:pt idx="936">
                  <c:v>0.50870611298218604</c:v>
                </c:pt>
                <c:pt idx="937">
                  <c:v>0.49991154056435799</c:v>
                </c:pt>
                <c:pt idx="938">
                  <c:v>0.48738641219019602</c:v>
                </c:pt>
                <c:pt idx="939">
                  <c:v>0.48371764486041302</c:v>
                </c:pt>
                <c:pt idx="940">
                  <c:v>0.47784890619246301</c:v>
                </c:pt>
                <c:pt idx="941">
                  <c:v>0.47823763589102702</c:v>
                </c:pt>
                <c:pt idx="942">
                  <c:v>0.48988875330673398</c:v>
                </c:pt>
                <c:pt idx="943">
                  <c:v>0.48600448382866701</c:v>
                </c:pt>
                <c:pt idx="944">
                  <c:v>0.48121551945692798</c:v>
                </c:pt>
                <c:pt idx="945">
                  <c:v>0.49985561630356801</c:v>
                </c:pt>
                <c:pt idx="946">
                  <c:v>0.51525910375490103</c:v>
                </c:pt>
                <c:pt idx="947">
                  <c:v>0.53256855849059304</c:v>
                </c:pt>
                <c:pt idx="948">
                  <c:v>0.53405553411592599</c:v>
                </c:pt>
                <c:pt idx="949">
                  <c:v>0.53405553411592599</c:v>
                </c:pt>
                <c:pt idx="950">
                  <c:v>0.52743125196554397</c:v>
                </c:pt>
                <c:pt idx="951">
                  <c:v>0.52997869235665496</c:v>
                </c:pt>
                <c:pt idx="952">
                  <c:v>0.54248441114911505</c:v>
                </c:pt>
                <c:pt idx="953">
                  <c:v>0.54699489186832895</c:v>
                </c:pt>
                <c:pt idx="954">
                  <c:v>0.52963507652700104</c:v>
                </c:pt>
                <c:pt idx="955">
                  <c:v>0.52923349851895396</c:v>
                </c:pt>
                <c:pt idx="956">
                  <c:v>0.52429144661997096</c:v>
                </c:pt>
                <c:pt idx="957">
                  <c:v>0.50809918979347801</c:v>
                </c:pt>
                <c:pt idx="958">
                  <c:v>0.51355627561393202</c:v>
                </c:pt>
                <c:pt idx="959">
                  <c:v>0.52036263698754603</c:v>
                </c:pt>
                <c:pt idx="960">
                  <c:v>0.50662865533900903</c:v>
                </c:pt>
                <c:pt idx="961">
                  <c:v>0.50001422939529905</c:v>
                </c:pt>
                <c:pt idx="962">
                  <c:v>0.49443839031211601</c:v>
                </c:pt>
                <c:pt idx="963">
                  <c:v>0.489897749551578</c:v>
                </c:pt>
                <c:pt idx="964">
                  <c:v>0.49365733233054598</c:v>
                </c:pt>
                <c:pt idx="965">
                  <c:v>0.496264382132175</c:v>
                </c:pt>
                <c:pt idx="966">
                  <c:v>0.489986266112243</c:v>
                </c:pt>
                <c:pt idx="967">
                  <c:v>0.48907800551074498</c:v>
                </c:pt>
                <c:pt idx="968">
                  <c:v>0.49011378578701498</c:v>
                </c:pt>
                <c:pt idx="969">
                  <c:v>0.50488380943246303</c:v>
                </c:pt>
                <c:pt idx="970">
                  <c:v>0.51369471158649105</c:v>
                </c:pt>
                <c:pt idx="971">
                  <c:v>0.51094119438198704</c:v>
                </c:pt>
                <c:pt idx="972">
                  <c:v>0.50702383327204104</c:v>
                </c:pt>
                <c:pt idx="973">
                  <c:v>0.50195556536163299</c:v>
                </c:pt>
                <c:pt idx="974">
                  <c:v>0.52028200683208103</c:v>
                </c:pt>
                <c:pt idx="975">
                  <c:v>0.52636494540176204</c:v>
                </c:pt>
                <c:pt idx="976">
                  <c:v>0.55195973174576496</c:v>
                </c:pt>
                <c:pt idx="977">
                  <c:v>0.57208656600779695</c:v>
                </c:pt>
                <c:pt idx="978">
                  <c:v>0.551430836644901</c:v>
                </c:pt>
                <c:pt idx="979">
                  <c:v>0.57044903797276902</c:v>
                </c:pt>
                <c:pt idx="980">
                  <c:v>0.56211715608344304</c:v>
                </c:pt>
                <c:pt idx="981">
                  <c:v>0.54464898409936102</c:v>
                </c:pt>
                <c:pt idx="982">
                  <c:v>0.54424019143035296</c:v>
                </c:pt>
                <c:pt idx="983">
                  <c:v>0.56637646564132005</c:v>
                </c:pt>
                <c:pt idx="984">
                  <c:v>0.54648997522403597</c:v>
                </c:pt>
                <c:pt idx="985">
                  <c:v>0.54380931083393003</c:v>
                </c:pt>
                <c:pt idx="986">
                  <c:v>0.54507987231197996</c:v>
                </c:pt>
                <c:pt idx="987">
                  <c:v>0.56553003667978696</c:v>
                </c:pt>
                <c:pt idx="988">
                  <c:v>0.56595233312480397</c:v>
                </c:pt>
                <c:pt idx="989">
                  <c:v>0.58795581398167196</c:v>
                </c:pt>
                <c:pt idx="990">
                  <c:v>0.59331530669038401</c:v>
                </c:pt>
                <c:pt idx="991">
                  <c:v>0.59514770604745604</c:v>
                </c:pt>
                <c:pt idx="992">
                  <c:v>0.60473934356383396</c:v>
                </c:pt>
                <c:pt idx="993">
                  <c:v>0.61686843189331297</c:v>
                </c:pt>
                <c:pt idx="994">
                  <c:v>0.625753181882164</c:v>
                </c:pt>
                <c:pt idx="995">
                  <c:v>0.62053506667895797</c:v>
                </c:pt>
                <c:pt idx="996">
                  <c:v>0.61672705438780795</c:v>
                </c:pt>
                <c:pt idx="997">
                  <c:v>0.62039368917345294</c:v>
                </c:pt>
                <c:pt idx="998">
                  <c:v>0.61401753400735004</c:v>
                </c:pt>
                <c:pt idx="999">
                  <c:v>0.63665048116425604</c:v>
                </c:pt>
                <c:pt idx="1000">
                  <c:v>0.63404765833029697</c:v>
                </c:pt>
                <c:pt idx="1001">
                  <c:v>0.64024420397147197</c:v>
                </c:pt>
                <c:pt idx="1002">
                  <c:v>0.65287720034253405</c:v>
                </c:pt>
                <c:pt idx="1003">
                  <c:v>0.65287720034253405</c:v>
                </c:pt>
                <c:pt idx="1004">
                  <c:v>0.62514245206238805</c:v>
                </c:pt>
                <c:pt idx="1005">
                  <c:v>0.63603257507505995</c:v>
                </c:pt>
                <c:pt idx="1006">
                  <c:v>0.61308978337139697</c:v>
                </c:pt>
                <c:pt idx="1007">
                  <c:v>0.61153664473922698</c:v>
                </c:pt>
                <c:pt idx="1008">
                  <c:v>0.60928204688936605</c:v>
                </c:pt>
                <c:pt idx="1009">
                  <c:v>0.60787315254543395</c:v>
                </c:pt>
                <c:pt idx="1010">
                  <c:v>0.58705323335253001</c:v>
                </c:pt>
                <c:pt idx="1011">
                  <c:v>0.57312811544041398</c:v>
                </c:pt>
                <c:pt idx="1012">
                  <c:v>0.56088961425594897</c:v>
                </c:pt>
                <c:pt idx="1013">
                  <c:v>0.57762942262452499</c:v>
                </c:pt>
                <c:pt idx="1014">
                  <c:v>0.57636217096813602</c:v>
                </c:pt>
                <c:pt idx="1015">
                  <c:v>0.58649102777664597</c:v>
                </c:pt>
                <c:pt idx="1016">
                  <c:v>0.60013595854507995</c:v>
                </c:pt>
                <c:pt idx="1017">
                  <c:v>0.62661194001254095</c:v>
                </c:pt>
                <c:pt idx="1018">
                  <c:v>0.60989640773598897</c:v>
                </c:pt>
                <c:pt idx="1019">
                  <c:v>0.62350570112290005</c:v>
                </c:pt>
                <c:pt idx="1020">
                  <c:v>0.63386047267255696</c:v>
                </c:pt>
                <c:pt idx="1021">
                  <c:v>0.62705678885538396</c:v>
                </c:pt>
                <c:pt idx="1022">
                  <c:v>0.62779627784089098</c:v>
                </c:pt>
                <c:pt idx="1023">
                  <c:v>0.64170213712303104</c:v>
                </c:pt>
                <c:pt idx="1024">
                  <c:v>0.63342562188678297</c:v>
                </c:pt>
                <c:pt idx="1025">
                  <c:v>0.62776484629109397</c:v>
                </c:pt>
                <c:pt idx="1026">
                  <c:v>0.63297764683964197</c:v>
                </c:pt>
                <c:pt idx="1027">
                  <c:v>0.63580900428044496</c:v>
                </c:pt>
                <c:pt idx="1028">
                  <c:v>0.62895750713088505</c:v>
                </c:pt>
                <c:pt idx="1029">
                  <c:v>0.60561673939739402</c:v>
                </c:pt>
                <c:pt idx="1030">
                  <c:v>0.60001788682589297</c:v>
                </c:pt>
                <c:pt idx="1031">
                  <c:v>0.59103772781637398</c:v>
                </c:pt>
                <c:pt idx="1032">
                  <c:v>0.59117719337100505</c:v>
                </c:pt>
                <c:pt idx="1033">
                  <c:v>0.59329340360926397</c:v>
                </c:pt>
                <c:pt idx="1034">
                  <c:v>0.58735480922814398</c:v>
                </c:pt>
                <c:pt idx="1035">
                  <c:v>0.60194764383256205</c:v>
                </c:pt>
                <c:pt idx="1036">
                  <c:v>0.58922918142642999</c:v>
                </c:pt>
                <c:pt idx="1037">
                  <c:v>0.56503350357688198</c:v>
                </c:pt>
                <c:pt idx="1038">
                  <c:v>0.56285045632330699</c:v>
                </c:pt>
                <c:pt idx="1039">
                  <c:v>0.57740902395882598</c:v>
                </c:pt>
                <c:pt idx="1040">
                  <c:v>0.56964725711256503</c:v>
                </c:pt>
                <c:pt idx="1041">
                  <c:v>0.58515815289486695</c:v>
                </c:pt>
                <c:pt idx="1042">
                  <c:v>0.57395803693653802</c:v>
                </c:pt>
                <c:pt idx="1043">
                  <c:v>0.57423298764687702</c:v>
                </c:pt>
                <c:pt idx="1044">
                  <c:v>0.57658077264770202</c:v>
                </c:pt>
                <c:pt idx="1045">
                  <c:v>0.573609327249335</c:v>
                </c:pt>
                <c:pt idx="1046">
                  <c:v>0.57956398785215202</c:v>
                </c:pt>
                <c:pt idx="1047">
                  <c:v>0.57161118242612696</c:v>
                </c:pt>
                <c:pt idx="1048">
                  <c:v>0.58514994698735101</c:v>
                </c:pt>
                <c:pt idx="1049">
                  <c:v>0.58017593819672697</c:v>
                </c:pt>
                <c:pt idx="1050">
                  <c:v>0.57257874897761696</c:v>
                </c:pt>
                <c:pt idx="1051">
                  <c:v>0.56719083671774395</c:v>
                </c:pt>
                <c:pt idx="1052">
                  <c:v>0.57368428335219102</c:v>
                </c:pt>
                <c:pt idx="1053">
                  <c:v>0.58210927950979696</c:v>
                </c:pt>
                <c:pt idx="1054">
                  <c:v>0.56014551879096597</c:v>
                </c:pt>
                <c:pt idx="1055">
                  <c:v>0.55931771185246903</c:v>
                </c:pt>
                <c:pt idx="1056">
                  <c:v>0.57299444423677603</c:v>
                </c:pt>
                <c:pt idx="1057">
                  <c:v>0.56835546147471705</c:v>
                </c:pt>
                <c:pt idx="1058">
                  <c:v>0.57953484875084704</c:v>
                </c:pt>
                <c:pt idx="1059">
                  <c:v>0.575140106150414</c:v>
                </c:pt>
                <c:pt idx="1060">
                  <c:v>0.57443609491641201</c:v>
                </c:pt>
                <c:pt idx="1061">
                  <c:v>0.573308856433833</c:v>
                </c:pt>
                <c:pt idx="1062">
                  <c:v>0.57809048443024902</c:v>
                </c:pt>
                <c:pt idx="1063">
                  <c:v>0.56790175965313106</c:v>
                </c:pt>
                <c:pt idx="1064">
                  <c:v>0.56662793962154701</c:v>
                </c:pt>
                <c:pt idx="1065">
                  <c:v>0.573279703014139</c:v>
                </c:pt>
                <c:pt idx="1066">
                  <c:v>0.55329862150914999</c:v>
                </c:pt>
                <c:pt idx="1067">
                  <c:v>0.581960843762519</c:v>
                </c:pt>
                <c:pt idx="1068">
                  <c:v>0.58629205879968505</c:v>
                </c:pt>
                <c:pt idx="1069">
                  <c:v>0.59957407706972898</c:v>
                </c:pt>
                <c:pt idx="1070">
                  <c:v>0.60265693722528901</c:v>
                </c:pt>
                <c:pt idx="1071">
                  <c:v>0.587624669050135</c:v>
                </c:pt>
                <c:pt idx="1072">
                  <c:v>0.59239722323794997</c:v>
                </c:pt>
                <c:pt idx="1073">
                  <c:v>0.59919398574677496</c:v>
                </c:pt>
                <c:pt idx="1074">
                  <c:v>0.60309982608444401</c:v>
                </c:pt>
                <c:pt idx="1075">
                  <c:v>0.60642598118467805</c:v>
                </c:pt>
                <c:pt idx="1076">
                  <c:v>0.59398807463388803</c:v>
                </c:pt>
                <c:pt idx="1077">
                  <c:v>0.59413252694224505</c:v>
                </c:pt>
                <c:pt idx="1078">
                  <c:v>0.56809450049861299</c:v>
                </c:pt>
                <c:pt idx="1079">
                  <c:v>0.54567218904791004</c:v>
                </c:pt>
                <c:pt idx="1080">
                  <c:v>0.54784124277485702</c:v>
                </c:pt>
                <c:pt idx="1081">
                  <c:v>0.56780554351422796</c:v>
                </c:pt>
                <c:pt idx="1082">
                  <c:v>0.57098969937463295</c:v>
                </c:pt>
                <c:pt idx="1083">
                  <c:v>0.58812827578455296</c:v>
                </c:pt>
                <c:pt idx="1084">
                  <c:v>0.585010825248652</c:v>
                </c:pt>
                <c:pt idx="1085">
                  <c:v>0.56859661518235405</c:v>
                </c:pt>
                <c:pt idx="1086">
                  <c:v>0.57743203812680799</c:v>
                </c:pt>
                <c:pt idx="1087">
                  <c:v>0.59365254454875305</c:v>
                </c:pt>
                <c:pt idx="1088">
                  <c:v>0.58901784575990201</c:v>
                </c:pt>
                <c:pt idx="1089">
                  <c:v>0.60017155743781403</c:v>
                </c:pt>
                <c:pt idx="1090">
                  <c:v>0.60422762338233404</c:v>
                </c:pt>
                <c:pt idx="1091">
                  <c:v>0.60204483377948803</c:v>
                </c:pt>
                <c:pt idx="1092">
                  <c:v>0.59115489621403405</c:v>
                </c:pt>
                <c:pt idx="1093">
                  <c:v>0.59115489621403405</c:v>
                </c:pt>
                <c:pt idx="1094">
                  <c:v>0.58614291080541603</c:v>
                </c:pt>
                <c:pt idx="1095">
                  <c:v>0.59923659407878405</c:v>
                </c:pt>
                <c:pt idx="1096">
                  <c:v>0.59084384823717795</c:v>
                </c:pt>
                <c:pt idx="1097">
                  <c:v>0.59385055278602905</c:v>
                </c:pt>
                <c:pt idx="1098">
                  <c:v>0.57581032549292199</c:v>
                </c:pt>
                <c:pt idx="1099">
                  <c:v>0.569370509992701</c:v>
                </c:pt>
                <c:pt idx="1100">
                  <c:v>0.57972831868420305</c:v>
                </c:pt>
                <c:pt idx="1101">
                  <c:v>0.58364631187548499</c:v>
                </c:pt>
                <c:pt idx="1102">
                  <c:v>0.58223954910455</c:v>
                </c:pt>
                <c:pt idx="1103">
                  <c:v>0.57408178470915705</c:v>
                </c:pt>
                <c:pt idx="1104">
                  <c:v>0.57923395157059998</c:v>
                </c:pt>
                <c:pt idx="1105">
                  <c:v>0.57603213178604395</c:v>
                </c:pt>
                <c:pt idx="1106">
                  <c:v>0.58795664481711996</c:v>
                </c:pt>
                <c:pt idx="1107">
                  <c:v>0.58317071688594702</c:v>
                </c:pt>
                <c:pt idx="1108">
                  <c:v>0.589898994141833</c:v>
                </c:pt>
                <c:pt idx="1109">
                  <c:v>0.580342916517814</c:v>
                </c:pt>
                <c:pt idx="1110">
                  <c:v>0.58722910046948096</c:v>
                </c:pt>
                <c:pt idx="1111">
                  <c:v>0.56741634769763005</c:v>
                </c:pt>
                <c:pt idx="1112">
                  <c:v>0.55898558215849103</c:v>
                </c:pt>
                <c:pt idx="1113">
                  <c:v>0.55181988520509595</c:v>
                </c:pt>
                <c:pt idx="1114">
                  <c:v>0.54193581957276604</c:v>
                </c:pt>
                <c:pt idx="1115">
                  <c:v>0.54931469899224405</c:v>
                </c:pt>
                <c:pt idx="1116">
                  <c:v>0.55711080971206695</c:v>
                </c:pt>
                <c:pt idx="1117">
                  <c:v>0.55822402598324805</c:v>
                </c:pt>
                <c:pt idx="1118">
                  <c:v>0.53187382802580996</c:v>
                </c:pt>
                <c:pt idx="1119">
                  <c:v>0.53443496587280703</c:v>
                </c:pt>
                <c:pt idx="1120">
                  <c:v>0.53362536077501399</c:v>
                </c:pt>
                <c:pt idx="1121">
                  <c:v>0.52393078170944796</c:v>
                </c:pt>
                <c:pt idx="1122">
                  <c:v>0.53948698403449402</c:v>
                </c:pt>
                <c:pt idx="1123">
                  <c:v>0.55224227759677802</c:v>
                </c:pt>
                <c:pt idx="1124">
                  <c:v>0.54589617857124995</c:v>
                </c:pt>
                <c:pt idx="1125">
                  <c:v>0.53987573617962403</c:v>
                </c:pt>
                <c:pt idx="1126">
                  <c:v>0.52632885699893694</c:v>
                </c:pt>
                <c:pt idx="1127">
                  <c:v>0.51401222676263403</c:v>
                </c:pt>
                <c:pt idx="1128">
                  <c:v>0.52249670224114397</c:v>
                </c:pt>
                <c:pt idx="1129">
                  <c:v>0.52824316677877603</c:v>
                </c:pt>
                <c:pt idx="1130">
                  <c:v>0.51538034843354397</c:v>
                </c:pt>
                <c:pt idx="1131">
                  <c:v>0.51237012723773101</c:v>
                </c:pt>
                <c:pt idx="1132">
                  <c:v>0.52222272438715001</c:v>
                </c:pt>
                <c:pt idx="1133">
                  <c:v>0.50511766830266402</c:v>
                </c:pt>
                <c:pt idx="1134">
                  <c:v>0.50333946365029303</c:v>
                </c:pt>
                <c:pt idx="1135">
                  <c:v>0.52632885699893694</c:v>
                </c:pt>
                <c:pt idx="1136">
                  <c:v>0.54466416202780799</c:v>
                </c:pt>
                <c:pt idx="1137">
                  <c:v>0.540010073708034</c:v>
                </c:pt>
                <c:pt idx="1138">
                  <c:v>0.54028240552561102</c:v>
                </c:pt>
                <c:pt idx="1139">
                  <c:v>0.53606416317717798</c:v>
                </c:pt>
                <c:pt idx="1140">
                  <c:v>0.53552403102837398</c:v>
                </c:pt>
                <c:pt idx="1141">
                  <c:v>0.55486253942766595</c:v>
                </c:pt>
                <c:pt idx="1142">
                  <c:v>0.57609280147129305</c:v>
                </c:pt>
                <c:pt idx="1143">
                  <c:v>0.58596555456250399</c:v>
                </c:pt>
                <c:pt idx="1144">
                  <c:v>0.58826430598996904</c:v>
                </c:pt>
                <c:pt idx="1145">
                  <c:v>0.59138433767778698</c:v>
                </c:pt>
                <c:pt idx="1146">
                  <c:v>0.59015849666722398</c:v>
                </c:pt>
                <c:pt idx="1147">
                  <c:v>0.60225755352057198</c:v>
                </c:pt>
                <c:pt idx="1148">
                  <c:v>0.61490098013074601</c:v>
                </c:pt>
                <c:pt idx="1149">
                  <c:v>0.61886785522968801</c:v>
                </c:pt>
                <c:pt idx="1150">
                  <c:v>0.60727804750369496</c:v>
                </c:pt>
                <c:pt idx="1151">
                  <c:v>0.59773226041301297</c:v>
                </c:pt>
                <c:pt idx="1152">
                  <c:v>0.59557702262518797</c:v>
                </c:pt>
                <c:pt idx="1153">
                  <c:v>0.57783988976929102</c:v>
                </c:pt>
                <c:pt idx="1154">
                  <c:v>0.570315150413506</c:v>
                </c:pt>
                <c:pt idx="1155">
                  <c:v>0.57270987728951805</c:v>
                </c:pt>
                <c:pt idx="1156">
                  <c:v>0.56898150867439601</c:v>
                </c:pt>
                <c:pt idx="1157">
                  <c:v>0.57017406148540395</c:v>
                </c:pt>
                <c:pt idx="1158">
                  <c:v>0.57733855518445798</c:v>
                </c:pt>
                <c:pt idx="1159">
                  <c:v>0.57840937284526395</c:v>
                </c:pt>
                <c:pt idx="1160">
                  <c:v>0.59635117278196204</c:v>
                </c:pt>
                <c:pt idx="1161">
                  <c:v>0.59501308179196899</c:v>
                </c:pt>
                <c:pt idx="1162">
                  <c:v>0.596082105798031</c:v>
                </c:pt>
                <c:pt idx="1163">
                  <c:v>0.59661819665488303</c:v>
                </c:pt>
                <c:pt idx="1164">
                  <c:v>0.61148358441112705</c:v>
                </c:pt>
                <c:pt idx="1165">
                  <c:v>0.60206948738191501</c:v>
                </c:pt>
                <c:pt idx="1166">
                  <c:v>0.596405352711189</c:v>
                </c:pt>
                <c:pt idx="1167">
                  <c:v>0.59479793864173403</c:v>
                </c:pt>
                <c:pt idx="1168">
                  <c:v>0.58089905865316105</c:v>
                </c:pt>
                <c:pt idx="1169">
                  <c:v>0.57538313799387097</c:v>
                </c:pt>
                <c:pt idx="1170">
                  <c:v>0.57420901449956496</c:v>
                </c:pt>
                <c:pt idx="1171">
                  <c:v>0.58254310563370704</c:v>
                </c:pt>
                <c:pt idx="1172">
                  <c:v>0.57947333322826999</c:v>
                </c:pt>
                <c:pt idx="1173">
                  <c:v>0.57986997969037501</c:v>
                </c:pt>
                <c:pt idx="1174">
                  <c:v>0.59203549959861601</c:v>
                </c:pt>
                <c:pt idx="1175">
                  <c:v>0.58819955539458302</c:v>
                </c:pt>
                <c:pt idx="1176">
                  <c:v>0.58938377434381695</c:v>
                </c:pt>
                <c:pt idx="1177">
                  <c:v>0.59267327142502202</c:v>
                </c:pt>
                <c:pt idx="1178">
                  <c:v>0.58395128353422199</c:v>
                </c:pt>
                <c:pt idx="1179">
                  <c:v>0.58159892791591195</c:v>
                </c:pt>
                <c:pt idx="1180">
                  <c:v>0.58459747148461605</c:v>
                </c:pt>
                <c:pt idx="1181">
                  <c:v>0.58799811114583</c:v>
                </c:pt>
                <c:pt idx="1182">
                  <c:v>0.59548711131579002</c:v>
                </c:pt>
                <c:pt idx="1183">
                  <c:v>0.57599132788757001</c:v>
                </c:pt>
                <c:pt idx="1184">
                  <c:v>0.565116325568916</c:v>
                </c:pt>
                <c:pt idx="1185">
                  <c:v>0.57307410044051499</c:v>
                </c:pt>
                <c:pt idx="1186">
                  <c:v>0.57081987923142696</c:v>
                </c:pt>
                <c:pt idx="1187">
                  <c:v>0.57824554909665804</c:v>
                </c:pt>
                <c:pt idx="1188">
                  <c:v>0.56737054677800403</c:v>
                </c:pt>
                <c:pt idx="1189">
                  <c:v>0.57254369545014105</c:v>
                </c:pt>
                <c:pt idx="1190">
                  <c:v>0.55994317689677797</c:v>
                </c:pt>
                <c:pt idx="1191">
                  <c:v>0.56816615426356398</c:v>
                </c:pt>
                <c:pt idx="1192">
                  <c:v>0.58447950774954305</c:v>
                </c:pt>
                <c:pt idx="1193">
                  <c:v>0.56790095176837696</c:v>
                </c:pt>
                <c:pt idx="1194">
                  <c:v>0.55835196192565695</c:v>
                </c:pt>
                <c:pt idx="1195">
                  <c:v>0.54880297208293705</c:v>
                </c:pt>
                <c:pt idx="1196">
                  <c:v>0.54575314338828795</c:v>
                </c:pt>
                <c:pt idx="1197">
                  <c:v>0.55012898455887105</c:v>
                </c:pt>
                <c:pt idx="1198">
                  <c:v>0.55477172824063503</c:v>
                </c:pt>
                <c:pt idx="1199">
                  <c:v>0.55742375319250304</c:v>
                </c:pt>
                <c:pt idx="1200">
                  <c:v>0.55742375319250304</c:v>
                </c:pt>
                <c:pt idx="1201">
                  <c:v>0.567105344282817</c:v>
                </c:pt>
                <c:pt idx="1202">
                  <c:v>0.57705213786831699</c:v>
                </c:pt>
                <c:pt idx="1203">
                  <c:v>0.57227679293896005</c:v>
                </c:pt>
                <c:pt idx="1204">
                  <c:v>0.57438560307481201</c:v>
                </c:pt>
                <c:pt idx="1205">
                  <c:v>0.55958258658366999</c:v>
                </c:pt>
                <c:pt idx="1206">
                  <c:v>0.55750750391225701</c:v>
                </c:pt>
                <c:pt idx="1207">
                  <c:v>0.559323201249743</c:v>
                </c:pt>
                <c:pt idx="1208">
                  <c:v>0.54764919849655003</c:v>
                </c:pt>
                <c:pt idx="1209">
                  <c:v>0.55322598317597005</c:v>
                </c:pt>
                <c:pt idx="1210">
                  <c:v>0.56658765332618499</c:v>
                </c:pt>
                <c:pt idx="1211">
                  <c:v>0.56542041932351605</c:v>
                </c:pt>
                <c:pt idx="1212">
                  <c:v>0.55958424931016904</c:v>
                </c:pt>
                <c:pt idx="1213">
                  <c:v>0.56061573347273896</c:v>
                </c:pt>
                <c:pt idx="1214">
                  <c:v>0.54799696882152105</c:v>
                </c:pt>
                <c:pt idx="1215">
                  <c:v>0.55005663639734104</c:v>
                </c:pt>
                <c:pt idx="1216">
                  <c:v>0.527010804643533</c:v>
                </c:pt>
                <c:pt idx="1217">
                  <c:v>0.53795443901473805</c:v>
                </c:pt>
                <c:pt idx="1218">
                  <c:v>0.54812569804500999</c:v>
                </c:pt>
                <c:pt idx="1219">
                  <c:v>0.56344777638949195</c:v>
                </c:pt>
                <c:pt idx="1220">
                  <c:v>0.55314778813573096</c:v>
                </c:pt>
                <c:pt idx="1221">
                  <c:v>0.54542238435174595</c:v>
                </c:pt>
                <c:pt idx="1222">
                  <c:v>0.54618711408583198</c:v>
                </c:pt>
                <c:pt idx="1223">
                  <c:v>0.54554920830291898</c:v>
                </c:pt>
                <c:pt idx="1224">
                  <c:v>0.52629707449408603</c:v>
                </c:pt>
                <c:pt idx="1225">
                  <c:v>0.52555103933389602</c:v>
                </c:pt>
                <c:pt idx="1226">
                  <c:v>0.531266646152461</c:v>
                </c:pt>
                <c:pt idx="1227">
                  <c:v>0.54829052535367395</c:v>
                </c:pt>
                <c:pt idx="1228">
                  <c:v>0.54483380195854303</c:v>
                </c:pt>
                <c:pt idx="1229">
                  <c:v>0.55566572062465902</c:v>
                </c:pt>
                <c:pt idx="1230">
                  <c:v>0.54597443574167104</c:v>
                </c:pt>
                <c:pt idx="1231">
                  <c:v>0.55873560435129299</c:v>
                </c:pt>
                <c:pt idx="1232">
                  <c:v>0.54550257078680198</c:v>
                </c:pt>
                <c:pt idx="1233">
                  <c:v>0.548615834432991</c:v>
                </c:pt>
                <c:pt idx="1234">
                  <c:v>0.54401911396393798</c:v>
                </c:pt>
                <c:pt idx="1235">
                  <c:v>0.53828818099130504</c:v>
                </c:pt>
                <c:pt idx="1236">
                  <c:v>0.522657003101063</c:v>
                </c:pt>
                <c:pt idx="1237">
                  <c:v>0.52135482071059003</c:v>
                </c:pt>
                <c:pt idx="1238">
                  <c:v>0.51953355268718504</c:v>
                </c:pt>
                <c:pt idx="1239">
                  <c:v>0.51732907619892898</c:v>
                </c:pt>
                <c:pt idx="1240">
                  <c:v>0.507240324649052</c:v>
                </c:pt>
                <c:pt idx="1241">
                  <c:v>0.52858210501884395</c:v>
                </c:pt>
                <c:pt idx="1242">
                  <c:v>0.525736644400013</c:v>
                </c:pt>
                <c:pt idx="1243">
                  <c:v>0.518881445892313</c:v>
                </c:pt>
                <c:pt idx="1244">
                  <c:v>0.52146927920032704</c:v>
                </c:pt>
                <c:pt idx="1245">
                  <c:v>0.52871257013137296</c:v>
                </c:pt>
                <c:pt idx="1246">
                  <c:v>0.53401539894568895</c:v>
                </c:pt>
                <c:pt idx="1247">
                  <c:v>0.54229250203424395</c:v>
                </c:pt>
                <c:pt idx="1248">
                  <c:v>0.52625520193588804</c:v>
                </c:pt>
                <c:pt idx="1249">
                  <c:v>0.52741782774880597</c:v>
                </c:pt>
                <c:pt idx="1250">
                  <c:v>0.535308489871136</c:v>
                </c:pt>
                <c:pt idx="1251">
                  <c:v>0.55341671719875096</c:v>
                </c:pt>
                <c:pt idx="1252">
                  <c:v>0.53315492175408896</c:v>
                </c:pt>
                <c:pt idx="1253">
                  <c:v>0.51170105706228697</c:v>
                </c:pt>
                <c:pt idx="1254">
                  <c:v>0.51633575466003501</c:v>
                </c:pt>
                <c:pt idx="1255">
                  <c:v>0.50428486455454402</c:v>
                </c:pt>
                <c:pt idx="1256">
                  <c:v>0.52526894119254797</c:v>
                </c:pt>
                <c:pt idx="1257">
                  <c:v>0.55488985117838996</c:v>
                </c:pt>
                <c:pt idx="1258">
                  <c:v>0.54899270773791398</c:v>
                </c:pt>
                <c:pt idx="1259">
                  <c:v>0.55917837162581796</c:v>
                </c:pt>
                <c:pt idx="1260">
                  <c:v>0.54403335727636304</c:v>
                </c:pt>
                <c:pt idx="1261">
                  <c:v>0.55006398219924202</c:v>
                </c:pt>
                <c:pt idx="1262">
                  <c:v>0.53063044740235998</c:v>
                </c:pt>
                <c:pt idx="1263">
                  <c:v>0.55140393092643103</c:v>
                </c:pt>
                <c:pt idx="1264">
                  <c:v>0.560116164604744</c:v>
                </c:pt>
                <c:pt idx="1265">
                  <c:v>0.562797773360179</c:v>
                </c:pt>
                <c:pt idx="1266">
                  <c:v>0.57486073450699304</c:v>
                </c:pt>
                <c:pt idx="1267">
                  <c:v>0.57539808303871398</c:v>
                </c:pt>
                <c:pt idx="1268">
                  <c:v>0.58036081895424696</c:v>
                </c:pt>
                <c:pt idx="1269">
                  <c:v>0.59021460498413203</c:v>
                </c:pt>
                <c:pt idx="1270">
                  <c:v>0.60668066401098597</c:v>
                </c:pt>
                <c:pt idx="1271">
                  <c:v>0.59786278239181501</c:v>
                </c:pt>
                <c:pt idx="1272">
                  <c:v>0.61544349459644299</c:v>
                </c:pt>
                <c:pt idx="1273">
                  <c:v>0.61864901139662098</c:v>
                </c:pt>
                <c:pt idx="1274">
                  <c:v>0.60354174682999695</c:v>
                </c:pt>
                <c:pt idx="1275">
                  <c:v>0.59283321487353902</c:v>
                </c:pt>
                <c:pt idx="1276">
                  <c:v>0.57644128355292801</c:v>
                </c:pt>
                <c:pt idx="1277">
                  <c:v>0.56980594758438896</c:v>
                </c:pt>
                <c:pt idx="1278">
                  <c:v>0.57204231072242395</c:v>
                </c:pt>
                <c:pt idx="1279">
                  <c:v>0.563332510287331</c:v>
                </c:pt>
                <c:pt idx="1280">
                  <c:v>0.56698700966807603</c:v>
                </c:pt>
                <c:pt idx="1281">
                  <c:v>0.56816735428796605</c:v>
                </c:pt>
                <c:pt idx="1282">
                  <c:v>0.55976337368459395</c:v>
                </c:pt>
                <c:pt idx="1283">
                  <c:v>0.55716388418448304</c:v>
                </c:pt>
                <c:pt idx="1284">
                  <c:v>0.56713539155542203</c:v>
                </c:pt>
                <c:pt idx="1285">
                  <c:v>0.55375631591661001</c:v>
                </c:pt>
                <c:pt idx="1286">
                  <c:v>0.55040437856426905</c:v>
                </c:pt>
                <c:pt idx="1287">
                  <c:v>0.55823505970653797</c:v>
                </c:pt>
                <c:pt idx="1288">
                  <c:v>0.55966243644370295</c:v>
                </c:pt>
                <c:pt idx="1289">
                  <c:v>0.55849289366425903</c:v>
                </c:pt>
                <c:pt idx="1290">
                  <c:v>0.56134693950462999</c:v>
                </c:pt>
                <c:pt idx="1291">
                  <c:v>0.56876841895292496</c:v>
                </c:pt>
                <c:pt idx="1292">
                  <c:v>0.565122517422882</c:v>
                </c:pt>
                <c:pt idx="1293">
                  <c:v>0.57007017038841201</c:v>
                </c:pt>
                <c:pt idx="1294">
                  <c:v>0.57371607191845597</c:v>
                </c:pt>
                <c:pt idx="1295">
                  <c:v>0.57671192898965395</c:v>
                </c:pt>
                <c:pt idx="1296">
                  <c:v>0.58074852220212203</c:v>
                </c:pt>
                <c:pt idx="1297">
                  <c:v>0.58660058484952304</c:v>
                </c:pt>
                <c:pt idx="1298">
                  <c:v>0.58712261543795696</c:v>
                </c:pt>
                <c:pt idx="1299">
                  <c:v>0.58620656813150296</c:v>
                </c:pt>
                <c:pt idx="1300">
                  <c:v>0.58490133670633504</c:v>
                </c:pt>
                <c:pt idx="1301">
                  <c:v>0.60719470290764299</c:v>
                </c:pt>
                <c:pt idx="1302">
                  <c:v>0.61899450699460101</c:v>
                </c:pt>
                <c:pt idx="1303">
                  <c:v>0.61668096553989504</c:v>
                </c:pt>
                <c:pt idx="1304">
                  <c:v>0.60311195531530004</c:v>
                </c:pt>
                <c:pt idx="1305">
                  <c:v>0.60738264022972199</c:v>
                </c:pt>
                <c:pt idx="1306">
                  <c:v>0.616100986617102</c:v>
                </c:pt>
                <c:pt idx="1307">
                  <c:v>0.61135542202670201</c:v>
                </c:pt>
                <c:pt idx="1308">
                  <c:v>0.59841410941704998</c:v>
                </c:pt>
                <c:pt idx="1309">
                  <c:v>0.58501602472523195</c:v>
                </c:pt>
                <c:pt idx="1310">
                  <c:v>0.578780904979455</c:v>
                </c:pt>
                <c:pt idx="1311">
                  <c:v>0.56074937277440995</c:v>
                </c:pt>
                <c:pt idx="1312">
                  <c:v>0.55277238490763603</c:v>
                </c:pt>
                <c:pt idx="1313">
                  <c:v>0.55684662366365201</c:v>
                </c:pt>
                <c:pt idx="1314">
                  <c:v>0.559011670252202</c:v>
                </c:pt>
                <c:pt idx="1315">
                  <c:v>0.55290031211817803</c:v>
                </c:pt>
                <c:pt idx="1316">
                  <c:v>0.553783989266045</c:v>
                </c:pt>
                <c:pt idx="1317">
                  <c:v>0.54758637969203805</c:v>
                </c:pt>
                <c:pt idx="1318">
                  <c:v>0.53911272092332096</c:v>
                </c:pt>
                <c:pt idx="1319">
                  <c:v>0.53385765877437197</c:v>
                </c:pt>
                <c:pt idx="1320">
                  <c:v>0.52491074042748098</c:v>
                </c:pt>
                <c:pt idx="1321">
                  <c:v>0.53509967181228402</c:v>
                </c:pt>
                <c:pt idx="1322">
                  <c:v>0.53075104601033296</c:v>
                </c:pt>
                <c:pt idx="1323">
                  <c:v>0.53261564573646003</c:v>
                </c:pt>
                <c:pt idx="1324">
                  <c:v>0.53820628457632202</c:v>
                </c:pt>
                <c:pt idx="1325">
                  <c:v>0.54789904281366397</c:v>
                </c:pt>
                <c:pt idx="1326">
                  <c:v>0.537585278057366</c:v>
                </c:pt>
                <c:pt idx="1327">
                  <c:v>0.53646651822169</c:v>
                </c:pt>
                <c:pt idx="1328">
                  <c:v>0.54566310331157097</c:v>
                </c:pt>
                <c:pt idx="1329">
                  <c:v>0.54976364253979104</c:v>
                </c:pt>
                <c:pt idx="1330">
                  <c:v>0.56219009359594696</c:v>
                </c:pt>
                <c:pt idx="1331">
                  <c:v>0.57279744419970702</c:v>
                </c:pt>
                <c:pt idx="1332">
                  <c:v>0.56985461785899605</c:v>
                </c:pt>
                <c:pt idx="1333">
                  <c:v>0.57932602630844199</c:v>
                </c:pt>
                <c:pt idx="1334">
                  <c:v>0.57855776633453904</c:v>
                </c:pt>
                <c:pt idx="1335">
                  <c:v>0.58482917667234902</c:v>
                </c:pt>
                <c:pt idx="1336">
                  <c:v>0.59455612922328405</c:v>
                </c:pt>
                <c:pt idx="1337">
                  <c:v>0.60440321823835297</c:v>
                </c:pt>
                <c:pt idx="1338">
                  <c:v>0.58354241721245403</c:v>
                </c:pt>
                <c:pt idx="1339">
                  <c:v>0.58341224317761597</c:v>
                </c:pt>
                <c:pt idx="1340">
                  <c:v>0.58328206914277803</c:v>
                </c:pt>
                <c:pt idx="1341">
                  <c:v>0.58691046439230599</c:v>
                </c:pt>
                <c:pt idx="1342">
                  <c:v>0.58691046439230599</c:v>
                </c:pt>
                <c:pt idx="1343">
                  <c:v>0.58988963724023902</c:v>
                </c:pt>
                <c:pt idx="1344">
                  <c:v>0.60406747745181999</c:v>
                </c:pt>
                <c:pt idx="1345">
                  <c:v>0.59824175405142299</c:v>
                </c:pt>
                <c:pt idx="1346">
                  <c:v>0.60915195578745296</c:v>
                </c:pt>
                <c:pt idx="1347">
                  <c:v>0.62154572865022695</c:v>
                </c:pt>
                <c:pt idx="1348">
                  <c:v>0.613017172618187</c:v>
                </c:pt>
                <c:pt idx="1349">
                  <c:v>0.63340403087796804</c:v>
                </c:pt>
                <c:pt idx="1350">
                  <c:v>0.63220600005844596</c:v>
                </c:pt>
                <c:pt idx="1351">
                  <c:v>0.62927446778436902</c:v>
                </c:pt>
                <c:pt idx="1352">
                  <c:v>0.61021950800286795</c:v>
                </c:pt>
                <c:pt idx="1353">
                  <c:v>0.60748652631541</c:v>
                </c:pt>
                <c:pt idx="1354">
                  <c:v>0.61280528697424497</c:v>
                </c:pt>
                <c:pt idx="1355">
                  <c:v>0.59844029225416995</c:v>
                </c:pt>
                <c:pt idx="1356">
                  <c:v>0.601647567935648</c:v>
                </c:pt>
                <c:pt idx="1357">
                  <c:v>0.61053498162736597</c:v>
                </c:pt>
                <c:pt idx="1358">
                  <c:v>0.61639630860267003</c:v>
                </c:pt>
                <c:pt idx="1359">
                  <c:v>0.61718208218044102</c:v>
                </c:pt>
                <c:pt idx="1360">
                  <c:v>0.60568794097644096</c:v>
                </c:pt>
                <c:pt idx="1361">
                  <c:v>0.61101721249422902</c:v>
                </c:pt>
                <c:pt idx="1362">
                  <c:v>0.62462883275373504</c:v>
                </c:pt>
                <c:pt idx="1363">
                  <c:v>0.63980402521858404</c:v>
                </c:pt>
                <c:pt idx="1364">
                  <c:v>0.633971882864516</c:v>
                </c:pt>
                <c:pt idx="1365">
                  <c:v>0.63262649287207195</c:v>
                </c:pt>
                <c:pt idx="1366">
                  <c:v>0.63074366277331895</c:v>
                </c:pt>
                <c:pt idx="1367">
                  <c:v>0.63114619684732498</c:v>
                </c:pt>
                <c:pt idx="1368">
                  <c:v>0.62953526546037097</c:v>
                </c:pt>
                <c:pt idx="1369">
                  <c:v>0.61627639439975201</c:v>
                </c:pt>
                <c:pt idx="1370">
                  <c:v>0.61126902809489703</c:v>
                </c:pt>
                <c:pt idx="1371">
                  <c:v>0.61703147852537499</c:v>
                </c:pt>
                <c:pt idx="1372">
                  <c:v>0.59883004548451002</c:v>
                </c:pt>
                <c:pt idx="1373">
                  <c:v>0.61980060827227901</c:v>
                </c:pt>
                <c:pt idx="1374">
                  <c:v>0.62562324497815902</c:v>
                </c:pt>
                <c:pt idx="1375">
                  <c:v>0.63121503885797603</c:v>
                </c:pt>
                <c:pt idx="1376">
                  <c:v>0.64499074601649997</c:v>
                </c:pt>
                <c:pt idx="1377">
                  <c:v>0.64263373134837198</c:v>
                </c:pt>
                <c:pt idx="1378">
                  <c:v>0.62973513542979298</c:v>
                </c:pt>
                <c:pt idx="1379">
                  <c:v>0.62876387677742795</c:v>
                </c:pt>
                <c:pt idx="1380">
                  <c:v>0.645962004668866</c:v>
                </c:pt>
                <c:pt idx="1381">
                  <c:v>0.63985870662732702</c:v>
                </c:pt>
                <c:pt idx="1382">
                  <c:v>0.65761839313899695</c:v>
                </c:pt>
                <c:pt idx="1383">
                  <c:v>0.63004367849968101</c:v>
                </c:pt>
                <c:pt idx="1384">
                  <c:v>0.65875802563636698</c:v>
                </c:pt>
                <c:pt idx="1385">
                  <c:v>0.65227297265614503</c:v>
                </c:pt>
                <c:pt idx="1386">
                  <c:v>0.67786945262032705</c:v>
                </c:pt>
                <c:pt idx="1387">
                  <c:v>0.67451137581351195</c:v>
                </c:pt>
                <c:pt idx="1388">
                  <c:v>0.66961595160779697</c:v>
                </c:pt>
                <c:pt idx="1389">
                  <c:v>0.65185321305529298</c:v>
                </c:pt>
                <c:pt idx="1390">
                  <c:v>0.67563073474911794</c:v>
                </c:pt>
                <c:pt idx="1391">
                  <c:v>0.68024631922093204</c:v>
                </c:pt>
                <c:pt idx="1392">
                  <c:v>0.68528166329359796</c:v>
                </c:pt>
                <c:pt idx="1393">
                  <c:v>0.66765884460804503</c:v>
                </c:pt>
                <c:pt idx="1394">
                  <c:v>0.66053533658671804</c:v>
                </c:pt>
                <c:pt idx="1395">
                  <c:v>0.66270906876632096</c:v>
                </c:pt>
                <c:pt idx="1396">
                  <c:v>0.66107449573419796</c:v>
                </c:pt>
                <c:pt idx="1397">
                  <c:v>0.66107449573419796</c:v>
                </c:pt>
                <c:pt idx="1398">
                  <c:v>0.65889934591787003</c:v>
                </c:pt>
                <c:pt idx="1399">
                  <c:v>0.64602332252172501</c:v>
                </c:pt>
                <c:pt idx="1400">
                  <c:v>0.64041790159016998</c:v>
                </c:pt>
                <c:pt idx="1401">
                  <c:v>0.641346076786113</c:v>
                </c:pt>
                <c:pt idx="1402">
                  <c:v>0.64731799308890003</c:v>
                </c:pt>
                <c:pt idx="1403">
                  <c:v>0.643976783278434</c:v>
                </c:pt>
                <c:pt idx="1404">
                  <c:v>0.62866674207142503</c:v>
                </c:pt>
                <c:pt idx="1405">
                  <c:v>0.62226325421325901</c:v>
                </c:pt>
                <c:pt idx="1406">
                  <c:v>0.63043065053626401</c:v>
                </c:pt>
                <c:pt idx="1407">
                  <c:v>0.62343049417017504</c:v>
                </c:pt>
                <c:pt idx="1408">
                  <c:v>0.61404708619440296</c:v>
                </c:pt>
                <c:pt idx="1409">
                  <c:v>0.61277602081569105</c:v>
                </c:pt>
                <c:pt idx="1410">
                  <c:v>0.601359254862461</c:v>
                </c:pt>
                <c:pt idx="1411">
                  <c:v>0.599582563833296</c:v>
                </c:pt>
                <c:pt idx="1412">
                  <c:v>0.60820899315211496</c:v>
                </c:pt>
                <c:pt idx="1413">
                  <c:v>0.62462268579178304</c:v>
                </c:pt>
                <c:pt idx="1414">
                  <c:v>0.62257016229588402</c:v>
                </c:pt>
                <c:pt idx="1415">
                  <c:v>0.61911688939072695</c:v>
                </c:pt>
                <c:pt idx="1416">
                  <c:v>0.61604749344547605</c:v>
                </c:pt>
                <c:pt idx="1417">
                  <c:v>0.62547739812149195</c:v>
                </c:pt>
                <c:pt idx="1418">
                  <c:v>0.62650916739807205</c:v>
                </c:pt>
                <c:pt idx="1419">
                  <c:v>0.62224934728040904</c:v>
                </c:pt>
                <c:pt idx="1420">
                  <c:v>0.62379087149267498</c:v>
                </c:pt>
                <c:pt idx="1421">
                  <c:v>0.63483358343940299</c:v>
                </c:pt>
                <c:pt idx="1422">
                  <c:v>0.64125497491011796</c:v>
                </c:pt>
                <c:pt idx="1423">
                  <c:v>0.63650356800269103</c:v>
                </c:pt>
                <c:pt idx="1424">
                  <c:v>0.64177532063577802</c:v>
                </c:pt>
                <c:pt idx="1425">
                  <c:v>0.65022012814008501</c:v>
                </c:pt>
                <c:pt idx="1426">
                  <c:v>0.64864432936681105</c:v>
                </c:pt>
                <c:pt idx="1427">
                  <c:v>0.64602355919156396</c:v>
                </c:pt>
                <c:pt idx="1428">
                  <c:v>0.63740477347831603</c:v>
                </c:pt>
                <c:pt idx="1429">
                  <c:v>0.63830993147786896</c:v>
                </c:pt>
                <c:pt idx="1430">
                  <c:v>0.65498209527897999</c:v>
                </c:pt>
                <c:pt idx="1431">
                  <c:v>0.65867551372848199</c:v>
                </c:pt>
                <c:pt idx="1432">
                  <c:v>0.66606235062748798</c:v>
                </c:pt>
                <c:pt idx="1433">
                  <c:v>0.67511281007031598</c:v>
                </c:pt>
                <c:pt idx="1434">
                  <c:v>0.70457739910004202</c:v>
                </c:pt>
                <c:pt idx="1435">
                  <c:v>0.696505860735253</c:v>
                </c:pt>
                <c:pt idx="1436">
                  <c:v>0.69757180985176204</c:v>
                </c:pt>
                <c:pt idx="1437">
                  <c:v>0.71169773397054303</c:v>
                </c:pt>
                <c:pt idx="1438">
                  <c:v>0.70729964470242601</c:v>
                </c:pt>
                <c:pt idx="1439">
                  <c:v>0.70557614718718098</c:v>
                </c:pt>
                <c:pt idx="1440">
                  <c:v>0.70015107992257097</c:v>
                </c:pt>
                <c:pt idx="1441">
                  <c:v>0.69344545729440299</c:v>
                </c:pt>
                <c:pt idx="1442">
                  <c:v>0.69186883275945099</c:v>
                </c:pt>
                <c:pt idx="1443">
                  <c:v>0.68726648025669002</c:v>
                </c:pt>
                <c:pt idx="1444">
                  <c:v>0.68056085762852203</c:v>
                </c:pt>
                <c:pt idx="1445">
                  <c:v>0.67411855779558105</c:v>
                </c:pt>
                <c:pt idx="1446">
                  <c:v>0.704649290607539</c:v>
                </c:pt>
                <c:pt idx="1447">
                  <c:v>0.69855901719188396</c:v>
                </c:pt>
                <c:pt idx="1448">
                  <c:v>0.69681247044901995</c:v>
                </c:pt>
                <c:pt idx="1449">
                  <c:v>0.69533804903128804</c:v>
                </c:pt>
                <c:pt idx="1450">
                  <c:v>0.68596905341847303</c:v>
                </c:pt>
                <c:pt idx="1451">
                  <c:v>0.67034839399031698</c:v>
                </c:pt>
                <c:pt idx="1452">
                  <c:v>0.67164804035581105</c:v>
                </c:pt>
                <c:pt idx="1453">
                  <c:v>0.65941496189584703</c:v>
                </c:pt>
                <c:pt idx="1454">
                  <c:v>0.67099720517106098</c:v>
                </c:pt>
                <c:pt idx="1455">
                  <c:v>0.65160493967884503</c:v>
                </c:pt>
                <c:pt idx="1456">
                  <c:v>0.643406383610997</c:v>
                </c:pt>
                <c:pt idx="1457">
                  <c:v>0.64770156795368095</c:v>
                </c:pt>
                <c:pt idx="1458">
                  <c:v>0.63312417132194598</c:v>
                </c:pt>
                <c:pt idx="1459">
                  <c:v>0.64796222990424801</c:v>
                </c:pt>
                <c:pt idx="1460">
                  <c:v>0.64522773849829496</c:v>
                </c:pt>
                <c:pt idx="1461">
                  <c:v>0.64822125247147799</c:v>
                </c:pt>
                <c:pt idx="1462">
                  <c:v>0.64522773849829496</c:v>
                </c:pt>
                <c:pt idx="1463">
                  <c:v>0.66266913781959802</c:v>
                </c:pt>
                <c:pt idx="1464">
                  <c:v>0.65681326054018296</c:v>
                </c:pt>
                <c:pt idx="1465">
                  <c:v>0.64440558864397302</c:v>
                </c:pt>
                <c:pt idx="1466">
                  <c:v>0.64886220269124195</c:v>
                </c:pt>
                <c:pt idx="1467">
                  <c:v>0.65295928954082905</c:v>
                </c:pt>
                <c:pt idx="1468">
                  <c:v>0.64292400118040305</c:v>
                </c:pt>
                <c:pt idx="1469">
                  <c:v>0.64533971040124405</c:v>
                </c:pt>
                <c:pt idx="1470">
                  <c:v>0.64113308482257203</c:v>
                </c:pt>
                <c:pt idx="1471">
                  <c:v>0.64049891969735595</c:v>
                </c:pt>
                <c:pt idx="1472">
                  <c:v>0.65608541441153601</c:v>
                </c:pt>
                <c:pt idx="1473">
                  <c:v>0.64136142330155199</c:v>
                </c:pt>
                <c:pt idx="1474">
                  <c:v>0.64148927199064598</c:v>
                </c:pt>
                <c:pt idx="1475">
                  <c:v>0.64910224920306003</c:v>
                </c:pt>
                <c:pt idx="1476">
                  <c:v>0.65665872415201199</c:v>
                </c:pt>
                <c:pt idx="1477">
                  <c:v>0.65924415492113697</c:v>
                </c:pt>
                <c:pt idx="1478">
                  <c:v>0.66274572435678902</c:v>
                </c:pt>
                <c:pt idx="1479">
                  <c:v>0.67389717776473401</c:v>
                </c:pt>
                <c:pt idx="1480">
                  <c:v>0.65799685451683598</c:v>
                </c:pt>
                <c:pt idx="1481">
                  <c:v>0.66109238657639802</c:v>
                </c:pt>
                <c:pt idx="1482">
                  <c:v>0.678497851992099</c:v>
                </c:pt>
                <c:pt idx="1483">
                  <c:v>0.67101887762993595</c:v>
                </c:pt>
                <c:pt idx="1484">
                  <c:v>0.66756931260271302</c:v>
                </c:pt>
                <c:pt idx="1485">
                  <c:v>0.66896878177472596</c:v>
                </c:pt>
                <c:pt idx="1486">
                  <c:v>0.66628526356859796</c:v>
                </c:pt>
                <c:pt idx="1487">
                  <c:v>0.67676284719778002</c:v>
                </c:pt>
                <c:pt idx="1488">
                  <c:v>0.66654064338755503</c:v>
                </c:pt>
                <c:pt idx="1489">
                  <c:v>0.66999174530370598</c:v>
                </c:pt>
                <c:pt idx="1490">
                  <c:v>0.66870831428535904</c:v>
                </c:pt>
                <c:pt idx="1491">
                  <c:v>0.67114260561494499</c:v>
                </c:pt>
                <c:pt idx="1492">
                  <c:v>0.66085936064179296</c:v>
                </c:pt>
                <c:pt idx="1493">
                  <c:v>0.65044872404987397</c:v>
                </c:pt>
                <c:pt idx="1494">
                  <c:v>0.653367707612588</c:v>
                </c:pt>
                <c:pt idx="1495">
                  <c:v>0.65374965476227098</c:v>
                </c:pt>
                <c:pt idx="1496">
                  <c:v>0.65502334462962597</c:v>
                </c:pt>
                <c:pt idx="1497">
                  <c:v>0.64443398149415099</c:v>
                </c:pt>
                <c:pt idx="1498">
                  <c:v>0.63876732290813198</c:v>
                </c:pt>
                <c:pt idx="1499">
                  <c:v>0.63701748229439104</c:v>
                </c:pt>
                <c:pt idx="1500">
                  <c:v>0.65365430771704902</c:v>
                </c:pt>
                <c:pt idx="1501">
                  <c:v>0.65620724189915802</c:v>
                </c:pt>
                <c:pt idx="1502">
                  <c:v>0.67024998149058301</c:v>
                </c:pt>
                <c:pt idx="1503">
                  <c:v>0.66713374013450699</c:v>
                </c:pt>
                <c:pt idx="1504">
                  <c:v>0.66933278887145298</c:v>
                </c:pt>
                <c:pt idx="1505">
                  <c:v>0.66868516275684198</c:v>
                </c:pt>
                <c:pt idx="1506">
                  <c:v>0.64222686973277199</c:v>
                </c:pt>
                <c:pt idx="1507">
                  <c:v>0.63908666971961303</c:v>
                </c:pt>
                <c:pt idx="1508">
                  <c:v>0.64134017715441805</c:v>
                </c:pt>
                <c:pt idx="1509">
                  <c:v>0.64158986891897096</c:v>
                </c:pt>
                <c:pt idx="1510">
                  <c:v>0.644594022035892</c:v>
                </c:pt>
                <c:pt idx="1511">
                  <c:v>0.63781028664200001</c:v>
                </c:pt>
                <c:pt idx="1512">
                  <c:v>0.63818698570313903</c:v>
                </c:pt>
                <c:pt idx="1513">
                  <c:v>0.63027157697913205</c:v>
                </c:pt>
                <c:pt idx="1514">
                  <c:v>0.62479718976095699</c:v>
                </c:pt>
                <c:pt idx="1515">
                  <c:v>0.63802174768871101</c:v>
                </c:pt>
                <c:pt idx="1516">
                  <c:v>0.62571013162718003</c:v>
                </c:pt>
                <c:pt idx="1517">
                  <c:v>0.63177409403852303</c:v>
                </c:pt>
                <c:pt idx="1518">
                  <c:v>0.63763320766634302</c:v>
                </c:pt>
                <c:pt idx="1519">
                  <c:v>0.65209486399384498</c:v>
                </c:pt>
                <c:pt idx="1520">
                  <c:v>0.65010063818619201</c:v>
                </c:pt>
                <c:pt idx="1521">
                  <c:v>0.65334145063596205</c:v>
                </c:pt>
                <c:pt idx="1522">
                  <c:v>0.65246868357661303</c:v>
                </c:pt>
                <c:pt idx="1523">
                  <c:v>0.63252173320405902</c:v>
                </c:pt>
                <c:pt idx="1524">
                  <c:v>0.61120463239424705</c:v>
                </c:pt>
                <c:pt idx="1525">
                  <c:v>0.60796381994447601</c:v>
                </c:pt>
                <c:pt idx="1526">
                  <c:v>0.61032391599976799</c:v>
                </c:pt>
                <c:pt idx="1527">
                  <c:v>0.64095787108256597</c:v>
                </c:pt>
                <c:pt idx="1528">
                  <c:v>0.64923677455819395</c:v>
                </c:pt>
                <c:pt idx="1529">
                  <c:v>0.63760811470096102</c:v>
                </c:pt>
                <c:pt idx="1530">
                  <c:v>0.62511096662295795</c:v>
                </c:pt>
                <c:pt idx="1531">
                  <c:v>0.61274152190780196</c:v>
                </c:pt>
                <c:pt idx="1532">
                  <c:v>0.59985641424646996</c:v>
                </c:pt>
                <c:pt idx="1533">
                  <c:v>0.58007550240092098</c:v>
                </c:pt>
                <c:pt idx="1534">
                  <c:v>0.58811648458007904</c:v>
                </c:pt>
                <c:pt idx="1535">
                  <c:v>0.55991174241798003</c:v>
                </c:pt>
                <c:pt idx="1536">
                  <c:v>0.57735327064214104</c:v>
                </c:pt>
                <c:pt idx="1537">
                  <c:v>0.56225993891229897</c:v>
                </c:pt>
                <c:pt idx="1538">
                  <c:v>0.55898331805045298</c:v>
                </c:pt>
                <c:pt idx="1539">
                  <c:v>0.58170387255226996</c:v>
                </c:pt>
                <c:pt idx="1540">
                  <c:v>0.58556127185989904</c:v>
                </c:pt>
                <c:pt idx="1541">
                  <c:v>0.59743947488431504</c:v>
                </c:pt>
                <c:pt idx="1542">
                  <c:v>0.59883599395920695</c:v>
                </c:pt>
                <c:pt idx="1543">
                  <c:v>0.60392139177836301</c:v>
                </c:pt>
                <c:pt idx="1544">
                  <c:v>0.62132337002390103</c:v>
                </c:pt>
                <c:pt idx="1545">
                  <c:v>0.64015378156196501</c:v>
                </c:pt>
                <c:pt idx="1546">
                  <c:v>0.62743947624447505</c:v>
                </c:pt>
                <c:pt idx="1547">
                  <c:v>0.59291384948771997</c:v>
                </c:pt>
                <c:pt idx="1548">
                  <c:v>0.60451469056584095</c:v>
                </c:pt>
                <c:pt idx="1549">
                  <c:v>0.61712986408272097</c:v>
                </c:pt>
                <c:pt idx="1550">
                  <c:v>0.61163697235678105</c:v>
                </c:pt>
                <c:pt idx="1551">
                  <c:v>0.59968893472063101</c:v>
                </c:pt>
                <c:pt idx="1552">
                  <c:v>0.60672667157109395</c:v>
                </c:pt>
                <c:pt idx="1553">
                  <c:v>0.60646866803894794</c:v>
                </c:pt>
                <c:pt idx="1554">
                  <c:v>0.61356860273918801</c:v>
                </c:pt>
                <c:pt idx="1555">
                  <c:v>0.59962512434877702</c:v>
                </c:pt>
                <c:pt idx="1556">
                  <c:v>0.58878091338826999</c:v>
                </c:pt>
                <c:pt idx="1557">
                  <c:v>0.62087542462868694</c:v>
                </c:pt>
                <c:pt idx="1558">
                  <c:v>0.62036636670566703</c:v>
                </c:pt>
                <c:pt idx="1559">
                  <c:v>0.62762521452673403</c:v>
                </c:pt>
                <c:pt idx="1560">
                  <c:v>0.61832854420757699</c:v>
                </c:pt>
                <c:pt idx="1561">
                  <c:v>0.62304051160753304</c:v>
                </c:pt>
                <c:pt idx="1562">
                  <c:v>0.61246960567481501</c:v>
                </c:pt>
                <c:pt idx="1563">
                  <c:v>0.61552713482495602</c:v>
                </c:pt>
                <c:pt idx="1564">
                  <c:v>0.62265871816526797</c:v>
                </c:pt>
                <c:pt idx="1565">
                  <c:v>0.60533802233450396</c:v>
                </c:pt>
                <c:pt idx="1566">
                  <c:v>0.63144633056140498</c:v>
                </c:pt>
                <c:pt idx="1567">
                  <c:v>0.63776193748130805</c:v>
                </c:pt>
                <c:pt idx="1568">
                  <c:v>0.64014849090731596</c:v>
                </c:pt>
                <c:pt idx="1569">
                  <c:v>0.63177034401607901</c:v>
                </c:pt>
                <c:pt idx="1570">
                  <c:v>0.60913068405505</c:v>
                </c:pt>
                <c:pt idx="1571">
                  <c:v>0.62014070316527303</c:v>
                </c:pt>
                <c:pt idx="1572">
                  <c:v>0.63156181256021005</c:v>
                </c:pt>
                <c:pt idx="1573">
                  <c:v>0.66131003755817097</c:v>
                </c:pt>
                <c:pt idx="1574">
                  <c:v>0.66723238909979798</c:v>
                </c:pt>
                <c:pt idx="1575">
                  <c:v>0.66947012381611004</c:v>
                </c:pt>
                <c:pt idx="1576">
                  <c:v>0.66789170696992395</c:v>
                </c:pt>
                <c:pt idx="1577">
                  <c:v>0.684608127881562</c:v>
                </c:pt>
                <c:pt idx="1578">
                  <c:v>0.68631972364914495</c:v>
                </c:pt>
                <c:pt idx="1579">
                  <c:v>0.67801123661011697</c:v>
                </c:pt>
                <c:pt idx="1580">
                  <c:v>0.66666800177693897</c:v>
                </c:pt>
                <c:pt idx="1581">
                  <c:v>0.66224365243289895</c:v>
                </c:pt>
                <c:pt idx="1582">
                  <c:v>0.66509244892781005</c:v>
                </c:pt>
                <c:pt idx="1583">
                  <c:v>0.66833876814568205</c:v>
                </c:pt>
                <c:pt idx="1584">
                  <c:v>0.67537958101037199</c:v>
                </c:pt>
                <c:pt idx="1585">
                  <c:v>0.68103468084382501</c:v>
                </c:pt>
                <c:pt idx="1586">
                  <c:v>0.67587043276863701</c:v>
                </c:pt>
                <c:pt idx="1587">
                  <c:v>0.68060696741376303</c:v>
                </c:pt>
                <c:pt idx="1588">
                  <c:v>0.67928472330793599</c:v>
                </c:pt>
                <c:pt idx="1589">
                  <c:v>0.65920336119184997</c:v>
                </c:pt>
                <c:pt idx="1590">
                  <c:v>0.64424009526832304</c:v>
                </c:pt>
                <c:pt idx="1591">
                  <c:v>0.64727989426590504</c:v>
                </c:pt>
                <c:pt idx="1592">
                  <c:v>0.65564131951484905</c:v>
                </c:pt>
                <c:pt idx="1593">
                  <c:v>0.64854740025084101</c:v>
                </c:pt>
                <c:pt idx="1594">
                  <c:v>0.64842080789279499</c:v>
                </c:pt>
                <c:pt idx="1595">
                  <c:v>0.64386031819418499</c:v>
                </c:pt>
                <c:pt idx="1596">
                  <c:v>0.642466219851202</c:v>
                </c:pt>
                <c:pt idx="1597">
                  <c:v>0.64043915971798804</c:v>
                </c:pt>
                <c:pt idx="1598">
                  <c:v>0.63260504723962196</c:v>
                </c:pt>
                <c:pt idx="1599">
                  <c:v>0.63072728564056602</c:v>
                </c:pt>
                <c:pt idx="1600">
                  <c:v>0.62972738589865296</c:v>
                </c:pt>
                <c:pt idx="1601">
                  <c:v>0.629976664973244</c:v>
                </c:pt>
                <c:pt idx="1602">
                  <c:v>0.63970775729158702</c:v>
                </c:pt>
                <c:pt idx="1603">
                  <c:v>0.63658769854377695</c:v>
                </c:pt>
                <c:pt idx="1604">
                  <c:v>0.65100624160152398</c:v>
                </c:pt>
                <c:pt idx="1605">
                  <c:v>0.65859728558300401</c:v>
                </c:pt>
                <c:pt idx="1606">
                  <c:v>0.65387204623365103</c:v>
                </c:pt>
                <c:pt idx="1607">
                  <c:v>0.65222293124987096</c:v>
                </c:pt>
                <c:pt idx="1608">
                  <c:v>0.66844068210180096</c:v>
                </c:pt>
                <c:pt idx="1609">
                  <c:v>0.66172601417979304</c:v>
                </c:pt>
                <c:pt idx="1610">
                  <c:v>0.66160042685062204</c:v>
                </c:pt>
                <c:pt idx="1611">
                  <c:v>0.65769682084088099</c:v>
                </c:pt>
                <c:pt idx="1612">
                  <c:v>0.659958954024223</c:v>
                </c:pt>
                <c:pt idx="1613">
                  <c:v>0.65581275135254502</c:v>
                </c:pt>
                <c:pt idx="1614">
                  <c:v>0.66460663787811902</c:v>
                </c:pt>
                <c:pt idx="1615">
                  <c:v>0.65656731649588396</c:v>
                </c:pt>
                <c:pt idx="1616">
                  <c:v>0.65154156894698201</c:v>
                </c:pt>
                <c:pt idx="1617">
                  <c:v>0.66423013642978701</c:v>
                </c:pt>
                <c:pt idx="1618">
                  <c:v>0.67804820825758905</c:v>
                </c:pt>
                <c:pt idx="1619">
                  <c:v>0.68005725747981105</c:v>
                </c:pt>
                <c:pt idx="1620">
                  <c:v>0.67942923431703295</c:v>
                </c:pt>
                <c:pt idx="1621">
                  <c:v>0.68081026037647596</c:v>
                </c:pt>
                <c:pt idx="1622">
                  <c:v>0.68710239402663198</c:v>
                </c:pt>
                <c:pt idx="1623">
                  <c:v>0.68355194043394596</c:v>
                </c:pt>
                <c:pt idx="1624">
                  <c:v>0.66385840998248802</c:v>
                </c:pt>
                <c:pt idx="1625">
                  <c:v>0.66065154489328803</c:v>
                </c:pt>
                <c:pt idx="1626">
                  <c:v>0.66273998045703197</c:v>
                </c:pt>
                <c:pt idx="1627">
                  <c:v>0.66175516268639101</c:v>
                </c:pt>
                <c:pt idx="1628">
                  <c:v>0.65954156352485205</c:v>
                </c:pt>
                <c:pt idx="1629">
                  <c:v>0.66150363301250503</c:v>
                </c:pt>
                <c:pt idx="1630">
                  <c:v>0.64711572495105796</c:v>
                </c:pt>
                <c:pt idx="1631">
                  <c:v>0.64288609236916405</c:v>
                </c:pt>
                <c:pt idx="1632">
                  <c:v>0.64036041575694802</c:v>
                </c:pt>
                <c:pt idx="1633">
                  <c:v>0.63520530781504303</c:v>
                </c:pt>
                <c:pt idx="1634">
                  <c:v>0.637362462584256</c:v>
                </c:pt>
                <c:pt idx="1635">
                  <c:v>0.64000113842496498</c:v>
                </c:pt>
                <c:pt idx="1636">
                  <c:v>0.64036041575694802</c:v>
                </c:pt>
                <c:pt idx="1637">
                  <c:v>0.64791269361515802</c:v>
                </c:pt>
                <c:pt idx="1638">
                  <c:v>0.65282629563265904</c:v>
                </c:pt>
                <c:pt idx="1639">
                  <c:v>0.658461433868749</c:v>
                </c:pt>
                <c:pt idx="1640">
                  <c:v>0.66361505103334295</c:v>
                </c:pt>
                <c:pt idx="1641">
                  <c:v>0.65318706374195301</c:v>
                </c:pt>
                <c:pt idx="1642">
                  <c:v>0.65198847878380095</c:v>
                </c:pt>
                <c:pt idx="1643">
                  <c:v>0.65174846363670802</c:v>
                </c:pt>
                <c:pt idx="1644">
                  <c:v>0.64060043090404095</c:v>
                </c:pt>
                <c:pt idx="1645">
                  <c:v>0.64156049149241101</c:v>
                </c:pt>
                <c:pt idx="1646">
                  <c:v>0.63867992190095502</c:v>
                </c:pt>
                <c:pt idx="1647">
                  <c:v>0.65716332802561395</c:v>
                </c:pt>
                <c:pt idx="1648">
                  <c:v>0.66352296897338203</c:v>
                </c:pt>
                <c:pt idx="1649">
                  <c:v>0.66712442722425502</c:v>
                </c:pt>
                <c:pt idx="1650">
                  <c:v>0.65836331660153602</c:v>
                </c:pt>
                <c:pt idx="1651">
                  <c:v>0.65908271273784802</c:v>
                </c:pt>
                <c:pt idx="1652">
                  <c:v>0.66316327090522698</c:v>
                </c:pt>
                <c:pt idx="1653">
                  <c:v>0.67564524162716799</c:v>
                </c:pt>
                <c:pt idx="1654">
                  <c:v>0.68044519593085795</c:v>
                </c:pt>
                <c:pt idx="1655">
                  <c:v>0.68476605031804205</c:v>
                </c:pt>
                <c:pt idx="1656">
                  <c:v>0.68428545787843098</c:v>
                </c:pt>
                <c:pt idx="1657">
                  <c:v>0.68524460287147504</c:v>
                </c:pt>
                <c:pt idx="1658">
                  <c:v>0.68692422536318198</c:v>
                </c:pt>
                <c:pt idx="1659">
                  <c:v>0.69028197867475605</c:v>
                </c:pt>
                <c:pt idx="1660">
                  <c:v>0.68344564663257801</c:v>
                </c:pt>
                <c:pt idx="1661">
                  <c:v>0.66029639134945095</c:v>
                </c:pt>
                <c:pt idx="1662">
                  <c:v>0.66749221630504096</c:v>
                </c:pt>
                <c:pt idx="1663">
                  <c:v>0.68488510995806395</c:v>
                </c:pt>
                <c:pt idx="1664">
                  <c:v>0.68560409578488701</c:v>
                </c:pt>
                <c:pt idx="1665">
                  <c:v>0.68188684955990098</c:v>
                </c:pt>
                <c:pt idx="1666">
                  <c:v>0.69471970239840497</c:v>
                </c:pt>
                <c:pt idx="1667">
                  <c:v>0.70203784444486494</c:v>
                </c:pt>
                <c:pt idx="1668">
                  <c:v>0.700598381119379</c:v>
                </c:pt>
                <c:pt idx="1669">
                  <c:v>0.70803585691302995</c:v>
                </c:pt>
                <c:pt idx="1670">
                  <c:v>0.70488936894499499</c:v>
                </c:pt>
                <c:pt idx="1671">
                  <c:v>0.69994636563113599</c:v>
                </c:pt>
                <c:pt idx="1672">
                  <c:v>0.70126552391546904</c:v>
                </c:pt>
                <c:pt idx="1673">
                  <c:v>0.69946509917805</c:v>
                </c:pt>
                <c:pt idx="1674">
                  <c:v>0.68449030272040301</c:v>
                </c:pt>
                <c:pt idx="1675">
                  <c:v>0.68434100441762202</c:v>
                </c:pt>
                <c:pt idx="1676">
                  <c:v>0.68895672386750795</c:v>
                </c:pt>
                <c:pt idx="1677">
                  <c:v>0.68574298480929896</c:v>
                </c:pt>
                <c:pt idx="1678">
                  <c:v>0.68479454558078801</c:v>
                </c:pt>
                <c:pt idx="1679">
                  <c:v>0.67863042354695602</c:v>
                </c:pt>
                <c:pt idx="1680">
                  <c:v>0.66831779607775199</c:v>
                </c:pt>
                <c:pt idx="1681">
                  <c:v>0.658478655271313</c:v>
                </c:pt>
                <c:pt idx="1682">
                  <c:v>0.66937153294972995</c:v>
                </c:pt>
                <c:pt idx="1683">
                  <c:v>0.66585840243102201</c:v>
                </c:pt>
                <c:pt idx="1684">
                  <c:v>0.65894658976926901</c:v>
                </c:pt>
                <c:pt idx="1685">
                  <c:v>0.65601873955140999</c:v>
                </c:pt>
                <c:pt idx="1686">
                  <c:v>0.65250560903270305</c:v>
                </c:pt>
                <c:pt idx="1687">
                  <c:v>0.63932475617209905</c:v>
                </c:pt>
                <c:pt idx="1688">
                  <c:v>0.6469069563073</c:v>
                </c:pt>
                <c:pt idx="1689">
                  <c:v>0.64830625884366699</c:v>
                </c:pt>
                <c:pt idx="1690">
                  <c:v>0.65379738579853297</c:v>
                </c:pt>
                <c:pt idx="1691">
                  <c:v>0.64655343331833803</c:v>
                </c:pt>
                <c:pt idx="1692">
                  <c:v>0.63404402592982601</c:v>
                </c:pt>
                <c:pt idx="1693">
                  <c:v>0.63723814142702595</c:v>
                </c:pt>
                <c:pt idx="1694">
                  <c:v>0.63655120935840004</c:v>
                </c:pt>
                <c:pt idx="1695">
                  <c:v>0.64204347157719799</c:v>
                </c:pt>
                <c:pt idx="1696">
                  <c:v>0.63881795679123499</c:v>
                </c:pt>
                <c:pt idx="1697">
                  <c:v>0.64386715432008201</c:v>
                </c:pt>
                <c:pt idx="1698">
                  <c:v>0.63901806448990295</c:v>
                </c:pt>
                <c:pt idx="1699">
                  <c:v>0.62581828673606499</c:v>
                </c:pt>
                <c:pt idx="1700">
                  <c:v>0.64490559570731398</c:v>
                </c:pt>
                <c:pt idx="1701">
                  <c:v>0.64606245729283096</c:v>
                </c:pt>
                <c:pt idx="1702">
                  <c:v>0.647335507459326</c:v>
                </c:pt>
                <c:pt idx="1703">
                  <c:v>0.655916440618588</c:v>
                </c:pt>
                <c:pt idx="1704">
                  <c:v>0.66705028386033105</c:v>
                </c:pt>
                <c:pt idx="1705">
                  <c:v>0.67702384381177805</c:v>
                </c:pt>
                <c:pt idx="1706">
                  <c:v>0.67934297617322303</c:v>
                </c:pt>
                <c:pt idx="1707">
                  <c:v>0.67887972338859304</c:v>
                </c:pt>
                <c:pt idx="1708">
                  <c:v>0.67934415409191695</c:v>
                </c:pt>
                <c:pt idx="1709">
                  <c:v>0.68305243257803305</c:v>
                </c:pt>
                <c:pt idx="1710">
                  <c:v>0.68525417813453504</c:v>
                </c:pt>
                <c:pt idx="1711">
                  <c:v>0.69780510068216095</c:v>
                </c:pt>
                <c:pt idx="1712">
                  <c:v>0.70358467153756399</c:v>
                </c:pt>
                <c:pt idx="1713">
                  <c:v>0.71795459243370197</c:v>
                </c:pt>
                <c:pt idx="1714">
                  <c:v>0.70667191333270696</c:v>
                </c:pt>
                <c:pt idx="1715">
                  <c:v>0.70444540357470298</c:v>
                </c:pt>
                <c:pt idx="1716">
                  <c:v>0.705263711323875</c:v>
                </c:pt>
                <c:pt idx="1717">
                  <c:v>0.70889030007982901</c:v>
                </c:pt>
                <c:pt idx="1718">
                  <c:v>0.70818842635810597</c:v>
                </c:pt>
                <c:pt idx="1719">
                  <c:v>0.70690189906199996</c:v>
                </c:pt>
                <c:pt idx="1720">
                  <c:v>0.70023192796216305</c:v>
                </c:pt>
                <c:pt idx="1721">
                  <c:v>0.70175289555294795</c:v>
                </c:pt>
                <c:pt idx="1722">
                  <c:v>0.76821975765164496</c:v>
                </c:pt>
                <c:pt idx="1723">
                  <c:v>0.78634597947192098</c:v>
                </c:pt>
                <c:pt idx="1724">
                  <c:v>0.78102239136315499</c:v>
                </c:pt>
                <c:pt idx="1725">
                  <c:v>0.75769955747557705</c:v>
                </c:pt>
                <c:pt idx="1726">
                  <c:v>0.74096693690049897</c:v>
                </c:pt>
                <c:pt idx="1727">
                  <c:v>0.77075457566456396</c:v>
                </c:pt>
                <c:pt idx="1728">
                  <c:v>0.76898004629497596</c:v>
                </c:pt>
                <c:pt idx="1729">
                  <c:v>0.78393656989501503</c:v>
                </c:pt>
                <c:pt idx="1730">
                  <c:v>0.78342866572916203</c:v>
                </c:pt>
                <c:pt idx="1731">
                  <c:v>0.78608894453741796</c:v>
                </c:pt>
                <c:pt idx="1732">
                  <c:v>0.820799472804152</c:v>
                </c:pt>
                <c:pt idx="1733">
                  <c:v>0.80723470665151698</c:v>
                </c:pt>
                <c:pt idx="1734">
                  <c:v>0.80476984928262496</c:v>
                </c:pt>
                <c:pt idx="1735">
                  <c:v>0.80981896456399205</c:v>
                </c:pt>
                <c:pt idx="1736">
                  <c:v>0.78800123602909</c:v>
                </c:pt>
                <c:pt idx="1737">
                  <c:v>0.79782151705612003</c:v>
                </c:pt>
                <c:pt idx="1738">
                  <c:v>0.82740803962563803</c:v>
                </c:pt>
                <c:pt idx="1739">
                  <c:v>0.82881093691521401</c:v>
                </c:pt>
                <c:pt idx="1740">
                  <c:v>0.82612827703313296</c:v>
                </c:pt>
                <c:pt idx="1741">
                  <c:v>0.82854736400098195</c:v>
                </c:pt>
                <c:pt idx="1742">
                  <c:v>0.83289030712986201</c:v>
                </c:pt>
                <c:pt idx="1743">
                  <c:v>0.84623246435547705</c:v>
                </c:pt>
                <c:pt idx="1744">
                  <c:v>0.84428084949979698</c:v>
                </c:pt>
                <c:pt idx="1745">
                  <c:v>0.843890390717706</c:v>
                </c:pt>
                <c:pt idx="1746">
                  <c:v>0.84181255777138297</c:v>
                </c:pt>
                <c:pt idx="1747">
                  <c:v>0.82199070336577496</c:v>
                </c:pt>
                <c:pt idx="1748">
                  <c:v>0.81996169613137704</c:v>
                </c:pt>
                <c:pt idx="1749">
                  <c:v>0.82489591120390204</c:v>
                </c:pt>
                <c:pt idx="1750">
                  <c:v>0.82742691729290396</c:v>
                </c:pt>
                <c:pt idx="1751">
                  <c:v>0.82957764906804099</c:v>
                </c:pt>
                <c:pt idx="1752">
                  <c:v>0.82211242790651395</c:v>
                </c:pt>
                <c:pt idx="1753">
                  <c:v>0.81401445522273697</c:v>
                </c:pt>
                <c:pt idx="1754">
                  <c:v>0.82229101009703498</c:v>
                </c:pt>
                <c:pt idx="1755">
                  <c:v>0.83959484878719703</c:v>
                </c:pt>
                <c:pt idx="1756">
                  <c:v>0.84448539987566795</c:v>
                </c:pt>
                <c:pt idx="1757">
                  <c:v>0.84674222082963502</c:v>
                </c:pt>
                <c:pt idx="1758">
                  <c:v>0.84724270679067804</c:v>
                </c:pt>
                <c:pt idx="1759">
                  <c:v>0.82980275165048401</c:v>
                </c:pt>
                <c:pt idx="1760">
                  <c:v>0.83669738317904796</c:v>
                </c:pt>
                <c:pt idx="1761">
                  <c:v>0.835953193883893</c:v>
                </c:pt>
                <c:pt idx="1762">
                  <c:v>0.81909653114776404</c:v>
                </c:pt>
                <c:pt idx="1763">
                  <c:v>0.82116527396832795</c:v>
                </c:pt>
                <c:pt idx="1764">
                  <c:v>0.81970516128193005</c:v>
                </c:pt>
                <c:pt idx="1765">
                  <c:v>0.83479499116004297</c:v>
                </c:pt>
                <c:pt idx="1766">
                  <c:v>0.83949702217140698</c:v>
                </c:pt>
                <c:pt idx="1767">
                  <c:v>0.82873341017715896</c:v>
                </c:pt>
                <c:pt idx="1768">
                  <c:v>0.81882715260968297</c:v>
                </c:pt>
                <c:pt idx="1769">
                  <c:v>0.81193202808181397</c:v>
                </c:pt>
                <c:pt idx="1770">
                  <c:v>0.81157264628548698</c:v>
                </c:pt>
                <c:pt idx="1771">
                  <c:v>0.81397200976317496</c:v>
                </c:pt>
                <c:pt idx="1772">
                  <c:v>0.80903900814973495</c:v>
                </c:pt>
                <c:pt idx="1773">
                  <c:v>0.82794750857148203</c:v>
                </c:pt>
                <c:pt idx="1774">
                  <c:v>0.81230515049791896</c:v>
                </c:pt>
                <c:pt idx="1775">
                  <c:v>0.816269615646668</c:v>
                </c:pt>
                <c:pt idx="1776">
                  <c:v>0.81578656205459399</c:v>
                </c:pt>
                <c:pt idx="1777">
                  <c:v>0.828207064629081</c:v>
                </c:pt>
                <c:pt idx="1778">
                  <c:v>0.82458980308514196</c:v>
                </c:pt>
                <c:pt idx="1779">
                  <c:v>0.84050723940682803</c:v>
                </c:pt>
                <c:pt idx="1780">
                  <c:v>0.84147134730909401</c:v>
                </c:pt>
                <c:pt idx="1781">
                  <c:v>0.84291976857735496</c:v>
                </c:pt>
                <c:pt idx="1782">
                  <c:v>0.84267848145421598</c:v>
                </c:pt>
                <c:pt idx="1783">
                  <c:v>0.82599680301157596</c:v>
                </c:pt>
                <c:pt idx="1784">
                  <c:v>0.83361322586564202</c:v>
                </c:pt>
                <c:pt idx="1785">
                  <c:v>0.84026177484773501</c:v>
                </c:pt>
                <c:pt idx="1786">
                  <c:v>0.85525041853278405</c:v>
                </c:pt>
                <c:pt idx="1787">
                  <c:v>0.85331615982556397</c:v>
                </c:pt>
                <c:pt idx="1788">
                  <c:v>0.84412880322544903</c:v>
                </c:pt>
                <c:pt idx="1789">
                  <c:v>0.84436764735627501</c:v>
                </c:pt>
                <c:pt idx="1790">
                  <c:v>0.851668611157819</c:v>
                </c:pt>
                <c:pt idx="1791">
                  <c:v>0.87157445628118202</c:v>
                </c:pt>
                <c:pt idx="1792">
                  <c:v>0.90534741793464601</c:v>
                </c:pt>
                <c:pt idx="1793">
                  <c:v>0.93013900579159203</c:v>
                </c:pt>
                <c:pt idx="1794">
                  <c:v>0.93346207658757896</c:v>
                </c:pt>
                <c:pt idx="1795">
                  <c:v>0.95454807057727897</c:v>
                </c:pt>
                <c:pt idx="1796">
                  <c:v>0.92529214546123395</c:v>
                </c:pt>
                <c:pt idx="1797">
                  <c:v>0.91299589066370501</c:v>
                </c:pt>
                <c:pt idx="1798">
                  <c:v>0.90211674178275403</c:v>
                </c:pt>
                <c:pt idx="1799">
                  <c:v>0.90435423210854604</c:v>
                </c:pt>
                <c:pt idx="1800">
                  <c:v>0.89962121298046804</c:v>
                </c:pt>
                <c:pt idx="1801">
                  <c:v>0.87322310098296696</c:v>
                </c:pt>
                <c:pt idx="1802">
                  <c:v>0.88363336709059104</c:v>
                </c:pt>
                <c:pt idx="1803">
                  <c:v>0.86591098357968499</c:v>
                </c:pt>
                <c:pt idx="1804">
                  <c:v>0.85698594381364301</c:v>
                </c:pt>
                <c:pt idx="1805">
                  <c:v>0.87607193840786302</c:v>
                </c:pt>
                <c:pt idx="1806">
                  <c:v>0.90276693627503801</c:v>
                </c:pt>
                <c:pt idx="1807">
                  <c:v>0.90301987382385795</c:v>
                </c:pt>
                <c:pt idx="1808">
                  <c:v>0.90365160974666503</c:v>
                </c:pt>
                <c:pt idx="1809">
                  <c:v>0.92086214515717901</c:v>
                </c:pt>
                <c:pt idx="1810">
                  <c:v>0.91390218476930496</c:v>
                </c:pt>
                <c:pt idx="1811">
                  <c:v>0.91591160855018505</c:v>
                </c:pt>
                <c:pt idx="1812">
                  <c:v>0.92598293517253605</c:v>
                </c:pt>
                <c:pt idx="1813">
                  <c:v>0.92573122921739304</c:v>
                </c:pt>
                <c:pt idx="1814">
                  <c:v>0.95191107004147102</c:v>
                </c:pt>
                <c:pt idx="1815">
                  <c:v>0.96575046194355596</c:v>
                </c:pt>
                <c:pt idx="1816">
                  <c:v>0.99679073949377295</c:v>
                </c:pt>
                <c:pt idx="1817">
                  <c:v>1.0027395840183899</c:v>
                </c:pt>
                <c:pt idx="1818">
                  <c:v>1.0024810075763899</c:v>
                </c:pt>
                <c:pt idx="1819">
                  <c:v>1.0035153133443999</c:v>
                </c:pt>
                <c:pt idx="1820">
                  <c:v>1.0071407130836101</c:v>
                </c:pt>
                <c:pt idx="1821">
                  <c:v>1.01493736537419</c:v>
                </c:pt>
                <c:pt idx="1822">
                  <c:v>0.994537293967935</c:v>
                </c:pt>
                <c:pt idx="1823">
                  <c:v>1.0006429715895999</c:v>
                </c:pt>
                <c:pt idx="1824">
                  <c:v>1.03533584302487</c:v>
                </c:pt>
                <c:pt idx="1825">
                  <c:v>1.0311646299230199</c:v>
                </c:pt>
                <c:pt idx="1826">
                  <c:v>1.0792610892023</c:v>
                </c:pt>
                <c:pt idx="1827">
                  <c:v>1.0383837306008801</c:v>
                </c:pt>
                <c:pt idx="1828">
                  <c:v>1.07027065475838</c:v>
                </c:pt>
                <c:pt idx="1829">
                  <c:v>1.09358927104127</c:v>
                </c:pt>
                <c:pt idx="1830">
                  <c:v>1.0833877725310701</c:v>
                </c:pt>
                <c:pt idx="1831">
                  <c:v>1.0667409697124299</c:v>
                </c:pt>
                <c:pt idx="1832">
                  <c:v>1.1199497154848399</c:v>
                </c:pt>
                <c:pt idx="1833">
                  <c:v>1.0844215392001799</c:v>
                </c:pt>
                <c:pt idx="1834">
                  <c:v>1.0621807848959099</c:v>
                </c:pt>
                <c:pt idx="1835">
                  <c:v>1.0334344482151101</c:v>
                </c:pt>
                <c:pt idx="1836">
                  <c:v>1.0936909916800399</c:v>
                </c:pt>
                <c:pt idx="1837">
                  <c:v>1.1034833929605701</c:v>
                </c:pt>
                <c:pt idx="1838">
                  <c:v>1.0959256537197399</c:v>
                </c:pt>
                <c:pt idx="1839">
                  <c:v>1.12796342120888</c:v>
                </c:pt>
                <c:pt idx="1840">
                  <c:v>1.15727628862129</c:v>
                </c:pt>
                <c:pt idx="1841">
                  <c:v>1.1410632049770499</c:v>
                </c:pt>
                <c:pt idx="1842">
                  <c:v>1.10173767873665</c:v>
                </c:pt>
                <c:pt idx="1843">
                  <c:v>1.1027548732707999</c:v>
                </c:pt>
                <c:pt idx="1844">
                  <c:v>1.0985395026954601</c:v>
                </c:pt>
                <c:pt idx="1845">
                  <c:v>1.0736344211523099</c:v>
                </c:pt>
                <c:pt idx="1846">
                  <c:v>1.0754728387177499</c:v>
                </c:pt>
                <c:pt idx="1847">
                  <c:v>1.04983352264964</c:v>
                </c:pt>
                <c:pt idx="1848">
                  <c:v>1.06890431948929</c:v>
                </c:pt>
                <c:pt idx="1849">
                  <c:v>1.023428998932</c:v>
                </c:pt>
                <c:pt idx="1850">
                  <c:v>1.06313140247619</c:v>
                </c:pt>
                <c:pt idx="1851">
                  <c:v>1.0576416916821001</c:v>
                </c:pt>
                <c:pt idx="1852">
                  <c:v>1.07791511248192</c:v>
                </c:pt>
                <c:pt idx="1853">
                  <c:v>1.0988930950948901</c:v>
                </c:pt>
                <c:pt idx="1854">
                  <c:v>1.08073163286731</c:v>
                </c:pt>
                <c:pt idx="1855">
                  <c:v>1.08551850871545</c:v>
                </c:pt>
                <c:pt idx="1856">
                  <c:v>1.0565157742748099</c:v>
                </c:pt>
                <c:pt idx="1857">
                  <c:v>1.0525733364821399</c:v>
                </c:pt>
                <c:pt idx="1858">
                  <c:v>1.07650771572282</c:v>
                </c:pt>
                <c:pt idx="1859">
                  <c:v>1.07115788117104</c:v>
                </c:pt>
                <c:pt idx="1860">
                  <c:v>1.0565910271175201</c:v>
                </c:pt>
                <c:pt idx="1861">
                  <c:v>1.0567299346930199</c:v>
                </c:pt>
                <c:pt idx="1862">
                  <c:v>1.0456802079016101</c:v>
                </c:pt>
                <c:pt idx="1863">
                  <c:v>0.98545563901868305</c:v>
                </c:pt>
                <c:pt idx="1864">
                  <c:v>0.973736094771396</c:v>
                </c:pt>
                <c:pt idx="1865">
                  <c:v>0.98763544463356201</c:v>
                </c:pt>
                <c:pt idx="1866">
                  <c:v>0.98227541226313198</c:v>
                </c:pt>
                <c:pt idx="1867">
                  <c:v>0.98592827251590598</c:v>
                </c:pt>
                <c:pt idx="1868">
                  <c:v>0.989855132393058</c:v>
                </c:pt>
                <c:pt idx="1869">
                  <c:v>0.97934040746113804</c:v>
                </c:pt>
                <c:pt idx="1870">
                  <c:v>0.96763430905023895</c:v>
                </c:pt>
                <c:pt idx="1871">
                  <c:v>0.97418971143835897</c:v>
                </c:pt>
                <c:pt idx="1872">
                  <c:v>0.95193587435759897</c:v>
                </c:pt>
                <c:pt idx="1873">
                  <c:v>0.95459207999109397</c:v>
                </c:pt>
                <c:pt idx="1874">
                  <c:v>0.95852375787020705</c:v>
                </c:pt>
                <c:pt idx="1875">
                  <c:v>0.95546710642837496</c:v>
                </c:pt>
                <c:pt idx="1876">
                  <c:v>0.93223393822720502</c:v>
                </c:pt>
                <c:pt idx="1877">
                  <c:v>0.94252432117043505</c:v>
                </c:pt>
                <c:pt idx="1878">
                  <c:v>0.92422885367123397</c:v>
                </c:pt>
                <c:pt idx="1879">
                  <c:v>0.92742635678854801</c:v>
                </c:pt>
                <c:pt idx="1880">
                  <c:v>0.93667877446145298</c:v>
                </c:pt>
                <c:pt idx="1881">
                  <c:v>0.92596694455140205</c:v>
                </c:pt>
                <c:pt idx="1882">
                  <c:v>0.94222940608966199</c:v>
                </c:pt>
                <c:pt idx="1883">
                  <c:v>0.92681880808013295</c:v>
                </c:pt>
                <c:pt idx="1884">
                  <c:v>0.93270772146342695</c:v>
                </c:pt>
                <c:pt idx="1885">
                  <c:v>0.93972394112295099</c:v>
                </c:pt>
                <c:pt idx="1886">
                  <c:v>0.99046030974849197</c:v>
                </c:pt>
                <c:pt idx="1887">
                  <c:v>1.00202936482725</c:v>
                </c:pt>
                <c:pt idx="1888">
                  <c:v>0.98580411413161295</c:v>
                </c:pt>
                <c:pt idx="1889">
                  <c:v>0.98213968829933795</c:v>
                </c:pt>
                <c:pt idx="1890">
                  <c:v>0.97742896825601799</c:v>
                </c:pt>
                <c:pt idx="1891">
                  <c:v>0.954247787439925</c:v>
                </c:pt>
                <c:pt idx="1892">
                  <c:v>0.96073613105434896</c:v>
                </c:pt>
                <c:pt idx="1893">
                  <c:v>0.94712427567368196</c:v>
                </c:pt>
                <c:pt idx="1894">
                  <c:v>0.92689828543092101</c:v>
                </c:pt>
                <c:pt idx="1895">
                  <c:v>0.88179469183158599</c:v>
                </c:pt>
                <c:pt idx="1896">
                  <c:v>0.88391350968758298</c:v>
                </c:pt>
                <c:pt idx="1897">
                  <c:v>0.86958373005991196</c:v>
                </c:pt>
                <c:pt idx="1898">
                  <c:v>0.89475248746348701</c:v>
                </c:pt>
                <c:pt idx="1899">
                  <c:v>0.94658519103764505</c:v>
                </c:pt>
                <c:pt idx="1900">
                  <c:v>0.93671580796850995</c:v>
                </c:pt>
                <c:pt idx="1901">
                  <c:v>0.96330032394522802</c:v>
                </c:pt>
                <c:pt idx="1902">
                  <c:v>0.98277937399410298</c:v>
                </c:pt>
                <c:pt idx="1903">
                  <c:v>1.04321477404824</c:v>
                </c:pt>
                <c:pt idx="1904">
                  <c:v>1.04887274971038</c:v>
                </c:pt>
                <c:pt idx="1905">
                  <c:v>1.0193197216476899</c:v>
                </c:pt>
                <c:pt idx="1906">
                  <c:v>1.01585086553396</c:v>
                </c:pt>
                <c:pt idx="1907">
                  <c:v>1.0439200874310799</c:v>
                </c:pt>
                <c:pt idx="1908">
                  <c:v>1.0564323111830001</c:v>
                </c:pt>
                <c:pt idx="1909">
                  <c:v>1.0143482649473401</c:v>
                </c:pt>
                <c:pt idx="1910">
                  <c:v>1.0491808101654501</c:v>
                </c:pt>
                <c:pt idx="1911">
                  <c:v>1.0039691419016401</c:v>
                </c:pt>
                <c:pt idx="1912">
                  <c:v>1.0270010754829899</c:v>
                </c:pt>
                <c:pt idx="1913">
                  <c:v>1.0918341460932399</c:v>
                </c:pt>
                <c:pt idx="1914">
                  <c:v>1.0925457582084199</c:v>
                </c:pt>
                <c:pt idx="1915">
                  <c:v>1.1135869135065899</c:v>
                </c:pt>
                <c:pt idx="1916">
                  <c:v>1.12752062584956</c:v>
                </c:pt>
                <c:pt idx="1917">
                  <c:v>1.1465371828861399</c:v>
                </c:pt>
                <c:pt idx="1918">
                  <c:v>1.18247047701227</c:v>
                </c:pt>
                <c:pt idx="1919">
                  <c:v>1.2137093467637801</c:v>
                </c:pt>
                <c:pt idx="1920">
                  <c:v>1.2132689087789801</c:v>
                </c:pt>
                <c:pt idx="1921">
                  <c:v>1.19610973135472</c:v>
                </c:pt>
                <c:pt idx="1922">
                  <c:v>1.13589252281789</c:v>
                </c:pt>
                <c:pt idx="1923">
                  <c:v>1.15697621420524</c:v>
                </c:pt>
                <c:pt idx="1924">
                  <c:v>1.1525003369115501</c:v>
                </c:pt>
                <c:pt idx="1925">
                  <c:v>1.1252078862377199</c:v>
                </c:pt>
                <c:pt idx="1926">
                  <c:v>1.09488156993868</c:v>
                </c:pt>
                <c:pt idx="1927">
                  <c:v>1.1065798455278499</c:v>
                </c:pt>
                <c:pt idx="1928">
                  <c:v>1.1065798455278499</c:v>
                </c:pt>
                <c:pt idx="1929">
                  <c:v>1.11986468652242</c:v>
                </c:pt>
                <c:pt idx="1930">
                  <c:v>1.15042898763228</c:v>
                </c:pt>
                <c:pt idx="1931">
                  <c:v>1.1663968870124299</c:v>
                </c:pt>
                <c:pt idx="1932">
                  <c:v>1.1710437607998101</c:v>
                </c:pt>
                <c:pt idx="1933">
                  <c:v>1.19833621147363</c:v>
                </c:pt>
                <c:pt idx="1934">
                  <c:v>1.20384438528615</c:v>
                </c:pt>
                <c:pt idx="1935">
                  <c:v>1.1875366228656801</c:v>
                </c:pt>
                <c:pt idx="1936">
                  <c:v>1.16838553956864</c:v>
                </c:pt>
                <c:pt idx="1937">
                  <c:v>1.1673372353221401</c:v>
                </c:pt>
                <c:pt idx="1938">
                  <c:v>1.1142243647116199</c:v>
                </c:pt>
                <c:pt idx="1939">
                  <c:v>1.1124293480815599</c:v>
                </c:pt>
                <c:pt idx="1940">
                  <c:v>1.0783167648366001</c:v>
                </c:pt>
                <c:pt idx="1941">
                  <c:v>1.1001603730787299</c:v>
                </c:pt>
                <c:pt idx="1942">
                  <c:v>1.1139245896671299</c:v>
                </c:pt>
                <c:pt idx="1943">
                  <c:v>1.09686829804465</c:v>
                </c:pt>
                <c:pt idx="1944">
                  <c:v>1.1137756105541099</c:v>
                </c:pt>
                <c:pt idx="1945">
                  <c:v>1.0672450731932901</c:v>
                </c:pt>
                <c:pt idx="1946">
                  <c:v>1.0494402523688</c:v>
                </c:pt>
                <c:pt idx="1947">
                  <c:v>0.99632738175828905</c:v>
                </c:pt>
                <c:pt idx="1948">
                  <c:v>0.97583003598870899</c:v>
                </c:pt>
                <c:pt idx="1949">
                  <c:v>0.95578144437664503</c:v>
                </c:pt>
                <c:pt idx="1950">
                  <c:v>1.0027607358949699</c:v>
                </c:pt>
                <c:pt idx="1951">
                  <c:v>1.0196662315859799</c:v>
                </c:pt>
                <c:pt idx="1952">
                  <c:v>0.99049176089213997</c:v>
                </c:pt>
                <c:pt idx="1953">
                  <c:v>1.02340706077757</c:v>
                </c:pt>
                <c:pt idx="1954">
                  <c:v>1.03343226499283</c:v>
                </c:pt>
                <c:pt idx="1955">
                  <c:v>1.01846894822645</c:v>
                </c:pt>
                <c:pt idx="1956">
                  <c:v>1.0552758732349501</c:v>
                </c:pt>
                <c:pt idx="1957">
                  <c:v>1.0222115942365</c:v>
                </c:pt>
                <c:pt idx="1958">
                  <c:v>1.0477107115064801</c:v>
                </c:pt>
                <c:pt idx="1959">
                  <c:v>1.10253560358638</c:v>
                </c:pt>
                <c:pt idx="1960">
                  <c:v>1.0856059517602401</c:v>
                </c:pt>
                <c:pt idx="1961">
                  <c:v>1.09940055337752</c:v>
                </c:pt>
                <c:pt idx="1962">
                  <c:v>1.0859200278285299</c:v>
                </c:pt>
                <c:pt idx="1963">
                  <c:v>1.0965795792369299</c:v>
                </c:pt>
                <c:pt idx="1964">
                  <c:v>1.1160161291353801</c:v>
                </c:pt>
                <c:pt idx="1965">
                  <c:v>1.1376493080204799</c:v>
                </c:pt>
                <c:pt idx="1966">
                  <c:v>1.11883900676728</c:v>
                </c:pt>
                <c:pt idx="1967">
                  <c:v>1.11930916912404</c:v>
                </c:pt>
                <c:pt idx="1968">
                  <c:v>1.12526783729867</c:v>
                </c:pt>
                <c:pt idx="1969">
                  <c:v>1.1315407209571</c:v>
                </c:pt>
                <c:pt idx="1970">
                  <c:v>1.14926247424348</c:v>
                </c:pt>
                <c:pt idx="1971">
                  <c:v>1.1360280874792501</c:v>
                </c:pt>
                <c:pt idx="1972">
                  <c:v>1.10909531161751</c:v>
                </c:pt>
                <c:pt idx="1973">
                  <c:v>1.09327691028661</c:v>
                </c:pt>
                <c:pt idx="1974">
                  <c:v>1.0953933318837701</c:v>
                </c:pt>
                <c:pt idx="1975">
                  <c:v>1.1158603497303601</c:v>
                </c:pt>
                <c:pt idx="1976">
                  <c:v>1.0687105355079101</c:v>
                </c:pt>
                <c:pt idx="1977">
                  <c:v>1.0637640944330999</c:v>
                </c:pt>
                <c:pt idx="1978">
                  <c:v>1.0716483648369799</c:v>
                </c:pt>
                <c:pt idx="1979">
                  <c:v>1.0585622389143501</c:v>
                </c:pt>
                <c:pt idx="1980">
                  <c:v>1.1011699409806599</c:v>
                </c:pt>
                <c:pt idx="1981">
                  <c:v>1.0795252742665999</c:v>
                </c:pt>
                <c:pt idx="1982">
                  <c:v>1.05211025387917</c:v>
                </c:pt>
                <c:pt idx="1983">
                  <c:v>1.12585747638281</c:v>
                </c:pt>
                <c:pt idx="1984">
                  <c:v>1.1457363837238099</c:v>
                </c:pt>
                <c:pt idx="1985">
                  <c:v>1.1409996281638</c:v>
                </c:pt>
                <c:pt idx="1986">
                  <c:v>1.17417475949174</c:v>
                </c:pt>
                <c:pt idx="1987">
                  <c:v>1.19614982409628</c:v>
                </c:pt>
                <c:pt idx="1988">
                  <c:v>1.1049143176413001</c:v>
                </c:pt>
                <c:pt idx="1989">
                  <c:v>1.15705271768843</c:v>
                </c:pt>
                <c:pt idx="1990">
                  <c:v>1.1170991455702699</c:v>
                </c:pt>
                <c:pt idx="1991">
                  <c:v>1.1594151361439999</c:v>
                </c:pt>
                <c:pt idx="1992">
                  <c:v>1.1614991715640499</c:v>
                </c:pt>
                <c:pt idx="1993">
                  <c:v>1.1879466656726301</c:v>
                </c:pt>
                <c:pt idx="1994">
                  <c:v>1.1948459005819001</c:v>
                </c:pt>
                <c:pt idx="1995">
                  <c:v>1.1738534661995601</c:v>
                </c:pt>
                <c:pt idx="1996">
                  <c:v>1.1814554838264999</c:v>
                </c:pt>
                <c:pt idx="1997">
                  <c:v>1.25815476834428</c:v>
                </c:pt>
                <c:pt idx="1998">
                  <c:v>1.2596428143590099</c:v>
                </c:pt>
                <c:pt idx="1999">
                  <c:v>1.2652634338025801</c:v>
                </c:pt>
                <c:pt idx="2000">
                  <c:v>1.2627826913189599</c:v>
                </c:pt>
                <c:pt idx="2001">
                  <c:v>1.2639411700955301</c:v>
                </c:pt>
                <c:pt idx="2002">
                  <c:v>1.2616262099195901</c:v>
                </c:pt>
                <c:pt idx="2003">
                  <c:v>1.24526169851193</c:v>
                </c:pt>
                <c:pt idx="2004">
                  <c:v>1.24212182155198</c:v>
                </c:pt>
                <c:pt idx="2005">
                  <c:v>1.1986050067309799</c:v>
                </c:pt>
                <c:pt idx="2006">
                  <c:v>1.1911875489136301</c:v>
                </c:pt>
                <c:pt idx="2007">
                  <c:v>1.18607659382251</c:v>
                </c:pt>
                <c:pt idx="2008">
                  <c:v>1.2453046303269999</c:v>
                </c:pt>
                <c:pt idx="2009">
                  <c:v>1.24858769738814</c:v>
                </c:pt>
                <c:pt idx="2010">
                  <c:v>1.27204893869339</c:v>
                </c:pt>
                <c:pt idx="2011">
                  <c:v>1.2731968226477299</c:v>
                </c:pt>
                <c:pt idx="2012">
                  <c:v>1.2631890191908399</c:v>
                </c:pt>
                <c:pt idx="2013">
                  <c:v>1.25957883494064</c:v>
                </c:pt>
                <c:pt idx="2014">
                  <c:v>1.2497335988140701</c:v>
                </c:pt>
                <c:pt idx="2015">
                  <c:v>1.27055230955724</c:v>
                </c:pt>
                <c:pt idx="2016">
                  <c:v>1.27006490841835</c:v>
                </c:pt>
                <c:pt idx="2017">
                  <c:v>1.26112257910665</c:v>
                </c:pt>
                <c:pt idx="2018">
                  <c:v>1.2477915934499699</c:v>
                </c:pt>
                <c:pt idx="2019">
                  <c:v>1.29428895559377</c:v>
                </c:pt>
                <c:pt idx="2020">
                  <c:v>1.3006303086294</c:v>
                </c:pt>
                <c:pt idx="2021">
                  <c:v>1.2895741949724899</c:v>
                </c:pt>
                <c:pt idx="2022">
                  <c:v>1.30940958580294</c:v>
                </c:pt>
                <c:pt idx="2023">
                  <c:v>1.2682772283494399</c:v>
                </c:pt>
                <c:pt idx="2024">
                  <c:v>1.2624250317282799</c:v>
                </c:pt>
                <c:pt idx="2025">
                  <c:v>1.2581974630378601</c:v>
                </c:pt>
                <c:pt idx="2026">
                  <c:v>1.28355894621317</c:v>
                </c:pt>
                <c:pt idx="2027">
                  <c:v>1.2838850504894801</c:v>
                </c:pt>
                <c:pt idx="2028">
                  <c:v>1.2885998111107599</c:v>
                </c:pt>
                <c:pt idx="2029">
                  <c:v>1.31721251463116</c:v>
                </c:pt>
                <c:pt idx="2030">
                  <c:v>1.31509873028596</c:v>
                </c:pt>
                <c:pt idx="2031">
                  <c:v>1.3214285245747299</c:v>
                </c:pt>
                <c:pt idx="2032">
                  <c:v>1.3026038575449199</c:v>
                </c:pt>
                <c:pt idx="2033">
                  <c:v>1.26365640582135</c:v>
                </c:pt>
                <c:pt idx="2034">
                  <c:v>1.2633328568567801</c:v>
                </c:pt>
                <c:pt idx="2035">
                  <c:v>1.2936711149747699</c:v>
                </c:pt>
                <c:pt idx="2036">
                  <c:v>1.2766722180079</c:v>
                </c:pt>
                <c:pt idx="2037">
                  <c:v>1.28717939263102</c:v>
                </c:pt>
                <c:pt idx="2038">
                  <c:v>1.2986726068666199</c:v>
                </c:pt>
                <c:pt idx="2039">
                  <c:v>1.30442020597598</c:v>
                </c:pt>
                <c:pt idx="2040">
                  <c:v>1.28061240849157</c:v>
                </c:pt>
                <c:pt idx="2041">
                  <c:v>1.26731178563028</c:v>
                </c:pt>
                <c:pt idx="2042">
                  <c:v>1.2684605118589001</c:v>
                </c:pt>
                <c:pt idx="2043">
                  <c:v>1.22309841148203</c:v>
                </c:pt>
                <c:pt idx="2044">
                  <c:v>1.2940004952828801</c:v>
                </c:pt>
                <c:pt idx="2045">
                  <c:v>1.2884460589858799</c:v>
                </c:pt>
                <c:pt idx="2046">
                  <c:v>1.27705486440017</c:v>
                </c:pt>
                <c:pt idx="2047">
                  <c:v>1.2435552798962399</c:v>
                </c:pt>
                <c:pt idx="2048">
                  <c:v>1.25209665181374</c:v>
                </c:pt>
                <c:pt idx="2049">
                  <c:v>1.2805726142562399</c:v>
                </c:pt>
                <c:pt idx="2050">
                  <c:v>1.27923271183695</c:v>
                </c:pt>
                <c:pt idx="2051">
                  <c:v>1.2902749359266199</c:v>
                </c:pt>
                <c:pt idx="2052">
                  <c:v>1.3125744113949001</c:v>
                </c:pt>
                <c:pt idx="2053">
                  <c:v>1.30964578199204</c:v>
                </c:pt>
                <c:pt idx="2054">
                  <c:v>1.3471316729501399</c:v>
                </c:pt>
                <c:pt idx="2055">
                  <c:v>1.34945010623659</c:v>
                </c:pt>
                <c:pt idx="2056">
                  <c:v>1.35409614220996</c:v>
                </c:pt>
                <c:pt idx="2057">
                  <c:v>1.34297223331004</c:v>
                </c:pt>
                <c:pt idx="2058">
                  <c:v>1.4066066217558499</c:v>
                </c:pt>
                <c:pt idx="2059">
                  <c:v>1.3934692432826501</c:v>
                </c:pt>
                <c:pt idx="2060">
                  <c:v>1.4019130890825</c:v>
                </c:pt>
                <c:pt idx="2061">
                  <c:v>1.4094204848537699</c:v>
                </c:pt>
                <c:pt idx="2062">
                  <c:v>1.36813093636482</c:v>
                </c:pt>
                <c:pt idx="2063">
                  <c:v>1.3705724759574001</c:v>
                </c:pt>
                <c:pt idx="2064">
                  <c:v>1.34636016557996</c:v>
                </c:pt>
                <c:pt idx="2065">
                  <c:v>1.30469378057348</c:v>
                </c:pt>
                <c:pt idx="2066">
                  <c:v>1.3490722323709901</c:v>
                </c:pt>
                <c:pt idx="2067">
                  <c:v>1.3394714064687501</c:v>
                </c:pt>
                <c:pt idx="2068">
                  <c:v>1.3667306575823099</c:v>
                </c:pt>
                <c:pt idx="2069">
                  <c:v>1.38813450967189</c:v>
                </c:pt>
                <c:pt idx="2070">
                  <c:v>1.3544682311804901</c:v>
                </c:pt>
                <c:pt idx="2071">
                  <c:v>1.4122640760129701</c:v>
                </c:pt>
                <c:pt idx="2072">
                  <c:v>1.43639364235406</c:v>
                </c:pt>
                <c:pt idx="2073">
                  <c:v>1.45157376709186</c:v>
                </c:pt>
                <c:pt idx="2074">
                  <c:v>1.45293548604953</c:v>
                </c:pt>
                <c:pt idx="2075">
                  <c:v>1.4807641549199699</c:v>
                </c:pt>
                <c:pt idx="2076">
                  <c:v>1.4673364829301101</c:v>
                </c:pt>
                <c:pt idx="2077">
                  <c:v>1.5185431698106</c:v>
                </c:pt>
                <c:pt idx="2078">
                  <c:v>1.5191463293135199</c:v>
                </c:pt>
                <c:pt idx="2079">
                  <c:v>1.4822056277501401</c:v>
                </c:pt>
                <c:pt idx="2080">
                  <c:v>1.53520771380141</c:v>
                </c:pt>
                <c:pt idx="2081">
                  <c:v>1.5803794525009001</c:v>
                </c:pt>
                <c:pt idx="2082">
                  <c:v>1.5462484070156599</c:v>
                </c:pt>
                <c:pt idx="2083">
                  <c:v>1.5327987475076099</c:v>
                </c:pt>
                <c:pt idx="2084">
                  <c:v>1.50931011924616</c:v>
                </c:pt>
                <c:pt idx="2085">
                  <c:v>1.4416538905399501</c:v>
                </c:pt>
                <c:pt idx="2086">
                  <c:v>1.4524967915281899</c:v>
                </c:pt>
                <c:pt idx="2087">
                  <c:v>1.41597490039103</c:v>
                </c:pt>
                <c:pt idx="2088">
                  <c:v>1.46086510511519</c:v>
                </c:pt>
                <c:pt idx="2089">
                  <c:v>1.43537594006268</c:v>
                </c:pt>
                <c:pt idx="2090">
                  <c:v>1.46071436065795</c:v>
                </c:pt>
                <c:pt idx="2091">
                  <c:v>1.47555411732296</c:v>
                </c:pt>
                <c:pt idx="2092">
                  <c:v>1.4942316740899599</c:v>
                </c:pt>
                <c:pt idx="2093">
                  <c:v>1.50636236291731</c:v>
                </c:pt>
                <c:pt idx="2094">
                  <c:v>1.4720885369461401</c:v>
                </c:pt>
                <c:pt idx="2095">
                  <c:v>1.4451324795595599</c:v>
                </c:pt>
                <c:pt idx="2096">
                  <c:v>1.45649226774197</c:v>
                </c:pt>
                <c:pt idx="2097">
                  <c:v>1.4607287487637399</c:v>
                </c:pt>
                <c:pt idx="2098">
                  <c:v>1.4963499146008401</c:v>
                </c:pt>
                <c:pt idx="2099">
                  <c:v>1.44571123379751</c:v>
                </c:pt>
                <c:pt idx="2100">
                  <c:v>1.43858792663687</c:v>
                </c:pt>
                <c:pt idx="2101">
                  <c:v>1.4148518268424299</c:v>
                </c:pt>
                <c:pt idx="2102">
                  <c:v>1.4441389688613899</c:v>
                </c:pt>
                <c:pt idx="2103">
                  <c:v>1.41785615717208</c:v>
                </c:pt>
                <c:pt idx="2104">
                  <c:v>1.4328755516225</c:v>
                </c:pt>
                <c:pt idx="2105">
                  <c:v>1.4349644217953901</c:v>
                </c:pt>
                <c:pt idx="2106">
                  <c:v>1.5082737902043599</c:v>
                </c:pt>
                <c:pt idx="2107">
                  <c:v>1.5161614895095299</c:v>
                </c:pt>
                <c:pt idx="2108">
                  <c:v>1.4641887482493601</c:v>
                </c:pt>
                <c:pt idx="2109">
                  <c:v>1.39103334528297</c:v>
                </c:pt>
                <c:pt idx="2110">
                  <c:v>1.4007365383221699</c:v>
                </c:pt>
                <c:pt idx="2111">
                  <c:v>1.4354711230703401</c:v>
                </c:pt>
                <c:pt idx="2112">
                  <c:v>1.4242164456908999</c:v>
                </c:pt>
                <c:pt idx="2113">
                  <c:v>1.30885858324357</c:v>
                </c:pt>
                <c:pt idx="2114">
                  <c:v>1.2702133294684399</c:v>
                </c:pt>
                <c:pt idx="2115">
                  <c:v>1.3722901492009001</c:v>
                </c:pt>
                <c:pt idx="2116">
                  <c:v>1.44268063981585</c:v>
                </c:pt>
                <c:pt idx="2117">
                  <c:v>1.5396883143515701</c:v>
                </c:pt>
                <c:pt idx="2118">
                  <c:v>1.5971860300679399</c:v>
                </c:pt>
                <c:pt idx="2119">
                  <c:v>1.65627772397133</c:v>
                </c:pt>
                <c:pt idx="2120">
                  <c:v>1.64776286294839</c:v>
                </c:pt>
                <c:pt idx="2121">
                  <c:v>1.60635218848643</c:v>
                </c:pt>
                <c:pt idx="2122">
                  <c:v>1.60505733479346</c:v>
                </c:pt>
                <c:pt idx="2123">
                  <c:v>1.80919366337618</c:v>
                </c:pt>
                <c:pt idx="2124">
                  <c:v>1.69292268028073</c:v>
                </c:pt>
                <c:pt idx="2125">
                  <c:v>1.6945490374043</c:v>
                </c:pt>
                <c:pt idx="2126">
                  <c:v>1.7922942106723401</c:v>
                </c:pt>
                <c:pt idx="2127">
                  <c:v>1.75459970411231</c:v>
                </c:pt>
                <c:pt idx="2128">
                  <c:v>1.6142965189794201</c:v>
                </c:pt>
                <c:pt idx="2129">
                  <c:v>1.4972140571102199</c:v>
                </c:pt>
                <c:pt idx="2130">
                  <c:v>1.43430234047716</c:v>
                </c:pt>
                <c:pt idx="2131">
                  <c:v>1.2642935803067801</c:v>
                </c:pt>
                <c:pt idx="2132">
                  <c:v>1.20937079519626</c:v>
                </c:pt>
                <c:pt idx="2133">
                  <c:v>1.53016653446244</c:v>
                </c:pt>
                <c:pt idx="2134">
                  <c:v>1.56761334534957</c:v>
                </c:pt>
                <c:pt idx="2135">
                  <c:v>1.8203902286234599</c:v>
                </c:pt>
                <c:pt idx="2136">
                  <c:v>1.9378837043052199</c:v>
                </c:pt>
                <c:pt idx="2137">
                  <c:v>1.9203370231803301</c:v>
                </c:pt>
                <c:pt idx="2138">
                  <c:v>2.0957888532714102</c:v>
                </c:pt>
                <c:pt idx="2139">
                  <c:v>2.0033625999522902</c:v>
                </c:pt>
                <c:pt idx="2140">
                  <c:v>1.83981704505779</c:v>
                </c:pt>
                <c:pt idx="2141">
                  <c:v>1.87271566768342</c:v>
                </c:pt>
                <c:pt idx="2142">
                  <c:v>1.72702765293908</c:v>
                </c:pt>
                <c:pt idx="2143">
                  <c:v>1.63021566566109</c:v>
                </c:pt>
                <c:pt idx="2144">
                  <c:v>1.93756909999049</c:v>
                </c:pt>
                <c:pt idx="2145">
                  <c:v>1.9162621482467299</c:v>
                </c:pt>
                <c:pt idx="2146">
                  <c:v>2.0171490104583101</c:v>
                </c:pt>
                <c:pt idx="2147">
                  <c:v>2.03375562392849</c:v>
                </c:pt>
                <c:pt idx="2148">
                  <c:v>2.0425270918462002</c:v>
                </c:pt>
                <c:pt idx="2149">
                  <c:v>1.9391346309852</c:v>
                </c:pt>
                <c:pt idx="2150">
                  <c:v>2.06266011560905</c:v>
                </c:pt>
                <c:pt idx="2151">
                  <c:v>2.2323678688166302</c:v>
                </c:pt>
                <c:pt idx="2152">
                  <c:v>2.1256424922615902</c:v>
                </c:pt>
                <c:pt idx="2153">
                  <c:v>2.16660128172949</c:v>
                </c:pt>
                <c:pt idx="2154">
                  <c:v>2.2643719618124201</c:v>
                </c:pt>
                <c:pt idx="2155">
                  <c:v>2.1207361005547898</c:v>
                </c:pt>
                <c:pt idx="2156">
                  <c:v>2.3152832957424301</c:v>
                </c:pt>
                <c:pt idx="2157">
                  <c:v>2.1498258074075598</c:v>
                </c:pt>
                <c:pt idx="2158">
                  <c:v>2.1080082670722899</c:v>
                </c:pt>
                <c:pt idx="2159">
                  <c:v>2.1665528235416698</c:v>
                </c:pt>
                <c:pt idx="2160">
                  <c:v>1.9636464672246401</c:v>
                </c:pt>
                <c:pt idx="2161">
                  <c:v>1.7436436050719899</c:v>
                </c:pt>
                <c:pt idx="2162">
                  <c:v>1.8916437917450699</c:v>
                </c:pt>
                <c:pt idx="2163">
                  <c:v>2.0920071895282</c:v>
                </c:pt>
                <c:pt idx="2164">
                  <c:v>2.0690988280347602</c:v>
                </c:pt>
                <c:pt idx="2165">
                  <c:v>1.9505025759246799</c:v>
                </c:pt>
                <c:pt idx="2166">
                  <c:v>1.9133609874438799</c:v>
                </c:pt>
                <c:pt idx="2167">
                  <c:v>2.1714223407733502</c:v>
                </c:pt>
                <c:pt idx="2168">
                  <c:v>2.2934764835324102</c:v>
                </c:pt>
                <c:pt idx="2169">
                  <c:v>2.3726558477909698</c:v>
                </c:pt>
                <c:pt idx="2170">
                  <c:v>2.2946353861173301</c:v>
                </c:pt>
                <c:pt idx="2171">
                  <c:v>2.19305364997805</c:v>
                </c:pt>
                <c:pt idx="2172">
                  <c:v>2.0815695787258899</c:v>
                </c:pt>
                <c:pt idx="2173">
                  <c:v>2.1323684850540801</c:v>
                </c:pt>
                <c:pt idx="2174">
                  <c:v>2.1110188438369999</c:v>
                </c:pt>
                <c:pt idx="2175">
                  <c:v>2.1859380535936199</c:v>
                </c:pt>
                <c:pt idx="2176">
                  <c:v>2.1478964850994098</c:v>
                </c:pt>
                <c:pt idx="2177">
                  <c:v>2.1917595142463</c:v>
                </c:pt>
                <c:pt idx="2178">
                  <c:v>2.0415375307085601</c:v>
                </c:pt>
                <c:pt idx="2179">
                  <c:v>2.0709988269655999</c:v>
                </c:pt>
                <c:pt idx="2180">
                  <c:v>2.1283749206092701</c:v>
                </c:pt>
                <c:pt idx="2181">
                  <c:v>2.14182333423877</c:v>
                </c:pt>
                <c:pt idx="2182">
                  <c:v>2.1820776117173302</c:v>
                </c:pt>
                <c:pt idx="2183">
                  <c:v>2.2149730591310401</c:v>
                </c:pt>
                <c:pt idx="2184">
                  <c:v>2.19631453976538</c:v>
                </c:pt>
                <c:pt idx="2185">
                  <c:v>2.1778757186156898</c:v>
                </c:pt>
                <c:pt idx="2186">
                  <c:v>2.1869893698717902</c:v>
                </c:pt>
                <c:pt idx="2187">
                  <c:v>2.1114518703890099</c:v>
                </c:pt>
                <c:pt idx="2188">
                  <c:v>2.0670346074357302</c:v>
                </c:pt>
                <c:pt idx="2189">
                  <c:v>2.02081279004716</c:v>
                </c:pt>
                <c:pt idx="2190">
                  <c:v>1.97596346249636</c:v>
                </c:pt>
                <c:pt idx="2191">
                  <c:v>1.9794824151594199</c:v>
                </c:pt>
                <c:pt idx="2192">
                  <c:v>1.95958959574254</c:v>
                </c:pt>
                <c:pt idx="2193">
                  <c:v>2.0482465115664499</c:v>
                </c:pt>
                <c:pt idx="2194">
                  <c:v>2.03574095436002</c:v>
                </c:pt>
                <c:pt idx="2195">
                  <c:v>1.9706519416928301</c:v>
                </c:pt>
                <c:pt idx="2196">
                  <c:v>1.8992960061075601</c:v>
                </c:pt>
                <c:pt idx="2197">
                  <c:v>1.9046337637980499</c:v>
                </c:pt>
                <c:pt idx="2198">
                  <c:v>1.81326716771535</c:v>
                </c:pt>
                <c:pt idx="2199">
                  <c:v>1.81426750304549</c:v>
                </c:pt>
                <c:pt idx="2200">
                  <c:v>1.83627488030862</c:v>
                </c:pt>
                <c:pt idx="2201">
                  <c:v>1.76141777106785</c:v>
                </c:pt>
                <c:pt idx="2202">
                  <c:v>1.6865606618270901</c:v>
                </c:pt>
                <c:pt idx="2203">
                  <c:v>1.80259956012356</c:v>
                </c:pt>
                <c:pt idx="2204">
                  <c:v>1.75924905988768</c:v>
                </c:pt>
                <c:pt idx="2205">
                  <c:v>1.7712530838493901</c:v>
                </c:pt>
                <c:pt idx="2206">
                  <c:v>1.7522467125766901</c:v>
                </c:pt>
                <c:pt idx="2207">
                  <c:v>1.7242874031792499</c:v>
                </c:pt>
                <c:pt idx="2208">
                  <c:v>1.6321145354431801</c:v>
                </c:pt>
                <c:pt idx="2209">
                  <c:v>1.5465746612820299</c:v>
                </c:pt>
                <c:pt idx="2210">
                  <c:v>1.4947707334833</c:v>
                </c:pt>
                <c:pt idx="2211">
                  <c:v>1.4872421102637401</c:v>
                </c:pt>
                <c:pt idx="2212">
                  <c:v>1.52217806488126</c:v>
                </c:pt>
                <c:pt idx="2213">
                  <c:v>1.50983155137556</c:v>
                </c:pt>
                <c:pt idx="2214">
                  <c:v>1.54717823686273</c:v>
                </c:pt>
                <c:pt idx="2215">
                  <c:v>1.61976445048433</c:v>
                </c:pt>
                <c:pt idx="2216">
                  <c:v>1.6233787610622299</c:v>
                </c:pt>
                <c:pt idx="2217">
                  <c:v>1.5032029343473301</c:v>
                </c:pt>
                <c:pt idx="2218">
                  <c:v>1.5179637501758201</c:v>
                </c:pt>
                <c:pt idx="2219">
                  <c:v>1.5197709054647599</c:v>
                </c:pt>
                <c:pt idx="2220">
                  <c:v>1.49266357613058</c:v>
                </c:pt>
                <c:pt idx="2221">
                  <c:v>1.3860414140827799</c:v>
                </c:pt>
                <c:pt idx="2222">
                  <c:v>1.3803163746990199</c:v>
                </c:pt>
                <c:pt idx="2223">
                  <c:v>1.35474834166827</c:v>
                </c:pt>
                <c:pt idx="2224">
                  <c:v>1.3318267554144101</c:v>
                </c:pt>
                <c:pt idx="2225">
                  <c:v>1.24839403860599</c:v>
                </c:pt>
                <c:pt idx="2226">
                  <c:v>1.3336339107033499</c:v>
                </c:pt>
                <c:pt idx="2227">
                  <c:v>1.35194832240634</c:v>
                </c:pt>
                <c:pt idx="2228">
                  <c:v>1.3902522634013801</c:v>
                </c:pt>
                <c:pt idx="2229">
                  <c:v>1.4436699096010801</c:v>
                </c:pt>
                <c:pt idx="2230">
                  <c:v>1.5537394104973901</c:v>
                </c:pt>
                <c:pt idx="2231">
                  <c:v>1.5729120147059199</c:v>
                </c:pt>
                <c:pt idx="2232">
                  <c:v>1.63386455208626</c:v>
                </c:pt>
                <c:pt idx="2233">
                  <c:v>1.52627999275124</c:v>
                </c:pt>
                <c:pt idx="2234">
                  <c:v>1.53068630518991</c:v>
                </c:pt>
                <c:pt idx="2235">
                  <c:v>1.5009436962289</c:v>
                </c:pt>
                <c:pt idx="2236">
                  <c:v>1.6500224823826</c:v>
                </c:pt>
                <c:pt idx="2237">
                  <c:v>1.6672819907886101</c:v>
                </c:pt>
                <c:pt idx="2238">
                  <c:v>1.77229765255563</c:v>
                </c:pt>
                <c:pt idx="2239">
                  <c:v>1.75063618577463</c:v>
                </c:pt>
                <c:pt idx="2240">
                  <c:v>1.74232456557763</c:v>
                </c:pt>
                <c:pt idx="2241">
                  <c:v>1.6584582173803999</c:v>
                </c:pt>
                <c:pt idx="2242">
                  <c:v>1.71796462458438</c:v>
                </c:pt>
                <c:pt idx="2243">
                  <c:v>1.7516290095786899</c:v>
                </c:pt>
                <c:pt idx="2244">
                  <c:v>1.6930521402651599</c:v>
                </c:pt>
                <c:pt idx="2245">
                  <c:v>1.4996145532009999</c:v>
                </c:pt>
                <c:pt idx="2246">
                  <c:v>1.5488621352082299</c:v>
                </c:pt>
                <c:pt idx="2247">
                  <c:v>1.52198454680683</c:v>
                </c:pt>
                <c:pt idx="2248">
                  <c:v>1.47058339922797</c:v>
                </c:pt>
                <c:pt idx="2249">
                  <c:v>1.5151748759249</c:v>
                </c:pt>
                <c:pt idx="2250">
                  <c:v>1.60208471739016</c:v>
                </c:pt>
                <c:pt idx="2251">
                  <c:v>1.5779776595499599</c:v>
                </c:pt>
                <c:pt idx="2252">
                  <c:v>1.52804942857579</c:v>
                </c:pt>
                <c:pt idx="2253">
                  <c:v>1.4541357596091</c:v>
                </c:pt>
                <c:pt idx="2254">
                  <c:v>1.4297201510550801</c:v>
                </c:pt>
                <c:pt idx="2255">
                  <c:v>1.4487523891148</c:v>
                </c:pt>
                <c:pt idx="2256">
                  <c:v>1.50587126503763</c:v>
                </c:pt>
                <c:pt idx="2257">
                  <c:v>1.4788654138989501</c:v>
                </c:pt>
                <c:pt idx="2258">
                  <c:v>1.3803453429828001</c:v>
                </c:pt>
                <c:pt idx="2259">
                  <c:v>1.3797901383054001</c:v>
                </c:pt>
                <c:pt idx="2260">
                  <c:v>1.4208267435769399</c:v>
                </c:pt>
                <c:pt idx="2261">
                  <c:v>1.44665538307879</c:v>
                </c:pt>
                <c:pt idx="2262">
                  <c:v>1.4107777674023601</c:v>
                </c:pt>
                <c:pt idx="2263">
                  <c:v>1.4269413418371</c:v>
                </c:pt>
                <c:pt idx="2264">
                  <c:v>1.3252151675322299</c:v>
                </c:pt>
                <c:pt idx="2265">
                  <c:v>1.3706444586505799</c:v>
                </c:pt>
                <c:pt idx="2266">
                  <c:v>1.3851378626859501</c:v>
                </c:pt>
                <c:pt idx="2267">
                  <c:v>1.3617202578206999</c:v>
                </c:pt>
                <c:pt idx="2268">
                  <c:v>1.32603270068799</c:v>
                </c:pt>
                <c:pt idx="2269">
                  <c:v>1.34804270761711</c:v>
                </c:pt>
                <c:pt idx="2270">
                  <c:v>1.35543044946807</c:v>
                </c:pt>
                <c:pt idx="2271">
                  <c:v>1.4055298559381899</c:v>
                </c:pt>
                <c:pt idx="2272">
                  <c:v>1.4063562579467199</c:v>
                </c:pt>
                <c:pt idx="2273">
                  <c:v>1.4192935003704701</c:v>
                </c:pt>
                <c:pt idx="2274">
                  <c:v>1.5015966588357701</c:v>
                </c:pt>
                <c:pt idx="2275">
                  <c:v>1.4930636529986601</c:v>
                </c:pt>
                <c:pt idx="2276">
                  <c:v>1.44981852201107</c:v>
                </c:pt>
                <c:pt idx="2277">
                  <c:v>1.41575796217615</c:v>
                </c:pt>
                <c:pt idx="2278">
                  <c:v>1.47212488625917</c:v>
                </c:pt>
                <c:pt idx="2279">
                  <c:v>1.5183872714995199</c:v>
                </c:pt>
                <c:pt idx="2280">
                  <c:v>1.52584201525095</c:v>
                </c:pt>
                <c:pt idx="2281">
                  <c:v>1.58942341022222</c:v>
                </c:pt>
                <c:pt idx="2282">
                  <c:v>1.56723246794751</c:v>
                </c:pt>
                <c:pt idx="2283">
                  <c:v>1.5881845572554401</c:v>
                </c:pt>
                <c:pt idx="2284">
                  <c:v>1.51466216872718</c:v>
                </c:pt>
                <c:pt idx="2285">
                  <c:v>1.5176964489501901</c:v>
                </c:pt>
                <c:pt idx="2286">
                  <c:v>1.53455055562934</c:v>
                </c:pt>
                <c:pt idx="2287">
                  <c:v>1.5709550106068699</c:v>
                </c:pt>
                <c:pt idx="2288">
                  <c:v>1.5764279142394799</c:v>
                </c:pt>
                <c:pt idx="2289">
                  <c:v>1.51044219711693</c:v>
                </c:pt>
                <c:pt idx="2290">
                  <c:v>1.55525926660313</c:v>
                </c:pt>
                <c:pt idx="2291">
                  <c:v>1.51963945594192</c:v>
                </c:pt>
                <c:pt idx="2292">
                  <c:v>1.47502163246787</c:v>
                </c:pt>
                <c:pt idx="2293">
                  <c:v>1.5349380640558301</c:v>
                </c:pt>
                <c:pt idx="2294">
                  <c:v>1.53279976609261</c:v>
                </c:pt>
                <c:pt idx="2295">
                  <c:v>1.5648421767009899</c:v>
                </c:pt>
                <c:pt idx="2296">
                  <c:v>1.58894167223447</c:v>
                </c:pt>
                <c:pt idx="2297">
                  <c:v>1.5883935167299601</c:v>
                </c:pt>
                <c:pt idx="2298">
                  <c:v>1.5990715774995801</c:v>
                </c:pt>
                <c:pt idx="2299">
                  <c:v>1.5858222166581</c:v>
                </c:pt>
                <c:pt idx="2300">
                  <c:v>1.5792663437254499</c:v>
                </c:pt>
                <c:pt idx="2301">
                  <c:v>1.56779195768483</c:v>
                </c:pt>
                <c:pt idx="2302">
                  <c:v>1.5607489535221399</c:v>
                </c:pt>
                <c:pt idx="2303">
                  <c:v>1.61946414239111</c:v>
                </c:pt>
                <c:pt idx="2304">
                  <c:v>1.5839366893619999</c:v>
                </c:pt>
                <c:pt idx="2305">
                  <c:v>1.5864729418488399</c:v>
                </c:pt>
                <c:pt idx="2306">
                  <c:v>1.56757332860864</c:v>
                </c:pt>
                <c:pt idx="2307">
                  <c:v>1.5580770553213901</c:v>
                </c:pt>
                <c:pt idx="2308">
                  <c:v>1.63478562497182</c:v>
                </c:pt>
                <c:pt idx="2309">
                  <c:v>1.63271954375046</c:v>
                </c:pt>
                <c:pt idx="2310">
                  <c:v>1.61009035749701</c:v>
                </c:pt>
                <c:pt idx="2311">
                  <c:v>1.5532643459489099</c:v>
                </c:pt>
                <c:pt idx="2312">
                  <c:v>1.5599192120099501</c:v>
                </c:pt>
                <c:pt idx="2313">
                  <c:v>1.5838909923962501</c:v>
                </c:pt>
                <c:pt idx="2314">
                  <c:v>1.56298666008551</c:v>
                </c:pt>
                <c:pt idx="2315">
                  <c:v>1.57357588243149</c:v>
                </c:pt>
                <c:pt idx="2316">
                  <c:v>1.5033345847436099</c:v>
                </c:pt>
                <c:pt idx="2317">
                  <c:v>1.50305720911975</c:v>
                </c:pt>
                <c:pt idx="2318">
                  <c:v>1.4545556338568</c:v>
                </c:pt>
                <c:pt idx="2319">
                  <c:v>1.4528848536284</c:v>
                </c:pt>
                <c:pt idx="2320">
                  <c:v>1.4576230819323699</c:v>
                </c:pt>
                <c:pt idx="2321">
                  <c:v>1.4517688246477201</c:v>
                </c:pt>
                <c:pt idx="2322">
                  <c:v>1.5114731118717599</c:v>
                </c:pt>
                <c:pt idx="2323">
                  <c:v>1.52563558490152</c:v>
                </c:pt>
                <c:pt idx="2324">
                  <c:v>1.4517720878903499</c:v>
                </c:pt>
                <c:pt idx="2325">
                  <c:v>1.42837468466145</c:v>
                </c:pt>
                <c:pt idx="2326">
                  <c:v>1.4278613513243099</c:v>
                </c:pt>
                <c:pt idx="2327">
                  <c:v>1.40204370407418</c:v>
                </c:pt>
                <c:pt idx="2328">
                  <c:v>1.3909584672731199</c:v>
                </c:pt>
                <c:pt idx="2329">
                  <c:v>1.3914593099424</c:v>
                </c:pt>
                <c:pt idx="2330">
                  <c:v>1.3386261032373901</c:v>
                </c:pt>
                <c:pt idx="2331">
                  <c:v>1.34818030390082</c:v>
                </c:pt>
                <c:pt idx="2332">
                  <c:v>1.34123332348885</c:v>
                </c:pt>
                <c:pt idx="2333">
                  <c:v>1.33028071318206</c:v>
                </c:pt>
                <c:pt idx="2334">
                  <c:v>1.33594652914993</c:v>
                </c:pt>
                <c:pt idx="2335">
                  <c:v>1.36029975504502</c:v>
                </c:pt>
                <c:pt idx="2336">
                  <c:v>1.3636491637582799</c:v>
                </c:pt>
                <c:pt idx="2337">
                  <c:v>1.40264064997464</c:v>
                </c:pt>
                <c:pt idx="2338">
                  <c:v>1.4088605803694201</c:v>
                </c:pt>
                <c:pt idx="2339">
                  <c:v>1.4019209191725399</c:v>
                </c:pt>
                <c:pt idx="2340">
                  <c:v>1.38948385889194</c:v>
                </c:pt>
                <c:pt idx="2341">
                  <c:v>1.3581013555133199</c:v>
                </c:pt>
                <c:pt idx="2342">
                  <c:v>1.36303885647172</c:v>
                </c:pt>
                <c:pt idx="2343">
                  <c:v>1.3925224661067099</c:v>
                </c:pt>
                <c:pt idx="2344">
                  <c:v>1.4181927957249201</c:v>
                </c:pt>
                <c:pt idx="2345">
                  <c:v>1.4366647604841001</c:v>
                </c:pt>
                <c:pt idx="2346">
                  <c:v>1.4553782622615801</c:v>
                </c:pt>
                <c:pt idx="2347">
                  <c:v>1.5157930953985901</c:v>
                </c:pt>
                <c:pt idx="2348">
                  <c:v>1.49583418735899</c:v>
                </c:pt>
                <c:pt idx="2349">
                  <c:v>1.5177494561574201</c:v>
                </c:pt>
                <c:pt idx="2350">
                  <c:v>1.49180616567187</c:v>
                </c:pt>
                <c:pt idx="2351">
                  <c:v>1.54065853989789</c:v>
                </c:pt>
                <c:pt idx="2352">
                  <c:v>1.5404130070331099</c:v>
                </c:pt>
                <c:pt idx="2353">
                  <c:v>1.53547924076194</c:v>
                </c:pt>
                <c:pt idx="2354">
                  <c:v>1.5352317823295001</c:v>
                </c:pt>
                <c:pt idx="2355">
                  <c:v>1.52958162531315</c:v>
                </c:pt>
                <c:pt idx="2356">
                  <c:v>1.53007138085109</c:v>
                </c:pt>
                <c:pt idx="2357">
                  <c:v>1.50755682218828</c:v>
                </c:pt>
                <c:pt idx="2358">
                  <c:v>1.5628661935839201</c:v>
                </c:pt>
                <c:pt idx="2359">
                  <c:v>1.55314629866363</c:v>
                </c:pt>
                <c:pt idx="2360">
                  <c:v>1.53191883868523</c:v>
                </c:pt>
                <c:pt idx="2361">
                  <c:v>1.49644877391655</c:v>
                </c:pt>
                <c:pt idx="2362">
                  <c:v>1.4749226030090401</c:v>
                </c:pt>
                <c:pt idx="2363">
                  <c:v>1.4939162134069299</c:v>
                </c:pt>
                <c:pt idx="2364">
                  <c:v>1.5194005270617299</c:v>
                </c:pt>
                <c:pt idx="2365">
                  <c:v>1.5189192129867399</c:v>
                </c:pt>
                <c:pt idx="2366">
                  <c:v>1.5311828704413399</c:v>
                </c:pt>
                <c:pt idx="2367">
                  <c:v>1.54176052128237</c:v>
                </c:pt>
                <c:pt idx="2368">
                  <c:v>1.5032919864115899</c:v>
                </c:pt>
                <c:pt idx="2369">
                  <c:v>1.50702495395203</c:v>
                </c:pt>
                <c:pt idx="2370">
                  <c:v>1.5054199408714899</c:v>
                </c:pt>
                <c:pt idx="2371">
                  <c:v>1.5117579216502901</c:v>
                </c:pt>
                <c:pt idx="2372">
                  <c:v>1.4971288952381601</c:v>
                </c:pt>
                <c:pt idx="2373">
                  <c:v>1.5178848593066601</c:v>
                </c:pt>
                <c:pt idx="2374">
                  <c:v>1.4901386734309801</c:v>
                </c:pt>
                <c:pt idx="2375">
                  <c:v>1.4768596284878901</c:v>
                </c:pt>
                <c:pt idx="2376">
                  <c:v>1.43251601794032</c:v>
                </c:pt>
                <c:pt idx="2377">
                  <c:v>1.43983636142646</c:v>
                </c:pt>
                <c:pt idx="2378">
                  <c:v>1.44927401665634</c:v>
                </c:pt>
                <c:pt idx="2379">
                  <c:v>1.50935057973745</c:v>
                </c:pt>
                <c:pt idx="2380">
                  <c:v>1.5217754120178</c:v>
                </c:pt>
                <c:pt idx="2381">
                  <c:v>1.4841299555099901</c:v>
                </c:pt>
                <c:pt idx="2382">
                  <c:v>1.51971356500057</c:v>
                </c:pt>
                <c:pt idx="2383">
                  <c:v>1.52663940203702</c:v>
                </c:pt>
                <c:pt idx="2384">
                  <c:v>1.54598110281658</c:v>
                </c:pt>
                <c:pt idx="2385">
                  <c:v>1.5615051063627201</c:v>
                </c:pt>
                <c:pt idx="2386">
                  <c:v>1.5715363006240199</c:v>
                </c:pt>
                <c:pt idx="2387">
                  <c:v>1.56628001048266</c:v>
                </c:pt>
                <c:pt idx="2388">
                  <c:v>1.5220982344823899</c:v>
                </c:pt>
                <c:pt idx="2389">
                  <c:v>1.51286899674304</c:v>
                </c:pt>
                <c:pt idx="2390">
                  <c:v>1.5316519037343701</c:v>
                </c:pt>
                <c:pt idx="2391">
                  <c:v>1.5107277278783899</c:v>
                </c:pt>
                <c:pt idx="2392">
                  <c:v>1.52396797273527</c:v>
                </c:pt>
                <c:pt idx="2393">
                  <c:v>1.54663883555056</c:v>
                </c:pt>
                <c:pt idx="2394">
                  <c:v>1.5207550607017899</c:v>
                </c:pt>
                <c:pt idx="2395">
                  <c:v>1.54957544900468</c:v>
                </c:pt>
                <c:pt idx="2396">
                  <c:v>1.5219739609977101</c:v>
                </c:pt>
                <c:pt idx="2397">
                  <c:v>1.5104160783976901</c:v>
                </c:pt>
                <c:pt idx="2398">
                  <c:v>1.4629998993886899</c:v>
                </c:pt>
                <c:pt idx="2399">
                  <c:v>1.5158418239987399</c:v>
                </c:pt>
                <c:pt idx="2400">
                  <c:v>1.4429488283858101</c:v>
                </c:pt>
                <c:pt idx="2401">
                  <c:v>1.4608779765903099</c:v>
                </c:pt>
                <c:pt idx="2402">
                  <c:v>1.4530939281900099</c:v>
                </c:pt>
                <c:pt idx="2403">
                  <c:v>1.44676557290051</c:v>
                </c:pt>
                <c:pt idx="2404">
                  <c:v>1.4017548987676201</c:v>
                </c:pt>
                <c:pt idx="2405">
                  <c:v>1.39546394166265</c:v>
                </c:pt>
                <c:pt idx="2406">
                  <c:v>1.34090498925997</c:v>
                </c:pt>
                <c:pt idx="2407">
                  <c:v>1.34047682471925</c:v>
                </c:pt>
                <c:pt idx="2408">
                  <c:v>1.32851748652534</c:v>
                </c:pt>
                <c:pt idx="2409">
                  <c:v>1.3521929669067401</c:v>
                </c:pt>
                <c:pt idx="2410">
                  <c:v>1.3394660047831599</c:v>
                </c:pt>
                <c:pt idx="2411">
                  <c:v>1.3055305000108901</c:v>
                </c:pt>
                <c:pt idx="2412">
                  <c:v>1.3028564815547301</c:v>
                </c:pt>
                <c:pt idx="2413">
                  <c:v>1.3014273768175499</c:v>
                </c:pt>
                <c:pt idx="2414">
                  <c:v>1.2714378669532</c:v>
                </c:pt>
                <c:pt idx="2415">
                  <c:v>1.2633717395411099</c:v>
                </c:pt>
                <c:pt idx="2416">
                  <c:v>1.2921201213453399</c:v>
                </c:pt>
                <c:pt idx="2417">
                  <c:v>1.29563624918945</c:v>
                </c:pt>
                <c:pt idx="2418">
                  <c:v>1.30370478655893</c:v>
                </c:pt>
                <c:pt idx="2419">
                  <c:v>1.26626609837646</c:v>
                </c:pt>
                <c:pt idx="2420">
                  <c:v>1.27392012307344</c:v>
                </c:pt>
                <c:pt idx="2421">
                  <c:v>1.3020491458263099</c:v>
                </c:pt>
                <c:pt idx="2422">
                  <c:v>1.3010152741024399</c:v>
                </c:pt>
                <c:pt idx="2423">
                  <c:v>1.28302012220939</c:v>
                </c:pt>
                <c:pt idx="2424">
                  <c:v>1.2960507618619601</c:v>
                </c:pt>
                <c:pt idx="2425">
                  <c:v>1.2995668897060699</c:v>
                </c:pt>
                <c:pt idx="2426">
                  <c:v>1.32508443465384</c:v>
                </c:pt>
                <c:pt idx="2427">
                  <c:v>1.3163670981445399</c:v>
                </c:pt>
                <c:pt idx="2428">
                  <c:v>1.30333358213396</c:v>
                </c:pt>
                <c:pt idx="2429">
                  <c:v>1.3131163703061099</c:v>
                </c:pt>
                <c:pt idx="2430">
                  <c:v>1.3289391144784199</c:v>
                </c:pt>
                <c:pt idx="2431">
                  <c:v>1.3181132816958001</c:v>
                </c:pt>
                <c:pt idx="2432">
                  <c:v>1.3216523563159801</c:v>
                </c:pt>
                <c:pt idx="2433">
                  <c:v>1.29375697719877</c:v>
                </c:pt>
                <c:pt idx="2434">
                  <c:v>1.2807771360112701</c:v>
                </c:pt>
                <c:pt idx="2435">
                  <c:v>1.2575991256760499</c:v>
                </c:pt>
                <c:pt idx="2436">
                  <c:v>1.2657117772898701</c:v>
                </c:pt>
                <c:pt idx="2437">
                  <c:v>1.26125122898077</c:v>
                </c:pt>
                <c:pt idx="2438">
                  <c:v>1.25054631378079</c:v>
                </c:pt>
                <c:pt idx="2439">
                  <c:v>1.2457440043522801</c:v>
                </c:pt>
                <c:pt idx="2440">
                  <c:v>1.24889111826194</c:v>
                </c:pt>
                <c:pt idx="2441">
                  <c:v>1.24973162354059</c:v>
                </c:pt>
                <c:pt idx="2442">
                  <c:v>1.2713253581872599</c:v>
                </c:pt>
                <c:pt idx="2443">
                  <c:v>1.23280445714426</c:v>
                </c:pt>
                <c:pt idx="2444">
                  <c:v>1.2268929883611099</c:v>
                </c:pt>
                <c:pt idx="2445">
                  <c:v>1.22532583030375</c:v>
                </c:pt>
                <c:pt idx="2446">
                  <c:v>1.21593157105313</c:v>
                </c:pt>
                <c:pt idx="2447">
                  <c:v>1.20855716452776</c:v>
                </c:pt>
                <c:pt idx="2448">
                  <c:v>1.20547416006173</c:v>
                </c:pt>
                <c:pt idx="2449">
                  <c:v>1.22604151144591</c:v>
                </c:pt>
                <c:pt idx="2450">
                  <c:v>1.2072409605927601</c:v>
                </c:pt>
                <c:pt idx="2451">
                  <c:v>1.20127101112831</c:v>
                </c:pt>
                <c:pt idx="2452">
                  <c:v>1.2259786794771601</c:v>
                </c:pt>
                <c:pt idx="2453">
                  <c:v>1.1981629980549999</c:v>
                </c:pt>
                <c:pt idx="2454">
                  <c:v>1.2205163274148001</c:v>
                </c:pt>
                <c:pt idx="2455">
                  <c:v>1.2632131762733001</c:v>
                </c:pt>
                <c:pt idx="2456">
                  <c:v>1.3136659561548201</c:v>
                </c:pt>
                <c:pt idx="2457">
                  <c:v>1.3018021860901301</c:v>
                </c:pt>
                <c:pt idx="2458">
                  <c:v>1.31144764726229</c:v>
                </c:pt>
                <c:pt idx="2459">
                  <c:v>1.3004515715821701</c:v>
                </c:pt>
                <c:pt idx="2460">
                  <c:v>1.3268427626186701</c:v>
                </c:pt>
                <c:pt idx="2461">
                  <c:v>1.3521326959339901</c:v>
                </c:pt>
                <c:pt idx="2462">
                  <c:v>1.3887106527758799</c:v>
                </c:pt>
                <c:pt idx="2463">
                  <c:v>1.4176227227570899</c:v>
                </c:pt>
                <c:pt idx="2464">
                  <c:v>1.4055756038694001</c:v>
                </c:pt>
                <c:pt idx="2465">
                  <c:v>1.47982555637338</c:v>
                </c:pt>
                <c:pt idx="2466">
                  <c:v>1.48495027304406</c:v>
                </c:pt>
                <c:pt idx="2467">
                  <c:v>1.5028894814528799</c:v>
                </c:pt>
                <c:pt idx="2468">
                  <c:v>1.4714529395198701</c:v>
                </c:pt>
                <c:pt idx="2469">
                  <c:v>1.4762934624616699</c:v>
                </c:pt>
                <c:pt idx="2470">
                  <c:v>1.5022109088295501</c:v>
                </c:pt>
                <c:pt idx="2471">
                  <c:v>1.50012978937783</c:v>
                </c:pt>
                <c:pt idx="2472">
                  <c:v>1.4607896589173099</c:v>
                </c:pt>
                <c:pt idx="2473">
                  <c:v>1.4491316072270699</c:v>
                </c:pt>
                <c:pt idx="2474">
                  <c:v>1.43469260594586</c:v>
                </c:pt>
                <c:pt idx="2475">
                  <c:v>1.4296426062877601</c:v>
                </c:pt>
                <c:pt idx="2476">
                  <c:v>1.42920683594623</c:v>
                </c:pt>
                <c:pt idx="2477">
                  <c:v>1.4587070248877001</c:v>
                </c:pt>
                <c:pt idx="2478">
                  <c:v>1.4360949914623999</c:v>
                </c:pt>
                <c:pt idx="2479">
                  <c:v>1.4393916043122399</c:v>
                </c:pt>
                <c:pt idx="2480">
                  <c:v>1.43784867504712</c:v>
                </c:pt>
                <c:pt idx="2481">
                  <c:v>1.41253223233591</c:v>
                </c:pt>
                <c:pt idx="2482">
                  <c:v>1.4058478224112101</c:v>
                </c:pt>
                <c:pt idx="2483">
                  <c:v>1.4037032363613999</c:v>
                </c:pt>
                <c:pt idx="2484">
                  <c:v>1.39640528299171</c:v>
                </c:pt>
                <c:pt idx="2485">
                  <c:v>1.36217299994816</c:v>
                </c:pt>
                <c:pt idx="2486">
                  <c:v>1.36176086333136</c:v>
                </c:pt>
                <c:pt idx="2487">
                  <c:v>1.3656891670406699</c:v>
                </c:pt>
                <c:pt idx="2488">
                  <c:v>1.3762285184559</c:v>
                </c:pt>
                <c:pt idx="2489">
                  <c:v>1.36630715628274</c:v>
                </c:pt>
                <c:pt idx="2490">
                  <c:v>1.3661028728919</c:v>
                </c:pt>
                <c:pt idx="2491">
                  <c:v>1.3667179922369701</c:v>
                </c:pt>
                <c:pt idx="2492">
                  <c:v>1.3855729438992199</c:v>
                </c:pt>
                <c:pt idx="2493">
                  <c:v>1.3714346988752399</c:v>
                </c:pt>
                <c:pt idx="2494">
                  <c:v>1.3726997281629301</c:v>
                </c:pt>
                <c:pt idx="2495">
                  <c:v>1.3607478296436499</c:v>
                </c:pt>
                <c:pt idx="2496">
                  <c:v>1.348074635106</c:v>
                </c:pt>
                <c:pt idx="2497">
                  <c:v>1.36453841355429</c:v>
                </c:pt>
                <c:pt idx="2498">
                  <c:v>1.35305816482407</c:v>
                </c:pt>
                <c:pt idx="2499">
                  <c:v>1.3492321900498401</c:v>
                </c:pt>
                <c:pt idx="2500">
                  <c:v>1.34786311402188</c:v>
                </c:pt>
                <c:pt idx="2501">
                  <c:v>1.3627253756904401</c:v>
                </c:pt>
                <c:pt idx="2502">
                  <c:v>1.3611145612806299</c:v>
                </c:pt>
                <c:pt idx="2503">
                  <c:v>1.35306914241648</c:v>
                </c:pt>
                <c:pt idx="2504">
                  <c:v>1.36915998014478</c:v>
                </c:pt>
                <c:pt idx="2505">
                  <c:v>1.34985422460723</c:v>
                </c:pt>
                <c:pt idx="2506">
                  <c:v>1.3443139307098999</c:v>
                </c:pt>
                <c:pt idx="2507">
                  <c:v>1.35770400966747</c:v>
                </c:pt>
                <c:pt idx="2508">
                  <c:v>1.3494870745155501</c:v>
                </c:pt>
                <c:pt idx="2509">
                  <c:v>1.3341079992981799</c:v>
                </c:pt>
                <c:pt idx="2510">
                  <c:v>1.3303988667319999</c:v>
                </c:pt>
                <c:pt idx="2511">
                  <c:v>1.3321509585069</c:v>
                </c:pt>
                <c:pt idx="2512">
                  <c:v>1.35861877566538</c:v>
                </c:pt>
                <c:pt idx="2513">
                  <c:v>1.36056629306133</c:v>
                </c:pt>
                <c:pt idx="2514">
                  <c:v>1.3981284451893199</c:v>
                </c:pt>
                <c:pt idx="2515">
                  <c:v>1.40716989216831</c:v>
                </c:pt>
                <c:pt idx="2516">
                  <c:v>1.42866622802244</c:v>
                </c:pt>
                <c:pt idx="2517">
                  <c:v>1.42424637730637</c:v>
                </c:pt>
                <c:pt idx="2518">
                  <c:v>1.4314790711067</c:v>
                </c:pt>
                <c:pt idx="2519">
                  <c:v>1.44740305582194</c:v>
                </c:pt>
                <c:pt idx="2520">
                  <c:v>1.43811116609513</c:v>
                </c:pt>
                <c:pt idx="2521">
                  <c:v>1.3804467234107101</c:v>
                </c:pt>
                <c:pt idx="2522">
                  <c:v>1.3985296173686901</c:v>
                </c:pt>
                <c:pt idx="2523">
                  <c:v>1.42821403972778</c:v>
                </c:pt>
                <c:pt idx="2524">
                  <c:v>1.3871275156001099</c:v>
                </c:pt>
                <c:pt idx="2525">
                  <c:v>1.4180177734116399</c:v>
                </c:pt>
                <c:pt idx="2526">
                  <c:v>1.3611603129146199</c:v>
                </c:pt>
                <c:pt idx="2527">
                  <c:v>1.3470960974933399</c:v>
                </c:pt>
                <c:pt idx="2528">
                  <c:v>1.2691805759508701</c:v>
                </c:pt>
                <c:pt idx="2529">
                  <c:v>1.23538703739615</c:v>
                </c:pt>
                <c:pt idx="2530">
                  <c:v>1.3338342264307901</c:v>
                </c:pt>
                <c:pt idx="2531">
                  <c:v>1.3404640025048999</c:v>
                </c:pt>
                <c:pt idx="2532">
                  <c:v>1.3077302728492599</c:v>
                </c:pt>
                <c:pt idx="2533">
                  <c:v>1.3364178439855201</c:v>
                </c:pt>
                <c:pt idx="2534">
                  <c:v>1.37871678519167</c:v>
                </c:pt>
                <c:pt idx="2535">
                  <c:v>1.3774656752422001</c:v>
                </c:pt>
                <c:pt idx="2536">
                  <c:v>1.4098038088253999</c:v>
                </c:pt>
                <c:pt idx="2537">
                  <c:v>1.3960827367173401</c:v>
                </c:pt>
                <c:pt idx="2538">
                  <c:v>1.3056077936178101</c:v>
                </c:pt>
                <c:pt idx="2539">
                  <c:v>1.3393747458245799</c:v>
                </c:pt>
                <c:pt idx="2540">
                  <c:v>1.3092527240443499</c:v>
                </c:pt>
                <c:pt idx="2541">
                  <c:v>1.3115688509141701</c:v>
                </c:pt>
                <c:pt idx="2542">
                  <c:v>1.29767456418978</c:v>
                </c:pt>
                <c:pt idx="2543">
                  <c:v>1.2207054121751399</c:v>
                </c:pt>
                <c:pt idx="2544">
                  <c:v>1.2485947441255401</c:v>
                </c:pt>
                <c:pt idx="2545">
                  <c:v>1.28640527588475</c:v>
                </c:pt>
                <c:pt idx="2546">
                  <c:v>1.3459420950240499</c:v>
                </c:pt>
                <c:pt idx="2547">
                  <c:v>1.3378631499042399</c:v>
                </c:pt>
                <c:pt idx="2548">
                  <c:v>1.2557198515983099</c:v>
                </c:pt>
                <c:pt idx="2549">
                  <c:v>1.2276327563938101</c:v>
                </c:pt>
                <c:pt idx="2550">
                  <c:v>1.2514960633312699</c:v>
                </c:pt>
                <c:pt idx="2551">
                  <c:v>1.2394583886336801</c:v>
                </c:pt>
                <c:pt idx="2552">
                  <c:v>1.3049210135987801</c:v>
                </c:pt>
                <c:pt idx="2553">
                  <c:v>1.3161129557351099</c:v>
                </c:pt>
                <c:pt idx="2554">
                  <c:v>1.3125033594145801</c:v>
                </c:pt>
                <c:pt idx="2555">
                  <c:v>1.2599022062816601</c:v>
                </c:pt>
                <c:pt idx="2556">
                  <c:v>1.2607079909224701</c:v>
                </c:pt>
                <c:pt idx="2557">
                  <c:v>1.2570747123035899</c:v>
                </c:pt>
                <c:pt idx="2558">
                  <c:v>1.2546424896863699</c:v>
                </c:pt>
                <c:pt idx="2559">
                  <c:v>1.2610796826711701</c:v>
                </c:pt>
                <c:pt idx="2560">
                  <c:v>1.2984226513011401</c:v>
                </c:pt>
                <c:pt idx="2561">
                  <c:v>1.3055551021614999</c:v>
                </c:pt>
                <c:pt idx="2562">
                  <c:v>1.34375730954238</c:v>
                </c:pt>
                <c:pt idx="2563">
                  <c:v>1.33399520470175</c:v>
                </c:pt>
                <c:pt idx="2564">
                  <c:v>1.3412976778911601</c:v>
                </c:pt>
                <c:pt idx="2565">
                  <c:v>1.4135852565143201</c:v>
                </c:pt>
                <c:pt idx="2566">
                  <c:v>1.4365133786277</c:v>
                </c:pt>
                <c:pt idx="2567">
                  <c:v>1.44737303348355</c:v>
                </c:pt>
                <c:pt idx="2568">
                  <c:v>1.4340359923753601</c:v>
                </c:pt>
                <c:pt idx="2569">
                  <c:v>1.4499939330490099</c:v>
                </c:pt>
                <c:pt idx="2570">
                  <c:v>1.5270998133758</c:v>
                </c:pt>
                <c:pt idx="2571">
                  <c:v>1.5521652432492801</c:v>
                </c:pt>
                <c:pt idx="2572">
                  <c:v>1.5712201132633401</c:v>
                </c:pt>
                <c:pt idx="2573">
                  <c:v>1.57288621747562</c:v>
                </c:pt>
                <c:pt idx="2574">
                  <c:v>1.61170726636283</c:v>
                </c:pt>
                <c:pt idx="2575">
                  <c:v>1.6114911379018</c:v>
                </c:pt>
                <c:pt idx="2576">
                  <c:v>1.61218329613777</c:v>
                </c:pt>
                <c:pt idx="2577">
                  <c:v>1.5402562914659099</c:v>
                </c:pt>
                <c:pt idx="2578">
                  <c:v>1.52525041034213</c:v>
                </c:pt>
                <c:pt idx="2579">
                  <c:v>1.4972430817103299</c:v>
                </c:pt>
                <c:pt idx="2580">
                  <c:v>1.46478624916015</c:v>
                </c:pt>
                <c:pt idx="2581">
                  <c:v>1.40974661149522</c:v>
                </c:pt>
                <c:pt idx="2582">
                  <c:v>1.3888533590538299</c:v>
                </c:pt>
                <c:pt idx="2583">
                  <c:v>1.3639723953757501</c:v>
                </c:pt>
                <c:pt idx="2584">
                  <c:v>1.3641841641502299</c:v>
                </c:pt>
                <c:pt idx="2585">
                  <c:v>1.3794439861661401</c:v>
                </c:pt>
                <c:pt idx="2586">
                  <c:v>1.3910375561699899</c:v>
                </c:pt>
                <c:pt idx="2587">
                  <c:v>1.3914708757565999</c:v>
                </c:pt>
                <c:pt idx="2588">
                  <c:v>1.33746815251708</c:v>
                </c:pt>
                <c:pt idx="2589">
                  <c:v>1.3486622596320901</c:v>
                </c:pt>
                <c:pt idx="2590">
                  <c:v>1.3329656604084701</c:v>
                </c:pt>
                <c:pt idx="2591">
                  <c:v>1.33544462397582</c:v>
                </c:pt>
                <c:pt idx="2592">
                  <c:v>1.3449227621419499</c:v>
                </c:pt>
                <c:pt idx="2593">
                  <c:v>1.3574403865096001</c:v>
                </c:pt>
                <c:pt idx="2594">
                  <c:v>1.3703127128505199</c:v>
                </c:pt>
                <c:pt idx="2595">
                  <c:v>1.3054527286842099</c:v>
                </c:pt>
                <c:pt idx="2596">
                  <c:v>1.3195858037950501</c:v>
                </c:pt>
                <c:pt idx="2597">
                  <c:v>1.32641941969544</c:v>
                </c:pt>
                <c:pt idx="2598">
                  <c:v>1.3274927110310599</c:v>
                </c:pt>
                <c:pt idx="2599">
                  <c:v>1.29889951943264</c:v>
                </c:pt>
                <c:pt idx="2600">
                  <c:v>1.30309716831459</c:v>
                </c:pt>
                <c:pt idx="2601">
                  <c:v>1.26302913983632</c:v>
                </c:pt>
                <c:pt idx="2602">
                  <c:v>1.2703714108715201</c:v>
                </c:pt>
                <c:pt idx="2603">
                  <c:v>1.2789499061345699</c:v>
                </c:pt>
                <c:pt idx="2604">
                  <c:v>1.2450452233284099</c:v>
                </c:pt>
                <c:pt idx="2605">
                  <c:v>1.2363210113046299</c:v>
                </c:pt>
                <c:pt idx="2606">
                  <c:v>1.2513089324142499</c:v>
                </c:pt>
                <c:pt idx="2607">
                  <c:v>1.2164361613518799</c:v>
                </c:pt>
                <c:pt idx="2608">
                  <c:v>1.1843069920981399</c:v>
                </c:pt>
                <c:pt idx="2609">
                  <c:v>1.1842855488261099</c:v>
                </c:pt>
                <c:pt idx="2610">
                  <c:v>1.2496208161065001</c:v>
                </c:pt>
                <c:pt idx="2611">
                  <c:v>1.27057089287685</c:v>
                </c:pt>
                <c:pt idx="2612">
                  <c:v>1.2411173674549201</c:v>
                </c:pt>
                <c:pt idx="2613">
                  <c:v>1.26638062919332</c:v>
                </c:pt>
                <c:pt idx="2614">
                  <c:v>1.2822969105040001</c:v>
                </c:pt>
                <c:pt idx="2615">
                  <c:v>1.2928396956777199</c:v>
                </c:pt>
                <c:pt idx="2616">
                  <c:v>1.30445575537814</c:v>
                </c:pt>
                <c:pt idx="2617">
                  <c:v>1.33004575443605</c:v>
                </c:pt>
                <c:pt idx="2618">
                  <c:v>1.33149182564569</c:v>
                </c:pt>
                <c:pt idx="2619">
                  <c:v>1.3225930291064001</c:v>
                </c:pt>
                <c:pt idx="2620">
                  <c:v>1.32320882491201</c:v>
                </c:pt>
                <c:pt idx="2621">
                  <c:v>1.3223377552729101</c:v>
                </c:pt>
                <c:pt idx="2622">
                  <c:v>1.2868275852734401</c:v>
                </c:pt>
                <c:pt idx="2623">
                  <c:v>1.29143293107991</c:v>
                </c:pt>
                <c:pt idx="2624">
                  <c:v>1.30269299861278</c:v>
                </c:pt>
                <c:pt idx="2625">
                  <c:v>1.3214108360633099</c:v>
                </c:pt>
                <c:pt idx="2626">
                  <c:v>1.27349676928376</c:v>
                </c:pt>
                <c:pt idx="2627">
                  <c:v>1.2843856231839601</c:v>
                </c:pt>
                <c:pt idx="2628">
                  <c:v>1.2763910649640799</c:v>
                </c:pt>
                <c:pt idx="2629">
                  <c:v>1.2724216664655901</c:v>
                </c:pt>
                <c:pt idx="2630">
                  <c:v>1.2791719121407401</c:v>
                </c:pt>
                <c:pt idx="2631">
                  <c:v>1.2695863079619201</c:v>
                </c:pt>
                <c:pt idx="2632">
                  <c:v>1.25255774720397</c:v>
                </c:pt>
                <c:pt idx="2633">
                  <c:v>1.2072100970962301</c:v>
                </c:pt>
                <c:pt idx="2634">
                  <c:v>1.2070188442397201</c:v>
                </c:pt>
                <c:pt idx="2635">
                  <c:v>1.20968117093548</c:v>
                </c:pt>
                <c:pt idx="2636">
                  <c:v>1.2220271702982599</c:v>
                </c:pt>
                <c:pt idx="2637">
                  <c:v>1.2198812713442599</c:v>
                </c:pt>
                <c:pt idx="2638">
                  <c:v>1.2267305488206901</c:v>
                </c:pt>
                <c:pt idx="2639">
                  <c:v>1.24404943615395</c:v>
                </c:pt>
                <c:pt idx="2640">
                  <c:v>1.2528034650809701</c:v>
                </c:pt>
                <c:pt idx="2641">
                  <c:v>1.2574054149268601</c:v>
                </c:pt>
                <c:pt idx="2642">
                  <c:v>1.2685289851257699</c:v>
                </c:pt>
                <c:pt idx="2643">
                  <c:v>1.29825538972552</c:v>
                </c:pt>
                <c:pt idx="2644">
                  <c:v>1.27581114232916</c:v>
                </c:pt>
                <c:pt idx="2645">
                  <c:v>1.28083219315665</c:v>
                </c:pt>
                <c:pt idx="2646">
                  <c:v>1.2850215497126301</c:v>
                </c:pt>
                <c:pt idx="2647">
                  <c:v>1.29183614813359</c:v>
                </c:pt>
                <c:pt idx="2648">
                  <c:v>1.2914500831534399</c:v>
                </c:pt>
                <c:pt idx="2649">
                  <c:v>1.2980109770486901</c:v>
                </c:pt>
                <c:pt idx="2650">
                  <c:v>1.29762282574522</c:v>
                </c:pt>
                <c:pt idx="2651">
                  <c:v>1.29587784346414</c:v>
                </c:pt>
                <c:pt idx="2652">
                  <c:v>1.29665270599992</c:v>
                </c:pt>
                <c:pt idx="2653">
                  <c:v>1.3149638146670499</c:v>
                </c:pt>
                <c:pt idx="2654">
                  <c:v>1.30576066163486</c:v>
                </c:pt>
                <c:pt idx="2655">
                  <c:v>1.2613546557319499</c:v>
                </c:pt>
                <c:pt idx="2656">
                  <c:v>1.2527553928209101</c:v>
                </c:pt>
                <c:pt idx="2657">
                  <c:v>1.2570675406880401</c:v>
                </c:pt>
                <c:pt idx="2658">
                  <c:v>1.27328327702497</c:v>
                </c:pt>
                <c:pt idx="2659">
                  <c:v>1.2641246925026699</c:v>
                </c:pt>
                <c:pt idx="2660">
                  <c:v>1.2727457767292401</c:v>
                </c:pt>
                <c:pt idx="2661">
                  <c:v>1.2458948924806399</c:v>
                </c:pt>
                <c:pt idx="2662">
                  <c:v>1.2427565606172799</c:v>
                </c:pt>
                <c:pt idx="2663">
                  <c:v>1.20781433095227</c:v>
                </c:pt>
                <c:pt idx="2664">
                  <c:v>1.20889887012682</c:v>
                </c:pt>
                <c:pt idx="2665">
                  <c:v>1.1763968536045399</c:v>
                </c:pt>
                <c:pt idx="2666">
                  <c:v>1.18242929442992</c:v>
                </c:pt>
                <c:pt idx="2667">
                  <c:v>1.18424317268497</c:v>
                </c:pt>
                <c:pt idx="2668">
                  <c:v>1.21591114899344</c:v>
                </c:pt>
                <c:pt idx="2669">
                  <c:v>1.24869686967647</c:v>
                </c:pt>
                <c:pt idx="2670">
                  <c:v>1.2225076240246</c:v>
                </c:pt>
                <c:pt idx="2671">
                  <c:v>1.2292793780423199</c:v>
                </c:pt>
                <c:pt idx="2672">
                  <c:v>1.2167533431484301</c:v>
                </c:pt>
                <c:pt idx="2673">
                  <c:v>1.26385208936891</c:v>
                </c:pt>
                <c:pt idx="2674">
                  <c:v>1.29284793635451</c:v>
                </c:pt>
                <c:pt idx="2675">
                  <c:v>1.2990211767595501</c:v>
                </c:pt>
                <c:pt idx="2676">
                  <c:v>1.2965907839823601</c:v>
                </c:pt>
                <c:pt idx="2677">
                  <c:v>1.2978989637357801</c:v>
                </c:pt>
                <c:pt idx="2678">
                  <c:v>1.3063187677369801</c:v>
                </c:pt>
                <c:pt idx="2679">
                  <c:v>1.3152986094757599</c:v>
                </c:pt>
                <c:pt idx="2680">
                  <c:v>1.3018299156419</c:v>
                </c:pt>
                <c:pt idx="2681">
                  <c:v>1.30035093947217</c:v>
                </c:pt>
                <c:pt idx="2682">
                  <c:v>1.2983189037610601</c:v>
                </c:pt>
                <c:pt idx="2683">
                  <c:v>1.2877743399805199</c:v>
                </c:pt>
                <c:pt idx="2684">
                  <c:v>1.27446409257156</c:v>
                </c:pt>
                <c:pt idx="2685">
                  <c:v>1.2720322966993001</c:v>
                </c:pt>
                <c:pt idx="2686">
                  <c:v>1.2665495902725601</c:v>
                </c:pt>
                <c:pt idx="2687">
                  <c:v>1.2521779324221001</c:v>
                </c:pt>
                <c:pt idx="2688">
                  <c:v>1.2451735039177501</c:v>
                </c:pt>
                <c:pt idx="2689">
                  <c:v>1.24195980056629</c:v>
                </c:pt>
                <c:pt idx="2690">
                  <c:v>1.24285249594169</c:v>
                </c:pt>
                <c:pt idx="2691">
                  <c:v>1.2460661992931601</c:v>
                </c:pt>
                <c:pt idx="2692">
                  <c:v>1.2444593476174299</c:v>
                </c:pt>
                <c:pt idx="2693">
                  <c:v>1.24802502364676</c:v>
                </c:pt>
                <c:pt idx="2694">
                  <c:v>1.24748847014748</c:v>
                </c:pt>
                <c:pt idx="2695">
                  <c:v>1.2242529775478399</c:v>
                </c:pt>
                <c:pt idx="2696">
                  <c:v>1.22547872878883</c:v>
                </c:pt>
                <c:pt idx="2697">
                  <c:v>1.21391089282857</c:v>
                </c:pt>
                <c:pt idx="2698">
                  <c:v>1.21824807924678</c:v>
                </c:pt>
                <c:pt idx="2699">
                  <c:v>1.22260031345922</c:v>
                </c:pt>
                <c:pt idx="2700">
                  <c:v>1.21980266030958</c:v>
                </c:pt>
                <c:pt idx="2701">
                  <c:v>1.21193624779578</c:v>
                </c:pt>
                <c:pt idx="2702">
                  <c:v>1.1919740745459</c:v>
                </c:pt>
                <c:pt idx="2703">
                  <c:v>1.18835067904921</c:v>
                </c:pt>
                <c:pt idx="2704">
                  <c:v>1.2042471157630401</c:v>
                </c:pt>
                <c:pt idx="2705">
                  <c:v>1.20799839580667</c:v>
                </c:pt>
                <c:pt idx="2706">
                  <c:v>1.18634715448045</c:v>
                </c:pt>
                <c:pt idx="2707">
                  <c:v>1.1834503757277499</c:v>
                </c:pt>
                <c:pt idx="2708">
                  <c:v>1.18839330723153</c:v>
                </c:pt>
                <c:pt idx="2709">
                  <c:v>1.2008387988225699</c:v>
                </c:pt>
                <c:pt idx="2710">
                  <c:v>1.1996452097177801</c:v>
                </c:pt>
                <c:pt idx="2711">
                  <c:v>1.19113075126693</c:v>
                </c:pt>
                <c:pt idx="2712">
                  <c:v>1.18572421291006</c:v>
                </c:pt>
                <c:pt idx="2713">
                  <c:v>1.1475544704684699</c:v>
                </c:pt>
                <c:pt idx="2714">
                  <c:v>1.16369806221712</c:v>
                </c:pt>
                <c:pt idx="2715">
                  <c:v>1.1983359758968499</c:v>
                </c:pt>
                <c:pt idx="2716">
                  <c:v>1.1940473266860101</c:v>
                </c:pt>
                <c:pt idx="2717">
                  <c:v>1.1990087051848199</c:v>
                </c:pt>
                <c:pt idx="2718">
                  <c:v>1.2052295399358499</c:v>
                </c:pt>
                <c:pt idx="2719">
                  <c:v>1.2190166680138399</c:v>
                </c:pt>
                <c:pt idx="2720">
                  <c:v>1.2291056961707201</c:v>
                </c:pt>
                <c:pt idx="2721">
                  <c:v>1.2240449372089</c:v>
                </c:pt>
                <c:pt idx="2722">
                  <c:v>1.2249183385856199</c:v>
                </c:pt>
                <c:pt idx="2723">
                  <c:v>1.23818563039563</c:v>
                </c:pt>
                <c:pt idx="2724">
                  <c:v>1.2435655535366801</c:v>
                </c:pt>
                <c:pt idx="2725">
                  <c:v>1.25062729989767</c:v>
                </c:pt>
                <c:pt idx="2726">
                  <c:v>1.23641269426944</c:v>
                </c:pt>
                <c:pt idx="2727">
                  <c:v>1.2297297946732699</c:v>
                </c:pt>
                <c:pt idx="2728">
                  <c:v>1.2343793833631</c:v>
                </c:pt>
                <c:pt idx="2729">
                  <c:v>1.18953718696109</c:v>
                </c:pt>
                <c:pt idx="2730">
                  <c:v>1.1760830178208499</c:v>
                </c:pt>
                <c:pt idx="2731">
                  <c:v>1.1745879003858699</c:v>
                </c:pt>
                <c:pt idx="2732">
                  <c:v>1.1978415071586299</c:v>
                </c:pt>
                <c:pt idx="2733">
                  <c:v>1.21145991268377</c:v>
                </c:pt>
                <c:pt idx="2734">
                  <c:v>1.24833192498166</c:v>
                </c:pt>
                <c:pt idx="2735">
                  <c:v>1.24352270893145</c:v>
                </c:pt>
                <c:pt idx="2736">
                  <c:v>1.20488088929444</c:v>
                </c:pt>
                <c:pt idx="2737">
                  <c:v>1.22140042346308</c:v>
                </c:pt>
                <c:pt idx="2738">
                  <c:v>1.23884027351184</c:v>
                </c:pt>
                <c:pt idx="2739">
                  <c:v>1.25843032678153</c:v>
                </c:pt>
                <c:pt idx="2740">
                  <c:v>1.2616675840524301</c:v>
                </c:pt>
                <c:pt idx="2741">
                  <c:v>1.21977115112055</c:v>
                </c:pt>
                <c:pt idx="2742">
                  <c:v>1.2351883860224899</c:v>
                </c:pt>
                <c:pt idx="2743">
                  <c:v>1.22169345119018</c:v>
                </c:pt>
                <c:pt idx="2744">
                  <c:v>1.1962394798640501</c:v>
                </c:pt>
                <c:pt idx="2745">
                  <c:v>1.23698447447139</c:v>
                </c:pt>
                <c:pt idx="2746">
                  <c:v>1.20728757393001</c:v>
                </c:pt>
                <c:pt idx="2747">
                  <c:v>1.19925382376983</c:v>
                </c:pt>
                <c:pt idx="2748">
                  <c:v>1.1651700337489701</c:v>
                </c:pt>
                <c:pt idx="2749">
                  <c:v>1.15766084338468</c:v>
                </c:pt>
                <c:pt idx="2750">
                  <c:v>1.1638347727863001</c:v>
                </c:pt>
                <c:pt idx="2751">
                  <c:v>1.18452848476354</c:v>
                </c:pt>
                <c:pt idx="2752">
                  <c:v>1.1912047895768501</c:v>
                </c:pt>
                <c:pt idx="2753">
                  <c:v>1.1965458334275101</c:v>
                </c:pt>
                <c:pt idx="2754">
                  <c:v>1.1817880826084299</c:v>
                </c:pt>
                <c:pt idx="2755">
                  <c:v>1.16673109202926</c:v>
                </c:pt>
                <c:pt idx="2756">
                  <c:v>1.1696675975776201</c:v>
                </c:pt>
                <c:pt idx="2757">
                  <c:v>1.1788306583221899</c:v>
                </c:pt>
                <c:pt idx="2758">
                  <c:v>1.17703063911367</c:v>
                </c:pt>
                <c:pt idx="2759">
                  <c:v>1.17735787924989</c:v>
                </c:pt>
                <c:pt idx="2760">
                  <c:v>1.18422274151083</c:v>
                </c:pt>
                <c:pt idx="2761">
                  <c:v>1.17866538399625</c:v>
                </c:pt>
                <c:pt idx="2762">
                  <c:v>1.1861830739452599</c:v>
                </c:pt>
                <c:pt idx="2763">
                  <c:v>1.1927640084</c:v>
                </c:pt>
                <c:pt idx="2764">
                  <c:v>1.2091527068042001</c:v>
                </c:pt>
                <c:pt idx="2765">
                  <c:v>1.2093200508666999</c:v>
                </c:pt>
                <c:pt idx="2766">
                  <c:v>1.2076406509194599</c:v>
                </c:pt>
                <c:pt idx="2767">
                  <c:v>1.1995849405479</c:v>
                </c:pt>
                <c:pt idx="2768">
                  <c:v>1.1749299406229099</c:v>
                </c:pt>
                <c:pt idx="2769">
                  <c:v>1.1624365406762101</c:v>
                </c:pt>
                <c:pt idx="2770">
                  <c:v>1.1329585201660499</c:v>
                </c:pt>
                <c:pt idx="2771">
                  <c:v>1.1438562288470799</c:v>
                </c:pt>
                <c:pt idx="2772">
                  <c:v>1.14161284964281</c:v>
                </c:pt>
                <c:pt idx="2773">
                  <c:v>1.12316889935391</c:v>
                </c:pt>
                <c:pt idx="2774">
                  <c:v>1.1093217116396601</c:v>
                </c:pt>
                <c:pt idx="2775">
                  <c:v>1.1024825646980401</c:v>
                </c:pt>
                <c:pt idx="2776">
                  <c:v>1.0975388827221</c:v>
                </c:pt>
                <c:pt idx="2777">
                  <c:v>1.10076817034061</c:v>
                </c:pt>
                <c:pt idx="2778">
                  <c:v>1.1083235029401399</c:v>
                </c:pt>
                <c:pt idx="2779">
                  <c:v>1.1223039430928199</c:v>
                </c:pt>
                <c:pt idx="2780">
                  <c:v>1.1415069121238599</c:v>
                </c:pt>
                <c:pt idx="2781">
                  <c:v>1.15096267780387</c:v>
                </c:pt>
                <c:pt idx="2782">
                  <c:v>1.14262789105926</c:v>
                </c:pt>
                <c:pt idx="2783">
                  <c:v>1.12433752294075</c:v>
                </c:pt>
                <c:pt idx="2784">
                  <c:v>1.14669578561295</c:v>
                </c:pt>
                <c:pt idx="2785">
                  <c:v>1.1364769097568499</c:v>
                </c:pt>
                <c:pt idx="2786">
                  <c:v>1.1529263553887199</c:v>
                </c:pt>
                <c:pt idx="2787">
                  <c:v>1.1392735718699301</c:v>
                </c:pt>
                <c:pt idx="2788">
                  <c:v>1.13959348797955</c:v>
                </c:pt>
                <c:pt idx="2789">
                  <c:v>1.1587123752089401</c:v>
                </c:pt>
                <c:pt idx="2790">
                  <c:v>1.1535703673074</c:v>
                </c:pt>
                <c:pt idx="2791">
                  <c:v>1.1706802055218399</c:v>
                </c:pt>
                <c:pt idx="2792">
                  <c:v>1.1454970122913</c:v>
                </c:pt>
                <c:pt idx="2793">
                  <c:v>1.14370990096619</c:v>
                </c:pt>
                <c:pt idx="2794">
                  <c:v>1.15085834626664</c:v>
                </c:pt>
                <c:pt idx="2795">
                  <c:v>1.1409464973431001</c:v>
                </c:pt>
                <c:pt idx="2796">
                  <c:v>1.14915518560696</c:v>
                </c:pt>
                <c:pt idx="2797">
                  <c:v>1.1715314212805099</c:v>
                </c:pt>
                <c:pt idx="2798">
                  <c:v>1.12275476165669</c:v>
                </c:pt>
                <c:pt idx="2799">
                  <c:v>1.12050128909069</c:v>
                </c:pt>
                <c:pt idx="2800">
                  <c:v>1.0994148339965499</c:v>
                </c:pt>
                <c:pt idx="2801">
                  <c:v>1.0772808876126301</c:v>
                </c:pt>
                <c:pt idx="2802">
                  <c:v>1.07591277290198</c:v>
                </c:pt>
                <c:pt idx="2803">
                  <c:v>1.0672195060588501</c:v>
                </c:pt>
                <c:pt idx="2804">
                  <c:v>1.08299563574484</c:v>
                </c:pt>
                <c:pt idx="2805">
                  <c:v>1.0540192940837201</c:v>
                </c:pt>
                <c:pt idx="2806">
                  <c:v>1.0556296980840001</c:v>
                </c:pt>
                <c:pt idx="2807">
                  <c:v>1.0817076768894101</c:v>
                </c:pt>
                <c:pt idx="2808">
                  <c:v>1.0446829586748601</c:v>
                </c:pt>
                <c:pt idx="2809">
                  <c:v>1.0491917255308501</c:v>
                </c:pt>
                <c:pt idx="2810">
                  <c:v>1.0552999660432201</c:v>
                </c:pt>
                <c:pt idx="2811">
                  <c:v>1.06581495686856</c:v>
                </c:pt>
                <c:pt idx="2812">
                  <c:v>1.0941245475521899</c:v>
                </c:pt>
                <c:pt idx="2813">
                  <c:v>1.08150728725137</c:v>
                </c:pt>
                <c:pt idx="2814">
                  <c:v>1.0755374977616501</c:v>
                </c:pt>
                <c:pt idx="2815">
                  <c:v>1.0514178722371199</c:v>
                </c:pt>
                <c:pt idx="2816">
                  <c:v>1.0696970506746699</c:v>
                </c:pt>
                <c:pt idx="2817">
                  <c:v>1.09671321733092</c:v>
                </c:pt>
                <c:pt idx="2818">
                  <c:v>1.11466995062362</c:v>
                </c:pt>
                <c:pt idx="2819">
                  <c:v>1.1348910868262101</c:v>
                </c:pt>
                <c:pt idx="2820">
                  <c:v>1.16643605930226</c:v>
                </c:pt>
                <c:pt idx="2821">
                  <c:v>1.16821588363288</c:v>
                </c:pt>
                <c:pt idx="2822">
                  <c:v>1.16562295694039</c:v>
                </c:pt>
                <c:pt idx="2823">
                  <c:v>1.14315242545513</c:v>
                </c:pt>
                <c:pt idx="2824">
                  <c:v>1.15835226507973</c:v>
                </c:pt>
                <c:pt idx="2825">
                  <c:v>1.1973766721763901</c:v>
                </c:pt>
                <c:pt idx="2826">
                  <c:v>1.18788520168039</c:v>
                </c:pt>
                <c:pt idx="2827">
                  <c:v>1.1952128719092201</c:v>
                </c:pt>
                <c:pt idx="2828">
                  <c:v>1.1800606449083999</c:v>
                </c:pt>
                <c:pt idx="2829">
                  <c:v>1.19271531388854</c:v>
                </c:pt>
                <c:pt idx="2830">
                  <c:v>1.1747317711135199</c:v>
                </c:pt>
                <c:pt idx="2831">
                  <c:v>1.21003134115653</c:v>
                </c:pt>
                <c:pt idx="2832">
                  <c:v>1.2086981851860401</c:v>
                </c:pt>
                <c:pt idx="2833">
                  <c:v>1.2393363969411999</c:v>
                </c:pt>
                <c:pt idx="2834">
                  <c:v>1.2408345567449</c:v>
                </c:pt>
                <c:pt idx="2835">
                  <c:v>1.22834676664151</c:v>
                </c:pt>
                <c:pt idx="2836">
                  <c:v>1.2200215732392501</c:v>
                </c:pt>
                <c:pt idx="2837">
                  <c:v>1.17456489223677</c:v>
                </c:pt>
                <c:pt idx="2838">
                  <c:v>1.1682384952684699</c:v>
                </c:pt>
                <c:pt idx="2839">
                  <c:v>1.18305696451579</c:v>
                </c:pt>
                <c:pt idx="2840">
                  <c:v>1.1923426132358701</c:v>
                </c:pt>
                <c:pt idx="2841">
                  <c:v>1.1363348608674799</c:v>
                </c:pt>
                <c:pt idx="2842">
                  <c:v>1.14791024367769</c:v>
                </c:pt>
                <c:pt idx="2843">
                  <c:v>1.0472995008385599</c:v>
                </c:pt>
                <c:pt idx="2844">
                  <c:v>1.0442359927678899</c:v>
                </c:pt>
                <c:pt idx="2845">
                  <c:v>0.91110758791703605</c:v>
                </c:pt>
                <c:pt idx="2846">
                  <c:v>0.82224284880068699</c:v>
                </c:pt>
                <c:pt idx="2847">
                  <c:v>0.90274416123172097</c:v>
                </c:pt>
                <c:pt idx="2848">
                  <c:v>0.81734319734582805</c:v>
                </c:pt>
                <c:pt idx="2849">
                  <c:v>0.80510550140841997</c:v>
                </c:pt>
                <c:pt idx="2850">
                  <c:v>0.76690104488153499</c:v>
                </c:pt>
                <c:pt idx="2851">
                  <c:v>0.78198980621084802</c:v>
                </c:pt>
                <c:pt idx="2852">
                  <c:v>0.78079674655835696</c:v>
                </c:pt>
                <c:pt idx="2853">
                  <c:v>0.85758328149618102</c:v>
                </c:pt>
                <c:pt idx="2854">
                  <c:v>0.88791702497045</c:v>
                </c:pt>
                <c:pt idx="2855">
                  <c:v>0.88942508611780902</c:v>
                </c:pt>
                <c:pt idx="2856">
                  <c:v>0.951606656205088</c:v>
                </c:pt>
                <c:pt idx="2857">
                  <c:v>0.924119929685706</c:v>
                </c:pt>
                <c:pt idx="2858">
                  <c:v>0.95345070169165003</c:v>
                </c:pt>
                <c:pt idx="2859">
                  <c:v>0.92505828181538996</c:v>
                </c:pt>
                <c:pt idx="2860">
                  <c:v>0.98037596404624205</c:v>
                </c:pt>
                <c:pt idx="2861">
                  <c:v>0.985598461900279</c:v>
                </c:pt>
                <c:pt idx="2862">
                  <c:v>0.99440981911706605</c:v>
                </c:pt>
                <c:pt idx="2863">
                  <c:v>1.0152979729196101</c:v>
                </c:pt>
                <c:pt idx="2864">
                  <c:v>1.06678761179683</c:v>
                </c:pt>
                <c:pt idx="2865">
                  <c:v>1.0818700344846801</c:v>
                </c:pt>
                <c:pt idx="2866">
                  <c:v>1.1405937978830101</c:v>
                </c:pt>
                <c:pt idx="2867">
                  <c:v>1.11834994811091</c:v>
                </c:pt>
                <c:pt idx="2868">
                  <c:v>1.0628284974996001</c:v>
                </c:pt>
                <c:pt idx="2869">
                  <c:v>1.04948218763635</c:v>
                </c:pt>
                <c:pt idx="2870">
                  <c:v>1.0306854607240701</c:v>
                </c:pt>
                <c:pt idx="2871">
                  <c:v>1.0025716748310201</c:v>
                </c:pt>
                <c:pt idx="2872">
                  <c:v>0.96801278654074296</c:v>
                </c:pt>
                <c:pt idx="2873">
                  <c:v>0.95635047232342096</c:v>
                </c:pt>
                <c:pt idx="2874">
                  <c:v>0.97584542278013098</c:v>
                </c:pt>
                <c:pt idx="2875">
                  <c:v>0.97814528792343702</c:v>
                </c:pt>
                <c:pt idx="2876">
                  <c:v>1.03641769829689</c:v>
                </c:pt>
                <c:pt idx="2877">
                  <c:v>1.1022434385781701</c:v>
                </c:pt>
                <c:pt idx="2878">
                  <c:v>1.08957646782081</c:v>
                </c:pt>
                <c:pt idx="2879">
                  <c:v>1.1392662866642</c:v>
                </c:pt>
                <c:pt idx="2880">
                  <c:v>1.1153409481638401</c:v>
                </c:pt>
                <c:pt idx="2881">
                  <c:v>1.0722384117803601</c:v>
                </c:pt>
                <c:pt idx="2882">
                  <c:v>1.0885253557838099</c:v>
                </c:pt>
                <c:pt idx="2883">
                  <c:v>1.0363337449304699</c:v>
                </c:pt>
                <c:pt idx="2884">
                  <c:v>0.97838585466021399</c:v>
                </c:pt>
                <c:pt idx="2885">
                  <c:v>1.0217565469674901</c:v>
                </c:pt>
                <c:pt idx="2886">
                  <c:v>0.98432157676298104</c:v>
                </c:pt>
                <c:pt idx="2887">
                  <c:v>0.94842450508474496</c:v>
                </c:pt>
                <c:pt idx="2888">
                  <c:v>0.96147029242762205</c:v>
                </c:pt>
                <c:pt idx="2889">
                  <c:v>0.89586714517654997</c:v>
                </c:pt>
                <c:pt idx="2890">
                  <c:v>0.89396484110330499</c:v>
                </c:pt>
                <c:pt idx="2891">
                  <c:v>0.87735172085417601</c:v>
                </c:pt>
                <c:pt idx="2892">
                  <c:v>0.88108266954414205</c:v>
                </c:pt>
                <c:pt idx="2893">
                  <c:v>0.84892678248178199</c:v>
                </c:pt>
                <c:pt idx="2894">
                  <c:v>0.88422499027171897</c:v>
                </c:pt>
                <c:pt idx="2895">
                  <c:v>0.84739652062741</c:v>
                </c:pt>
                <c:pt idx="2896">
                  <c:v>0.86924980011684305</c:v>
                </c:pt>
                <c:pt idx="2897">
                  <c:v>0.86107061880593105</c:v>
                </c:pt>
                <c:pt idx="2898">
                  <c:v>0.82573409522625596</c:v>
                </c:pt>
                <c:pt idx="2899">
                  <c:v>0.80334801781703002</c:v>
                </c:pt>
                <c:pt idx="2900">
                  <c:v>0.83842714706037202</c:v>
                </c:pt>
                <c:pt idx="2901">
                  <c:v>0.81973556162123395</c:v>
                </c:pt>
                <c:pt idx="2902">
                  <c:v>0.75634454249592797</c:v>
                </c:pt>
                <c:pt idx="2903">
                  <c:v>0.75675450414524004</c:v>
                </c:pt>
                <c:pt idx="2904">
                  <c:v>0.79910280949898305</c:v>
                </c:pt>
                <c:pt idx="2905">
                  <c:v>0.74895776003451597</c:v>
                </c:pt>
                <c:pt idx="2906">
                  <c:v>0.77745674804806297</c:v>
                </c:pt>
                <c:pt idx="2907">
                  <c:v>0.80985517493999104</c:v>
                </c:pt>
                <c:pt idx="2908">
                  <c:v>0.79882978453632802</c:v>
                </c:pt>
                <c:pt idx="2909">
                  <c:v>0.78766145753456995</c:v>
                </c:pt>
                <c:pt idx="2910">
                  <c:v>0.76472486587284305</c:v>
                </c:pt>
                <c:pt idx="2911">
                  <c:v>0.82984638616900297</c:v>
                </c:pt>
                <c:pt idx="2912">
                  <c:v>0.847065591205588</c:v>
                </c:pt>
                <c:pt idx="2913">
                  <c:v>0.88183190687490898</c:v>
                </c:pt>
                <c:pt idx="2914">
                  <c:v>0.86400349651755304</c:v>
                </c:pt>
                <c:pt idx="2915">
                  <c:v>0.85474723753171999</c:v>
                </c:pt>
                <c:pt idx="2916">
                  <c:v>0.88421265215825895</c:v>
                </c:pt>
                <c:pt idx="2917">
                  <c:v>0.85422123435786801</c:v>
                </c:pt>
                <c:pt idx="2918">
                  <c:v>0.85230732290370603</c:v>
                </c:pt>
                <c:pt idx="2919">
                  <c:v>0.88750628111404595</c:v>
                </c:pt>
                <c:pt idx="2920">
                  <c:v>0.89493543927803898</c:v>
                </c:pt>
                <c:pt idx="2921">
                  <c:v>0.853121628354507</c:v>
                </c:pt>
                <c:pt idx="2922">
                  <c:v>0.84962526991001497</c:v>
                </c:pt>
                <c:pt idx="2923">
                  <c:v>0.90320166420971904</c:v>
                </c:pt>
                <c:pt idx="2924">
                  <c:v>0.90860739415319003</c:v>
                </c:pt>
                <c:pt idx="2925">
                  <c:v>0.98714632721985995</c:v>
                </c:pt>
                <c:pt idx="2926">
                  <c:v>0.98746514951306597</c:v>
                </c:pt>
                <c:pt idx="2927">
                  <c:v>0.98921478063993895</c:v>
                </c:pt>
                <c:pt idx="2928">
                  <c:v>0.96754680477893396</c:v>
                </c:pt>
                <c:pt idx="2929">
                  <c:v>0.96817026133295603</c:v>
                </c:pt>
                <c:pt idx="2930">
                  <c:v>0.96084421022897204</c:v>
                </c:pt>
                <c:pt idx="2931">
                  <c:v>1.0038573973507701</c:v>
                </c:pt>
                <c:pt idx="2932">
                  <c:v>0.96990866254922503</c:v>
                </c:pt>
                <c:pt idx="2933">
                  <c:v>0.94115299330147995</c:v>
                </c:pt>
                <c:pt idx="2934">
                  <c:v>0.923024875949363</c:v>
                </c:pt>
                <c:pt idx="2935">
                  <c:v>0.902552394184027</c:v>
                </c:pt>
                <c:pt idx="2936">
                  <c:v>0.90950669997141398</c:v>
                </c:pt>
                <c:pt idx="2937">
                  <c:v>0.91226075913645899</c:v>
                </c:pt>
                <c:pt idx="2938">
                  <c:v>0.89181629068748702</c:v>
                </c:pt>
                <c:pt idx="2939">
                  <c:v>0.94906325350979204</c:v>
                </c:pt>
                <c:pt idx="2940">
                  <c:v>0.95283804788985405</c:v>
                </c:pt>
                <c:pt idx="2941">
                  <c:v>0.97013802157695705</c:v>
                </c:pt>
                <c:pt idx="2942">
                  <c:v>0.98775139424088299</c:v>
                </c:pt>
                <c:pt idx="2943">
                  <c:v>0.98617914685994801</c:v>
                </c:pt>
                <c:pt idx="2944">
                  <c:v>0.96011375325624204</c:v>
                </c:pt>
                <c:pt idx="2945">
                  <c:v>0.93985717884273901</c:v>
                </c:pt>
                <c:pt idx="2946">
                  <c:v>0.93032135804679805</c:v>
                </c:pt>
                <c:pt idx="2947">
                  <c:v>0.89963687094619604</c:v>
                </c:pt>
                <c:pt idx="2948">
                  <c:v>0.89658317105393603</c:v>
                </c:pt>
                <c:pt idx="2949">
                  <c:v>0.90163428896374198</c:v>
                </c:pt>
                <c:pt idx="2950">
                  <c:v>0.89673197649154102</c:v>
                </c:pt>
                <c:pt idx="2951">
                  <c:v>0.89212727489454902</c:v>
                </c:pt>
                <c:pt idx="2952">
                  <c:v>0.87572113810894403</c:v>
                </c:pt>
                <c:pt idx="2953">
                  <c:v>0.87470560108585205</c:v>
                </c:pt>
                <c:pt idx="2954">
                  <c:v>0.87920434272589298</c:v>
                </c:pt>
                <c:pt idx="2955">
                  <c:v>0.86948318395039403</c:v>
                </c:pt>
                <c:pt idx="2956">
                  <c:v>0.87673770772253901</c:v>
                </c:pt>
                <c:pt idx="2957">
                  <c:v>0.89748684106771803</c:v>
                </c:pt>
                <c:pt idx="2958">
                  <c:v>0.90749876231905502</c:v>
                </c:pt>
                <c:pt idx="2959">
                  <c:v>0.90633732776279297</c:v>
                </c:pt>
                <c:pt idx="2960">
                  <c:v>0.90532251099712302</c:v>
                </c:pt>
                <c:pt idx="2961">
                  <c:v>0.90749503456727698</c:v>
                </c:pt>
                <c:pt idx="2962">
                  <c:v>0.92345624795121695</c:v>
                </c:pt>
                <c:pt idx="2963">
                  <c:v>0.93332276868283404</c:v>
                </c:pt>
                <c:pt idx="2964">
                  <c:v>0.93244311990357498</c:v>
                </c:pt>
                <c:pt idx="2965">
                  <c:v>0.92584657005985405</c:v>
                </c:pt>
                <c:pt idx="2966">
                  <c:v>0.92511380141071298</c:v>
                </c:pt>
                <c:pt idx="2967">
                  <c:v>0.94197237634530695</c:v>
                </c:pt>
                <c:pt idx="2968">
                  <c:v>0.94505033107199099</c:v>
                </c:pt>
                <c:pt idx="2969">
                  <c:v>0.97231781122757799</c:v>
                </c:pt>
                <c:pt idx="2970">
                  <c:v>0.97099752205796597</c:v>
                </c:pt>
                <c:pt idx="2971">
                  <c:v>0.975981654473286</c:v>
                </c:pt>
                <c:pt idx="2972">
                  <c:v>0.98184706766930996</c:v>
                </c:pt>
                <c:pt idx="2973">
                  <c:v>0.98433913387697003</c:v>
                </c:pt>
                <c:pt idx="2974">
                  <c:v>0.96969355290281201</c:v>
                </c:pt>
                <c:pt idx="2975">
                  <c:v>0.98433913387697003</c:v>
                </c:pt>
                <c:pt idx="2976">
                  <c:v>0.98184706766930996</c:v>
                </c:pt>
                <c:pt idx="2977">
                  <c:v>0.97260993948636698</c:v>
                </c:pt>
                <c:pt idx="2978">
                  <c:v>0.994439590824715</c:v>
                </c:pt>
                <c:pt idx="2979">
                  <c:v>0.99973053951183599</c:v>
                </c:pt>
                <c:pt idx="2980">
                  <c:v>1.0006101882910901</c:v>
                </c:pt>
                <c:pt idx="2981">
                  <c:v>0.99418989460351503</c:v>
                </c:pt>
                <c:pt idx="2982">
                  <c:v>1.00297169438309</c:v>
                </c:pt>
                <c:pt idx="2983">
                  <c:v>1.0073536182649301</c:v>
                </c:pt>
                <c:pt idx="2984">
                  <c:v>1.01072533325185</c:v>
                </c:pt>
                <c:pt idx="2985">
                  <c:v>1.01657442643341</c:v>
                </c:pt>
                <c:pt idx="2986">
                  <c:v>1.0086739074345401</c:v>
                </c:pt>
                <c:pt idx="2987">
                  <c:v>1.01908118065409</c:v>
                </c:pt>
                <c:pt idx="2988">
                  <c:v>1.0129546472267399</c:v>
                </c:pt>
                <c:pt idx="2989">
                  <c:v>1.02119462252633</c:v>
                </c:pt>
                <c:pt idx="2990">
                  <c:v>1.05075454739774</c:v>
                </c:pt>
                <c:pt idx="2991">
                  <c:v>1.0650608803586601</c:v>
                </c:pt>
                <c:pt idx="2992">
                  <c:v>1.0856054793027701</c:v>
                </c:pt>
                <c:pt idx="2993">
                  <c:v>1.0936718520203199</c:v>
                </c:pt>
                <c:pt idx="2994">
                  <c:v>1.09382433543653</c:v>
                </c:pt>
                <c:pt idx="2995">
                  <c:v>1.1315978661522701</c:v>
                </c:pt>
                <c:pt idx="2996">
                  <c:v>1.1339105312981299</c:v>
                </c:pt>
                <c:pt idx="2997">
                  <c:v>1.1215563160073301</c:v>
                </c:pt>
                <c:pt idx="2998">
                  <c:v>1.1186208060577301</c:v>
                </c:pt>
                <c:pt idx="2999">
                  <c:v>1.1103156332053301</c:v>
                </c:pt>
                <c:pt idx="3000">
                  <c:v>1.1164585026795499</c:v>
                </c:pt>
                <c:pt idx="3001">
                  <c:v>1.1199245414791099</c:v>
                </c:pt>
                <c:pt idx="3002">
                  <c:v>1.13519497914079</c:v>
                </c:pt>
                <c:pt idx="3003">
                  <c:v>1.1282922534375399</c:v>
                </c:pt>
                <c:pt idx="3004">
                  <c:v>1.0984217516874</c:v>
                </c:pt>
                <c:pt idx="3005">
                  <c:v>1.0919011801551399</c:v>
                </c:pt>
                <c:pt idx="3006">
                  <c:v>1.0815290367732</c:v>
                </c:pt>
                <c:pt idx="3007">
                  <c:v>1.0779714655039601</c:v>
                </c:pt>
                <c:pt idx="3008">
                  <c:v>1.08656646571261</c:v>
                </c:pt>
                <c:pt idx="3009">
                  <c:v>1.0713030724508099</c:v>
                </c:pt>
                <c:pt idx="3010">
                  <c:v>1.0797732396548201</c:v>
                </c:pt>
                <c:pt idx="3011">
                  <c:v>1.10038575155414</c:v>
                </c:pt>
                <c:pt idx="3012">
                  <c:v>1.1014360950734801</c:v>
                </c:pt>
                <c:pt idx="3013">
                  <c:v>1.07783387059408</c:v>
                </c:pt>
                <c:pt idx="3014">
                  <c:v>1.04295789737995</c:v>
                </c:pt>
                <c:pt idx="3015">
                  <c:v>1.05949361751645</c:v>
                </c:pt>
                <c:pt idx="3016">
                  <c:v>1.08640331927022</c:v>
                </c:pt>
                <c:pt idx="3017">
                  <c:v>1.1112085657103701</c:v>
                </c:pt>
                <c:pt idx="3018">
                  <c:v>1.1125941071730101</c:v>
                </c:pt>
                <c:pt idx="3019">
                  <c:v>1.0812708387260599</c:v>
                </c:pt>
                <c:pt idx="3020">
                  <c:v>1.08833335963082</c:v>
                </c:pt>
                <c:pt idx="3021">
                  <c:v>1.1017429987135801</c:v>
                </c:pt>
                <c:pt idx="3022">
                  <c:v>1.09823307951576</c:v>
                </c:pt>
                <c:pt idx="3023">
                  <c:v>1.0805902717593401</c:v>
                </c:pt>
                <c:pt idx="3024">
                  <c:v>1.0884987678114499</c:v>
                </c:pt>
                <c:pt idx="3025">
                  <c:v>1.11709309770696</c:v>
                </c:pt>
                <c:pt idx="3026">
                  <c:v>1.10233821443089</c:v>
                </c:pt>
                <c:pt idx="3027">
                  <c:v>1.1057880065229</c:v>
                </c:pt>
                <c:pt idx="3028">
                  <c:v>1.0979873200189401</c:v>
                </c:pt>
                <c:pt idx="3029">
                  <c:v>1.11103834070438</c:v>
                </c:pt>
                <c:pt idx="3030">
                  <c:v>1.1048120894347</c:v>
                </c:pt>
                <c:pt idx="3031">
                  <c:v>1.0886886755993599</c:v>
                </c:pt>
                <c:pt idx="3032">
                  <c:v>1.0549389023618401</c:v>
                </c:pt>
                <c:pt idx="3033">
                  <c:v>1.05343928189582</c:v>
                </c:pt>
                <c:pt idx="3034">
                  <c:v>1.04520173848812</c:v>
                </c:pt>
                <c:pt idx="3035">
                  <c:v>1.03307120046311</c:v>
                </c:pt>
                <c:pt idx="3036">
                  <c:v>1.0288777231056201</c:v>
                </c:pt>
                <c:pt idx="3037">
                  <c:v>1.0349932475400101</c:v>
                </c:pt>
                <c:pt idx="3038">
                  <c:v>1.0575025273452201</c:v>
                </c:pt>
                <c:pt idx="3039">
                  <c:v>1.0693158690129401</c:v>
                </c:pt>
                <c:pt idx="3040">
                  <c:v>1.07724741281859</c:v>
                </c:pt>
                <c:pt idx="3041">
                  <c:v>1.1080390390833601</c:v>
                </c:pt>
                <c:pt idx="3042">
                  <c:v>1.1260818610304</c:v>
                </c:pt>
                <c:pt idx="3043">
                  <c:v>1.16262708300424</c:v>
                </c:pt>
                <c:pt idx="3044">
                  <c:v>1.16639603606566</c:v>
                </c:pt>
                <c:pt idx="3045">
                  <c:v>1.1675421610689201</c:v>
                </c:pt>
                <c:pt idx="3046">
                  <c:v>1.1718033484819701</c:v>
                </c:pt>
                <c:pt idx="3047">
                  <c:v>1.1647558603478501</c:v>
                </c:pt>
                <c:pt idx="3048">
                  <c:v>1.1909768754777901</c:v>
                </c:pt>
                <c:pt idx="3049">
                  <c:v>1.1591850752686399</c:v>
                </c:pt>
                <c:pt idx="3050">
                  <c:v>1.1544316535039501</c:v>
                </c:pt>
                <c:pt idx="3051">
                  <c:v>1.10019142395212</c:v>
                </c:pt>
                <c:pt idx="3052">
                  <c:v>1.0992069552488399</c:v>
                </c:pt>
                <c:pt idx="3053">
                  <c:v>1.1151037635348799</c:v>
                </c:pt>
                <c:pt idx="3054">
                  <c:v>1.0675804440655201</c:v>
                </c:pt>
                <c:pt idx="3055">
                  <c:v>1.06883248541163</c:v>
                </c:pt>
                <c:pt idx="3056">
                  <c:v>1.0523822944660901</c:v>
                </c:pt>
                <c:pt idx="3057">
                  <c:v>1.0783645864145599</c:v>
                </c:pt>
                <c:pt idx="3058">
                  <c:v>1.0545628253610599</c:v>
                </c:pt>
                <c:pt idx="3059">
                  <c:v>1.0677001743610399</c:v>
                </c:pt>
                <c:pt idx="3060">
                  <c:v>1.08961900607463</c:v>
                </c:pt>
                <c:pt idx="3061">
                  <c:v>1.0682450649602</c:v>
                </c:pt>
                <c:pt idx="3062">
                  <c:v>1.06423604071893</c:v>
                </c:pt>
                <c:pt idx="3063">
                  <c:v>1.0442684788979899</c:v>
                </c:pt>
                <c:pt idx="3064">
                  <c:v>1.0475841356114299</c:v>
                </c:pt>
                <c:pt idx="3065">
                  <c:v>1.09352919594219</c:v>
                </c:pt>
                <c:pt idx="3066">
                  <c:v>1.1096524536921299</c:v>
                </c:pt>
                <c:pt idx="3067">
                  <c:v>1.0758249874053101</c:v>
                </c:pt>
                <c:pt idx="3068">
                  <c:v>1.08625891398814</c:v>
                </c:pt>
                <c:pt idx="3069">
                  <c:v>1.1051170248634501</c:v>
                </c:pt>
                <c:pt idx="3070">
                  <c:v>1.0990616521690399</c:v>
                </c:pt>
                <c:pt idx="3071">
                  <c:v>1.1514631113837901</c:v>
                </c:pt>
                <c:pt idx="3072">
                  <c:v>1.1578653520016899</c:v>
                </c:pt>
                <c:pt idx="3073">
                  <c:v>1.1721235410173101</c:v>
                </c:pt>
                <c:pt idx="3074">
                  <c:v>1.1819561136624399</c:v>
                </c:pt>
                <c:pt idx="3075">
                  <c:v>1.2026918713249399</c:v>
                </c:pt>
                <c:pt idx="3076">
                  <c:v>1.20545615121545</c:v>
                </c:pt>
                <c:pt idx="3077">
                  <c:v>1.22468760190239</c:v>
                </c:pt>
                <c:pt idx="3078">
                  <c:v>1.2243547635930701</c:v>
                </c:pt>
                <c:pt idx="3079">
                  <c:v>1.2351322076709801</c:v>
                </c:pt>
                <c:pt idx="3080">
                  <c:v>1.19763180448506</c:v>
                </c:pt>
                <c:pt idx="3081">
                  <c:v>1.2028122080606101</c:v>
                </c:pt>
                <c:pt idx="3082">
                  <c:v>1.2179390156366601</c:v>
                </c:pt>
                <c:pt idx="3083">
                  <c:v>1.20151188371954</c:v>
                </c:pt>
                <c:pt idx="3084">
                  <c:v>1.2072817209620801</c:v>
                </c:pt>
                <c:pt idx="3085">
                  <c:v>1.18708817420234</c:v>
                </c:pt>
                <c:pt idx="3086">
                  <c:v>1.1649737045995101</c:v>
                </c:pt>
                <c:pt idx="3087">
                  <c:v>1.1463016983806</c:v>
                </c:pt>
                <c:pt idx="3088">
                  <c:v>1.1468636610890699</c:v>
                </c:pt>
                <c:pt idx="3089">
                  <c:v>1.1822814491488201</c:v>
                </c:pt>
                <c:pt idx="3090">
                  <c:v>1.2224264392373101</c:v>
                </c:pt>
                <c:pt idx="3091">
                  <c:v>1.22250596226209</c:v>
                </c:pt>
                <c:pt idx="3092">
                  <c:v>1.2069618616846201</c:v>
                </c:pt>
                <c:pt idx="3093">
                  <c:v>1.2050391716632201</c:v>
                </c:pt>
                <c:pt idx="3094">
                  <c:v>1.1898131631848801</c:v>
                </c:pt>
                <c:pt idx="3095">
                  <c:v>1.23322743318109</c:v>
                </c:pt>
                <c:pt idx="3096">
                  <c:v>1.2375711575125401</c:v>
                </c:pt>
                <c:pt idx="3097">
                  <c:v>1.2487892055418399</c:v>
                </c:pt>
                <c:pt idx="3098">
                  <c:v>1.2515141945243899</c:v>
                </c:pt>
                <c:pt idx="3099">
                  <c:v>1.2534368845457899</c:v>
                </c:pt>
                <c:pt idx="3100">
                  <c:v>1.25712321853904</c:v>
                </c:pt>
                <c:pt idx="3101">
                  <c:v>1.2560010603004399</c:v>
                </c:pt>
                <c:pt idx="3102">
                  <c:v>1.25632268675623</c:v>
                </c:pt>
                <c:pt idx="3103">
                  <c:v>1.2537585110015801</c:v>
                </c:pt>
                <c:pt idx="3104">
                  <c:v>1.2371300895978099</c:v>
                </c:pt>
                <c:pt idx="3105">
                  <c:v>1.2341366540252201</c:v>
                </c:pt>
                <c:pt idx="3106">
                  <c:v>1.2342943293728199</c:v>
                </c:pt>
                <c:pt idx="3107">
                  <c:v>1.2275368144758001</c:v>
                </c:pt>
                <c:pt idx="3108">
                  <c:v>1.22847940116913</c:v>
                </c:pt>
                <c:pt idx="3109">
                  <c:v>1.24662766040794</c:v>
                </c:pt>
                <c:pt idx="3110">
                  <c:v>1.2331319736562101</c:v>
                </c:pt>
                <c:pt idx="3111">
                  <c:v>1.23265866187357</c:v>
                </c:pt>
                <c:pt idx="3112">
                  <c:v>1.23486593429354</c:v>
                </c:pt>
                <c:pt idx="3113">
                  <c:v>1.2331283407826199</c:v>
                </c:pt>
                <c:pt idx="3114">
                  <c:v>1.2170322861243299</c:v>
                </c:pt>
                <c:pt idx="3115">
                  <c:v>1.2276052188922999</c:v>
                </c:pt>
                <c:pt idx="3116">
                  <c:v>1.22555362446613</c:v>
                </c:pt>
                <c:pt idx="3117">
                  <c:v>1.22366038041551</c:v>
                </c:pt>
                <c:pt idx="3118">
                  <c:v>1.2687937176773501</c:v>
                </c:pt>
                <c:pt idx="3119">
                  <c:v>1.27763001665625</c:v>
                </c:pt>
                <c:pt idx="3120">
                  <c:v>1.2646905288250001</c:v>
                </c:pt>
                <c:pt idx="3121">
                  <c:v>1.2583791352849301</c:v>
                </c:pt>
                <c:pt idx="3122">
                  <c:v>1.2508465211042099</c:v>
                </c:pt>
                <c:pt idx="3123">
                  <c:v>1.21655029104186</c:v>
                </c:pt>
                <c:pt idx="3124">
                  <c:v>1.20672298834401</c:v>
                </c:pt>
                <c:pt idx="3125">
                  <c:v>1.21421597077337</c:v>
                </c:pt>
                <c:pt idx="3126">
                  <c:v>1.2160262743956101</c:v>
                </c:pt>
                <c:pt idx="3127">
                  <c:v>1.21481798580492</c:v>
                </c:pt>
                <c:pt idx="3128">
                  <c:v>1.21466649005051</c:v>
                </c:pt>
                <c:pt idx="3129">
                  <c:v>1.2155853276006201</c:v>
                </c:pt>
                <c:pt idx="3130">
                  <c:v>1.21900384174103</c:v>
                </c:pt>
                <c:pt idx="3131">
                  <c:v>1.2425428352733801</c:v>
                </c:pt>
                <c:pt idx="3132">
                  <c:v>1.2550699585890901</c:v>
                </c:pt>
                <c:pt idx="3133">
                  <c:v>1.2762371525634399</c:v>
                </c:pt>
                <c:pt idx="3134">
                  <c:v>1.2867819122461699</c:v>
                </c:pt>
                <c:pt idx="3135">
                  <c:v>1.2927383891767701</c:v>
                </c:pt>
                <c:pt idx="3136">
                  <c:v>1.2902767039170699</c:v>
                </c:pt>
                <c:pt idx="3137">
                  <c:v>1.28092567685517</c:v>
                </c:pt>
                <c:pt idx="3138">
                  <c:v>1.2971978411927001</c:v>
                </c:pt>
                <c:pt idx="3139">
                  <c:v>1.2974323452034999</c:v>
                </c:pt>
                <c:pt idx="3140">
                  <c:v>1.2896040495489101</c:v>
                </c:pt>
                <c:pt idx="3141">
                  <c:v>1.2669347537403299</c:v>
                </c:pt>
                <c:pt idx="3142">
                  <c:v>1.2524713740155</c:v>
                </c:pt>
                <c:pt idx="3143">
                  <c:v>1.25121263925166</c:v>
                </c:pt>
                <c:pt idx="3144">
                  <c:v>1.2585947090134699</c:v>
                </c:pt>
                <c:pt idx="3145">
                  <c:v>1.27740536592914</c:v>
                </c:pt>
                <c:pt idx="3146">
                  <c:v>1.30048266124752</c:v>
                </c:pt>
                <c:pt idx="3147">
                  <c:v>1.3109143407555</c:v>
                </c:pt>
                <c:pt idx="3148">
                  <c:v>1.3049088001512701</c:v>
                </c:pt>
                <c:pt idx="3149">
                  <c:v>1.2664934512169499</c:v>
                </c:pt>
                <c:pt idx="3150">
                  <c:v>1.2668141859201201</c:v>
                </c:pt>
                <c:pt idx="3151">
                  <c:v>1.23535964689515</c:v>
                </c:pt>
                <c:pt idx="3152">
                  <c:v>1.22903683898995</c:v>
                </c:pt>
                <c:pt idx="3153">
                  <c:v>1.2355174136950899</c:v>
                </c:pt>
                <c:pt idx="3154">
                  <c:v>1.2342535455944901</c:v>
                </c:pt>
                <c:pt idx="3155">
                  <c:v>1.2342535455944901</c:v>
                </c:pt>
                <c:pt idx="3156">
                  <c:v>1.2342535455944901</c:v>
                </c:pt>
                <c:pt idx="3157">
                  <c:v>1.2342535455944901</c:v>
                </c:pt>
                <c:pt idx="3158">
                  <c:v>1.21086071667623</c:v>
                </c:pt>
                <c:pt idx="3159">
                  <c:v>1.23051753551808</c:v>
                </c:pt>
                <c:pt idx="3160">
                  <c:v>1.2259705519147099</c:v>
                </c:pt>
                <c:pt idx="3161">
                  <c:v>1.2085296101103999</c:v>
                </c:pt>
                <c:pt idx="3162">
                  <c:v>1.25858336551179</c:v>
                </c:pt>
                <c:pt idx="3163">
                  <c:v>1.23142592613508</c:v>
                </c:pt>
                <c:pt idx="3164">
                  <c:v>1.2333656165886999</c:v>
                </c:pt>
                <c:pt idx="3165">
                  <c:v>1.2350624024791199</c:v>
                </c:pt>
                <c:pt idx="3166">
                  <c:v>1.2273851998610299</c:v>
                </c:pt>
                <c:pt idx="3167">
                  <c:v>1.19731467875187</c:v>
                </c:pt>
                <c:pt idx="3168">
                  <c:v>1.19360018926344</c:v>
                </c:pt>
                <c:pt idx="3169">
                  <c:v>1.18277054640172</c:v>
                </c:pt>
                <c:pt idx="3170">
                  <c:v>1.2269486010617601</c:v>
                </c:pt>
                <c:pt idx="3171">
                  <c:v>1.2279089172237001</c:v>
                </c:pt>
                <c:pt idx="3172">
                  <c:v>1.23206970205697</c:v>
                </c:pt>
                <c:pt idx="3173">
                  <c:v>1.2624820546589399</c:v>
                </c:pt>
                <c:pt idx="3174">
                  <c:v>1.25768047384924</c:v>
                </c:pt>
                <c:pt idx="3175">
                  <c:v>1.2461549243005501</c:v>
                </c:pt>
                <c:pt idx="3176">
                  <c:v>1.22806692171104</c:v>
                </c:pt>
                <c:pt idx="3177">
                  <c:v>1.2176722175283301</c:v>
                </c:pt>
                <c:pt idx="3178">
                  <c:v>1.2171262453553899</c:v>
                </c:pt>
                <c:pt idx="3179">
                  <c:v>1.22812071503105</c:v>
                </c:pt>
                <c:pt idx="3180">
                  <c:v>1.2312720755242601</c:v>
                </c:pt>
                <c:pt idx="3181">
                  <c:v>1.22732171624512</c:v>
                </c:pt>
                <c:pt idx="3182">
                  <c:v>1.21976659800093</c:v>
                </c:pt>
                <c:pt idx="3183">
                  <c:v>1.22656756050636</c:v>
                </c:pt>
                <c:pt idx="3184">
                  <c:v>1.22566042254233</c:v>
                </c:pt>
                <c:pt idx="3185">
                  <c:v>1.21055491313776</c:v>
                </c:pt>
                <c:pt idx="3186">
                  <c:v>1.20947648977518</c:v>
                </c:pt>
                <c:pt idx="3187">
                  <c:v>1.2230246916240299</c:v>
                </c:pt>
                <c:pt idx="3188">
                  <c:v>1.23120468480255</c:v>
                </c:pt>
                <c:pt idx="3189">
                  <c:v>1.20506440126637</c:v>
                </c:pt>
                <c:pt idx="3190">
                  <c:v>1.18052542386029</c:v>
                </c:pt>
                <c:pt idx="3191">
                  <c:v>1.1967242614100499</c:v>
                </c:pt>
                <c:pt idx="3192">
                  <c:v>1.1840885265347501</c:v>
                </c:pt>
                <c:pt idx="3193">
                  <c:v>1.20391729974894</c:v>
                </c:pt>
                <c:pt idx="3194">
                  <c:v>1.19712607977594</c:v>
                </c:pt>
                <c:pt idx="3195">
                  <c:v>1.20638668146685</c:v>
                </c:pt>
                <c:pt idx="3196">
                  <c:v>1.2034556367946101</c:v>
                </c:pt>
                <c:pt idx="3197">
                  <c:v>1.1796139871298701</c:v>
                </c:pt>
                <c:pt idx="3198">
                  <c:v>1.21665974723536</c:v>
                </c:pt>
                <c:pt idx="3199">
                  <c:v>1.1598459640396701</c:v>
                </c:pt>
                <c:pt idx="3200">
                  <c:v>1.1646645755153</c:v>
                </c:pt>
                <c:pt idx="3201">
                  <c:v>1.1552188217544499</c:v>
                </c:pt>
                <c:pt idx="3202">
                  <c:v>1.1611170240151101</c:v>
                </c:pt>
                <c:pt idx="3203">
                  <c:v>1.15490104702566</c:v>
                </c:pt>
                <c:pt idx="3204">
                  <c:v>1.16038497380675</c:v>
                </c:pt>
                <c:pt idx="3205">
                  <c:v>1.14321081792748</c:v>
                </c:pt>
                <c:pt idx="3206">
                  <c:v>1.1430648129105201</c:v>
                </c:pt>
                <c:pt idx="3207">
                  <c:v>1.1445216890579799</c:v>
                </c:pt>
                <c:pt idx="3208">
                  <c:v>1.1459805473498601</c:v>
                </c:pt>
                <c:pt idx="3209">
                  <c:v>1.14568814002338</c:v>
                </c:pt>
                <c:pt idx="3210">
                  <c:v>1.15955047213671</c:v>
                </c:pt>
                <c:pt idx="3211">
                  <c:v>1.1643656580020501</c:v>
                </c:pt>
                <c:pt idx="3212">
                  <c:v>1.17603970267757</c:v>
                </c:pt>
                <c:pt idx="3213">
                  <c:v>1.17954064474402</c:v>
                </c:pt>
                <c:pt idx="3214">
                  <c:v>1.1801238702267201</c:v>
                </c:pt>
                <c:pt idx="3215">
                  <c:v>1.19238114038493</c:v>
                </c:pt>
                <c:pt idx="3216">
                  <c:v>1.1897542419574101</c:v>
                </c:pt>
                <c:pt idx="3217">
                  <c:v>1.19836436638593</c:v>
                </c:pt>
                <c:pt idx="3218">
                  <c:v>1.1897542419574101</c:v>
                </c:pt>
                <c:pt idx="3219">
                  <c:v>1.18435583060936</c:v>
                </c:pt>
                <c:pt idx="3220">
                  <c:v>1.2068266979809601</c:v>
                </c:pt>
                <c:pt idx="3221">
                  <c:v>1.1819482376766901</c:v>
                </c:pt>
                <c:pt idx="3222">
                  <c:v>1.20405518506045</c:v>
                </c:pt>
                <c:pt idx="3223">
                  <c:v>1.20566024701556</c:v>
                </c:pt>
                <c:pt idx="3224">
                  <c:v>1.2027409412615599</c:v>
                </c:pt>
                <c:pt idx="3225">
                  <c:v>1.2149982114197699</c:v>
                </c:pt>
                <c:pt idx="3226">
                  <c:v>1.2145611896003099</c:v>
                </c:pt>
                <c:pt idx="3227">
                  <c:v>1.2182083353299999</c:v>
                </c:pt>
                <c:pt idx="3228">
                  <c:v>1.2201201071438601</c:v>
                </c:pt>
                <c:pt idx="3229">
                  <c:v>1.2180923259015599</c:v>
                </c:pt>
                <c:pt idx="3230">
                  <c:v>1.2207144300709001</c:v>
                </c:pt>
                <c:pt idx="3231">
                  <c:v>1.2040700509662801</c:v>
                </c:pt>
                <c:pt idx="3232">
                  <c:v>1.2315410027059599</c:v>
                </c:pt>
                <c:pt idx="3233">
                  <c:v>1.21797591642845</c:v>
                </c:pt>
                <c:pt idx="3234">
                  <c:v>1.2396508269869499</c:v>
                </c:pt>
                <c:pt idx="3235">
                  <c:v>1.2822635373425699</c:v>
                </c:pt>
                <c:pt idx="3236">
                  <c:v>1.29788623571981</c:v>
                </c:pt>
                <c:pt idx="3237">
                  <c:v>1.3268361884842299</c:v>
                </c:pt>
                <c:pt idx="3238">
                  <c:v>1.3314304128655301</c:v>
                </c:pt>
                <c:pt idx="3239">
                  <c:v>1.3237430755052899</c:v>
                </c:pt>
                <c:pt idx="3240">
                  <c:v>1.3361183674499</c:v>
                </c:pt>
                <c:pt idx="3241">
                  <c:v>1.31518951596143</c:v>
                </c:pt>
                <c:pt idx="3242">
                  <c:v>1.3120386888556499</c:v>
                </c:pt>
                <c:pt idx="3243">
                  <c:v>1.30790876486898</c:v>
                </c:pt>
                <c:pt idx="3244">
                  <c:v>1.29800728503606</c:v>
                </c:pt>
                <c:pt idx="3245">
                  <c:v>1.2892852812503699</c:v>
                </c:pt>
                <c:pt idx="3246">
                  <c:v>1.29441946546229</c:v>
                </c:pt>
                <c:pt idx="3247">
                  <c:v>1.29110327834512</c:v>
                </c:pt>
                <c:pt idx="3248">
                  <c:v>1.3032269998494601</c:v>
                </c:pt>
                <c:pt idx="3249">
                  <c:v>1.3001812649289699</c:v>
                </c:pt>
                <c:pt idx="3250">
                  <c:v>1.2874877685262101</c:v>
                </c:pt>
                <c:pt idx="3251">
                  <c:v>1.28217413745103</c:v>
                </c:pt>
                <c:pt idx="3252">
                  <c:v>1.2981150306765401</c:v>
                </c:pt>
                <c:pt idx="3253">
                  <c:v>1.3177610612330799</c:v>
                </c:pt>
                <c:pt idx="3254">
                  <c:v>1.29912755214011</c:v>
                </c:pt>
                <c:pt idx="3255">
                  <c:v>1.3087322767631899</c:v>
                </c:pt>
                <c:pt idx="3256">
                  <c:v>1.2902566800636499</c:v>
                </c:pt>
                <c:pt idx="3257">
                  <c:v>1.2902566800636499</c:v>
                </c:pt>
                <c:pt idx="3258">
                  <c:v>1.2972952240629501</c:v>
                </c:pt>
                <c:pt idx="3259">
                  <c:v>1.30638634549688</c:v>
                </c:pt>
                <c:pt idx="3260">
                  <c:v>1.3177676298523799</c:v>
                </c:pt>
                <c:pt idx="3261">
                  <c:v>1.29426788980886</c:v>
                </c:pt>
                <c:pt idx="3262">
                  <c:v>1.3035786842478201</c:v>
                </c:pt>
                <c:pt idx="3263">
                  <c:v>1.29320379901584</c:v>
                </c:pt>
                <c:pt idx="3264">
                  <c:v>1.27765589408525</c:v>
                </c:pt>
                <c:pt idx="3265">
                  <c:v>1.2855290858919799</c:v>
                </c:pt>
                <c:pt idx="3266">
                  <c:v>1.2575334070739901</c:v>
                </c:pt>
                <c:pt idx="3267">
                  <c:v>1.25013461714781</c:v>
                </c:pt>
                <c:pt idx="3268">
                  <c:v>1.2556474554658701</c:v>
                </c:pt>
                <c:pt idx="3269">
                  <c:v>1.20334706006307</c:v>
                </c:pt>
                <c:pt idx="3270">
                  <c:v>1.23590273937352</c:v>
                </c:pt>
                <c:pt idx="3271">
                  <c:v>1.2032330890029399</c:v>
                </c:pt>
                <c:pt idx="3272">
                  <c:v>1.1894549119232101</c:v>
                </c:pt>
                <c:pt idx="3273">
                  <c:v>1.2084880789644901</c:v>
                </c:pt>
                <c:pt idx="3274">
                  <c:v>1.21828959013545</c:v>
                </c:pt>
                <c:pt idx="3275">
                  <c:v>1.2411592694845399</c:v>
                </c:pt>
                <c:pt idx="3276">
                  <c:v>1.2397392516813299</c:v>
                </c:pt>
                <c:pt idx="3277">
                  <c:v>1.24881770213863</c:v>
                </c:pt>
                <c:pt idx="3278">
                  <c:v>1.24484607233844</c:v>
                </c:pt>
                <c:pt idx="3279">
                  <c:v>1.2598835056950299</c:v>
                </c:pt>
                <c:pt idx="3280">
                  <c:v>1.2652748931658599</c:v>
                </c:pt>
                <c:pt idx="3281">
                  <c:v>1.2454136677668901</c:v>
                </c:pt>
                <c:pt idx="3282">
                  <c:v>1.2662670315164199</c:v>
                </c:pt>
                <c:pt idx="3283">
                  <c:v>1.28922157509052</c:v>
                </c:pt>
                <c:pt idx="3284">
                  <c:v>1.2950651930653301</c:v>
                </c:pt>
                <c:pt idx="3285">
                  <c:v>1.3066970538511899</c:v>
                </c:pt>
                <c:pt idx="3286">
                  <c:v>1.31719680017812</c:v>
                </c:pt>
                <c:pt idx="3287">
                  <c:v>1.3237095347149299</c:v>
                </c:pt>
                <c:pt idx="3288">
                  <c:v>1.3161623563946701</c:v>
                </c:pt>
                <c:pt idx="3289">
                  <c:v>1.3143196681065099</c:v>
                </c:pt>
                <c:pt idx="3290">
                  <c:v>1.2904028061288699</c:v>
                </c:pt>
                <c:pt idx="3291">
                  <c:v>1.2781351476184599</c:v>
                </c:pt>
                <c:pt idx="3292">
                  <c:v>1.28876426799692</c:v>
                </c:pt>
                <c:pt idx="3293">
                  <c:v>1.2666162920653301</c:v>
                </c:pt>
                <c:pt idx="3294">
                  <c:v>1.2667517323244999</c:v>
                </c:pt>
                <c:pt idx="3295">
                  <c:v>1.26349194349394</c:v>
                </c:pt>
                <c:pt idx="3296">
                  <c:v>1.2802828778414399</c:v>
                </c:pt>
                <c:pt idx="3297">
                  <c:v>1.2736878353521</c:v>
                </c:pt>
                <c:pt idx="3298">
                  <c:v>1.2756398248823799</c:v>
                </c:pt>
                <c:pt idx="3299">
                  <c:v>1.2619837619158401</c:v>
                </c:pt>
                <c:pt idx="3300">
                  <c:v>1.2766744581203</c:v>
                </c:pt>
                <c:pt idx="3301">
                  <c:v>1.2850802839889699</c:v>
                </c:pt>
                <c:pt idx="3302">
                  <c:v>1.2522159850541399</c:v>
                </c:pt>
                <c:pt idx="3303">
                  <c:v>1.2646872663420601</c:v>
                </c:pt>
                <c:pt idx="3304">
                  <c:v>1.2755733038961199</c:v>
                </c:pt>
                <c:pt idx="3305">
                  <c:v>1.30740644532927</c:v>
                </c:pt>
                <c:pt idx="3306">
                  <c:v>1.2865455557339001</c:v>
                </c:pt>
                <c:pt idx="3307">
                  <c:v>1.2574596152814399</c:v>
                </c:pt>
                <c:pt idx="3308">
                  <c:v>1.2574596152814399</c:v>
                </c:pt>
                <c:pt idx="3309">
                  <c:v>1.2807738751545099</c:v>
                </c:pt>
                <c:pt idx="3310">
                  <c:v>1.29962411067187</c:v>
                </c:pt>
                <c:pt idx="3311">
                  <c:v>1.26465120115773</c:v>
                </c:pt>
                <c:pt idx="3312">
                  <c:v>1.2789243574387601</c:v>
                </c:pt>
                <c:pt idx="3313">
                  <c:v>1.26125675108661</c:v>
                </c:pt>
                <c:pt idx="3314">
                  <c:v>1.2790640473573101</c:v>
                </c:pt>
                <c:pt idx="3315">
                  <c:v>1.2476422135124801</c:v>
                </c:pt>
                <c:pt idx="3316">
                  <c:v>1.3033349314479601</c:v>
                </c:pt>
                <c:pt idx="3317">
                  <c:v>1.2959381105501799</c:v>
                </c:pt>
                <c:pt idx="3318">
                  <c:v>1.3249498954810699</c:v>
                </c:pt>
                <c:pt idx="3319">
                  <c:v>1.34737583278281</c:v>
                </c:pt>
                <c:pt idx="3320">
                  <c:v>1.3242090699857001</c:v>
                </c:pt>
                <c:pt idx="3321">
                  <c:v>1.33785153218773</c:v>
                </c:pt>
                <c:pt idx="3322">
                  <c:v>1.3282728487437601</c:v>
                </c:pt>
                <c:pt idx="3323">
                  <c:v>1.3146303865417199</c:v>
                </c:pt>
                <c:pt idx="3324">
                  <c:v>1.31678094192947</c:v>
                </c:pt>
                <c:pt idx="3325">
                  <c:v>1.3177869177616299</c:v>
                </c:pt>
                <c:pt idx="3326">
                  <c:v>1.34279215986381</c:v>
                </c:pt>
                <c:pt idx="3327">
                  <c:v>1.35608530121444</c:v>
                </c:pt>
                <c:pt idx="3328">
                  <c:v>1.33905501389875</c:v>
                </c:pt>
                <c:pt idx="3329">
                  <c:v>1.3381765331688</c:v>
                </c:pt>
                <c:pt idx="3330">
                  <c:v>1.3063581894055001</c:v>
                </c:pt>
                <c:pt idx="3331">
                  <c:v>1.3053940002911399</c:v>
                </c:pt>
                <c:pt idx="3332">
                  <c:v>1.2965172175327799</c:v>
                </c:pt>
                <c:pt idx="3333">
                  <c:v>1.30512115305219</c:v>
                </c:pt>
                <c:pt idx="3334">
                  <c:v>1.29927081775561</c:v>
                </c:pt>
                <c:pt idx="3335">
                  <c:v>1.2866784653593599</c:v>
                </c:pt>
                <c:pt idx="3336">
                  <c:v>1.2826153441488499</c:v>
                </c:pt>
                <c:pt idx="3337">
                  <c:v>1.2870671760972301</c:v>
                </c:pt>
                <c:pt idx="3338">
                  <c:v>1.2822107644556</c:v>
                </c:pt>
                <c:pt idx="3339">
                  <c:v>1.27384411461212</c:v>
                </c:pt>
                <c:pt idx="3340">
                  <c:v>1.27937725128022</c:v>
                </c:pt>
                <c:pt idx="3341">
                  <c:v>1.2818047294397199</c:v>
                </c:pt>
                <c:pt idx="3342">
                  <c:v>1.2747886190039099</c:v>
                </c:pt>
                <c:pt idx="3343">
                  <c:v>1.2747624231964401</c:v>
                </c:pt>
                <c:pt idx="3344">
                  <c:v>1.27640839309955</c:v>
                </c:pt>
                <c:pt idx="3345">
                  <c:v>1.3027191710644701</c:v>
                </c:pt>
                <c:pt idx="3346">
                  <c:v>1.30663253363694</c:v>
                </c:pt>
                <c:pt idx="3347">
                  <c:v>1.3032590957630199</c:v>
                </c:pt>
                <c:pt idx="3348">
                  <c:v>1.2901713792831999</c:v>
                </c:pt>
                <c:pt idx="3349">
                  <c:v>1.2827492338315101</c:v>
                </c:pt>
                <c:pt idx="3350">
                  <c:v>1.2911158836750001</c:v>
                </c:pt>
                <c:pt idx="3351">
                  <c:v>1.28450435293244</c:v>
                </c:pt>
                <c:pt idx="3352">
                  <c:v>1.2818192826660899</c:v>
                </c:pt>
                <c:pt idx="3353">
                  <c:v>1.2885516051875701</c:v>
                </c:pt>
                <c:pt idx="3354">
                  <c:v>1.2768129727927999</c:v>
                </c:pt>
                <c:pt idx="3355">
                  <c:v>1.2449690581597701</c:v>
                </c:pt>
                <c:pt idx="3356">
                  <c:v>1.23754836803071</c:v>
                </c:pt>
                <c:pt idx="3357">
                  <c:v>1.2232454571485101</c:v>
                </c:pt>
                <c:pt idx="3358">
                  <c:v>1.2341749301567899</c:v>
                </c:pt>
                <c:pt idx="3359">
                  <c:v>1.22041194397313</c:v>
                </c:pt>
                <c:pt idx="3360">
                  <c:v>1.2406511158940501</c:v>
                </c:pt>
                <c:pt idx="3361">
                  <c:v>1.2330950807597001</c:v>
                </c:pt>
                <c:pt idx="3362">
                  <c:v>1.2414040458502</c:v>
                </c:pt>
                <c:pt idx="3363">
                  <c:v>1.2774556830120301</c:v>
                </c:pt>
                <c:pt idx="3364">
                  <c:v>1.2693674287508601</c:v>
                </c:pt>
                <c:pt idx="3365">
                  <c:v>1.26576855772747</c:v>
                </c:pt>
                <c:pt idx="3366">
                  <c:v>1.25859212000069</c:v>
                </c:pt>
                <c:pt idx="3367">
                  <c:v>1.2688052581967899</c:v>
                </c:pt>
                <c:pt idx="3368">
                  <c:v>1.2875747465388301</c:v>
                </c:pt>
                <c:pt idx="3369">
                  <c:v>1.28467648388501</c:v>
                </c:pt>
                <c:pt idx="3370">
                  <c:v>1.28357475375276</c:v>
                </c:pt>
                <c:pt idx="3371">
                  <c:v>1.26165187836579</c:v>
                </c:pt>
                <c:pt idx="3372">
                  <c:v>1.2449770925896599</c:v>
                </c:pt>
                <c:pt idx="3373">
                  <c:v>1.2379310604981399</c:v>
                </c:pt>
                <c:pt idx="3374">
                  <c:v>1.2438757287406901</c:v>
                </c:pt>
                <c:pt idx="3375">
                  <c:v>1.23882907829422</c:v>
                </c:pt>
                <c:pt idx="3376">
                  <c:v>1.2258719193366101</c:v>
                </c:pt>
                <c:pt idx="3377">
                  <c:v>1.21593814394961</c:v>
                </c:pt>
                <c:pt idx="3378">
                  <c:v>1.1902786421654701</c:v>
                </c:pt>
                <c:pt idx="3379">
                  <c:v>1.19396177423043</c:v>
                </c:pt>
                <c:pt idx="3380">
                  <c:v>1.2093014152152599</c:v>
                </c:pt>
                <c:pt idx="3381">
                  <c:v>1.2195246144431899</c:v>
                </c:pt>
                <c:pt idx="3382">
                  <c:v>1.22474963125299</c:v>
                </c:pt>
                <c:pt idx="3383">
                  <c:v>1.2183195887531799</c:v>
                </c:pt>
                <c:pt idx="3384">
                  <c:v>1.22684978314066</c:v>
                </c:pt>
                <c:pt idx="3385">
                  <c:v>1.2370984116682899</c:v>
                </c:pt>
                <c:pt idx="3386">
                  <c:v>1.24900554631198</c:v>
                </c:pt>
                <c:pt idx="3387">
                  <c:v>1.2312022618718099</c:v>
                </c:pt>
                <c:pt idx="3388">
                  <c:v>1.2290950699744301</c:v>
                </c:pt>
                <c:pt idx="3389">
                  <c:v>1.20854075652713</c:v>
                </c:pt>
                <c:pt idx="3390">
                  <c:v>1.2252738401041501</c:v>
                </c:pt>
                <c:pt idx="3391">
                  <c:v>1.20603616803703</c:v>
                </c:pt>
                <c:pt idx="3392">
                  <c:v>1.23172835273478</c:v>
                </c:pt>
                <c:pt idx="3393">
                  <c:v>1.2333467157242799</c:v>
                </c:pt>
                <c:pt idx="3394">
                  <c:v>1.2814922908861199</c:v>
                </c:pt>
                <c:pt idx="3395">
                  <c:v>1.29619362766735</c:v>
                </c:pt>
                <c:pt idx="3396">
                  <c:v>1.30536386875725</c:v>
                </c:pt>
                <c:pt idx="3397">
                  <c:v>1.3220874354994201</c:v>
                </c:pt>
                <c:pt idx="3398">
                  <c:v>1.28965691647257</c:v>
                </c:pt>
                <c:pt idx="3399">
                  <c:v>1.2743546694190999</c:v>
                </c:pt>
                <c:pt idx="3400">
                  <c:v>1.25901884088585</c:v>
                </c:pt>
                <c:pt idx="3401">
                  <c:v>1.2588631154279799</c:v>
                </c:pt>
                <c:pt idx="3402">
                  <c:v>1.2457811998834301</c:v>
                </c:pt>
                <c:pt idx="3403">
                  <c:v>1.2565357236472401</c:v>
                </c:pt>
                <c:pt idx="3404">
                  <c:v>1.2640320038185699</c:v>
                </c:pt>
                <c:pt idx="3405">
                  <c:v>1.2743739013564499</c:v>
                </c:pt>
                <c:pt idx="3406">
                  <c:v>1.27799231680839</c:v>
                </c:pt>
                <c:pt idx="3407">
                  <c:v>1.2658412115445401</c:v>
                </c:pt>
                <c:pt idx="3408">
                  <c:v>1.2770960306468899</c:v>
                </c:pt>
                <c:pt idx="3409">
                  <c:v>1.28355393459994</c:v>
                </c:pt>
                <c:pt idx="3410">
                  <c:v>1.2780980485284299</c:v>
                </c:pt>
                <c:pt idx="3411">
                  <c:v>1.2700829773103499</c:v>
                </c:pt>
                <c:pt idx="3412">
                  <c:v>1.2628943651397899</c:v>
                </c:pt>
                <c:pt idx="3413">
                  <c:v>1.25134050026532</c:v>
                </c:pt>
                <c:pt idx="3414">
                  <c:v>1.2798041760682699</c:v>
                </c:pt>
                <c:pt idx="3415">
                  <c:v>1.2490476366941601</c:v>
                </c:pt>
                <c:pt idx="3416">
                  <c:v>1.2494275259094101</c:v>
                </c:pt>
                <c:pt idx="3417">
                  <c:v>1.24486068566577</c:v>
                </c:pt>
                <c:pt idx="3418">
                  <c:v>1.26287478716349</c:v>
                </c:pt>
                <c:pt idx="3419">
                  <c:v>1.27416525803417</c:v>
                </c:pt>
                <c:pt idx="3420">
                  <c:v>1.2642704375062801</c:v>
                </c:pt>
                <c:pt idx="3421">
                  <c:v>1.2563470365106399</c:v>
                </c:pt>
                <c:pt idx="3422">
                  <c:v>1.25144316669511</c:v>
                </c:pt>
                <c:pt idx="3423">
                  <c:v>1.2444011934422501</c:v>
                </c:pt>
                <c:pt idx="3424">
                  <c:v>1.2625102816462599</c:v>
                </c:pt>
                <c:pt idx="3425">
                  <c:v>1.2738284617737701</c:v>
                </c:pt>
                <c:pt idx="3426">
                  <c:v>1.2715648257482699</c:v>
                </c:pt>
                <c:pt idx="3427">
                  <c:v>1.27093581299461</c:v>
                </c:pt>
                <c:pt idx="3428">
                  <c:v>1.26540599376768</c:v>
                </c:pt>
                <c:pt idx="3429">
                  <c:v>1.26690692144627</c:v>
                </c:pt>
                <c:pt idx="3430">
                  <c:v>1.2610202691368899</c:v>
                </c:pt>
                <c:pt idx="3431">
                  <c:v>1.27078923518674</c:v>
                </c:pt>
                <c:pt idx="3432">
                  <c:v>1.2705370269685801</c:v>
                </c:pt>
                <c:pt idx="3433">
                  <c:v>1.2605558189370401</c:v>
                </c:pt>
                <c:pt idx="3434">
                  <c:v>1.2858227433304099</c:v>
                </c:pt>
                <c:pt idx="3435">
                  <c:v>1.2916343800133601</c:v>
                </c:pt>
                <c:pt idx="3436">
                  <c:v>1.28342269738342</c:v>
                </c:pt>
                <c:pt idx="3437">
                  <c:v>1.25777746066281</c:v>
                </c:pt>
                <c:pt idx="3438">
                  <c:v>1.26523116268011</c:v>
                </c:pt>
                <c:pt idx="3439">
                  <c:v>1.2654850416666601</c:v>
                </c:pt>
                <c:pt idx="3440">
                  <c:v>1.2514175388708699</c:v>
                </c:pt>
                <c:pt idx="3441">
                  <c:v>1.2585276333084701</c:v>
                </c:pt>
                <c:pt idx="3442">
                  <c:v>1.21996882524534</c:v>
                </c:pt>
                <c:pt idx="3443">
                  <c:v>1.21740244490705</c:v>
                </c:pt>
                <c:pt idx="3444">
                  <c:v>1.2303038500005901</c:v>
                </c:pt>
                <c:pt idx="3445">
                  <c:v>1.2183886063860501</c:v>
                </c:pt>
                <c:pt idx="3446">
                  <c:v>1.2135270708305601</c:v>
                </c:pt>
                <c:pt idx="3447">
                  <c:v>1.2023338557412799</c:v>
                </c:pt>
                <c:pt idx="3448">
                  <c:v>1.20245406055949</c:v>
                </c:pt>
                <c:pt idx="3449">
                  <c:v>1.20275332649685</c:v>
                </c:pt>
                <c:pt idx="3450">
                  <c:v>1.1923273423126</c:v>
                </c:pt>
                <c:pt idx="3451">
                  <c:v>1.21333893488648</c:v>
                </c:pt>
                <c:pt idx="3452">
                  <c:v>1.2137613320037299</c:v>
                </c:pt>
                <c:pt idx="3453">
                  <c:v>1.22011650650873</c:v>
                </c:pt>
                <c:pt idx="3454">
                  <c:v>1.2064816880781899</c:v>
                </c:pt>
                <c:pt idx="3455">
                  <c:v>1.2060002624075099</c:v>
                </c:pt>
                <c:pt idx="3456">
                  <c:v>1.2045578987446799</c:v>
                </c:pt>
                <c:pt idx="3457">
                  <c:v>1.19855504955568</c:v>
                </c:pt>
                <c:pt idx="3458">
                  <c:v>1.1692429706112399</c:v>
                </c:pt>
                <c:pt idx="3459">
                  <c:v>1.14554297513822</c:v>
                </c:pt>
                <c:pt idx="3460">
                  <c:v>1.13397779480203</c:v>
                </c:pt>
                <c:pt idx="3461">
                  <c:v>1.13675234603276</c:v>
                </c:pt>
                <c:pt idx="3462">
                  <c:v>1.14584723035808</c:v>
                </c:pt>
                <c:pt idx="3463">
                  <c:v>1.1394789019801099</c:v>
                </c:pt>
                <c:pt idx="3464">
                  <c:v>1.13808504486716</c:v>
                </c:pt>
                <c:pt idx="3465">
                  <c:v>1.15560198766375</c:v>
                </c:pt>
                <c:pt idx="3466">
                  <c:v>1.2015945654915401</c:v>
                </c:pt>
                <c:pt idx="3467">
                  <c:v>1.2124244295573701</c:v>
                </c:pt>
                <c:pt idx="3468">
                  <c:v>1.1992504821034</c:v>
                </c:pt>
                <c:pt idx="3469">
                  <c:v>1.2203737357342701</c:v>
                </c:pt>
                <c:pt idx="3470">
                  <c:v>1.1968373100896601</c:v>
                </c:pt>
                <c:pt idx="3471">
                  <c:v>1.2097064033548399</c:v>
                </c:pt>
                <c:pt idx="3472">
                  <c:v>1.2594368219365399</c:v>
                </c:pt>
                <c:pt idx="3473">
                  <c:v>1.2436754670665</c:v>
                </c:pt>
                <c:pt idx="3474">
                  <c:v>1.24642597814471</c:v>
                </c:pt>
                <c:pt idx="3475">
                  <c:v>1.2168025136499701</c:v>
                </c:pt>
                <c:pt idx="3476">
                  <c:v>1.1893235790294401</c:v>
                </c:pt>
                <c:pt idx="3477">
                  <c:v>1.18530163367796</c:v>
                </c:pt>
                <c:pt idx="3478">
                  <c:v>1.16138676505507</c:v>
                </c:pt>
                <c:pt idx="3479">
                  <c:v>1.16031790019013</c:v>
                </c:pt>
                <c:pt idx="3480">
                  <c:v>1.14916354763972</c:v>
                </c:pt>
                <c:pt idx="3481">
                  <c:v>1.13730264039019</c:v>
                </c:pt>
                <c:pt idx="3482">
                  <c:v>1.1398568376134901</c:v>
                </c:pt>
                <c:pt idx="3483">
                  <c:v>1.1540264326949501</c:v>
                </c:pt>
                <c:pt idx="3484">
                  <c:v>1.1667377517684301</c:v>
                </c:pt>
                <c:pt idx="3485">
                  <c:v>1.16920915283767</c:v>
                </c:pt>
                <c:pt idx="3486">
                  <c:v>1.1571777898895901</c:v>
                </c:pt>
                <c:pt idx="3487">
                  <c:v>1.1579935327389701</c:v>
                </c:pt>
                <c:pt idx="3488">
                  <c:v>1.1578776220777001</c:v>
                </c:pt>
                <c:pt idx="3489">
                  <c:v>1.1692019988192499</c:v>
                </c:pt>
                <c:pt idx="3490">
                  <c:v>1.16371615019855</c:v>
                </c:pt>
                <c:pt idx="3491">
                  <c:v>1.14850097013637</c:v>
                </c:pt>
                <c:pt idx="3492">
                  <c:v>1.1786994633654799</c:v>
                </c:pt>
                <c:pt idx="3493">
                  <c:v>1.17672549493104</c:v>
                </c:pt>
                <c:pt idx="3494">
                  <c:v>1.1717400992434299</c:v>
                </c:pt>
                <c:pt idx="3495">
                  <c:v>1.1708160777232099</c:v>
                </c:pt>
                <c:pt idx="3496">
                  <c:v>1.17196950668055</c:v>
                </c:pt>
                <c:pt idx="3497">
                  <c:v>1.1827052133632601</c:v>
                </c:pt>
                <c:pt idx="3498">
                  <c:v>1.1832888989217001</c:v>
                </c:pt>
                <c:pt idx="3499">
                  <c:v>1.15880770783424</c:v>
                </c:pt>
                <c:pt idx="3500">
                  <c:v>1.1527455919384</c:v>
                </c:pt>
                <c:pt idx="3501">
                  <c:v>1.13327737618012</c:v>
                </c:pt>
                <c:pt idx="3502">
                  <c:v>1.11805090763787</c:v>
                </c:pt>
                <c:pt idx="3503">
                  <c:v>1.1067646062790399</c:v>
                </c:pt>
                <c:pt idx="3504">
                  <c:v>1.09449631115406</c:v>
                </c:pt>
                <c:pt idx="3505">
                  <c:v>1.1025899979102001</c:v>
                </c:pt>
                <c:pt idx="3506">
                  <c:v>1.1112853642873299</c:v>
                </c:pt>
                <c:pt idx="3507">
                  <c:v>1.10126526681364</c:v>
                </c:pt>
                <c:pt idx="3508">
                  <c:v>1.1163787818120501</c:v>
                </c:pt>
                <c:pt idx="3509">
                  <c:v>1.1119169366520201</c:v>
                </c:pt>
                <c:pt idx="3510">
                  <c:v>1.1223291247850899</c:v>
                </c:pt>
                <c:pt idx="3511">
                  <c:v>1.13972047055607</c:v>
                </c:pt>
                <c:pt idx="3512">
                  <c:v>1.1539074113129599</c:v>
                </c:pt>
                <c:pt idx="3513">
                  <c:v>1.14669841210099</c:v>
                </c:pt>
                <c:pt idx="3514">
                  <c:v>1.1495395804919599</c:v>
                </c:pt>
                <c:pt idx="3515">
                  <c:v>1.17495259141177</c:v>
                </c:pt>
                <c:pt idx="3516">
                  <c:v>1.15091699929439</c:v>
                </c:pt>
                <c:pt idx="3517">
                  <c:v>1.15978416216727</c:v>
                </c:pt>
                <c:pt idx="3518">
                  <c:v>1.13656459706672</c:v>
                </c:pt>
                <c:pt idx="3519">
                  <c:v>1.18150239649884</c:v>
                </c:pt>
                <c:pt idx="3520">
                  <c:v>1.16190950767266</c:v>
                </c:pt>
                <c:pt idx="3521">
                  <c:v>1.1789439401883399</c:v>
                </c:pt>
                <c:pt idx="3522">
                  <c:v>1.1939490775700501</c:v>
                </c:pt>
                <c:pt idx="3523">
                  <c:v>1.2168777073057799</c:v>
                </c:pt>
                <c:pt idx="3524">
                  <c:v>1.2137217292839599</c:v>
                </c:pt>
                <c:pt idx="3525">
                  <c:v>1.2060012789732999</c:v>
                </c:pt>
                <c:pt idx="3526">
                  <c:v>1.1959765417450501</c:v>
                </c:pt>
                <c:pt idx="3527">
                  <c:v>1.2011193352229901</c:v>
                </c:pt>
                <c:pt idx="3528">
                  <c:v>1.2055823715306599</c:v>
                </c:pt>
                <c:pt idx="3529">
                  <c:v>1.18749808850548</c:v>
                </c:pt>
                <c:pt idx="3530">
                  <c:v>1.1806288066717601</c:v>
                </c:pt>
                <c:pt idx="3531">
                  <c:v>1.17041792053475</c:v>
                </c:pt>
                <c:pt idx="3532">
                  <c:v>1.1639440161271399</c:v>
                </c:pt>
                <c:pt idx="3533">
                  <c:v>1.16411622930025</c:v>
                </c:pt>
                <c:pt idx="3534">
                  <c:v>1.16107135383513</c:v>
                </c:pt>
                <c:pt idx="3535">
                  <c:v>1.16520813410002</c:v>
                </c:pt>
                <c:pt idx="3536">
                  <c:v>1.1463623946588299</c:v>
                </c:pt>
                <c:pt idx="3537">
                  <c:v>1.1590023530176701</c:v>
                </c:pt>
                <c:pt idx="3538">
                  <c:v>1.1566463302450201</c:v>
                </c:pt>
                <c:pt idx="3539">
                  <c:v>1.1599220446443199</c:v>
                </c:pt>
                <c:pt idx="3540">
                  <c:v>1.1808929679239899</c:v>
                </c:pt>
                <c:pt idx="3541">
                  <c:v>1.1788813714975701</c:v>
                </c:pt>
                <c:pt idx="3542">
                  <c:v>1.18920487103169</c:v>
                </c:pt>
                <c:pt idx="3543">
                  <c:v>1.2084263544301099</c:v>
                </c:pt>
                <c:pt idx="3544">
                  <c:v>1.2007658834589201</c:v>
                </c:pt>
                <c:pt idx="3545">
                  <c:v>1.1926919219130501</c:v>
                </c:pt>
                <c:pt idx="3546">
                  <c:v>1.1788673610115099</c:v>
                </c:pt>
                <c:pt idx="3547">
                  <c:v>1.1972235527194699</c:v>
                </c:pt>
                <c:pt idx="3548">
                  <c:v>1.20256766665139</c:v>
                </c:pt>
                <c:pt idx="3549">
                  <c:v>1.2113963206748</c:v>
                </c:pt>
                <c:pt idx="3550">
                  <c:v>1.1978038978091201</c:v>
                </c:pt>
                <c:pt idx="3551">
                  <c:v>1.1994102299615399</c:v>
                </c:pt>
                <c:pt idx="3552">
                  <c:v>1.1880321948013599</c:v>
                </c:pt>
                <c:pt idx="3553">
                  <c:v>1.1845070375967099</c:v>
                </c:pt>
                <c:pt idx="3554">
                  <c:v>1.18206929716752</c:v>
                </c:pt>
                <c:pt idx="3555">
                  <c:v>1.1831441767605599</c:v>
                </c:pt>
                <c:pt idx="3556">
                  <c:v>1.1875610631350499</c:v>
                </c:pt>
                <c:pt idx="3557">
                  <c:v>1.2018286892848</c:v>
                </c:pt>
                <c:pt idx="3558">
                  <c:v>1.1913545306697699</c:v>
                </c:pt>
                <c:pt idx="3559">
                  <c:v>1.18905613253771</c:v>
                </c:pt>
                <c:pt idx="3560">
                  <c:v>1.1888312948986</c:v>
                </c:pt>
                <c:pt idx="3561">
                  <c:v>1.19644090202471</c:v>
                </c:pt>
                <c:pt idx="3562">
                  <c:v>1.21199146877162</c:v>
                </c:pt>
                <c:pt idx="3563">
                  <c:v>1.20524838489352</c:v>
                </c:pt>
                <c:pt idx="3564">
                  <c:v>1.2034312967255101</c:v>
                </c:pt>
                <c:pt idx="3565">
                  <c:v>1.20955582991354</c:v>
                </c:pt>
                <c:pt idx="3566">
                  <c:v>1.2257163527342401</c:v>
                </c:pt>
                <c:pt idx="3567">
                  <c:v>1.2282681411142999</c:v>
                </c:pt>
                <c:pt idx="3568">
                  <c:v>1.2327883142013201</c:v>
                </c:pt>
                <c:pt idx="3569">
                  <c:v>1.2334717643720801</c:v>
                </c:pt>
                <c:pt idx="3570">
                  <c:v>1.2469260066719801</c:v>
                </c:pt>
                <c:pt idx="3571">
                  <c:v>1.23677069718871</c:v>
                </c:pt>
                <c:pt idx="3572">
                  <c:v>1.2383711988963699</c:v>
                </c:pt>
                <c:pt idx="3573">
                  <c:v>1.23401954710386</c:v>
                </c:pt>
                <c:pt idx="3574">
                  <c:v>1.2351599570024301</c:v>
                </c:pt>
                <c:pt idx="3575">
                  <c:v>1.25012002286701</c:v>
                </c:pt>
                <c:pt idx="3576">
                  <c:v>1.2524043804695499</c:v>
                </c:pt>
                <c:pt idx="3577">
                  <c:v>1.2413268769183401</c:v>
                </c:pt>
                <c:pt idx="3578">
                  <c:v>1.24912963454536</c:v>
                </c:pt>
                <c:pt idx="3579">
                  <c:v>1.26359265798906</c:v>
                </c:pt>
                <c:pt idx="3580">
                  <c:v>1.27374423333501</c:v>
                </c:pt>
                <c:pt idx="3581">
                  <c:v>1.2827415550418599</c:v>
                </c:pt>
                <c:pt idx="3582">
                  <c:v>1.2858800963917401</c:v>
                </c:pt>
                <c:pt idx="3583">
                  <c:v>1.2973901310678999</c:v>
                </c:pt>
                <c:pt idx="3584">
                  <c:v>1.29308939474324</c:v>
                </c:pt>
                <c:pt idx="3585">
                  <c:v>1.3015764926490201</c:v>
                </c:pt>
                <c:pt idx="3586">
                  <c:v>1.3277363331871801</c:v>
                </c:pt>
                <c:pt idx="3587">
                  <c:v>1.3039504275449501</c:v>
                </c:pt>
                <c:pt idx="3588">
                  <c:v>1.3082598145951301</c:v>
                </c:pt>
                <c:pt idx="3589">
                  <c:v>1.2982007113882299</c:v>
                </c:pt>
                <c:pt idx="3590">
                  <c:v>1.3033019121331999</c:v>
                </c:pt>
                <c:pt idx="3591">
                  <c:v>1.3034184339102599</c:v>
                </c:pt>
                <c:pt idx="3592">
                  <c:v>1.31420221774045</c:v>
                </c:pt>
                <c:pt idx="3593">
                  <c:v>1.3151382088919801</c:v>
                </c:pt>
                <c:pt idx="3594">
                  <c:v>1.3051902076981201</c:v>
                </c:pt>
                <c:pt idx="3595">
                  <c:v>1.3055405853381801</c:v>
                </c:pt>
                <c:pt idx="3596">
                  <c:v>1.35107110729266</c:v>
                </c:pt>
                <c:pt idx="3597">
                  <c:v>1.34388810535591</c:v>
                </c:pt>
                <c:pt idx="3598">
                  <c:v>1.36081201524455</c:v>
                </c:pt>
                <c:pt idx="3599">
                  <c:v>1.3379209459560499</c:v>
                </c:pt>
                <c:pt idx="3600">
                  <c:v>1.33865251222826</c:v>
                </c:pt>
                <c:pt idx="3601">
                  <c:v>1.35131582136259</c:v>
                </c:pt>
                <c:pt idx="3602">
                  <c:v>1.37851705669978</c:v>
                </c:pt>
                <c:pt idx="3603">
                  <c:v>1.3853486133633</c:v>
                </c:pt>
                <c:pt idx="3604">
                  <c:v>1.3820871211883199</c:v>
                </c:pt>
                <c:pt idx="3605">
                  <c:v>1.3982110010665401</c:v>
                </c:pt>
                <c:pt idx="3606">
                  <c:v>1.3868862669595701</c:v>
                </c:pt>
                <c:pt idx="3607">
                  <c:v>1.38737379406294</c:v>
                </c:pt>
                <c:pt idx="3608">
                  <c:v>1.3673692740279899</c:v>
                </c:pt>
                <c:pt idx="3609">
                  <c:v>1.37972394570983</c:v>
                </c:pt>
                <c:pt idx="3610">
                  <c:v>1.3733670693489399</c:v>
                </c:pt>
                <c:pt idx="3611">
                  <c:v>1.36644710197746</c:v>
                </c:pt>
                <c:pt idx="3612">
                  <c:v>1.37012348617562</c:v>
                </c:pt>
                <c:pt idx="3613">
                  <c:v>1.3581059600582699</c:v>
                </c:pt>
                <c:pt idx="3614">
                  <c:v>1.3565746949140101</c:v>
                </c:pt>
                <c:pt idx="3615">
                  <c:v>1.3575154060399199</c:v>
                </c:pt>
                <c:pt idx="3616">
                  <c:v>1.3588105395867101</c:v>
                </c:pt>
                <c:pt idx="3617">
                  <c:v>1.35209337527666</c:v>
                </c:pt>
                <c:pt idx="3618">
                  <c:v>1.35326480627823</c:v>
                </c:pt>
                <c:pt idx="3619">
                  <c:v>1.3545552849587399</c:v>
                </c:pt>
                <c:pt idx="3620">
                  <c:v>1.3579589308671101</c:v>
                </c:pt>
                <c:pt idx="3621">
                  <c:v>1.34736088391416</c:v>
                </c:pt>
                <c:pt idx="3622">
                  <c:v>1.35343044529016</c:v>
                </c:pt>
                <c:pt idx="3623">
                  <c:v>1.3385303281016201</c:v>
                </c:pt>
                <c:pt idx="3624">
                  <c:v>1.347329414464</c:v>
                </c:pt>
                <c:pt idx="3625">
                  <c:v>1.3500274700002199</c:v>
                </c:pt>
                <c:pt idx="3626">
                  <c:v>1.36375354830317</c:v>
                </c:pt>
                <c:pt idx="3627">
                  <c:v>1.3619843534620499</c:v>
                </c:pt>
                <c:pt idx="3628">
                  <c:v>1.3797780086029801</c:v>
                </c:pt>
                <c:pt idx="3629">
                  <c:v>1.3765723631598299</c:v>
                </c:pt>
                <c:pt idx="3630">
                  <c:v>1.3639057491217901</c:v>
                </c:pt>
                <c:pt idx="3631">
                  <c:v>1.36603308228945</c:v>
                </c:pt>
                <c:pt idx="3632">
                  <c:v>1.38430624380534</c:v>
                </c:pt>
                <c:pt idx="3633">
                  <c:v>1.39795532691915</c:v>
                </c:pt>
                <c:pt idx="3634">
                  <c:v>1.3791840256075401</c:v>
                </c:pt>
                <c:pt idx="3635">
                  <c:v>1.4175731459049099</c:v>
                </c:pt>
                <c:pt idx="3636">
                  <c:v>1.4367821396768701</c:v>
                </c:pt>
                <c:pt idx="3637">
                  <c:v>1.43234839744159</c:v>
                </c:pt>
                <c:pt idx="3638">
                  <c:v>1.4259453995176099</c:v>
                </c:pt>
                <c:pt idx="3639">
                  <c:v>1.3930695897677801</c:v>
                </c:pt>
                <c:pt idx="3640">
                  <c:v>1.3934390682873901</c:v>
                </c:pt>
                <c:pt idx="3641">
                  <c:v>1.4197900170225499</c:v>
                </c:pt>
                <c:pt idx="3642">
                  <c:v>1.41695734837223</c:v>
                </c:pt>
                <c:pt idx="3643">
                  <c:v>1.4542669003573401</c:v>
                </c:pt>
                <c:pt idx="3644">
                  <c:v>1.4113430116116401</c:v>
                </c:pt>
                <c:pt idx="3645">
                  <c:v>1.45916673801026</c:v>
                </c:pt>
                <c:pt idx="3646">
                  <c:v>1.4310960733792599</c:v>
                </c:pt>
                <c:pt idx="3647">
                  <c:v>1.47103255829575</c:v>
                </c:pt>
                <c:pt idx="3648">
                  <c:v>1.4748571144734599</c:v>
                </c:pt>
                <c:pt idx="3649">
                  <c:v>1.458112360711</c:v>
                </c:pt>
                <c:pt idx="3650">
                  <c:v>1.45600226075089</c:v>
                </c:pt>
                <c:pt idx="3651">
                  <c:v>1.4850105823078701</c:v>
                </c:pt>
                <c:pt idx="3652">
                  <c:v>1.5091392977070801</c:v>
                </c:pt>
                <c:pt idx="3653">
                  <c:v>1.5588474222280899</c:v>
                </c:pt>
                <c:pt idx="3654">
                  <c:v>1.54065197474305</c:v>
                </c:pt>
                <c:pt idx="3655">
                  <c:v>1.5701864330664099</c:v>
                </c:pt>
                <c:pt idx="3656">
                  <c:v>1.58996445552154</c:v>
                </c:pt>
                <c:pt idx="3657">
                  <c:v>1.58640366183884</c:v>
                </c:pt>
                <c:pt idx="3658">
                  <c:v>1.6160713896333601</c:v>
                </c:pt>
                <c:pt idx="3659">
                  <c:v>1.6121149522081399</c:v>
                </c:pt>
                <c:pt idx="3660">
                  <c:v>1.6288597059706</c:v>
                </c:pt>
                <c:pt idx="3661">
                  <c:v>1.5987963344335601</c:v>
                </c:pt>
                <c:pt idx="3662">
                  <c:v>1.5973798023608801</c:v>
                </c:pt>
                <c:pt idx="3663">
                  <c:v>1.60639019010432</c:v>
                </c:pt>
                <c:pt idx="3664">
                  <c:v>1.5899281002925001</c:v>
                </c:pt>
                <c:pt idx="3665">
                  <c:v>1.57956057147808</c:v>
                </c:pt>
                <c:pt idx="3666">
                  <c:v>1.57714744697775</c:v>
                </c:pt>
                <c:pt idx="3667">
                  <c:v>1.56903555573664</c:v>
                </c:pt>
                <c:pt idx="3668">
                  <c:v>1.5665797333286999</c:v>
                </c:pt>
                <c:pt idx="3669">
                  <c:v>1.56928233101853</c:v>
                </c:pt>
                <c:pt idx="3670">
                  <c:v>1.5663857017251599</c:v>
                </c:pt>
                <c:pt idx="3671">
                  <c:v>1.5657571302922999</c:v>
                </c:pt>
                <c:pt idx="3672">
                  <c:v>1.56412364492495</c:v>
                </c:pt>
                <c:pt idx="3673">
                  <c:v>1.5789278358312899</c:v>
                </c:pt>
                <c:pt idx="3674">
                  <c:v>1.58306777821556</c:v>
                </c:pt>
                <c:pt idx="3675">
                  <c:v>1.57853683364488</c:v>
                </c:pt>
                <c:pt idx="3676">
                  <c:v>1.59233429619195</c:v>
                </c:pt>
                <c:pt idx="3677">
                  <c:v>1.5850591984534499</c:v>
                </c:pt>
                <c:pt idx="3678">
                  <c:v>1.5831878988757</c:v>
                </c:pt>
                <c:pt idx="3679">
                  <c:v>1.5765772868936501</c:v>
                </c:pt>
                <c:pt idx="3680">
                  <c:v>1.5820371031043401</c:v>
                </c:pt>
                <c:pt idx="3681">
                  <c:v>1.5999818384948701</c:v>
                </c:pt>
                <c:pt idx="3682">
                  <c:v>1.6167249465490601</c:v>
                </c:pt>
                <c:pt idx="3683">
                  <c:v>1.6268958691612401</c:v>
                </c:pt>
                <c:pt idx="3684">
                  <c:v>1.6298014669356</c:v>
                </c:pt>
                <c:pt idx="3685">
                  <c:v>1.6254960853604501</c:v>
                </c:pt>
                <c:pt idx="3686">
                  <c:v>1.6079507643327</c:v>
                </c:pt>
                <c:pt idx="3687">
                  <c:v>1.6061832081316001</c:v>
                </c:pt>
                <c:pt idx="3688">
                  <c:v>1.5644050902836899</c:v>
                </c:pt>
                <c:pt idx="3689">
                  <c:v>1.5774039378047</c:v>
                </c:pt>
                <c:pt idx="3690">
                  <c:v>1.5357494159919001</c:v>
                </c:pt>
                <c:pt idx="3691">
                  <c:v>1.5531684830052801</c:v>
                </c:pt>
                <c:pt idx="3692">
                  <c:v>1.53269377811376</c:v>
                </c:pt>
                <c:pt idx="3693">
                  <c:v>1.4830416755895699</c:v>
                </c:pt>
                <c:pt idx="3694">
                  <c:v>1.5444448029451101</c:v>
                </c:pt>
                <c:pt idx="3695">
                  <c:v>1.55526921752588</c:v>
                </c:pt>
                <c:pt idx="3696">
                  <c:v>1.54351458993865</c:v>
                </c:pt>
                <c:pt idx="3697">
                  <c:v>1.5469471938783399</c:v>
                </c:pt>
                <c:pt idx="3698">
                  <c:v>1.5471923798740299</c:v>
                </c:pt>
                <c:pt idx="3699">
                  <c:v>1.5554067525778701</c:v>
                </c:pt>
                <c:pt idx="3700">
                  <c:v>1.55883935651756</c:v>
                </c:pt>
                <c:pt idx="3701">
                  <c:v>1.5451089407587999</c:v>
                </c:pt>
                <c:pt idx="3702">
                  <c:v>1.5198534995062101</c:v>
                </c:pt>
                <c:pt idx="3703">
                  <c:v>1.5185056183780601</c:v>
                </c:pt>
                <c:pt idx="3704">
                  <c:v>1.47302169063271</c:v>
                </c:pt>
                <c:pt idx="3705">
                  <c:v>1.49631564391977</c:v>
                </c:pt>
                <c:pt idx="3706">
                  <c:v>1.4652075010122101</c:v>
                </c:pt>
                <c:pt idx="3707">
                  <c:v>1.5089520092064299</c:v>
                </c:pt>
                <c:pt idx="3708">
                  <c:v>1.4888462498328101</c:v>
                </c:pt>
                <c:pt idx="3709">
                  <c:v>1.4693503745168599</c:v>
                </c:pt>
                <c:pt idx="3710">
                  <c:v>1.46240433098151</c:v>
                </c:pt>
                <c:pt idx="3711">
                  <c:v>1.4475387260530901</c:v>
                </c:pt>
                <c:pt idx="3712">
                  <c:v>1.4251159176235999</c:v>
                </c:pt>
                <c:pt idx="3713">
                  <c:v>1.3933113571523399</c:v>
                </c:pt>
                <c:pt idx="3714">
                  <c:v>1.3882665271368</c:v>
                </c:pt>
                <c:pt idx="3715">
                  <c:v>1.3761512061650001</c:v>
                </c:pt>
                <c:pt idx="3716">
                  <c:v>1.3408153427174501</c:v>
                </c:pt>
                <c:pt idx="3717">
                  <c:v>1.35364971078283</c:v>
                </c:pt>
                <c:pt idx="3718">
                  <c:v>1.3481368846633199</c:v>
                </c:pt>
                <c:pt idx="3719">
                  <c:v>1.3171628104284401</c:v>
                </c:pt>
                <c:pt idx="3720">
                  <c:v>1.28744770868776</c:v>
                </c:pt>
                <c:pt idx="3721">
                  <c:v>1.30859294157765</c:v>
                </c:pt>
                <c:pt idx="3722">
                  <c:v>1.27956117947024</c:v>
                </c:pt>
                <c:pt idx="3723">
                  <c:v>1.3077911244948399</c:v>
                </c:pt>
                <c:pt idx="3724">
                  <c:v>1.3411646662685901</c:v>
                </c:pt>
                <c:pt idx="3725">
                  <c:v>1.3500791967907899</c:v>
                </c:pt>
                <c:pt idx="3726">
                  <c:v>1.32635571302463</c:v>
                </c:pt>
                <c:pt idx="3727">
                  <c:v>1.33278818218956</c:v>
                </c:pt>
                <c:pt idx="3728">
                  <c:v>1.3432301342598201</c:v>
                </c:pt>
                <c:pt idx="3729">
                  <c:v>1.3182663873810301</c:v>
                </c:pt>
                <c:pt idx="3730">
                  <c:v>1.3169212713563301</c:v>
                </c:pt>
                <c:pt idx="3731">
                  <c:v>1.2946400483269001</c:v>
                </c:pt>
                <c:pt idx="3732">
                  <c:v>1.3040854346459401</c:v>
                </c:pt>
                <c:pt idx="3733">
                  <c:v>1.3077104020972501</c:v>
                </c:pt>
                <c:pt idx="3734">
                  <c:v>1.3079300622442001</c:v>
                </c:pt>
                <c:pt idx="3735">
                  <c:v>1.30957808837292</c:v>
                </c:pt>
                <c:pt idx="3736">
                  <c:v>1.29573008678988</c:v>
                </c:pt>
                <c:pt idx="3737">
                  <c:v>1.2960555456763501</c:v>
                </c:pt>
                <c:pt idx="3738">
                  <c:v>1.3025881967672399</c:v>
                </c:pt>
                <c:pt idx="3739">
                  <c:v>1.3045449187092499</c:v>
                </c:pt>
                <c:pt idx="3740">
                  <c:v>1.3018231966209199</c:v>
                </c:pt>
                <c:pt idx="3741">
                  <c:v>1.2939829950794799</c:v>
                </c:pt>
                <c:pt idx="3742">
                  <c:v>1.2794998304518801</c:v>
                </c:pt>
                <c:pt idx="3743">
                  <c:v>1.27014456382389</c:v>
                </c:pt>
                <c:pt idx="3744">
                  <c:v>1.2797137551912401</c:v>
                </c:pt>
                <c:pt idx="3745">
                  <c:v>1.28220720754603</c:v>
                </c:pt>
                <c:pt idx="3746">
                  <c:v>1.2501091180116299</c:v>
                </c:pt>
                <c:pt idx="3747">
                  <c:v>1.25943458440046</c:v>
                </c:pt>
                <c:pt idx="3748">
                  <c:v>1.2227821973273301</c:v>
                </c:pt>
                <c:pt idx="3749">
                  <c:v>1.21757728585449</c:v>
                </c:pt>
                <c:pt idx="3750">
                  <c:v>1.2457716917842601</c:v>
                </c:pt>
                <c:pt idx="3751">
                  <c:v>1.23196913858534</c:v>
                </c:pt>
                <c:pt idx="3752">
                  <c:v>1.26182016882551</c:v>
                </c:pt>
                <c:pt idx="3753">
                  <c:v>1.26854317947793</c:v>
                </c:pt>
                <c:pt idx="3754">
                  <c:v>1.24127148638153</c:v>
                </c:pt>
                <c:pt idx="3755">
                  <c:v>1.2514957044653301</c:v>
                </c:pt>
                <c:pt idx="3756">
                  <c:v>1.2316239327490399</c:v>
                </c:pt>
                <c:pt idx="3757">
                  <c:v>1.23597231822771</c:v>
                </c:pt>
                <c:pt idx="3758">
                  <c:v>1.2485367540029</c:v>
                </c:pt>
                <c:pt idx="3759">
                  <c:v>1.2814859410388899</c:v>
                </c:pt>
                <c:pt idx="3760">
                  <c:v>1.27605222995985</c:v>
                </c:pt>
                <c:pt idx="3761">
                  <c:v>1.28126401537899</c:v>
                </c:pt>
                <c:pt idx="3762">
                  <c:v>1.3090948801654301</c:v>
                </c:pt>
                <c:pt idx="3763">
                  <c:v>1.2889146713313699</c:v>
                </c:pt>
                <c:pt idx="3764">
                  <c:v>1.29700917860355</c:v>
                </c:pt>
                <c:pt idx="3765">
                  <c:v>1.2888013421792199</c:v>
                </c:pt>
                <c:pt idx="3766">
                  <c:v>1.3042679575885301</c:v>
                </c:pt>
                <c:pt idx="3767">
                  <c:v>1.31036584003506</c:v>
                </c:pt>
                <c:pt idx="3768">
                  <c:v>1.3181123004418001</c:v>
                </c:pt>
                <c:pt idx="3769">
                  <c:v>1.30780150253428</c:v>
                </c:pt>
                <c:pt idx="3770">
                  <c:v>1.3203956247880799</c:v>
                </c:pt>
                <c:pt idx="3771">
                  <c:v>1.3098997551628899</c:v>
                </c:pt>
                <c:pt idx="3772">
                  <c:v>1.31431967480536</c:v>
                </c:pt>
                <c:pt idx="3773">
                  <c:v>1.3247038372379201</c:v>
                </c:pt>
                <c:pt idx="3774">
                  <c:v>1.32404050380538</c:v>
                </c:pt>
                <c:pt idx="3775">
                  <c:v>1.29730563290909</c:v>
                </c:pt>
                <c:pt idx="3776">
                  <c:v>1.3182962205389299</c:v>
                </c:pt>
                <c:pt idx="3777">
                  <c:v>1.3155346344777901</c:v>
                </c:pt>
                <c:pt idx="3778">
                  <c:v>1.32691264543861</c:v>
                </c:pt>
                <c:pt idx="3779">
                  <c:v>1.33276863589769</c:v>
                </c:pt>
                <c:pt idx="3780">
                  <c:v>1.33818010082734</c:v>
                </c:pt>
                <c:pt idx="3781">
                  <c:v>1.3284592718273101</c:v>
                </c:pt>
                <c:pt idx="3782">
                  <c:v>1.32105665497952</c:v>
                </c:pt>
                <c:pt idx="3783">
                  <c:v>1.3306071605898</c:v>
                </c:pt>
                <c:pt idx="3784">
                  <c:v>1.3072535533573</c:v>
                </c:pt>
                <c:pt idx="3785">
                  <c:v>1.3322674461887101</c:v>
                </c:pt>
                <c:pt idx="3786">
                  <c:v>1.32562630379306</c:v>
                </c:pt>
                <c:pt idx="3787">
                  <c:v>1.35225913748653</c:v>
                </c:pt>
                <c:pt idx="3788">
                  <c:v>1.3619430323168999</c:v>
                </c:pt>
                <c:pt idx="3789">
                  <c:v>1.35251992453906</c:v>
                </c:pt>
                <c:pt idx="3790">
                  <c:v>1.38349279615145</c:v>
                </c:pt>
                <c:pt idx="3791">
                  <c:v>1.37206171662081</c:v>
                </c:pt>
                <c:pt idx="3792">
                  <c:v>1.3650217871974699</c:v>
                </c:pt>
                <c:pt idx="3793">
                  <c:v>1.36457093114367</c:v>
                </c:pt>
                <c:pt idx="3794">
                  <c:v>1.3399147503243201</c:v>
                </c:pt>
                <c:pt idx="3795">
                  <c:v>1.3373779514775499</c:v>
                </c:pt>
                <c:pt idx="3796">
                  <c:v>1.33011665217625</c:v>
                </c:pt>
                <c:pt idx="3797">
                  <c:v>1.33088262423948</c:v>
                </c:pt>
                <c:pt idx="3798">
                  <c:v>1.3325227912473701</c:v>
                </c:pt>
                <c:pt idx="3799">
                  <c:v>1.3257301555615</c:v>
                </c:pt>
                <c:pt idx="3800">
                  <c:v>1.3312853257866899</c:v>
                </c:pt>
                <c:pt idx="3801">
                  <c:v>1.35635081196735</c:v>
                </c:pt>
                <c:pt idx="3802">
                  <c:v>1.3787178922994401</c:v>
                </c:pt>
                <c:pt idx="3803">
                  <c:v>1.3814027346847699</c:v>
                </c:pt>
                <c:pt idx="3804">
                  <c:v>1.39619748149754</c:v>
                </c:pt>
                <c:pt idx="3805">
                  <c:v>1.39131741811839</c:v>
                </c:pt>
                <c:pt idx="3806">
                  <c:v>1.3936915650929</c:v>
                </c:pt>
                <c:pt idx="3807">
                  <c:v>1.4000336332792001</c:v>
                </c:pt>
                <c:pt idx="3808">
                  <c:v>1.3797524736789699</c:v>
                </c:pt>
                <c:pt idx="3809">
                  <c:v>1.3756853804358899</c:v>
                </c:pt>
                <c:pt idx="3810">
                  <c:v>1.3610757203827499</c:v>
                </c:pt>
                <c:pt idx="3811">
                  <c:v>1.3607357137487901</c:v>
                </c:pt>
                <c:pt idx="3812">
                  <c:v>1.3324230779997499</c:v>
                </c:pt>
                <c:pt idx="3813">
                  <c:v>1.32490469107638</c:v>
                </c:pt>
                <c:pt idx="3814">
                  <c:v>1.34270093987171</c:v>
                </c:pt>
                <c:pt idx="3815">
                  <c:v>1.3527410468874901</c:v>
                </c:pt>
                <c:pt idx="3816">
                  <c:v>1.3655675222499599</c:v>
                </c:pt>
                <c:pt idx="3817">
                  <c:v>1.3617416295439999</c:v>
                </c:pt>
                <c:pt idx="3818">
                  <c:v>1.3371816078461201</c:v>
                </c:pt>
                <c:pt idx="3819">
                  <c:v>1.3475554432585199</c:v>
                </c:pt>
                <c:pt idx="3820">
                  <c:v>1.3355295529743201</c:v>
                </c:pt>
                <c:pt idx="3821">
                  <c:v>1.3338761252481199</c:v>
                </c:pt>
                <c:pt idx="3822">
                  <c:v>1.3508266134531199</c:v>
                </c:pt>
                <c:pt idx="3823">
                  <c:v>1.3579736381540399</c:v>
                </c:pt>
                <c:pt idx="3824">
                  <c:v>1.3584235614963101</c:v>
                </c:pt>
                <c:pt idx="3825">
                  <c:v>1.4078803813820899</c:v>
                </c:pt>
                <c:pt idx="3826">
                  <c:v>1.4028400542872199</c:v>
                </c:pt>
                <c:pt idx="3827">
                  <c:v>1.4221009720300399</c:v>
                </c:pt>
                <c:pt idx="3828">
                  <c:v>1.41988256380013</c:v>
                </c:pt>
                <c:pt idx="3829">
                  <c:v>1.42676907450071</c:v>
                </c:pt>
                <c:pt idx="3830">
                  <c:v>1.41150840564108</c:v>
                </c:pt>
                <c:pt idx="3831">
                  <c:v>1.4519666912611899</c:v>
                </c:pt>
                <c:pt idx="3832">
                  <c:v>1.44753057815424</c:v>
                </c:pt>
                <c:pt idx="3833">
                  <c:v>1.4783485339949101</c:v>
                </c:pt>
                <c:pt idx="3834">
                  <c:v>1.5057030323939</c:v>
                </c:pt>
                <c:pt idx="3835">
                  <c:v>1.49483310442307</c:v>
                </c:pt>
                <c:pt idx="3836">
                  <c:v>1.4956623130051701</c:v>
                </c:pt>
                <c:pt idx="3837">
                  <c:v>1.47563620969022</c:v>
                </c:pt>
                <c:pt idx="3838">
                  <c:v>1.4735373753369401</c:v>
                </c:pt>
                <c:pt idx="3839">
                  <c:v>1.4748174879117999</c:v>
                </c:pt>
                <c:pt idx="3840">
                  <c:v>1.4845958572690201</c:v>
                </c:pt>
                <c:pt idx="3841">
                  <c:v>1.4890545871049199</c:v>
                </c:pt>
                <c:pt idx="3842">
                  <c:v>1.50306768793087</c:v>
                </c:pt>
                <c:pt idx="3843">
                  <c:v>1.5290305444005701</c:v>
                </c:pt>
                <c:pt idx="3844">
                  <c:v>1.5437415730721</c:v>
                </c:pt>
                <c:pt idx="3845">
                  <c:v>1.5124974990069899</c:v>
                </c:pt>
                <c:pt idx="3846">
                  <c:v>1.4952137931157701</c:v>
                </c:pt>
                <c:pt idx="3847">
                  <c:v>1.4946218391255901</c:v>
                </c:pt>
                <c:pt idx="3848">
                  <c:v>1.49840879305849</c:v>
                </c:pt>
                <c:pt idx="3849">
                  <c:v>1.50683560718715</c:v>
                </c:pt>
                <c:pt idx="3850">
                  <c:v>1.5019366910987799</c:v>
                </c:pt>
                <c:pt idx="3851">
                  <c:v>1.51018129912098</c:v>
                </c:pt>
                <c:pt idx="3852">
                  <c:v>1.4896286602684501</c:v>
                </c:pt>
                <c:pt idx="3853">
                  <c:v>1.49440857434658</c:v>
                </c:pt>
                <c:pt idx="3854">
                  <c:v>1.5258364673668099</c:v>
                </c:pt>
                <c:pt idx="3855">
                  <c:v>1.5486271650491601</c:v>
                </c:pt>
                <c:pt idx="3856">
                  <c:v>1.5516807166025901</c:v>
                </c:pt>
                <c:pt idx="3857">
                  <c:v>1.5485055298005601</c:v>
                </c:pt>
                <c:pt idx="3858">
                  <c:v>1.5577878197094599</c:v>
                </c:pt>
                <c:pt idx="3859">
                  <c:v>1.57207742735246</c:v>
                </c:pt>
                <c:pt idx="3860">
                  <c:v>1.5646272683756199</c:v>
                </c:pt>
                <c:pt idx="3861">
                  <c:v>1.54435219287435</c:v>
                </c:pt>
                <c:pt idx="3862">
                  <c:v>1.4912229299122799</c:v>
                </c:pt>
                <c:pt idx="3863">
                  <c:v>1.41623099804792</c:v>
                </c:pt>
                <c:pt idx="3864">
                  <c:v>1.31449071479579</c:v>
                </c:pt>
                <c:pt idx="3865">
                  <c:v>1.2872545553797701</c:v>
                </c:pt>
                <c:pt idx="3866">
                  <c:v>1.3750714037685401</c:v>
                </c:pt>
                <c:pt idx="3867">
                  <c:v>1.4338186947753999</c:v>
                </c:pt>
                <c:pt idx="3868">
                  <c:v>1.4339403300239999</c:v>
                </c:pt>
                <c:pt idx="3869">
                  <c:v>1.4142772318672601</c:v>
                </c:pt>
                <c:pt idx="3870">
                  <c:v>1.3422159492739001</c:v>
                </c:pt>
                <c:pt idx="3871">
                  <c:v>1.38667363263775</c:v>
                </c:pt>
                <c:pt idx="3872">
                  <c:v>1.3883841283212099</c:v>
                </c:pt>
                <c:pt idx="3873">
                  <c:v>1.35223185177593</c:v>
                </c:pt>
                <c:pt idx="3874">
                  <c:v>1.41134531556243</c:v>
                </c:pt>
                <c:pt idx="3875">
                  <c:v>1.3791018384123099</c:v>
                </c:pt>
                <c:pt idx="3876">
                  <c:v>1.3661552866392901</c:v>
                </c:pt>
                <c:pt idx="3877">
                  <c:v>1.37690750718986</c:v>
                </c:pt>
                <c:pt idx="3878">
                  <c:v>1.3680879039710201</c:v>
                </c:pt>
                <c:pt idx="3879">
                  <c:v>1.3976875301212699</c:v>
                </c:pt>
                <c:pt idx="3880">
                  <c:v>1.37690750718986</c:v>
                </c:pt>
                <c:pt idx="3881">
                  <c:v>1.38225097332244</c:v>
                </c:pt>
                <c:pt idx="3882">
                  <c:v>1.42117495665334</c:v>
                </c:pt>
                <c:pt idx="3883">
                  <c:v>1.4086628903648599</c:v>
                </c:pt>
                <c:pt idx="3884">
                  <c:v>1.43992698905465</c:v>
                </c:pt>
                <c:pt idx="3885">
                  <c:v>1.4438278948746699</c:v>
                </c:pt>
                <c:pt idx="3886">
                  <c:v>1.4526643085187501</c:v>
                </c:pt>
                <c:pt idx="3887">
                  <c:v>1.4532994057906199</c:v>
                </c:pt>
                <c:pt idx="3888">
                  <c:v>1.5148714230051701</c:v>
                </c:pt>
                <c:pt idx="3889">
                  <c:v>1.51339985236897</c:v>
                </c:pt>
                <c:pt idx="3890">
                  <c:v>1.5602957720514601</c:v>
                </c:pt>
                <c:pt idx="3891">
                  <c:v>1.5536152648372701</c:v>
                </c:pt>
                <c:pt idx="3892">
                  <c:v>1.5917613746867501</c:v>
                </c:pt>
                <c:pt idx="3893">
                  <c:v>1.54564175399387</c:v>
                </c:pt>
                <c:pt idx="3894">
                  <c:v>1.5543636491230699</c:v>
                </c:pt>
                <c:pt idx="3895">
                  <c:v>1.53344257451356</c:v>
                </c:pt>
                <c:pt idx="3896">
                  <c:v>1.5105734560022299</c:v>
                </c:pt>
                <c:pt idx="3897">
                  <c:v>1.50907715696266</c:v>
                </c:pt>
                <c:pt idx="3898">
                  <c:v>1.5067093386258701</c:v>
                </c:pt>
                <c:pt idx="3899">
                  <c:v>1.52250568036075</c:v>
                </c:pt>
                <c:pt idx="3900">
                  <c:v>1.5104116371006699</c:v>
                </c:pt>
                <c:pt idx="3901">
                  <c:v>1.4718648804947601</c:v>
                </c:pt>
                <c:pt idx="3902">
                  <c:v>1.46062703369776</c:v>
                </c:pt>
                <c:pt idx="3903">
                  <c:v>1.4594164763764499</c:v>
                </c:pt>
                <c:pt idx="3904">
                  <c:v>1.4628024537733599</c:v>
                </c:pt>
                <c:pt idx="3905">
                  <c:v>1.47783919957854</c:v>
                </c:pt>
                <c:pt idx="3906">
                  <c:v>1.5196992438005601</c:v>
                </c:pt>
                <c:pt idx="3907">
                  <c:v>1.54731962646893</c:v>
                </c:pt>
                <c:pt idx="3908">
                  <c:v>1.55358051680684</c:v>
                </c:pt>
                <c:pt idx="3909">
                  <c:v>1.5486459165543001</c:v>
                </c:pt>
                <c:pt idx="3910">
                  <c:v>1.51965577662895</c:v>
                </c:pt>
                <c:pt idx="3911">
                  <c:v>1.5182084467146699</c:v>
                </c:pt>
                <c:pt idx="3912">
                  <c:v>1.5073565835569001</c:v>
                </c:pt>
                <c:pt idx="3913">
                  <c:v>1.53702000216112</c:v>
                </c:pt>
                <c:pt idx="3914">
                  <c:v>1.54437612178561</c:v>
                </c:pt>
                <c:pt idx="3915">
                  <c:v>1.55209314052889</c:v>
                </c:pt>
                <c:pt idx="3916">
                  <c:v>1.5495452154682301</c:v>
                </c:pt>
                <c:pt idx="3917">
                  <c:v>1.54821052843399</c:v>
                </c:pt>
                <c:pt idx="3918">
                  <c:v>1.5244315639366399</c:v>
                </c:pt>
                <c:pt idx="3919">
                  <c:v>1.5302548560531699</c:v>
                </c:pt>
                <c:pt idx="3920">
                  <c:v>1.5203073058777601</c:v>
                </c:pt>
                <c:pt idx="3921">
                  <c:v>1.4851234031113201</c:v>
                </c:pt>
                <c:pt idx="3922">
                  <c:v>1.45722018055509</c:v>
                </c:pt>
                <c:pt idx="3923">
                  <c:v>1.4945864093071399</c:v>
                </c:pt>
                <c:pt idx="3924">
                  <c:v>1.4927671782933101</c:v>
                </c:pt>
                <c:pt idx="3925">
                  <c:v>1.5323169850826099</c:v>
                </c:pt>
                <c:pt idx="3926">
                  <c:v>1.53013340704537</c:v>
                </c:pt>
                <c:pt idx="3927">
                  <c:v>1.5393635316385901</c:v>
                </c:pt>
                <c:pt idx="3928">
                  <c:v>1.5364424951931199</c:v>
                </c:pt>
                <c:pt idx="3929">
                  <c:v>1.53304567912945</c:v>
                </c:pt>
                <c:pt idx="3930">
                  <c:v>1.5334090515874099</c:v>
                </c:pt>
                <c:pt idx="3931">
                  <c:v>1.53631436727763</c:v>
                </c:pt>
                <c:pt idx="3932">
                  <c:v>1.5257847837572001</c:v>
                </c:pt>
                <c:pt idx="3933">
                  <c:v>1.54986917633618</c:v>
                </c:pt>
                <c:pt idx="3934">
                  <c:v>1.5759021039438501</c:v>
                </c:pt>
                <c:pt idx="3935">
                  <c:v>1.5398435768870899</c:v>
                </c:pt>
                <c:pt idx="3936">
                  <c:v>1.5893783171139799</c:v>
                </c:pt>
                <c:pt idx="3937">
                  <c:v>1.6050663579116</c:v>
                </c:pt>
                <c:pt idx="3938">
                  <c:v>1.6225831326968001</c:v>
                </c:pt>
                <c:pt idx="3939">
                  <c:v>1.64297367905118</c:v>
                </c:pt>
                <c:pt idx="3940">
                  <c:v>1.6497960182622999</c:v>
                </c:pt>
                <c:pt idx="3941">
                  <c:v>1.5984398503144499</c:v>
                </c:pt>
                <c:pt idx="3942">
                  <c:v>1.6115784323115601</c:v>
                </c:pt>
                <c:pt idx="3943">
                  <c:v>1.6389939811780301</c:v>
                </c:pt>
                <c:pt idx="3944">
                  <c:v>1.6775981132172499</c:v>
                </c:pt>
                <c:pt idx="3945">
                  <c:v>1.7184006431136301</c:v>
                </c:pt>
                <c:pt idx="3946">
                  <c:v>1.6699769897571399</c:v>
                </c:pt>
                <c:pt idx="3947">
                  <c:v>1.6919908536628401</c:v>
                </c:pt>
                <c:pt idx="3948">
                  <c:v>1.6675626543253701</c:v>
                </c:pt>
                <c:pt idx="3949">
                  <c:v>1.6345299169433201</c:v>
                </c:pt>
                <c:pt idx="3950">
                  <c:v>1.6388776139764301</c:v>
                </c:pt>
                <c:pt idx="3951">
                  <c:v>1.64490738016173</c:v>
                </c:pt>
                <c:pt idx="3952">
                  <c:v>1.61668057427073</c:v>
                </c:pt>
                <c:pt idx="3953">
                  <c:v>1.6352274481864899</c:v>
                </c:pt>
                <c:pt idx="3954">
                  <c:v>1.66158794104005</c:v>
                </c:pt>
                <c:pt idx="3955">
                  <c:v>1.698806334658</c:v>
                </c:pt>
                <c:pt idx="3956">
                  <c:v>1.7033819203549601</c:v>
                </c:pt>
                <c:pt idx="3957">
                  <c:v>1.6692798955894099</c:v>
                </c:pt>
                <c:pt idx="3958">
                  <c:v>1.7333188123247201</c:v>
                </c:pt>
                <c:pt idx="3959">
                  <c:v>1.70335813667463</c:v>
                </c:pt>
                <c:pt idx="3960">
                  <c:v>1.7059925027437099</c:v>
                </c:pt>
                <c:pt idx="3961">
                  <c:v>1.72783620954575</c:v>
                </c:pt>
                <c:pt idx="3962">
                  <c:v>1.65979066403804</c:v>
                </c:pt>
                <c:pt idx="3963">
                  <c:v>1.70345640156366</c:v>
                </c:pt>
                <c:pt idx="3964">
                  <c:v>1.64542375923346</c:v>
                </c:pt>
                <c:pt idx="3965">
                  <c:v>1.64894539944758</c:v>
                </c:pt>
                <c:pt idx="3966">
                  <c:v>1.61499921550429</c:v>
                </c:pt>
                <c:pt idx="3967">
                  <c:v>1.62964790932887</c:v>
                </c:pt>
                <c:pt idx="3968">
                  <c:v>1.6835953334049401</c:v>
                </c:pt>
                <c:pt idx="3969">
                  <c:v>1.64302927509937</c:v>
                </c:pt>
                <c:pt idx="3970">
                  <c:v>1.6790881541567499</c:v>
                </c:pt>
                <c:pt idx="3971">
                  <c:v>1.70824536983185</c:v>
                </c:pt>
                <c:pt idx="3972">
                  <c:v>1.69413680992006</c:v>
                </c:pt>
                <c:pt idx="3973">
                  <c:v>1.7598239005499401</c:v>
                </c:pt>
                <c:pt idx="3974">
                  <c:v>1.7608323800135901</c:v>
                </c:pt>
                <c:pt idx="3975">
                  <c:v>1.8105896914958099</c:v>
                </c:pt>
                <c:pt idx="3976">
                  <c:v>1.82743905507219</c:v>
                </c:pt>
                <c:pt idx="3977">
                  <c:v>1.83187277889304</c:v>
                </c:pt>
                <c:pt idx="3978">
                  <c:v>1.8858189459157899</c:v>
                </c:pt>
                <c:pt idx="3979">
                  <c:v>1.8469725918561699</c:v>
                </c:pt>
                <c:pt idx="3980">
                  <c:v>1.8471253876204901</c:v>
                </c:pt>
                <c:pt idx="3981">
                  <c:v>1.8495811463479901</c:v>
                </c:pt>
                <c:pt idx="3982">
                  <c:v>1.8866483887824099</c:v>
                </c:pt>
                <c:pt idx="3983">
                  <c:v>1.8271356588652199</c:v>
                </c:pt>
                <c:pt idx="3984">
                  <c:v>1.87485265486324</c:v>
                </c:pt>
                <c:pt idx="3985">
                  <c:v>1.92181280559514</c:v>
                </c:pt>
                <c:pt idx="3986">
                  <c:v>1.93377935292398</c:v>
                </c:pt>
                <c:pt idx="3987">
                  <c:v>1.9324036329027501</c:v>
                </c:pt>
                <c:pt idx="3988">
                  <c:v>1.9748629280454</c:v>
                </c:pt>
                <c:pt idx="3989">
                  <c:v>2.0124335597868699</c:v>
                </c:pt>
                <c:pt idx="3990">
                  <c:v>2.0262164806576299</c:v>
                </c:pt>
                <c:pt idx="3991">
                  <c:v>1.98956326366555</c:v>
                </c:pt>
                <c:pt idx="3992">
                  <c:v>1.9826712658310499</c:v>
                </c:pt>
                <c:pt idx="3993">
                  <c:v>1.95929117486133</c:v>
                </c:pt>
                <c:pt idx="3994">
                  <c:v>2.0288558075326102</c:v>
                </c:pt>
                <c:pt idx="3995">
                  <c:v>2.01524905259082</c:v>
                </c:pt>
                <c:pt idx="3996">
                  <c:v>2.0269915373983398</c:v>
                </c:pt>
                <c:pt idx="3997">
                  <c:v>2.0369168439241601</c:v>
                </c:pt>
                <c:pt idx="3998">
                  <c:v>2.0393402664572502</c:v>
                </c:pt>
                <c:pt idx="3999">
                  <c:v>2.00615849776498</c:v>
                </c:pt>
                <c:pt idx="4000">
                  <c:v>1.99131017702346</c:v>
                </c:pt>
                <c:pt idx="4001">
                  <c:v>1.98890903765786</c:v>
                </c:pt>
                <c:pt idx="4002">
                  <c:v>2.03714062100148</c:v>
                </c:pt>
                <c:pt idx="4003">
                  <c:v>2.0410346767012402</c:v>
                </c:pt>
                <c:pt idx="4004">
                  <c:v>2.0459910073048402</c:v>
                </c:pt>
                <c:pt idx="4005">
                  <c:v>2.0636181555823998</c:v>
                </c:pt>
                <c:pt idx="4006">
                  <c:v>2.04418099409606</c:v>
                </c:pt>
                <c:pt idx="4007">
                  <c:v>2.03222467300973</c:v>
                </c:pt>
                <c:pt idx="4008">
                  <c:v>2.0365267061303798</c:v>
                </c:pt>
                <c:pt idx="4009">
                  <c:v>2.0348943260867198</c:v>
                </c:pt>
                <c:pt idx="4010">
                  <c:v>2.0148545139365202</c:v>
                </c:pt>
                <c:pt idx="4011">
                  <c:v>2.0161779834709899</c:v>
                </c:pt>
                <c:pt idx="4012">
                  <c:v>2.0179603258494199</c:v>
                </c:pt>
                <c:pt idx="4013">
                  <c:v>1.9900324151290001</c:v>
                </c:pt>
                <c:pt idx="4014">
                  <c:v>1.9769248612079899</c:v>
                </c:pt>
                <c:pt idx="4015">
                  <c:v>1.98414998816832</c:v>
                </c:pt>
                <c:pt idx="4016">
                  <c:v>1.96382149024583</c:v>
                </c:pt>
                <c:pt idx="4017">
                  <c:v>1.9734191163189601</c:v>
                </c:pt>
                <c:pt idx="4018">
                  <c:v>2.00312891104827</c:v>
                </c:pt>
                <c:pt idx="4019">
                  <c:v>1.9703185184901699</c:v>
                </c:pt>
                <c:pt idx="4020">
                  <c:v>1.9347761652806199</c:v>
                </c:pt>
                <c:pt idx="4021">
                  <c:v>1.94267919844676</c:v>
                </c:pt>
                <c:pt idx="4022">
                  <c:v>1.9495732400155901</c:v>
                </c:pt>
                <c:pt idx="4023">
                  <c:v>1.9770398737424799</c:v>
                </c:pt>
                <c:pt idx="4024">
                  <c:v>2.0071227286790898</c:v>
                </c:pt>
                <c:pt idx="4025">
                  <c:v>2.0069899255719998</c:v>
                </c:pt>
                <c:pt idx="4026">
                  <c:v>2.0036657147506598</c:v>
                </c:pt>
                <c:pt idx="4027">
                  <c:v>2.0247588873657798</c:v>
                </c:pt>
                <c:pt idx="4028">
                  <c:v>2.03431248926023</c:v>
                </c:pt>
                <c:pt idx="4029">
                  <c:v>2.0372029149144701</c:v>
                </c:pt>
                <c:pt idx="4030">
                  <c:v>2.0535377298292801</c:v>
                </c:pt>
                <c:pt idx="4031">
                  <c:v>2.0535377298292801</c:v>
                </c:pt>
                <c:pt idx="4032">
                  <c:v>2.0587979552328601</c:v>
                </c:pt>
                <c:pt idx="4033">
                  <c:v>2.0633310464482499</c:v>
                </c:pt>
                <c:pt idx="4034">
                  <c:v>2.0696480415027798</c:v>
                </c:pt>
                <c:pt idx="4035">
                  <c:v>2.0975439874436299</c:v>
                </c:pt>
                <c:pt idx="4036">
                  <c:v>2.08086975431462</c:v>
                </c:pt>
                <c:pt idx="4037">
                  <c:v>2.1053454132170901</c:v>
                </c:pt>
                <c:pt idx="4038">
                  <c:v>2.0783078874020999</c:v>
                </c:pt>
                <c:pt idx="4039">
                  <c:v>2.0611474939250201</c:v>
                </c:pt>
                <c:pt idx="4040">
                  <c:v>2.0605500805819501</c:v>
                </c:pt>
                <c:pt idx="4041">
                  <c:v>2.0717500567509601</c:v>
                </c:pt>
                <c:pt idx="4042">
                  <c:v>2.07427534733635</c:v>
                </c:pt>
                <c:pt idx="4043">
                  <c:v>2.1125128493203502</c:v>
                </c:pt>
                <c:pt idx="4044">
                  <c:v>2.0833965689136398</c:v>
                </c:pt>
                <c:pt idx="4045">
                  <c:v>2.08250044889903</c:v>
                </c:pt>
                <c:pt idx="4046">
                  <c:v>2.05563856266307</c:v>
                </c:pt>
                <c:pt idx="4047">
                  <c:v>2.0857827898401999</c:v>
                </c:pt>
                <c:pt idx="4048">
                  <c:v>2.0569941466248598</c:v>
                </c:pt>
                <c:pt idx="4049">
                  <c:v>2.0578775608920901</c:v>
                </c:pt>
                <c:pt idx="4050">
                  <c:v>2.0472811590694802</c:v>
                </c:pt>
                <c:pt idx="4051">
                  <c:v>2.0665319744548398</c:v>
                </c:pt>
                <c:pt idx="4052">
                  <c:v>2.07070991468761</c:v>
                </c:pt>
                <c:pt idx="4053">
                  <c:v>2.1105139909449302</c:v>
                </c:pt>
                <c:pt idx="4054">
                  <c:v>2.08941608942476</c:v>
                </c:pt>
                <c:pt idx="4055">
                  <c:v>2.0903020320667598</c:v>
                </c:pt>
                <c:pt idx="4056">
                  <c:v>2.0770159058470701</c:v>
                </c:pt>
                <c:pt idx="4057">
                  <c:v>2.0711616837042901</c:v>
                </c:pt>
                <c:pt idx="4058">
                  <c:v>2.0648682828654299</c:v>
                </c:pt>
                <c:pt idx="4059">
                  <c:v>2.0741961331544001</c:v>
                </c:pt>
                <c:pt idx="4060">
                  <c:v>2.0833781892921199</c:v>
                </c:pt>
                <c:pt idx="4061">
                  <c:v>2.0990671413032902</c:v>
                </c:pt>
                <c:pt idx="4062">
                  <c:v>2.0942286044481802</c:v>
                </c:pt>
                <c:pt idx="4063">
                  <c:v>2.10431563104546</c:v>
                </c:pt>
                <c:pt idx="4064">
                  <c:v>2.1000755290502702</c:v>
                </c:pt>
                <c:pt idx="4065">
                  <c:v>2.0706946956261798</c:v>
                </c:pt>
                <c:pt idx="4066">
                  <c:v>2.09438675040577</c:v>
                </c:pt>
                <c:pt idx="4067">
                  <c:v>2.0883125369643998</c:v>
                </c:pt>
                <c:pt idx="4068">
                  <c:v>2.0926170618800799</c:v>
                </c:pt>
                <c:pt idx="4069">
                  <c:v>2.10184573853167</c:v>
                </c:pt>
                <c:pt idx="4070">
                  <c:v>2.0903015361611099</c:v>
                </c:pt>
                <c:pt idx="4071">
                  <c:v>2.1102022946040599</c:v>
                </c:pt>
                <c:pt idx="4072">
                  <c:v>2.1190313759380102</c:v>
                </c:pt>
                <c:pt idx="4073">
                  <c:v>2.1241197588991798</c:v>
                </c:pt>
                <c:pt idx="4074">
                  <c:v>2.1648043758919</c:v>
                </c:pt>
                <c:pt idx="4075">
                  <c:v>2.2801008305744799</c:v>
                </c:pt>
                <c:pt idx="4076">
                  <c:v>2.2230983425133601</c:v>
                </c:pt>
                <c:pt idx="4077">
                  <c:v>2.2812255992222901</c:v>
                </c:pt>
                <c:pt idx="4078">
                  <c:v>2.3371016790311598</c:v>
                </c:pt>
                <c:pt idx="4079">
                  <c:v>2.38255807260553</c:v>
                </c:pt>
                <c:pt idx="4080">
                  <c:v>2.38975757571421</c:v>
                </c:pt>
                <c:pt idx="4081">
                  <c:v>2.36536026160418</c:v>
                </c:pt>
                <c:pt idx="4082">
                  <c:v>2.3451750913078899</c:v>
                </c:pt>
                <c:pt idx="4083">
                  <c:v>2.34731356162205</c:v>
                </c:pt>
                <c:pt idx="4084">
                  <c:v>2.29740561416759</c:v>
                </c:pt>
                <c:pt idx="4085">
                  <c:v>2.28577503974621</c:v>
                </c:pt>
                <c:pt idx="4086">
                  <c:v>2.2619097790051002</c:v>
                </c:pt>
                <c:pt idx="4087">
                  <c:v>2.2623643299234502</c:v>
                </c:pt>
                <c:pt idx="4088">
                  <c:v>2.2441494820660299</c:v>
                </c:pt>
                <c:pt idx="4089">
                  <c:v>2.24850249641421</c:v>
                </c:pt>
                <c:pt idx="4090">
                  <c:v>2.25721969399532</c:v>
                </c:pt>
                <c:pt idx="4091">
                  <c:v>2.2605192082971399</c:v>
                </c:pt>
                <c:pt idx="4092">
                  <c:v>2.2470202717082901</c:v>
                </c:pt>
                <c:pt idx="4093">
                  <c:v>2.2347549916546701</c:v>
                </c:pt>
                <c:pt idx="4094">
                  <c:v>2.24933785681996</c:v>
                </c:pt>
                <c:pt idx="4095">
                  <c:v>2.2581616900432802</c:v>
                </c:pt>
                <c:pt idx="4096">
                  <c:v>2.2566575921021501</c:v>
                </c:pt>
                <c:pt idx="4097">
                  <c:v>2.2601145876189102</c:v>
                </c:pt>
                <c:pt idx="4098">
                  <c:v>2.2638801109639299</c:v>
                </c:pt>
                <c:pt idx="4099">
                  <c:v>2.2691500090436301</c:v>
                </c:pt>
                <c:pt idx="4100">
                  <c:v>2.2718606354710502</c:v>
                </c:pt>
                <c:pt idx="4101">
                  <c:v>2.2928373896094598</c:v>
                </c:pt>
                <c:pt idx="4102">
                  <c:v>2.2832001799547101</c:v>
                </c:pt>
                <c:pt idx="4103">
                  <c:v>2.2797119875592302</c:v>
                </c:pt>
                <c:pt idx="4104">
                  <c:v>2.2528828346344798</c:v>
                </c:pt>
                <c:pt idx="4105">
                  <c:v>2.2509451215628702</c:v>
                </c:pt>
                <c:pt idx="4106">
                  <c:v>2.2528828346344798</c:v>
                </c:pt>
                <c:pt idx="4107">
                  <c:v>2.2609334269117101</c:v>
                </c:pt>
                <c:pt idx="4108">
                  <c:v>2.2760662969092</c:v>
                </c:pt>
                <c:pt idx="4109">
                  <c:v>2.2789127430502698</c:v>
                </c:pt>
                <c:pt idx="4110">
                  <c:v>2.26945787100945</c:v>
                </c:pt>
                <c:pt idx="4111">
                  <c:v>2.2863208924419398</c:v>
                </c:pt>
                <c:pt idx="4112">
                  <c:v>2.2925028434936401</c:v>
                </c:pt>
                <c:pt idx="4113">
                  <c:v>2.28511450873002</c:v>
                </c:pt>
                <c:pt idx="4114">
                  <c:v>2.2803121063601299</c:v>
                </c:pt>
                <c:pt idx="4115">
                  <c:v>2.2804629911061198</c:v>
                </c:pt>
                <c:pt idx="4116">
                  <c:v>2.2870674734435799</c:v>
                </c:pt>
                <c:pt idx="4117">
                  <c:v>2.3038797144272301</c:v>
                </c:pt>
                <c:pt idx="4118">
                  <c:v>2.3016052813245902</c:v>
                </c:pt>
                <c:pt idx="4119">
                  <c:v>2.2953871629302398</c:v>
                </c:pt>
                <c:pt idx="4120">
                  <c:v>2.3116269540611998</c:v>
                </c:pt>
                <c:pt idx="4121">
                  <c:v>2.3061541475298699</c:v>
                </c:pt>
                <c:pt idx="4122">
                  <c:v>2.2967515148117101</c:v>
                </c:pt>
                <c:pt idx="4123">
                  <c:v>2.2969039649655101</c:v>
                </c:pt>
                <c:pt idx="4124">
                  <c:v>2.3117655451101098</c:v>
                </c:pt>
                <c:pt idx="4125">
                  <c:v>2.3017438723735002</c:v>
                </c:pt>
                <c:pt idx="4126">
                  <c:v>2.3020576472043999</c:v>
                </c:pt>
                <c:pt idx="4127">
                  <c:v>2.3095957981928299</c:v>
                </c:pt>
                <c:pt idx="4128">
                  <c:v>2.38881023692737</c:v>
                </c:pt>
                <c:pt idx="4129">
                  <c:v>2.3401893210673999</c:v>
                </c:pt>
                <c:pt idx="4130">
                  <c:v>2.2921725436447198</c:v>
                </c:pt>
                <c:pt idx="4131">
                  <c:v>2.2909372039140998</c:v>
                </c:pt>
                <c:pt idx="4132">
                  <c:v>2.2580517705014702</c:v>
                </c:pt>
                <c:pt idx="4133">
                  <c:v>2.2706447729952202</c:v>
                </c:pt>
                <c:pt idx="4134">
                  <c:v>2.2700315297135298</c:v>
                </c:pt>
                <c:pt idx="4135">
                  <c:v>2.2701847830534199</c:v>
                </c:pt>
                <c:pt idx="4136">
                  <c:v>2.2334101735349399</c:v>
                </c:pt>
                <c:pt idx="4137">
                  <c:v>2.2130342980534401</c:v>
                </c:pt>
                <c:pt idx="4138">
                  <c:v>2.2306395190991202</c:v>
                </c:pt>
                <c:pt idx="4139">
                  <c:v>2.2044642947129498</c:v>
                </c:pt>
                <c:pt idx="4140">
                  <c:v>2.1845722121694</c:v>
                </c:pt>
                <c:pt idx="4141">
                  <c:v>2.1687641579974399</c:v>
                </c:pt>
                <c:pt idx="4142">
                  <c:v>2.1974331809487802</c:v>
                </c:pt>
                <c:pt idx="4143">
                  <c:v>2.17330545383256</c:v>
                </c:pt>
                <c:pt idx="4144">
                  <c:v>2.1809340943070201</c:v>
                </c:pt>
                <c:pt idx="4145">
                  <c:v>2.1971495511052201</c:v>
                </c:pt>
                <c:pt idx="4146">
                  <c:v>2.1830021926272698</c:v>
                </c:pt>
                <c:pt idx="4147">
                  <c:v>2.1807876101861701</c:v>
                </c:pt>
                <c:pt idx="4148">
                  <c:v>2.1698790180451799</c:v>
                </c:pt>
                <c:pt idx="4149">
                  <c:v>2.1863885951748698</c:v>
                </c:pt>
                <c:pt idx="4150">
                  <c:v>2.2266305032750302</c:v>
                </c:pt>
                <c:pt idx="4151">
                  <c:v>2.23086271970404</c:v>
                </c:pt>
                <c:pt idx="4152">
                  <c:v>2.2202814149692198</c:v>
                </c:pt>
                <c:pt idx="4153">
                  <c:v>2.2219431441192699</c:v>
                </c:pt>
                <c:pt idx="4154">
                  <c:v>2.23312926939031</c:v>
                </c:pt>
                <c:pt idx="4155">
                  <c:v>2.25337506486377</c:v>
                </c:pt>
                <c:pt idx="4156">
                  <c:v>2.2620522737714901</c:v>
                </c:pt>
                <c:pt idx="4157">
                  <c:v>2.2681410844885499</c:v>
                </c:pt>
                <c:pt idx="4158">
                  <c:v>2.2666128026928098</c:v>
                </c:pt>
                <c:pt idx="4159">
                  <c:v>2.2805040815519901</c:v>
                </c:pt>
                <c:pt idx="4160">
                  <c:v>2.29149433947922</c:v>
                </c:pt>
                <c:pt idx="4161">
                  <c:v>2.2981039466937898</c:v>
                </c:pt>
                <c:pt idx="4162">
                  <c:v>2.3068992189583502</c:v>
                </c:pt>
                <c:pt idx="4163">
                  <c:v>2.3166724607144702</c:v>
                </c:pt>
                <c:pt idx="4164">
                  <c:v>2.3165163852005701</c:v>
                </c:pt>
                <c:pt idx="4165">
                  <c:v>2.29248774720033</c:v>
                </c:pt>
                <c:pt idx="4166">
                  <c:v>2.2726711751147102</c:v>
                </c:pt>
                <c:pt idx="4167">
                  <c:v>2.2576924886174101</c:v>
                </c:pt>
                <c:pt idx="4168">
                  <c:v>2.25410308963253</c:v>
                </c:pt>
                <c:pt idx="4169">
                  <c:v>2.3258784583543801</c:v>
                </c:pt>
                <c:pt idx="4170">
                  <c:v>2.3108981954851102</c:v>
                </c:pt>
                <c:pt idx="4171">
                  <c:v>2.2758088304445798</c:v>
                </c:pt>
                <c:pt idx="4172">
                  <c:v>2.2676215834534501</c:v>
                </c:pt>
                <c:pt idx="4173">
                  <c:v>2.27515318314593</c:v>
                </c:pt>
                <c:pt idx="4174">
                  <c:v>2.27258008755246</c:v>
                </c:pt>
                <c:pt idx="4175">
                  <c:v>2.2470452308277999</c:v>
                </c:pt>
                <c:pt idx="4176">
                  <c:v>2.2531452473009002</c:v>
                </c:pt>
                <c:pt idx="4177">
                  <c:v>2.26986992543595</c:v>
                </c:pt>
                <c:pt idx="4178">
                  <c:v>2.2625522187855398</c:v>
                </c:pt>
                <c:pt idx="4179">
                  <c:v>2.28719045888473</c:v>
                </c:pt>
                <c:pt idx="4180">
                  <c:v>2.2936106113283898</c:v>
                </c:pt>
                <c:pt idx="4181">
                  <c:v>2.29540270275298</c:v>
                </c:pt>
                <c:pt idx="4182">
                  <c:v>2.2831582531793999</c:v>
                </c:pt>
                <c:pt idx="4183">
                  <c:v>2.2985732242657</c:v>
                </c:pt>
                <c:pt idx="4184">
                  <c:v>2.29213897009816</c:v>
                </c:pt>
                <c:pt idx="4185">
                  <c:v>2.30003868357498</c:v>
                </c:pt>
                <c:pt idx="4186">
                  <c:v>2.3121668850231498</c:v>
                </c:pt>
                <c:pt idx="4187">
                  <c:v>2.3105088044164499</c:v>
                </c:pt>
                <c:pt idx="4188">
                  <c:v>2.2906165236697098</c:v>
                </c:pt>
                <c:pt idx="4189">
                  <c:v>2.28019351204314</c:v>
                </c:pt>
                <c:pt idx="4190">
                  <c:v>2.23728643287604</c:v>
                </c:pt>
                <c:pt idx="4191">
                  <c:v>2.2293590988788301</c:v>
                </c:pt>
                <c:pt idx="4192">
                  <c:v>2.2098520461948499</c:v>
                </c:pt>
                <c:pt idx="4193">
                  <c:v>2.2135356681442002</c:v>
                </c:pt>
                <c:pt idx="4194">
                  <c:v>2.1920891380722698</c:v>
                </c:pt>
                <c:pt idx="4195">
                  <c:v>2.2184377783902902</c:v>
                </c:pt>
                <c:pt idx="4196">
                  <c:v>2.2316896112331399</c:v>
                </c:pt>
                <c:pt idx="4197">
                  <c:v>2.2253674246324699</c:v>
                </c:pt>
                <c:pt idx="4198">
                  <c:v>2.2323906369331699</c:v>
                </c:pt>
                <c:pt idx="4199">
                  <c:v>2.2448593938400498</c:v>
                </c:pt>
                <c:pt idx="4200">
                  <c:v>2.2358295494534302</c:v>
                </c:pt>
                <c:pt idx="4201">
                  <c:v>2.2414190418419602</c:v>
                </c:pt>
                <c:pt idx="4202">
                  <c:v>2.23667254803728</c:v>
                </c:pt>
                <c:pt idx="4203">
                  <c:v>2.2447033002516301</c:v>
                </c:pt>
                <c:pt idx="4204">
                  <c:v>2.2715190419085398</c:v>
                </c:pt>
                <c:pt idx="4205">
                  <c:v>2.2722482330627698</c:v>
                </c:pt>
                <c:pt idx="4206">
                  <c:v>2.2602873887262098</c:v>
                </c:pt>
                <c:pt idx="4207">
                  <c:v>2.2852286423299102</c:v>
                </c:pt>
                <c:pt idx="4208">
                  <c:v>2.3047732332837798</c:v>
                </c:pt>
                <c:pt idx="4209">
                  <c:v>2.3021481465659499</c:v>
                </c:pt>
                <c:pt idx="4210">
                  <c:v>2.3139625016883398</c:v>
                </c:pt>
                <c:pt idx="4211">
                  <c:v>2.3030241520666501</c:v>
                </c:pt>
                <c:pt idx="4212">
                  <c:v>2.3030241520666501</c:v>
                </c:pt>
                <c:pt idx="4213">
                  <c:v>2.3123584447932299</c:v>
                </c:pt>
                <c:pt idx="4214">
                  <c:v>2.3040437169972399</c:v>
                </c:pt>
                <c:pt idx="4215">
                  <c:v>2.31162892850669</c:v>
                </c:pt>
                <c:pt idx="4216">
                  <c:v>2.2999610625984701</c:v>
                </c:pt>
                <c:pt idx="4217">
                  <c:v>2.3072532956795899</c:v>
                </c:pt>
                <c:pt idx="4218">
                  <c:v>2.2950009378068499</c:v>
                </c:pt>
                <c:pt idx="4219">
                  <c:v>2.3071068064654301</c:v>
                </c:pt>
                <c:pt idx="4220">
                  <c:v>2.29850203002538</c:v>
                </c:pt>
                <c:pt idx="4221">
                  <c:v>2.31965067787436</c:v>
                </c:pt>
                <c:pt idx="4222">
                  <c:v>2.3483845372327798</c:v>
                </c:pt>
                <c:pt idx="4223">
                  <c:v>2.3448834450142502</c:v>
                </c:pt>
                <c:pt idx="4224">
                  <c:v>2.35013361844991</c:v>
                </c:pt>
                <c:pt idx="4225">
                  <c:v>2.3293563862371398</c:v>
                </c:pt>
                <c:pt idx="4226">
                  <c:v>2.3296488163390099</c:v>
                </c:pt>
                <c:pt idx="4227">
                  <c:v>2.3309657178631</c:v>
                </c:pt>
                <c:pt idx="4228">
                  <c:v>2.3331615335740299</c:v>
                </c:pt>
                <c:pt idx="4229">
                  <c:v>2.35613676194968</c:v>
                </c:pt>
                <c:pt idx="4230">
                  <c:v>2.36213777637251</c:v>
                </c:pt>
                <c:pt idx="4231">
                  <c:v>2.3619902742084902</c:v>
                </c:pt>
                <c:pt idx="4232">
                  <c:v>2.3575847711384701</c:v>
                </c:pt>
                <c:pt idx="4233">
                  <c:v>2.3376655278164402</c:v>
                </c:pt>
                <c:pt idx="4234">
                  <c:v>2.3508373290488098</c:v>
                </c:pt>
                <c:pt idx="4235">
                  <c:v>2.36907375399751</c:v>
                </c:pt>
                <c:pt idx="4236">
                  <c:v>2.3825348376981799</c:v>
                </c:pt>
                <c:pt idx="4237">
                  <c:v>2.3648769776860799</c:v>
                </c:pt>
                <c:pt idx="4238">
                  <c:v>2.36774119495225</c:v>
                </c:pt>
                <c:pt idx="4239">
                  <c:v>2.36243242786554</c:v>
                </c:pt>
                <c:pt idx="4240">
                  <c:v>2.34240909072766</c:v>
                </c:pt>
                <c:pt idx="4241">
                  <c:v>2.34537724419758</c:v>
                </c:pt>
                <c:pt idx="4242">
                  <c:v>2.3431119770465001</c:v>
                </c:pt>
                <c:pt idx="4243">
                  <c:v>2.3388701718162501</c:v>
                </c:pt>
                <c:pt idx="4244">
                  <c:v>2.3336518238014601</c:v>
                </c:pt>
                <c:pt idx="4245">
                  <c:v>2.34264952690447</c:v>
                </c:pt>
                <c:pt idx="4246">
                  <c:v>2.2958614969694602</c:v>
                </c:pt>
                <c:pt idx="4247">
                  <c:v>2.31661618101454</c:v>
                </c:pt>
                <c:pt idx="4248">
                  <c:v>2.3145289470415999</c:v>
                </c:pt>
                <c:pt idx="4249">
                  <c:v>2.3046588213580099</c:v>
                </c:pt>
                <c:pt idx="4250">
                  <c:v>2.2947886956744101</c:v>
                </c:pt>
                <c:pt idx="4251">
                  <c:v>2.28867170308426</c:v>
                </c:pt>
                <c:pt idx="4252">
                  <c:v>2.29284231638414</c:v>
                </c:pt>
                <c:pt idx="4253">
                  <c:v>2.2813036661296202</c:v>
                </c:pt>
                <c:pt idx="4254">
                  <c:v>2.2796467942837602</c:v>
                </c:pt>
                <c:pt idx="4255">
                  <c:v>2.2921972228266498</c:v>
                </c:pt>
                <c:pt idx="4256">
                  <c:v>2.3206857900196498</c:v>
                </c:pt>
                <c:pt idx="4257">
                  <c:v>2.3272164845420198</c:v>
                </c:pt>
                <c:pt idx="4258">
                  <c:v>2.3213746876922601</c:v>
                </c:pt>
                <c:pt idx="4259">
                  <c:v>2.3177314466729801</c:v>
                </c:pt>
                <c:pt idx="4260">
                  <c:v>2.2751335516783202</c:v>
                </c:pt>
                <c:pt idx="4261">
                  <c:v>2.2828404076806401</c:v>
                </c:pt>
                <c:pt idx="4262">
                  <c:v>2.27933729131595</c:v>
                </c:pt>
                <c:pt idx="4263">
                  <c:v>2.27695517218796</c:v>
                </c:pt>
                <c:pt idx="4264">
                  <c:v>2.2735921804778498</c:v>
                </c:pt>
                <c:pt idx="4265">
                  <c:v>2.2974133717577598</c:v>
                </c:pt>
                <c:pt idx="4266">
                  <c:v>2.2943306293568302</c:v>
                </c:pt>
                <c:pt idx="4267">
                  <c:v>2.2838409122301599</c:v>
                </c:pt>
                <c:pt idx="4268">
                  <c:v>2.2914845387134002</c:v>
                </c:pt>
                <c:pt idx="4269">
                  <c:v>2.29720910247379</c:v>
                </c:pt>
                <c:pt idx="4270">
                  <c:v>2.2993107527749399</c:v>
                </c:pt>
                <c:pt idx="4271">
                  <c:v>2.2895030513695498</c:v>
                </c:pt>
                <c:pt idx="4272">
                  <c:v>2.2987503126946298</c:v>
                </c:pt>
                <c:pt idx="4273">
                  <c:v>2.3021129531764801</c:v>
                </c:pt>
                <c:pt idx="4274">
                  <c:v>2.3040784966009902</c:v>
                </c:pt>
                <c:pt idx="4275">
                  <c:v>2.3001474097519798</c:v>
                </c:pt>
                <c:pt idx="4276">
                  <c:v>2.2856866259859401</c:v>
                </c:pt>
                <c:pt idx="4277">
                  <c:v>2.3070268117377601</c:v>
                </c:pt>
                <c:pt idx="4278">
                  <c:v>2.2777271031997199</c:v>
                </c:pt>
                <c:pt idx="4279">
                  <c:v>2.2875084434062201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95-45F3-830F-BD356828A5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0433880"/>
        <c:axId val="650434864"/>
      </c:lineChart>
      <c:dateAx>
        <c:axId val="6504338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434864"/>
        <c:crosses val="autoZero"/>
        <c:auto val="1"/>
        <c:lblOffset val="100"/>
        <c:baseTimeUnit val="days"/>
      </c:dateAx>
      <c:valAx>
        <c:axId val="65043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433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87061865014622"/>
          <c:y val="0.18285932865174617"/>
          <c:w val="0.22971806452121413"/>
          <c:h val="6.18702772144316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update every 17 days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Bench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Sheet1!$A$2:$A$4281</c:f>
              <c:numCache>
                <c:formatCode>m/d/yyyy</c:formatCode>
                <c:ptCount val="4280"/>
                <c:pt idx="0">
                  <c:v>36635</c:v>
                </c:pt>
                <c:pt idx="1">
                  <c:v>36636</c:v>
                </c:pt>
                <c:pt idx="2">
                  <c:v>36640</c:v>
                </c:pt>
                <c:pt idx="3">
                  <c:v>36641</c:v>
                </c:pt>
                <c:pt idx="4">
                  <c:v>36642</c:v>
                </c:pt>
                <c:pt idx="5">
                  <c:v>36643</c:v>
                </c:pt>
                <c:pt idx="6">
                  <c:v>36644</c:v>
                </c:pt>
                <c:pt idx="7">
                  <c:v>36647</c:v>
                </c:pt>
                <c:pt idx="8">
                  <c:v>36648</c:v>
                </c:pt>
                <c:pt idx="9">
                  <c:v>36649</c:v>
                </c:pt>
                <c:pt idx="10">
                  <c:v>36650</c:v>
                </c:pt>
                <c:pt idx="11">
                  <c:v>36651</c:v>
                </c:pt>
                <c:pt idx="12">
                  <c:v>36654</c:v>
                </c:pt>
                <c:pt idx="13">
                  <c:v>36655</c:v>
                </c:pt>
                <c:pt idx="14">
                  <c:v>36656</c:v>
                </c:pt>
                <c:pt idx="15">
                  <c:v>36657</c:v>
                </c:pt>
                <c:pt idx="16">
                  <c:v>36658</c:v>
                </c:pt>
                <c:pt idx="17">
                  <c:v>36661</c:v>
                </c:pt>
                <c:pt idx="18">
                  <c:v>36662</c:v>
                </c:pt>
                <c:pt idx="19">
                  <c:v>36663</c:v>
                </c:pt>
                <c:pt idx="20">
                  <c:v>36664</c:v>
                </c:pt>
                <c:pt idx="21">
                  <c:v>36665</c:v>
                </c:pt>
                <c:pt idx="22">
                  <c:v>36668</c:v>
                </c:pt>
                <c:pt idx="23">
                  <c:v>36669</c:v>
                </c:pt>
                <c:pt idx="24">
                  <c:v>36670</c:v>
                </c:pt>
                <c:pt idx="25">
                  <c:v>36671</c:v>
                </c:pt>
                <c:pt idx="26">
                  <c:v>36672</c:v>
                </c:pt>
                <c:pt idx="27">
                  <c:v>36676</c:v>
                </c:pt>
                <c:pt idx="28">
                  <c:v>36677</c:v>
                </c:pt>
                <c:pt idx="29">
                  <c:v>36678</c:v>
                </c:pt>
                <c:pt idx="30">
                  <c:v>36679</c:v>
                </c:pt>
                <c:pt idx="31">
                  <c:v>36682</c:v>
                </c:pt>
                <c:pt idx="32">
                  <c:v>36683</c:v>
                </c:pt>
                <c:pt idx="33">
                  <c:v>36684</c:v>
                </c:pt>
                <c:pt idx="34">
                  <c:v>36685</c:v>
                </c:pt>
                <c:pt idx="35">
                  <c:v>36686</c:v>
                </c:pt>
                <c:pt idx="36">
                  <c:v>36689</c:v>
                </c:pt>
                <c:pt idx="37">
                  <c:v>36690</c:v>
                </c:pt>
                <c:pt idx="38">
                  <c:v>36691</c:v>
                </c:pt>
                <c:pt idx="39">
                  <c:v>36692</c:v>
                </c:pt>
                <c:pt idx="40">
                  <c:v>36693</c:v>
                </c:pt>
                <c:pt idx="41">
                  <c:v>36696</c:v>
                </c:pt>
                <c:pt idx="42">
                  <c:v>36697</c:v>
                </c:pt>
                <c:pt idx="43">
                  <c:v>36698</c:v>
                </c:pt>
                <c:pt idx="44">
                  <c:v>36699</c:v>
                </c:pt>
                <c:pt idx="45">
                  <c:v>36700</c:v>
                </c:pt>
                <c:pt idx="46">
                  <c:v>36703</c:v>
                </c:pt>
                <c:pt idx="47">
                  <c:v>36704</c:v>
                </c:pt>
                <c:pt idx="48">
                  <c:v>36705</c:v>
                </c:pt>
                <c:pt idx="49">
                  <c:v>36706</c:v>
                </c:pt>
                <c:pt idx="50">
                  <c:v>36707</c:v>
                </c:pt>
                <c:pt idx="51">
                  <c:v>36710</c:v>
                </c:pt>
                <c:pt idx="52">
                  <c:v>36712</c:v>
                </c:pt>
                <c:pt idx="53">
                  <c:v>36713</c:v>
                </c:pt>
                <c:pt idx="54">
                  <c:v>36714</c:v>
                </c:pt>
                <c:pt idx="55">
                  <c:v>36717</c:v>
                </c:pt>
                <c:pt idx="56">
                  <c:v>36718</c:v>
                </c:pt>
                <c:pt idx="57">
                  <c:v>36719</c:v>
                </c:pt>
                <c:pt idx="58">
                  <c:v>36720</c:v>
                </c:pt>
                <c:pt idx="59">
                  <c:v>36721</c:v>
                </c:pt>
                <c:pt idx="60">
                  <c:v>36724</c:v>
                </c:pt>
                <c:pt idx="61">
                  <c:v>36725</c:v>
                </c:pt>
                <c:pt idx="62">
                  <c:v>36726</c:v>
                </c:pt>
                <c:pt idx="63">
                  <c:v>36727</c:v>
                </c:pt>
                <c:pt idx="64">
                  <c:v>36728</c:v>
                </c:pt>
                <c:pt idx="65">
                  <c:v>36731</c:v>
                </c:pt>
                <c:pt idx="66">
                  <c:v>36732</c:v>
                </c:pt>
                <c:pt idx="67">
                  <c:v>36733</c:v>
                </c:pt>
                <c:pt idx="68">
                  <c:v>36734</c:v>
                </c:pt>
                <c:pt idx="69">
                  <c:v>36735</c:v>
                </c:pt>
                <c:pt idx="70">
                  <c:v>36738</c:v>
                </c:pt>
                <c:pt idx="71">
                  <c:v>36739</c:v>
                </c:pt>
                <c:pt idx="72">
                  <c:v>36740</c:v>
                </c:pt>
                <c:pt idx="73">
                  <c:v>36741</c:v>
                </c:pt>
                <c:pt idx="74">
                  <c:v>36742</c:v>
                </c:pt>
                <c:pt idx="75">
                  <c:v>36745</c:v>
                </c:pt>
                <c:pt idx="76">
                  <c:v>36746</c:v>
                </c:pt>
                <c:pt idx="77">
                  <c:v>36747</c:v>
                </c:pt>
                <c:pt idx="78">
                  <c:v>36748</c:v>
                </c:pt>
                <c:pt idx="79">
                  <c:v>36749</c:v>
                </c:pt>
                <c:pt idx="80">
                  <c:v>36752</c:v>
                </c:pt>
                <c:pt idx="81">
                  <c:v>36753</c:v>
                </c:pt>
                <c:pt idx="82">
                  <c:v>36754</c:v>
                </c:pt>
                <c:pt idx="83">
                  <c:v>36755</c:v>
                </c:pt>
                <c:pt idx="84">
                  <c:v>36756</c:v>
                </c:pt>
                <c:pt idx="85">
                  <c:v>36759</c:v>
                </c:pt>
                <c:pt idx="86">
                  <c:v>36760</c:v>
                </c:pt>
                <c:pt idx="87">
                  <c:v>36761</c:v>
                </c:pt>
                <c:pt idx="88">
                  <c:v>36762</c:v>
                </c:pt>
                <c:pt idx="89">
                  <c:v>36763</c:v>
                </c:pt>
                <c:pt idx="90">
                  <c:v>36766</c:v>
                </c:pt>
                <c:pt idx="91">
                  <c:v>36767</c:v>
                </c:pt>
                <c:pt idx="92">
                  <c:v>36768</c:v>
                </c:pt>
                <c:pt idx="93">
                  <c:v>36769</c:v>
                </c:pt>
                <c:pt idx="94">
                  <c:v>36770</c:v>
                </c:pt>
                <c:pt idx="95">
                  <c:v>36774</c:v>
                </c:pt>
                <c:pt idx="96">
                  <c:v>36775</c:v>
                </c:pt>
                <c:pt idx="97">
                  <c:v>36776</c:v>
                </c:pt>
                <c:pt idx="98">
                  <c:v>36777</c:v>
                </c:pt>
                <c:pt idx="99">
                  <c:v>36780</c:v>
                </c:pt>
                <c:pt idx="100">
                  <c:v>36781</c:v>
                </c:pt>
                <c:pt idx="101">
                  <c:v>36782</c:v>
                </c:pt>
                <c:pt idx="102">
                  <c:v>36783</c:v>
                </c:pt>
                <c:pt idx="103">
                  <c:v>36784</c:v>
                </c:pt>
                <c:pt idx="104">
                  <c:v>36787</c:v>
                </c:pt>
                <c:pt idx="105">
                  <c:v>36788</c:v>
                </c:pt>
                <c:pt idx="106">
                  <c:v>36789</c:v>
                </c:pt>
                <c:pt idx="107">
                  <c:v>36790</c:v>
                </c:pt>
                <c:pt idx="108">
                  <c:v>36791</c:v>
                </c:pt>
                <c:pt idx="109">
                  <c:v>36794</c:v>
                </c:pt>
                <c:pt idx="110">
                  <c:v>36795</c:v>
                </c:pt>
                <c:pt idx="111">
                  <c:v>36796</c:v>
                </c:pt>
                <c:pt idx="112">
                  <c:v>36797</c:v>
                </c:pt>
                <c:pt idx="113">
                  <c:v>36798</c:v>
                </c:pt>
                <c:pt idx="114">
                  <c:v>36801</c:v>
                </c:pt>
                <c:pt idx="115">
                  <c:v>36802</c:v>
                </c:pt>
                <c:pt idx="116">
                  <c:v>36803</c:v>
                </c:pt>
                <c:pt idx="117">
                  <c:v>36804</c:v>
                </c:pt>
                <c:pt idx="118">
                  <c:v>36805</c:v>
                </c:pt>
                <c:pt idx="119">
                  <c:v>36808</c:v>
                </c:pt>
                <c:pt idx="120">
                  <c:v>36809</c:v>
                </c:pt>
                <c:pt idx="121">
                  <c:v>36810</c:v>
                </c:pt>
                <c:pt idx="122">
                  <c:v>36811</c:v>
                </c:pt>
                <c:pt idx="123">
                  <c:v>36812</c:v>
                </c:pt>
                <c:pt idx="124">
                  <c:v>36815</c:v>
                </c:pt>
                <c:pt idx="125">
                  <c:v>36816</c:v>
                </c:pt>
                <c:pt idx="126">
                  <c:v>36817</c:v>
                </c:pt>
                <c:pt idx="127">
                  <c:v>36818</c:v>
                </c:pt>
                <c:pt idx="128">
                  <c:v>36819</c:v>
                </c:pt>
                <c:pt idx="129">
                  <c:v>36822</c:v>
                </c:pt>
                <c:pt idx="130">
                  <c:v>36823</c:v>
                </c:pt>
                <c:pt idx="131">
                  <c:v>36824</c:v>
                </c:pt>
                <c:pt idx="132">
                  <c:v>36825</c:v>
                </c:pt>
                <c:pt idx="133">
                  <c:v>36826</c:v>
                </c:pt>
                <c:pt idx="134">
                  <c:v>36829</c:v>
                </c:pt>
                <c:pt idx="135">
                  <c:v>36830</c:v>
                </c:pt>
                <c:pt idx="136">
                  <c:v>36831</c:v>
                </c:pt>
                <c:pt idx="137">
                  <c:v>36832</c:v>
                </c:pt>
                <c:pt idx="138">
                  <c:v>36833</c:v>
                </c:pt>
                <c:pt idx="139">
                  <c:v>36836</c:v>
                </c:pt>
                <c:pt idx="140">
                  <c:v>36837</c:v>
                </c:pt>
                <c:pt idx="141">
                  <c:v>36838</c:v>
                </c:pt>
                <c:pt idx="142">
                  <c:v>36839</c:v>
                </c:pt>
                <c:pt idx="143">
                  <c:v>36840</c:v>
                </c:pt>
                <c:pt idx="144">
                  <c:v>36843</c:v>
                </c:pt>
                <c:pt idx="145">
                  <c:v>36844</c:v>
                </c:pt>
                <c:pt idx="146">
                  <c:v>36845</c:v>
                </c:pt>
                <c:pt idx="147">
                  <c:v>36846</c:v>
                </c:pt>
                <c:pt idx="148">
                  <c:v>36847</c:v>
                </c:pt>
                <c:pt idx="149">
                  <c:v>36850</c:v>
                </c:pt>
                <c:pt idx="150">
                  <c:v>36851</c:v>
                </c:pt>
                <c:pt idx="151">
                  <c:v>36852</c:v>
                </c:pt>
                <c:pt idx="152">
                  <c:v>36854</c:v>
                </c:pt>
                <c:pt idx="153">
                  <c:v>36857</c:v>
                </c:pt>
                <c:pt idx="154">
                  <c:v>36858</c:v>
                </c:pt>
                <c:pt idx="155">
                  <c:v>36859</c:v>
                </c:pt>
                <c:pt idx="156">
                  <c:v>36860</c:v>
                </c:pt>
                <c:pt idx="157">
                  <c:v>36861</c:v>
                </c:pt>
                <c:pt idx="158">
                  <c:v>36864</c:v>
                </c:pt>
                <c:pt idx="159">
                  <c:v>36865</c:v>
                </c:pt>
                <c:pt idx="160">
                  <c:v>36866</c:v>
                </c:pt>
                <c:pt idx="161">
                  <c:v>36867</c:v>
                </c:pt>
                <c:pt idx="162">
                  <c:v>36868</c:v>
                </c:pt>
                <c:pt idx="163">
                  <c:v>36871</c:v>
                </c:pt>
                <c:pt idx="164">
                  <c:v>36872</c:v>
                </c:pt>
                <c:pt idx="165">
                  <c:v>36873</c:v>
                </c:pt>
                <c:pt idx="166">
                  <c:v>36874</c:v>
                </c:pt>
                <c:pt idx="167">
                  <c:v>36875</c:v>
                </c:pt>
                <c:pt idx="168">
                  <c:v>36878</c:v>
                </c:pt>
                <c:pt idx="169">
                  <c:v>36879</c:v>
                </c:pt>
                <c:pt idx="170">
                  <c:v>36880</c:v>
                </c:pt>
                <c:pt idx="171">
                  <c:v>36881</c:v>
                </c:pt>
                <c:pt idx="172">
                  <c:v>36882</c:v>
                </c:pt>
                <c:pt idx="173">
                  <c:v>36886</c:v>
                </c:pt>
                <c:pt idx="174">
                  <c:v>36887</c:v>
                </c:pt>
                <c:pt idx="175">
                  <c:v>36888</c:v>
                </c:pt>
                <c:pt idx="176">
                  <c:v>36889</c:v>
                </c:pt>
                <c:pt idx="177">
                  <c:v>36893</c:v>
                </c:pt>
                <c:pt idx="178">
                  <c:v>36894</c:v>
                </c:pt>
                <c:pt idx="179">
                  <c:v>36895</c:v>
                </c:pt>
                <c:pt idx="180">
                  <c:v>36896</c:v>
                </c:pt>
                <c:pt idx="181">
                  <c:v>36899</c:v>
                </c:pt>
                <c:pt idx="182">
                  <c:v>36900</c:v>
                </c:pt>
                <c:pt idx="183">
                  <c:v>36901</c:v>
                </c:pt>
                <c:pt idx="184">
                  <c:v>36902</c:v>
                </c:pt>
                <c:pt idx="185">
                  <c:v>36903</c:v>
                </c:pt>
                <c:pt idx="186">
                  <c:v>36907</c:v>
                </c:pt>
                <c:pt idx="187">
                  <c:v>36908</c:v>
                </c:pt>
                <c:pt idx="188">
                  <c:v>36909</c:v>
                </c:pt>
                <c:pt idx="189">
                  <c:v>36910</c:v>
                </c:pt>
                <c:pt idx="190">
                  <c:v>36913</c:v>
                </c:pt>
                <c:pt idx="191">
                  <c:v>36914</c:v>
                </c:pt>
                <c:pt idx="192">
                  <c:v>36915</c:v>
                </c:pt>
                <c:pt idx="193">
                  <c:v>36916</c:v>
                </c:pt>
                <c:pt idx="194">
                  <c:v>36917</c:v>
                </c:pt>
                <c:pt idx="195">
                  <c:v>36920</c:v>
                </c:pt>
                <c:pt idx="196">
                  <c:v>36921</c:v>
                </c:pt>
                <c:pt idx="197">
                  <c:v>36922</c:v>
                </c:pt>
                <c:pt idx="198">
                  <c:v>36923</c:v>
                </c:pt>
                <c:pt idx="199">
                  <c:v>36924</c:v>
                </c:pt>
                <c:pt idx="200">
                  <c:v>36927</c:v>
                </c:pt>
                <c:pt idx="201">
                  <c:v>36928</c:v>
                </c:pt>
                <c:pt idx="202">
                  <c:v>36929</c:v>
                </c:pt>
                <c:pt idx="203">
                  <c:v>36930</c:v>
                </c:pt>
                <c:pt idx="204">
                  <c:v>36931</c:v>
                </c:pt>
                <c:pt idx="205">
                  <c:v>36934</c:v>
                </c:pt>
                <c:pt idx="206">
                  <c:v>36935</c:v>
                </c:pt>
                <c:pt idx="207">
                  <c:v>36936</c:v>
                </c:pt>
                <c:pt idx="208">
                  <c:v>36937</c:v>
                </c:pt>
                <c:pt idx="209">
                  <c:v>36938</c:v>
                </c:pt>
                <c:pt idx="210">
                  <c:v>36942</c:v>
                </c:pt>
                <c:pt idx="211">
                  <c:v>36943</c:v>
                </c:pt>
                <c:pt idx="212">
                  <c:v>36944</c:v>
                </c:pt>
                <c:pt idx="213">
                  <c:v>36945</c:v>
                </c:pt>
                <c:pt idx="214">
                  <c:v>36948</c:v>
                </c:pt>
                <c:pt idx="215">
                  <c:v>36949</c:v>
                </c:pt>
                <c:pt idx="216">
                  <c:v>36950</c:v>
                </c:pt>
                <c:pt idx="217">
                  <c:v>36951</c:v>
                </c:pt>
                <c:pt idx="218">
                  <c:v>36952</c:v>
                </c:pt>
                <c:pt idx="219">
                  <c:v>36955</c:v>
                </c:pt>
                <c:pt idx="220">
                  <c:v>36956</c:v>
                </c:pt>
                <c:pt idx="221">
                  <c:v>36957</c:v>
                </c:pt>
                <c:pt idx="222">
                  <c:v>36958</c:v>
                </c:pt>
                <c:pt idx="223">
                  <c:v>36959</c:v>
                </c:pt>
                <c:pt idx="224">
                  <c:v>36962</c:v>
                </c:pt>
                <c:pt idx="225">
                  <c:v>36963</c:v>
                </c:pt>
                <c:pt idx="226">
                  <c:v>36964</c:v>
                </c:pt>
                <c:pt idx="227">
                  <c:v>36965</c:v>
                </c:pt>
                <c:pt idx="228">
                  <c:v>36966</c:v>
                </c:pt>
                <c:pt idx="229">
                  <c:v>36969</c:v>
                </c:pt>
                <c:pt idx="230">
                  <c:v>36970</c:v>
                </c:pt>
                <c:pt idx="231">
                  <c:v>36971</c:v>
                </c:pt>
                <c:pt idx="232">
                  <c:v>36972</c:v>
                </c:pt>
                <c:pt idx="233">
                  <c:v>36973</c:v>
                </c:pt>
                <c:pt idx="234">
                  <c:v>36976</c:v>
                </c:pt>
                <c:pt idx="235">
                  <c:v>36977</c:v>
                </c:pt>
                <c:pt idx="236">
                  <c:v>36978</c:v>
                </c:pt>
                <c:pt idx="237">
                  <c:v>36979</c:v>
                </c:pt>
                <c:pt idx="238">
                  <c:v>36980</c:v>
                </c:pt>
                <c:pt idx="239">
                  <c:v>36983</c:v>
                </c:pt>
                <c:pt idx="240">
                  <c:v>36984</c:v>
                </c:pt>
                <c:pt idx="241">
                  <c:v>36985</c:v>
                </c:pt>
                <c:pt idx="242">
                  <c:v>36986</c:v>
                </c:pt>
                <c:pt idx="243">
                  <c:v>36987</c:v>
                </c:pt>
                <c:pt idx="244">
                  <c:v>36990</c:v>
                </c:pt>
                <c:pt idx="245">
                  <c:v>36991</c:v>
                </c:pt>
                <c:pt idx="246">
                  <c:v>36992</c:v>
                </c:pt>
                <c:pt idx="247">
                  <c:v>36993</c:v>
                </c:pt>
                <c:pt idx="248">
                  <c:v>36994</c:v>
                </c:pt>
                <c:pt idx="249">
                  <c:v>36997</c:v>
                </c:pt>
                <c:pt idx="250">
                  <c:v>36998</c:v>
                </c:pt>
                <c:pt idx="251">
                  <c:v>36999</c:v>
                </c:pt>
                <c:pt idx="252">
                  <c:v>37000</c:v>
                </c:pt>
                <c:pt idx="253">
                  <c:v>37001</c:v>
                </c:pt>
                <c:pt idx="254">
                  <c:v>37004</c:v>
                </c:pt>
                <c:pt idx="255">
                  <c:v>37005</c:v>
                </c:pt>
                <c:pt idx="256">
                  <c:v>37006</c:v>
                </c:pt>
                <c:pt idx="257">
                  <c:v>37007</c:v>
                </c:pt>
                <c:pt idx="258">
                  <c:v>37008</c:v>
                </c:pt>
                <c:pt idx="259">
                  <c:v>37011</c:v>
                </c:pt>
                <c:pt idx="260">
                  <c:v>37012</c:v>
                </c:pt>
                <c:pt idx="261">
                  <c:v>37013</c:v>
                </c:pt>
                <c:pt idx="262">
                  <c:v>37014</c:v>
                </c:pt>
                <c:pt idx="263">
                  <c:v>37015</c:v>
                </c:pt>
                <c:pt idx="264">
                  <c:v>37018</c:v>
                </c:pt>
                <c:pt idx="265">
                  <c:v>37019</c:v>
                </c:pt>
                <c:pt idx="266">
                  <c:v>37020</c:v>
                </c:pt>
                <c:pt idx="267">
                  <c:v>37021</c:v>
                </c:pt>
                <c:pt idx="268">
                  <c:v>37022</c:v>
                </c:pt>
                <c:pt idx="269">
                  <c:v>37025</c:v>
                </c:pt>
                <c:pt idx="270">
                  <c:v>37026</c:v>
                </c:pt>
                <c:pt idx="271">
                  <c:v>37027</c:v>
                </c:pt>
                <c:pt idx="272">
                  <c:v>37028</c:v>
                </c:pt>
                <c:pt idx="273">
                  <c:v>37029</c:v>
                </c:pt>
                <c:pt idx="274">
                  <c:v>37032</c:v>
                </c:pt>
                <c:pt idx="275">
                  <c:v>37033</c:v>
                </c:pt>
                <c:pt idx="276">
                  <c:v>37034</c:v>
                </c:pt>
                <c:pt idx="277">
                  <c:v>37035</c:v>
                </c:pt>
                <c:pt idx="278">
                  <c:v>37036</c:v>
                </c:pt>
                <c:pt idx="279">
                  <c:v>37040</c:v>
                </c:pt>
                <c:pt idx="280">
                  <c:v>37041</c:v>
                </c:pt>
                <c:pt idx="281">
                  <c:v>37042</c:v>
                </c:pt>
                <c:pt idx="282">
                  <c:v>37043</c:v>
                </c:pt>
                <c:pt idx="283">
                  <c:v>37046</c:v>
                </c:pt>
                <c:pt idx="284">
                  <c:v>37047</c:v>
                </c:pt>
                <c:pt idx="285">
                  <c:v>37048</c:v>
                </c:pt>
                <c:pt idx="286">
                  <c:v>37049</c:v>
                </c:pt>
                <c:pt idx="287">
                  <c:v>37050</c:v>
                </c:pt>
                <c:pt idx="288">
                  <c:v>37053</c:v>
                </c:pt>
                <c:pt idx="289">
                  <c:v>37054</c:v>
                </c:pt>
                <c:pt idx="290">
                  <c:v>37055</c:v>
                </c:pt>
                <c:pt idx="291">
                  <c:v>37056</c:v>
                </c:pt>
                <c:pt idx="292">
                  <c:v>37057</c:v>
                </c:pt>
                <c:pt idx="293">
                  <c:v>37060</c:v>
                </c:pt>
                <c:pt idx="294">
                  <c:v>37061</c:v>
                </c:pt>
                <c:pt idx="295">
                  <c:v>37062</c:v>
                </c:pt>
                <c:pt idx="296">
                  <c:v>37063</c:v>
                </c:pt>
                <c:pt idx="297">
                  <c:v>37064</c:v>
                </c:pt>
                <c:pt idx="298">
                  <c:v>37067</c:v>
                </c:pt>
                <c:pt idx="299">
                  <c:v>37068</c:v>
                </c:pt>
                <c:pt idx="300">
                  <c:v>37069</c:v>
                </c:pt>
                <c:pt idx="301">
                  <c:v>37070</c:v>
                </c:pt>
                <c:pt idx="302">
                  <c:v>37071</c:v>
                </c:pt>
                <c:pt idx="303">
                  <c:v>37074</c:v>
                </c:pt>
                <c:pt idx="304">
                  <c:v>37075</c:v>
                </c:pt>
                <c:pt idx="305">
                  <c:v>37077</c:v>
                </c:pt>
                <c:pt idx="306">
                  <c:v>37078</c:v>
                </c:pt>
                <c:pt idx="307">
                  <c:v>37081</c:v>
                </c:pt>
                <c:pt idx="308">
                  <c:v>37082</c:v>
                </c:pt>
                <c:pt idx="309">
                  <c:v>37083</c:v>
                </c:pt>
                <c:pt idx="310">
                  <c:v>37084</c:v>
                </c:pt>
                <c:pt idx="311">
                  <c:v>37085</c:v>
                </c:pt>
                <c:pt idx="312">
                  <c:v>37088</c:v>
                </c:pt>
                <c:pt idx="313">
                  <c:v>37089</c:v>
                </c:pt>
                <c:pt idx="314">
                  <c:v>37090</c:v>
                </c:pt>
                <c:pt idx="315">
                  <c:v>37091</c:v>
                </c:pt>
                <c:pt idx="316">
                  <c:v>37092</c:v>
                </c:pt>
                <c:pt idx="317">
                  <c:v>37095</c:v>
                </c:pt>
                <c:pt idx="318">
                  <c:v>37096</c:v>
                </c:pt>
                <c:pt idx="319">
                  <c:v>37097</c:v>
                </c:pt>
                <c:pt idx="320">
                  <c:v>37098</c:v>
                </c:pt>
                <c:pt idx="321">
                  <c:v>37099</c:v>
                </c:pt>
                <c:pt idx="322">
                  <c:v>37102</c:v>
                </c:pt>
                <c:pt idx="323">
                  <c:v>37103</c:v>
                </c:pt>
                <c:pt idx="324">
                  <c:v>37104</c:v>
                </c:pt>
                <c:pt idx="325">
                  <c:v>37105</c:v>
                </c:pt>
                <c:pt idx="326">
                  <c:v>37106</c:v>
                </c:pt>
                <c:pt idx="327">
                  <c:v>37109</c:v>
                </c:pt>
                <c:pt idx="328">
                  <c:v>37110</c:v>
                </c:pt>
                <c:pt idx="329">
                  <c:v>37111</c:v>
                </c:pt>
                <c:pt idx="330">
                  <c:v>37112</c:v>
                </c:pt>
                <c:pt idx="331">
                  <c:v>37113</c:v>
                </c:pt>
                <c:pt idx="332">
                  <c:v>37116</c:v>
                </c:pt>
                <c:pt idx="333">
                  <c:v>37117</c:v>
                </c:pt>
                <c:pt idx="334">
                  <c:v>37118</c:v>
                </c:pt>
                <c:pt idx="335">
                  <c:v>37119</c:v>
                </c:pt>
                <c:pt idx="336">
                  <c:v>37120</c:v>
                </c:pt>
                <c:pt idx="337">
                  <c:v>37123</c:v>
                </c:pt>
                <c:pt idx="338">
                  <c:v>37124</c:v>
                </c:pt>
                <c:pt idx="339">
                  <c:v>37125</c:v>
                </c:pt>
                <c:pt idx="340">
                  <c:v>37126</c:v>
                </c:pt>
                <c:pt idx="341">
                  <c:v>37127</c:v>
                </c:pt>
                <c:pt idx="342">
                  <c:v>37130</c:v>
                </c:pt>
                <c:pt idx="343">
                  <c:v>37131</c:v>
                </c:pt>
                <c:pt idx="344">
                  <c:v>37132</c:v>
                </c:pt>
                <c:pt idx="345">
                  <c:v>37133</c:v>
                </c:pt>
                <c:pt idx="346">
                  <c:v>37134</c:v>
                </c:pt>
                <c:pt idx="347">
                  <c:v>37138</c:v>
                </c:pt>
                <c:pt idx="348">
                  <c:v>37139</c:v>
                </c:pt>
                <c:pt idx="349">
                  <c:v>37140</c:v>
                </c:pt>
                <c:pt idx="350">
                  <c:v>37141</c:v>
                </c:pt>
                <c:pt idx="351">
                  <c:v>37144</c:v>
                </c:pt>
                <c:pt idx="352">
                  <c:v>37151</c:v>
                </c:pt>
                <c:pt idx="353">
                  <c:v>37152</c:v>
                </c:pt>
                <c:pt idx="354">
                  <c:v>37153</c:v>
                </c:pt>
                <c:pt idx="355">
                  <c:v>37154</c:v>
                </c:pt>
                <c:pt idx="356">
                  <c:v>37155</c:v>
                </c:pt>
                <c:pt idx="357">
                  <c:v>37158</c:v>
                </c:pt>
                <c:pt idx="358">
                  <c:v>37159</c:v>
                </c:pt>
                <c:pt idx="359">
                  <c:v>37160</c:v>
                </c:pt>
                <c:pt idx="360">
                  <c:v>37161</c:v>
                </c:pt>
                <c:pt idx="361">
                  <c:v>37162</c:v>
                </c:pt>
                <c:pt idx="362">
                  <c:v>37165</c:v>
                </c:pt>
                <c:pt idx="363">
                  <c:v>37166</c:v>
                </c:pt>
                <c:pt idx="364">
                  <c:v>37167</c:v>
                </c:pt>
                <c:pt idx="365">
                  <c:v>37168</c:v>
                </c:pt>
                <c:pt idx="366">
                  <c:v>37169</c:v>
                </c:pt>
                <c:pt idx="367">
                  <c:v>37172</c:v>
                </c:pt>
                <c:pt idx="368">
                  <c:v>37173</c:v>
                </c:pt>
                <c:pt idx="369">
                  <c:v>37174</c:v>
                </c:pt>
                <c:pt idx="370">
                  <c:v>37175</c:v>
                </c:pt>
                <c:pt idx="371">
                  <c:v>37176</c:v>
                </c:pt>
                <c:pt idx="372">
                  <c:v>37179</c:v>
                </c:pt>
                <c:pt idx="373">
                  <c:v>37180</c:v>
                </c:pt>
                <c:pt idx="374">
                  <c:v>37181</c:v>
                </c:pt>
                <c:pt idx="375">
                  <c:v>37182</c:v>
                </c:pt>
                <c:pt idx="376">
                  <c:v>37183</c:v>
                </c:pt>
                <c:pt idx="377">
                  <c:v>37186</c:v>
                </c:pt>
                <c:pt idx="378">
                  <c:v>37187</c:v>
                </c:pt>
                <c:pt idx="379">
                  <c:v>37188</c:v>
                </c:pt>
                <c:pt idx="380">
                  <c:v>37189</c:v>
                </c:pt>
                <c:pt idx="381">
                  <c:v>37190</c:v>
                </c:pt>
                <c:pt idx="382">
                  <c:v>37193</c:v>
                </c:pt>
                <c:pt idx="383">
                  <c:v>37194</c:v>
                </c:pt>
                <c:pt idx="384">
                  <c:v>37195</c:v>
                </c:pt>
                <c:pt idx="385">
                  <c:v>37196</c:v>
                </c:pt>
                <c:pt idx="386">
                  <c:v>37197</c:v>
                </c:pt>
                <c:pt idx="387">
                  <c:v>37200</c:v>
                </c:pt>
                <c:pt idx="388">
                  <c:v>37201</c:v>
                </c:pt>
                <c:pt idx="389">
                  <c:v>37202</c:v>
                </c:pt>
                <c:pt idx="390">
                  <c:v>37203</c:v>
                </c:pt>
                <c:pt idx="391">
                  <c:v>37204</c:v>
                </c:pt>
                <c:pt idx="392">
                  <c:v>37207</c:v>
                </c:pt>
                <c:pt idx="393">
                  <c:v>37208</c:v>
                </c:pt>
                <c:pt idx="394">
                  <c:v>37209</c:v>
                </c:pt>
                <c:pt idx="395">
                  <c:v>37210</c:v>
                </c:pt>
                <c:pt idx="396">
                  <c:v>37211</c:v>
                </c:pt>
                <c:pt idx="397">
                  <c:v>37214</c:v>
                </c:pt>
                <c:pt idx="398">
                  <c:v>37215</c:v>
                </c:pt>
                <c:pt idx="399">
                  <c:v>37216</c:v>
                </c:pt>
                <c:pt idx="400">
                  <c:v>37218</c:v>
                </c:pt>
                <c:pt idx="401">
                  <c:v>37221</c:v>
                </c:pt>
                <c:pt idx="402">
                  <c:v>37222</c:v>
                </c:pt>
                <c:pt idx="403">
                  <c:v>37223</c:v>
                </c:pt>
                <c:pt idx="404">
                  <c:v>37224</c:v>
                </c:pt>
                <c:pt idx="405">
                  <c:v>37225</c:v>
                </c:pt>
                <c:pt idx="406">
                  <c:v>37228</c:v>
                </c:pt>
                <c:pt idx="407">
                  <c:v>37229</c:v>
                </c:pt>
                <c:pt idx="408">
                  <c:v>37230</c:v>
                </c:pt>
                <c:pt idx="409">
                  <c:v>37231</c:v>
                </c:pt>
                <c:pt idx="410">
                  <c:v>37232</c:v>
                </c:pt>
                <c:pt idx="411">
                  <c:v>37235</c:v>
                </c:pt>
                <c:pt idx="412">
                  <c:v>37236</c:v>
                </c:pt>
                <c:pt idx="413">
                  <c:v>37237</c:v>
                </c:pt>
                <c:pt idx="414">
                  <c:v>37238</c:v>
                </c:pt>
                <c:pt idx="415">
                  <c:v>37239</c:v>
                </c:pt>
                <c:pt idx="416">
                  <c:v>37242</c:v>
                </c:pt>
                <c:pt idx="417">
                  <c:v>37243</c:v>
                </c:pt>
                <c:pt idx="418">
                  <c:v>37244</c:v>
                </c:pt>
                <c:pt idx="419">
                  <c:v>37245</c:v>
                </c:pt>
                <c:pt idx="420">
                  <c:v>37246</c:v>
                </c:pt>
                <c:pt idx="421">
                  <c:v>37249</c:v>
                </c:pt>
                <c:pt idx="422">
                  <c:v>37251</c:v>
                </c:pt>
                <c:pt idx="423">
                  <c:v>37252</c:v>
                </c:pt>
                <c:pt idx="424">
                  <c:v>37253</c:v>
                </c:pt>
                <c:pt idx="425">
                  <c:v>37256</c:v>
                </c:pt>
                <c:pt idx="426">
                  <c:v>37258</c:v>
                </c:pt>
                <c:pt idx="427">
                  <c:v>37259</c:v>
                </c:pt>
                <c:pt idx="428">
                  <c:v>37260</c:v>
                </c:pt>
                <c:pt idx="429">
                  <c:v>37263</c:v>
                </c:pt>
                <c:pt idx="430">
                  <c:v>37264</c:v>
                </c:pt>
                <c:pt idx="431">
                  <c:v>37265</c:v>
                </c:pt>
                <c:pt idx="432">
                  <c:v>37266</c:v>
                </c:pt>
                <c:pt idx="433">
                  <c:v>37267</c:v>
                </c:pt>
                <c:pt idx="434">
                  <c:v>37270</c:v>
                </c:pt>
                <c:pt idx="435">
                  <c:v>37271</c:v>
                </c:pt>
                <c:pt idx="436">
                  <c:v>37272</c:v>
                </c:pt>
                <c:pt idx="437">
                  <c:v>37273</c:v>
                </c:pt>
                <c:pt idx="438">
                  <c:v>37274</c:v>
                </c:pt>
                <c:pt idx="439">
                  <c:v>37278</c:v>
                </c:pt>
                <c:pt idx="440">
                  <c:v>37279</c:v>
                </c:pt>
                <c:pt idx="441">
                  <c:v>37280</c:v>
                </c:pt>
                <c:pt idx="442">
                  <c:v>37281</c:v>
                </c:pt>
                <c:pt idx="443">
                  <c:v>37284</c:v>
                </c:pt>
                <c:pt idx="444">
                  <c:v>37285</c:v>
                </c:pt>
                <c:pt idx="445">
                  <c:v>37286</c:v>
                </c:pt>
                <c:pt idx="446">
                  <c:v>37287</c:v>
                </c:pt>
                <c:pt idx="447">
                  <c:v>37288</c:v>
                </c:pt>
                <c:pt idx="448">
                  <c:v>37291</c:v>
                </c:pt>
                <c:pt idx="449">
                  <c:v>37292</c:v>
                </c:pt>
                <c:pt idx="450">
                  <c:v>37293</c:v>
                </c:pt>
                <c:pt idx="451">
                  <c:v>37294</c:v>
                </c:pt>
                <c:pt idx="452">
                  <c:v>37295</c:v>
                </c:pt>
                <c:pt idx="453">
                  <c:v>37298</c:v>
                </c:pt>
                <c:pt idx="454">
                  <c:v>37299</c:v>
                </c:pt>
                <c:pt idx="455">
                  <c:v>37300</c:v>
                </c:pt>
                <c:pt idx="456">
                  <c:v>37301</c:v>
                </c:pt>
                <c:pt idx="457">
                  <c:v>37302</c:v>
                </c:pt>
                <c:pt idx="458">
                  <c:v>37306</c:v>
                </c:pt>
                <c:pt idx="459">
                  <c:v>37307</c:v>
                </c:pt>
                <c:pt idx="460">
                  <c:v>37308</c:v>
                </c:pt>
                <c:pt idx="461">
                  <c:v>37309</c:v>
                </c:pt>
                <c:pt idx="462">
                  <c:v>37312</c:v>
                </c:pt>
                <c:pt idx="463">
                  <c:v>37313</c:v>
                </c:pt>
                <c:pt idx="464">
                  <c:v>37314</c:v>
                </c:pt>
                <c:pt idx="465">
                  <c:v>37315</c:v>
                </c:pt>
                <c:pt idx="466">
                  <c:v>37316</c:v>
                </c:pt>
                <c:pt idx="467">
                  <c:v>37319</c:v>
                </c:pt>
                <c:pt idx="468">
                  <c:v>37320</c:v>
                </c:pt>
                <c:pt idx="469">
                  <c:v>37321</c:v>
                </c:pt>
                <c:pt idx="470">
                  <c:v>37322</c:v>
                </c:pt>
                <c:pt idx="471">
                  <c:v>37323</c:v>
                </c:pt>
                <c:pt idx="472">
                  <c:v>37326</c:v>
                </c:pt>
                <c:pt idx="473">
                  <c:v>37327</c:v>
                </c:pt>
                <c:pt idx="474">
                  <c:v>37328</c:v>
                </c:pt>
                <c:pt idx="475">
                  <c:v>37329</c:v>
                </c:pt>
                <c:pt idx="476">
                  <c:v>37330</c:v>
                </c:pt>
                <c:pt idx="477">
                  <c:v>37333</c:v>
                </c:pt>
                <c:pt idx="478">
                  <c:v>37334</c:v>
                </c:pt>
                <c:pt idx="479">
                  <c:v>37335</c:v>
                </c:pt>
                <c:pt idx="480">
                  <c:v>37336</c:v>
                </c:pt>
                <c:pt idx="481">
                  <c:v>37337</c:v>
                </c:pt>
                <c:pt idx="482">
                  <c:v>37340</c:v>
                </c:pt>
                <c:pt idx="483">
                  <c:v>37341</c:v>
                </c:pt>
                <c:pt idx="484">
                  <c:v>37342</c:v>
                </c:pt>
                <c:pt idx="485">
                  <c:v>37343</c:v>
                </c:pt>
                <c:pt idx="486">
                  <c:v>37347</c:v>
                </c:pt>
                <c:pt idx="487">
                  <c:v>37348</c:v>
                </c:pt>
                <c:pt idx="488">
                  <c:v>37349</c:v>
                </c:pt>
                <c:pt idx="489">
                  <c:v>37350</c:v>
                </c:pt>
                <c:pt idx="490">
                  <c:v>37351</c:v>
                </c:pt>
                <c:pt idx="491">
                  <c:v>37354</c:v>
                </c:pt>
                <c:pt idx="492">
                  <c:v>37355</c:v>
                </c:pt>
                <c:pt idx="493">
                  <c:v>37356</c:v>
                </c:pt>
                <c:pt idx="494">
                  <c:v>37357</c:v>
                </c:pt>
                <c:pt idx="495">
                  <c:v>37358</c:v>
                </c:pt>
                <c:pt idx="496">
                  <c:v>37361</c:v>
                </c:pt>
                <c:pt idx="497">
                  <c:v>37362</c:v>
                </c:pt>
                <c:pt idx="498">
                  <c:v>37363</c:v>
                </c:pt>
                <c:pt idx="499">
                  <c:v>37364</c:v>
                </c:pt>
                <c:pt idx="500">
                  <c:v>37365</c:v>
                </c:pt>
                <c:pt idx="501">
                  <c:v>37368</c:v>
                </c:pt>
                <c:pt idx="502">
                  <c:v>37369</c:v>
                </c:pt>
                <c:pt idx="503">
                  <c:v>37370</c:v>
                </c:pt>
                <c:pt idx="504">
                  <c:v>37371</c:v>
                </c:pt>
                <c:pt idx="505">
                  <c:v>37372</c:v>
                </c:pt>
                <c:pt idx="506">
                  <c:v>37375</c:v>
                </c:pt>
                <c:pt idx="507">
                  <c:v>37376</c:v>
                </c:pt>
                <c:pt idx="508">
                  <c:v>37377</c:v>
                </c:pt>
                <c:pt idx="509">
                  <c:v>37378</c:v>
                </c:pt>
                <c:pt idx="510">
                  <c:v>37379</c:v>
                </c:pt>
                <c:pt idx="511">
                  <c:v>37382</c:v>
                </c:pt>
                <c:pt idx="512">
                  <c:v>37383</c:v>
                </c:pt>
                <c:pt idx="513">
                  <c:v>37384</c:v>
                </c:pt>
                <c:pt idx="514">
                  <c:v>37385</c:v>
                </c:pt>
                <c:pt idx="515">
                  <c:v>37386</c:v>
                </c:pt>
                <c:pt idx="516">
                  <c:v>37389</c:v>
                </c:pt>
                <c:pt idx="517">
                  <c:v>37390</c:v>
                </c:pt>
                <c:pt idx="518">
                  <c:v>37391</c:v>
                </c:pt>
                <c:pt idx="519">
                  <c:v>37392</c:v>
                </c:pt>
                <c:pt idx="520">
                  <c:v>37393</c:v>
                </c:pt>
                <c:pt idx="521">
                  <c:v>37396</c:v>
                </c:pt>
                <c:pt idx="522">
                  <c:v>37397</c:v>
                </c:pt>
                <c:pt idx="523">
                  <c:v>37398</c:v>
                </c:pt>
                <c:pt idx="524">
                  <c:v>37399</c:v>
                </c:pt>
                <c:pt idx="525">
                  <c:v>37400</c:v>
                </c:pt>
                <c:pt idx="526">
                  <c:v>37404</c:v>
                </c:pt>
                <c:pt idx="527">
                  <c:v>37405</c:v>
                </c:pt>
                <c:pt idx="528">
                  <c:v>37406</c:v>
                </c:pt>
                <c:pt idx="529">
                  <c:v>37407</c:v>
                </c:pt>
                <c:pt idx="530">
                  <c:v>37410</c:v>
                </c:pt>
                <c:pt idx="531">
                  <c:v>37411</c:v>
                </c:pt>
                <c:pt idx="532">
                  <c:v>37412</c:v>
                </c:pt>
                <c:pt idx="533">
                  <c:v>37413</c:v>
                </c:pt>
                <c:pt idx="534">
                  <c:v>37414</c:v>
                </c:pt>
                <c:pt idx="535">
                  <c:v>37417</c:v>
                </c:pt>
                <c:pt idx="536">
                  <c:v>37418</c:v>
                </c:pt>
                <c:pt idx="537">
                  <c:v>37419</c:v>
                </c:pt>
                <c:pt idx="538">
                  <c:v>37420</c:v>
                </c:pt>
                <c:pt idx="539">
                  <c:v>37421</c:v>
                </c:pt>
                <c:pt idx="540">
                  <c:v>37424</c:v>
                </c:pt>
                <c:pt idx="541">
                  <c:v>37425</c:v>
                </c:pt>
                <c:pt idx="542">
                  <c:v>37426</c:v>
                </c:pt>
                <c:pt idx="543">
                  <c:v>37427</c:v>
                </c:pt>
                <c:pt idx="544">
                  <c:v>37428</c:v>
                </c:pt>
                <c:pt idx="545">
                  <c:v>37431</c:v>
                </c:pt>
                <c:pt idx="546">
                  <c:v>37432</c:v>
                </c:pt>
                <c:pt idx="547">
                  <c:v>37433</c:v>
                </c:pt>
                <c:pt idx="548">
                  <c:v>37434</c:v>
                </c:pt>
                <c:pt idx="549">
                  <c:v>37435</c:v>
                </c:pt>
                <c:pt idx="550">
                  <c:v>37438</c:v>
                </c:pt>
                <c:pt idx="551">
                  <c:v>37439</c:v>
                </c:pt>
                <c:pt idx="552">
                  <c:v>37440</c:v>
                </c:pt>
                <c:pt idx="553">
                  <c:v>37442</c:v>
                </c:pt>
                <c:pt idx="554">
                  <c:v>37445</c:v>
                </c:pt>
                <c:pt idx="555">
                  <c:v>37446</c:v>
                </c:pt>
                <c:pt idx="556">
                  <c:v>37447</c:v>
                </c:pt>
                <c:pt idx="557">
                  <c:v>37448</c:v>
                </c:pt>
                <c:pt idx="558">
                  <c:v>37449</c:v>
                </c:pt>
                <c:pt idx="559">
                  <c:v>37452</c:v>
                </c:pt>
                <c:pt idx="560">
                  <c:v>37453</c:v>
                </c:pt>
                <c:pt idx="561">
                  <c:v>37454</c:v>
                </c:pt>
                <c:pt idx="562">
                  <c:v>37455</c:v>
                </c:pt>
                <c:pt idx="563">
                  <c:v>37456</c:v>
                </c:pt>
                <c:pt idx="564">
                  <c:v>37459</c:v>
                </c:pt>
                <c:pt idx="565">
                  <c:v>37460</c:v>
                </c:pt>
                <c:pt idx="566">
                  <c:v>37461</c:v>
                </c:pt>
                <c:pt idx="567">
                  <c:v>37462</c:v>
                </c:pt>
                <c:pt idx="568">
                  <c:v>37463</c:v>
                </c:pt>
                <c:pt idx="569">
                  <c:v>37466</c:v>
                </c:pt>
                <c:pt idx="570">
                  <c:v>37467</c:v>
                </c:pt>
                <c:pt idx="571">
                  <c:v>37468</c:v>
                </c:pt>
                <c:pt idx="572">
                  <c:v>37469</c:v>
                </c:pt>
                <c:pt idx="573">
                  <c:v>37470</c:v>
                </c:pt>
                <c:pt idx="574">
                  <c:v>37473</c:v>
                </c:pt>
                <c:pt idx="575">
                  <c:v>37474</c:v>
                </c:pt>
                <c:pt idx="576">
                  <c:v>37475</c:v>
                </c:pt>
                <c:pt idx="577">
                  <c:v>37476</c:v>
                </c:pt>
                <c:pt idx="578">
                  <c:v>37477</c:v>
                </c:pt>
                <c:pt idx="579">
                  <c:v>37480</c:v>
                </c:pt>
                <c:pt idx="580">
                  <c:v>37481</c:v>
                </c:pt>
                <c:pt idx="581">
                  <c:v>37482</c:v>
                </c:pt>
                <c:pt idx="582">
                  <c:v>37483</c:v>
                </c:pt>
                <c:pt idx="583">
                  <c:v>37484</c:v>
                </c:pt>
                <c:pt idx="584">
                  <c:v>37487</c:v>
                </c:pt>
                <c:pt idx="585">
                  <c:v>37488</c:v>
                </c:pt>
                <c:pt idx="586">
                  <c:v>37489</c:v>
                </c:pt>
                <c:pt idx="587">
                  <c:v>37490</c:v>
                </c:pt>
                <c:pt idx="588">
                  <c:v>37491</c:v>
                </c:pt>
                <c:pt idx="589">
                  <c:v>37494</c:v>
                </c:pt>
                <c:pt idx="590">
                  <c:v>37495</c:v>
                </c:pt>
                <c:pt idx="591">
                  <c:v>37496</c:v>
                </c:pt>
                <c:pt idx="592">
                  <c:v>37497</c:v>
                </c:pt>
                <c:pt idx="593">
                  <c:v>37498</c:v>
                </c:pt>
                <c:pt idx="594">
                  <c:v>37502</c:v>
                </c:pt>
                <c:pt idx="595">
                  <c:v>37503</c:v>
                </c:pt>
                <c:pt idx="596">
                  <c:v>37504</c:v>
                </c:pt>
                <c:pt idx="597">
                  <c:v>37505</c:v>
                </c:pt>
                <c:pt idx="598">
                  <c:v>37508</c:v>
                </c:pt>
                <c:pt idx="599">
                  <c:v>37509</c:v>
                </c:pt>
                <c:pt idx="600">
                  <c:v>37510</c:v>
                </c:pt>
                <c:pt idx="601">
                  <c:v>37511</c:v>
                </c:pt>
                <c:pt idx="602">
                  <c:v>37512</c:v>
                </c:pt>
                <c:pt idx="603">
                  <c:v>37515</c:v>
                </c:pt>
                <c:pt idx="604">
                  <c:v>37516</c:v>
                </c:pt>
                <c:pt idx="605">
                  <c:v>37517</c:v>
                </c:pt>
                <c:pt idx="606">
                  <c:v>37518</c:v>
                </c:pt>
                <c:pt idx="607">
                  <c:v>37519</c:v>
                </c:pt>
                <c:pt idx="608">
                  <c:v>37522</c:v>
                </c:pt>
                <c:pt idx="609">
                  <c:v>37523</c:v>
                </c:pt>
                <c:pt idx="610">
                  <c:v>37524</c:v>
                </c:pt>
                <c:pt idx="611">
                  <c:v>37525</c:v>
                </c:pt>
                <c:pt idx="612">
                  <c:v>37526</c:v>
                </c:pt>
                <c:pt idx="613">
                  <c:v>37529</c:v>
                </c:pt>
                <c:pt idx="614">
                  <c:v>37530</c:v>
                </c:pt>
                <c:pt idx="615">
                  <c:v>37531</c:v>
                </c:pt>
                <c:pt idx="616">
                  <c:v>37532</c:v>
                </c:pt>
                <c:pt idx="617">
                  <c:v>37533</c:v>
                </c:pt>
                <c:pt idx="618">
                  <c:v>37536</c:v>
                </c:pt>
                <c:pt idx="619">
                  <c:v>37537</c:v>
                </c:pt>
                <c:pt idx="620">
                  <c:v>37538</c:v>
                </c:pt>
                <c:pt idx="621">
                  <c:v>37539</c:v>
                </c:pt>
                <c:pt idx="622">
                  <c:v>37540</c:v>
                </c:pt>
                <c:pt idx="623">
                  <c:v>37543</c:v>
                </c:pt>
                <c:pt idx="624">
                  <c:v>37544</c:v>
                </c:pt>
                <c:pt idx="625">
                  <c:v>37545</c:v>
                </c:pt>
                <c:pt idx="626">
                  <c:v>37546</c:v>
                </c:pt>
                <c:pt idx="627">
                  <c:v>37547</c:v>
                </c:pt>
                <c:pt idx="628">
                  <c:v>37550</c:v>
                </c:pt>
                <c:pt idx="629">
                  <c:v>37551</c:v>
                </c:pt>
                <c:pt idx="630">
                  <c:v>37552</c:v>
                </c:pt>
                <c:pt idx="631">
                  <c:v>37553</c:v>
                </c:pt>
                <c:pt idx="632">
                  <c:v>37554</c:v>
                </c:pt>
                <c:pt idx="633">
                  <c:v>37557</c:v>
                </c:pt>
                <c:pt idx="634">
                  <c:v>37558</c:v>
                </c:pt>
                <c:pt idx="635">
                  <c:v>37559</c:v>
                </c:pt>
                <c:pt idx="636">
                  <c:v>37560</c:v>
                </c:pt>
                <c:pt idx="637">
                  <c:v>37561</c:v>
                </c:pt>
                <c:pt idx="638">
                  <c:v>37564</c:v>
                </c:pt>
                <c:pt idx="639">
                  <c:v>37565</c:v>
                </c:pt>
                <c:pt idx="640">
                  <c:v>37566</c:v>
                </c:pt>
                <c:pt idx="641">
                  <c:v>37567</c:v>
                </c:pt>
                <c:pt idx="642">
                  <c:v>37568</c:v>
                </c:pt>
                <c:pt idx="643">
                  <c:v>37571</c:v>
                </c:pt>
                <c:pt idx="644">
                  <c:v>37572</c:v>
                </c:pt>
                <c:pt idx="645">
                  <c:v>37573</c:v>
                </c:pt>
                <c:pt idx="646">
                  <c:v>37574</c:v>
                </c:pt>
                <c:pt idx="647">
                  <c:v>37575</c:v>
                </c:pt>
                <c:pt idx="648">
                  <c:v>37578</c:v>
                </c:pt>
                <c:pt idx="649">
                  <c:v>37579</c:v>
                </c:pt>
                <c:pt idx="650">
                  <c:v>37580</c:v>
                </c:pt>
                <c:pt idx="651">
                  <c:v>37581</c:v>
                </c:pt>
                <c:pt idx="652">
                  <c:v>37582</c:v>
                </c:pt>
                <c:pt idx="653">
                  <c:v>37585</c:v>
                </c:pt>
                <c:pt idx="654">
                  <c:v>37586</c:v>
                </c:pt>
                <c:pt idx="655">
                  <c:v>37587</c:v>
                </c:pt>
                <c:pt idx="656">
                  <c:v>37589</c:v>
                </c:pt>
                <c:pt idx="657">
                  <c:v>37592</c:v>
                </c:pt>
                <c:pt idx="658">
                  <c:v>37593</c:v>
                </c:pt>
                <c:pt idx="659">
                  <c:v>37594</c:v>
                </c:pt>
                <c:pt idx="660">
                  <c:v>37595</c:v>
                </c:pt>
                <c:pt idx="661">
                  <c:v>37596</c:v>
                </c:pt>
                <c:pt idx="662">
                  <c:v>37599</c:v>
                </c:pt>
                <c:pt idx="663">
                  <c:v>37600</c:v>
                </c:pt>
                <c:pt idx="664">
                  <c:v>37601</c:v>
                </c:pt>
                <c:pt idx="665">
                  <c:v>37602</c:v>
                </c:pt>
                <c:pt idx="666">
                  <c:v>37603</c:v>
                </c:pt>
                <c:pt idx="667">
                  <c:v>37606</c:v>
                </c:pt>
                <c:pt idx="668">
                  <c:v>37607</c:v>
                </c:pt>
                <c:pt idx="669">
                  <c:v>37608</c:v>
                </c:pt>
                <c:pt idx="670">
                  <c:v>37609</c:v>
                </c:pt>
                <c:pt idx="671">
                  <c:v>37610</c:v>
                </c:pt>
                <c:pt idx="672">
                  <c:v>37613</c:v>
                </c:pt>
                <c:pt idx="673">
                  <c:v>37614</c:v>
                </c:pt>
                <c:pt idx="674">
                  <c:v>37616</c:v>
                </c:pt>
                <c:pt idx="675">
                  <c:v>37617</c:v>
                </c:pt>
                <c:pt idx="676">
                  <c:v>37620</c:v>
                </c:pt>
                <c:pt idx="677">
                  <c:v>37621</c:v>
                </c:pt>
                <c:pt idx="678">
                  <c:v>37623</c:v>
                </c:pt>
                <c:pt idx="679">
                  <c:v>37624</c:v>
                </c:pt>
                <c:pt idx="680">
                  <c:v>37627</c:v>
                </c:pt>
                <c:pt idx="681">
                  <c:v>37628</c:v>
                </c:pt>
                <c:pt idx="682">
                  <c:v>37629</c:v>
                </c:pt>
                <c:pt idx="683">
                  <c:v>37630</c:v>
                </c:pt>
                <c:pt idx="684">
                  <c:v>37631</c:v>
                </c:pt>
                <c:pt idx="685">
                  <c:v>37634</c:v>
                </c:pt>
                <c:pt idx="686">
                  <c:v>37635</c:v>
                </c:pt>
                <c:pt idx="687">
                  <c:v>37636</c:v>
                </c:pt>
                <c:pt idx="688">
                  <c:v>37637</c:v>
                </c:pt>
                <c:pt idx="689">
                  <c:v>37638</c:v>
                </c:pt>
                <c:pt idx="690">
                  <c:v>37642</c:v>
                </c:pt>
                <c:pt idx="691">
                  <c:v>37643</c:v>
                </c:pt>
                <c:pt idx="692">
                  <c:v>37644</c:v>
                </c:pt>
                <c:pt idx="693">
                  <c:v>37645</c:v>
                </c:pt>
                <c:pt idx="694">
                  <c:v>37648</c:v>
                </c:pt>
                <c:pt idx="695">
                  <c:v>37649</c:v>
                </c:pt>
                <c:pt idx="696">
                  <c:v>37650</c:v>
                </c:pt>
                <c:pt idx="697">
                  <c:v>37651</c:v>
                </c:pt>
                <c:pt idx="698">
                  <c:v>37652</c:v>
                </c:pt>
                <c:pt idx="699">
                  <c:v>37655</c:v>
                </c:pt>
                <c:pt idx="700">
                  <c:v>37656</c:v>
                </c:pt>
                <c:pt idx="701">
                  <c:v>37657</c:v>
                </c:pt>
                <c:pt idx="702">
                  <c:v>37658</c:v>
                </c:pt>
                <c:pt idx="703">
                  <c:v>37659</c:v>
                </c:pt>
                <c:pt idx="704">
                  <c:v>37662</c:v>
                </c:pt>
                <c:pt idx="705">
                  <c:v>37663</c:v>
                </c:pt>
                <c:pt idx="706">
                  <c:v>37664</c:v>
                </c:pt>
                <c:pt idx="707">
                  <c:v>37665</c:v>
                </c:pt>
                <c:pt idx="708">
                  <c:v>37666</c:v>
                </c:pt>
                <c:pt idx="709">
                  <c:v>37670</c:v>
                </c:pt>
                <c:pt idx="710">
                  <c:v>37671</c:v>
                </c:pt>
                <c:pt idx="711">
                  <c:v>37672</c:v>
                </c:pt>
                <c:pt idx="712">
                  <c:v>37673</c:v>
                </c:pt>
                <c:pt idx="713">
                  <c:v>37676</c:v>
                </c:pt>
                <c:pt idx="714">
                  <c:v>37677</c:v>
                </c:pt>
                <c:pt idx="715">
                  <c:v>37678</c:v>
                </c:pt>
                <c:pt idx="716">
                  <c:v>37679</c:v>
                </c:pt>
                <c:pt idx="717">
                  <c:v>37680</c:v>
                </c:pt>
                <c:pt idx="718">
                  <c:v>37683</c:v>
                </c:pt>
                <c:pt idx="719">
                  <c:v>37684</c:v>
                </c:pt>
                <c:pt idx="720">
                  <c:v>37685</c:v>
                </c:pt>
                <c:pt idx="721">
                  <c:v>37686</c:v>
                </c:pt>
                <c:pt idx="722">
                  <c:v>37687</c:v>
                </c:pt>
                <c:pt idx="723">
                  <c:v>37690</c:v>
                </c:pt>
                <c:pt idx="724">
                  <c:v>37691</c:v>
                </c:pt>
                <c:pt idx="725">
                  <c:v>37692</c:v>
                </c:pt>
                <c:pt idx="726">
                  <c:v>37693</c:v>
                </c:pt>
                <c:pt idx="727">
                  <c:v>37694</c:v>
                </c:pt>
                <c:pt idx="728">
                  <c:v>37697</c:v>
                </c:pt>
                <c:pt idx="729">
                  <c:v>37698</c:v>
                </c:pt>
                <c:pt idx="730">
                  <c:v>37699</c:v>
                </c:pt>
                <c:pt idx="731">
                  <c:v>37700</c:v>
                </c:pt>
                <c:pt idx="732">
                  <c:v>37701</c:v>
                </c:pt>
                <c:pt idx="733">
                  <c:v>37704</c:v>
                </c:pt>
                <c:pt idx="734">
                  <c:v>37705</c:v>
                </c:pt>
                <c:pt idx="735">
                  <c:v>37706</c:v>
                </c:pt>
                <c:pt idx="736">
                  <c:v>37707</c:v>
                </c:pt>
                <c:pt idx="737">
                  <c:v>37708</c:v>
                </c:pt>
                <c:pt idx="738">
                  <c:v>37711</c:v>
                </c:pt>
                <c:pt idx="739">
                  <c:v>37712</c:v>
                </c:pt>
                <c:pt idx="740">
                  <c:v>37713</c:v>
                </c:pt>
                <c:pt idx="741">
                  <c:v>37714</c:v>
                </c:pt>
                <c:pt idx="742">
                  <c:v>37715</c:v>
                </c:pt>
                <c:pt idx="743">
                  <c:v>37718</c:v>
                </c:pt>
                <c:pt idx="744">
                  <c:v>37719</c:v>
                </c:pt>
                <c:pt idx="745">
                  <c:v>37720</c:v>
                </c:pt>
                <c:pt idx="746">
                  <c:v>37721</c:v>
                </c:pt>
                <c:pt idx="747">
                  <c:v>37722</c:v>
                </c:pt>
                <c:pt idx="748">
                  <c:v>37725</c:v>
                </c:pt>
                <c:pt idx="749">
                  <c:v>37726</c:v>
                </c:pt>
                <c:pt idx="750">
                  <c:v>37727</c:v>
                </c:pt>
                <c:pt idx="751">
                  <c:v>37728</c:v>
                </c:pt>
                <c:pt idx="752">
                  <c:v>37732</c:v>
                </c:pt>
                <c:pt idx="753">
                  <c:v>37733</c:v>
                </c:pt>
                <c:pt idx="754">
                  <c:v>37734</c:v>
                </c:pt>
                <c:pt idx="755">
                  <c:v>37735</c:v>
                </c:pt>
                <c:pt idx="756">
                  <c:v>37736</c:v>
                </c:pt>
                <c:pt idx="757">
                  <c:v>37739</c:v>
                </c:pt>
                <c:pt idx="758">
                  <c:v>37740</c:v>
                </c:pt>
                <c:pt idx="759">
                  <c:v>37741</c:v>
                </c:pt>
                <c:pt idx="760">
                  <c:v>37742</c:v>
                </c:pt>
                <c:pt idx="761">
                  <c:v>37743</c:v>
                </c:pt>
                <c:pt idx="762">
                  <c:v>37746</c:v>
                </c:pt>
                <c:pt idx="763">
                  <c:v>37747</c:v>
                </c:pt>
                <c:pt idx="764">
                  <c:v>37748</c:v>
                </c:pt>
                <c:pt idx="765">
                  <c:v>37749</c:v>
                </c:pt>
                <c:pt idx="766">
                  <c:v>37750</c:v>
                </c:pt>
                <c:pt idx="767">
                  <c:v>37753</c:v>
                </c:pt>
                <c:pt idx="768">
                  <c:v>37754</c:v>
                </c:pt>
                <c:pt idx="769">
                  <c:v>37755</c:v>
                </c:pt>
                <c:pt idx="770">
                  <c:v>37756</c:v>
                </c:pt>
                <c:pt idx="771">
                  <c:v>37757</c:v>
                </c:pt>
                <c:pt idx="772">
                  <c:v>37760</c:v>
                </c:pt>
                <c:pt idx="773">
                  <c:v>37761</c:v>
                </c:pt>
                <c:pt idx="774">
                  <c:v>37762</c:v>
                </c:pt>
                <c:pt idx="775">
                  <c:v>37763</c:v>
                </c:pt>
                <c:pt idx="776">
                  <c:v>37764</c:v>
                </c:pt>
                <c:pt idx="777">
                  <c:v>37768</c:v>
                </c:pt>
                <c:pt idx="778">
                  <c:v>37769</c:v>
                </c:pt>
                <c:pt idx="779">
                  <c:v>37770</c:v>
                </c:pt>
                <c:pt idx="780">
                  <c:v>37771</c:v>
                </c:pt>
                <c:pt idx="781">
                  <c:v>37774</c:v>
                </c:pt>
                <c:pt idx="782">
                  <c:v>37775</c:v>
                </c:pt>
                <c:pt idx="783">
                  <c:v>37776</c:v>
                </c:pt>
                <c:pt idx="784">
                  <c:v>37777</c:v>
                </c:pt>
                <c:pt idx="785">
                  <c:v>37778</c:v>
                </c:pt>
                <c:pt idx="786">
                  <c:v>37781</c:v>
                </c:pt>
                <c:pt idx="787">
                  <c:v>37782</c:v>
                </c:pt>
                <c:pt idx="788">
                  <c:v>37783</c:v>
                </c:pt>
                <c:pt idx="789">
                  <c:v>37784</c:v>
                </c:pt>
                <c:pt idx="790">
                  <c:v>37785</c:v>
                </c:pt>
                <c:pt idx="791">
                  <c:v>37788</c:v>
                </c:pt>
                <c:pt idx="792">
                  <c:v>37789</c:v>
                </c:pt>
                <c:pt idx="793">
                  <c:v>37790</c:v>
                </c:pt>
                <c:pt idx="794">
                  <c:v>37791</c:v>
                </c:pt>
                <c:pt idx="795">
                  <c:v>37792</c:v>
                </c:pt>
                <c:pt idx="796">
                  <c:v>37795</c:v>
                </c:pt>
                <c:pt idx="797">
                  <c:v>37796</c:v>
                </c:pt>
                <c:pt idx="798">
                  <c:v>37797</c:v>
                </c:pt>
                <c:pt idx="799">
                  <c:v>37798</c:v>
                </c:pt>
                <c:pt idx="800">
                  <c:v>37799</c:v>
                </c:pt>
                <c:pt idx="801">
                  <c:v>37802</c:v>
                </c:pt>
                <c:pt idx="802">
                  <c:v>37803</c:v>
                </c:pt>
                <c:pt idx="803">
                  <c:v>37804</c:v>
                </c:pt>
                <c:pt idx="804">
                  <c:v>37805</c:v>
                </c:pt>
                <c:pt idx="805">
                  <c:v>37809</c:v>
                </c:pt>
                <c:pt idx="806">
                  <c:v>37810</c:v>
                </c:pt>
                <c:pt idx="807">
                  <c:v>37811</c:v>
                </c:pt>
                <c:pt idx="808">
                  <c:v>37812</c:v>
                </c:pt>
                <c:pt idx="809">
                  <c:v>37813</c:v>
                </c:pt>
                <c:pt idx="810">
                  <c:v>37816</c:v>
                </c:pt>
                <c:pt idx="811">
                  <c:v>37817</c:v>
                </c:pt>
                <c:pt idx="812">
                  <c:v>37818</c:v>
                </c:pt>
                <c:pt idx="813">
                  <c:v>37819</c:v>
                </c:pt>
                <c:pt idx="814">
                  <c:v>37820</c:v>
                </c:pt>
                <c:pt idx="815">
                  <c:v>37823</c:v>
                </c:pt>
                <c:pt idx="816">
                  <c:v>37824</c:v>
                </c:pt>
                <c:pt idx="817">
                  <c:v>37825</c:v>
                </c:pt>
                <c:pt idx="818">
                  <c:v>37826</c:v>
                </c:pt>
                <c:pt idx="819">
                  <c:v>37827</c:v>
                </c:pt>
                <c:pt idx="820">
                  <c:v>37830</c:v>
                </c:pt>
                <c:pt idx="821">
                  <c:v>37831</c:v>
                </c:pt>
                <c:pt idx="822">
                  <c:v>37832</c:v>
                </c:pt>
                <c:pt idx="823">
                  <c:v>37833</c:v>
                </c:pt>
                <c:pt idx="824">
                  <c:v>37834</c:v>
                </c:pt>
                <c:pt idx="825">
                  <c:v>37837</c:v>
                </c:pt>
                <c:pt idx="826">
                  <c:v>37838</c:v>
                </c:pt>
                <c:pt idx="827">
                  <c:v>37839</c:v>
                </c:pt>
                <c:pt idx="828">
                  <c:v>37840</c:v>
                </c:pt>
                <c:pt idx="829">
                  <c:v>37841</c:v>
                </c:pt>
                <c:pt idx="830">
                  <c:v>37844</c:v>
                </c:pt>
                <c:pt idx="831">
                  <c:v>37845</c:v>
                </c:pt>
                <c:pt idx="832">
                  <c:v>37846</c:v>
                </c:pt>
                <c:pt idx="833">
                  <c:v>37847</c:v>
                </c:pt>
                <c:pt idx="834">
                  <c:v>37848</c:v>
                </c:pt>
                <c:pt idx="835">
                  <c:v>37851</c:v>
                </c:pt>
                <c:pt idx="836">
                  <c:v>37852</c:v>
                </c:pt>
                <c:pt idx="837">
                  <c:v>37853</c:v>
                </c:pt>
                <c:pt idx="838">
                  <c:v>37854</c:v>
                </c:pt>
                <c:pt idx="839">
                  <c:v>37855</c:v>
                </c:pt>
                <c:pt idx="840">
                  <c:v>37858</c:v>
                </c:pt>
                <c:pt idx="841">
                  <c:v>37859</c:v>
                </c:pt>
                <c:pt idx="842">
                  <c:v>37860</c:v>
                </c:pt>
                <c:pt idx="843">
                  <c:v>37861</c:v>
                </c:pt>
                <c:pt idx="844">
                  <c:v>37862</c:v>
                </c:pt>
                <c:pt idx="845">
                  <c:v>37866</c:v>
                </c:pt>
                <c:pt idx="846">
                  <c:v>37867</c:v>
                </c:pt>
                <c:pt idx="847">
                  <c:v>37868</c:v>
                </c:pt>
                <c:pt idx="848">
                  <c:v>37869</c:v>
                </c:pt>
                <c:pt idx="849">
                  <c:v>37872</c:v>
                </c:pt>
                <c:pt idx="850">
                  <c:v>37873</c:v>
                </c:pt>
                <c:pt idx="851">
                  <c:v>37874</c:v>
                </c:pt>
                <c:pt idx="852">
                  <c:v>37875</c:v>
                </c:pt>
                <c:pt idx="853">
                  <c:v>37876</c:v>
                </c:pt>
                <c:pt idx="854">
                  <c:v>37879</c:v>
                </c:pt>
                <c:pt idx="855">
                  <c:v>37880</c:v>
                </c:pt>
                <c:pt idx="856">
                  <c:v>37881</c:v>
                </c:pt>
                <c:pt idx="857">
                  <c:v>37882</c:v>
                </c:pt>
                <c:pt idx="858">
                  <c:v>37883</c:v>
                </c:pt>
                <c:pt idx="859">
                  <c:v>37886</c:v>
                </c:pt>
                <c:pt idx="860">
                  <c:v>37887</c:v>
                </c:pt>
                <c:pt idx="861">
                  <c:v>37888</c:v>
                </c:pt>
                <c:pt idx="862">
                  <c:v>37889</c:v>
                </c:pt>
                <c:pt idx="863">
                  <c:v>37890</c:v>
                </c:pt>
                <c:pt idx="864">
                  <c:v>37893</c:v>
                </c:pt>
                <c:pt idx="865">
                  <c:v>37894</c:v>
                </c:pt>
                <c:pt idx="866">
                  <c:v>37895</c:v>
                </c:pt>
                <c:pt idx="867">
                  <c:v>37896</c:v>
                </c:pt>
                <c:pt idx="868">
                  <c:v>37897</c:v>
                </c:pt>
                <c:pt idx="869">
                  <c:v>37900</c:v>
                </c:pt>
                <c:pt idx="870">
                  <c:v>37901</c:v>
                </c:pt>
                <c:pt idx="871">
                  <c:v>37902</c:v>
                </c:pt>
                <c:pt idx="872">
                  <c:v>37903</c:v>
                </c:pt>
                <c:pt idx="873">
                  <c:v>37904</c:v>
                </c:pt>
                <c:pt idx="874">
                  <c:v>37907</c:v>
                </c:pt>
                <c:pt idx="875">
                  <c:v>37908</c:v>
                </c:pt>
                <c:pt idx="876">
                  <c:v>37909</c:v>
                </c:pt>
                <c:pt idx="877">
                  <c:v>37910</c:v>
                </c:pt>
                <c:pt idx="878">
                  <c:v>37911</c:v>
                </c:pt>
                <c:pt idx="879">
                  <c:v>37914</c:v>
                </c:pt>
                <c:pt idx="880">
                  <c:v>37915</c:v>
                </c:pt>
                <c:pt idx="881">
                  <c:v>37916</c:v>
                </c:pt>
                <c:pt idx="882">
                  <c:v>37917</c:v>
                </c:pt>
                <c:pt idx="883">
                  <c:v>37918</c:v>
                </c:pt>
                <c:pt idx="884">
                  <c:v>37921</c:v>
                </c:pt>
                <c:pt idx="885">
                  <c:v>37922</c:v>
                </c:pt>
                <c:pt idx="886">
                  <c:v>37923</c:v>
                </c:pt>
                <c:pt idx="887">
                  <c:v>37924</c:v>
                </c:pt>
                <c:pt idx="888">
                  <c:v>37925</c:v>
                </c:pt>
                <c:pt idx="889">
                  <c:v>37928</c:v>
                </c:pt>
                <c:pt idx="890">
                  <c:v>37929</c:v>
                </c:pt>
                <c:pt idx="891">
                  <c:v>37930</c:v>
                </c:pt>
                <c:pt idx="892">
                  <c:v>37931</c:v>
                </c:pt>
                <c:pt idx="893">
                  <c:v>37932</c:v>
                </c:pt>
                <c:pt idx="894">
                  <c:v>37935</c:v>
                </c:pt>
                <c:pt idx="895">
                  <c:v>37936</c:v>
                </c:pt>
                <c:pt idx="896">
                  <c:v>37937</c:v>
                </c:pt>
                <c:pt idx="897">
                  <c:v>37938</c:v>
                </c:pt>
                <c:pt idx="898">
                  <c:v>37939</c:v>
                </c:pt>
                <c:pt idx="899">
                  <c:v>37942</c:v>
                </c:pt>
                <c:pt idx="900">
                  <c:v>37943</c:v>
                </c:pt>
                <c:pt idx="901">
                  <c:v>37944</c:v>
                </c:pt>
                <c:pt idx="902">
                  <c:v>37945</c:v>
                </c:pt>
                <c:pt idx="903">
                  <c:v>37946</c:v>
                </c:pt>
                <c:pt idx="904">
                  <c:v>37949</c:v>
                </c:pt>
                <c:pt idx="905">
                  <c:v>37950</c:v>
                </c:pt>
                <c:pt idx="906">
                  <c:v>37951</c:v>
                </c:pt>
                <c:pt idx="907">
                  <c:v>37953</c:v>
                </c:pt>
                <c:pt idx="908">
                  <c:v>37956</c:v>
                </c:pt>
                <c:pt idx="909">
                  <c:v>37957</c:v>
                </c:pt>
                <c:pt idx="910">
                  <c:v>37958</c:v>
                </c:pt>
                <c:pt idx="911">
                  <c:v>37959</c:v>
                </c:pt>
                <c:pt idx="912">
                  <c:v>37960</c:v>
                </c:pt>
                <c:pt idx="913">
                  <c:v>37963</c:v>
                </c:pt>
                <c:pt idx="914">
                  <c:v>37964</c:v>
                </c:pt>
                <c:pt idx="915">
                  <c:v>37965</c:v>
                </c:pt>
                <c:pt idx="916">
                  <c:v>37966</c:v>
                </c:pt>
                <c:pt idx="917">
                  <c:v>37967</c:v>
                </c:pt>
                <c:pt idx="918">
                  <c:v>37970</c:v>
                </c:pt>
                <c:pt idx="919">
                  <c:v>37971</c:v>
                </c:pt>
                <c:pt idx="920">
                  <c:v>37972</c:v>
                </c:pt>
                <c:pt idx="921">
                  <c:v>37973</c:v>
                </c:pt>
                <c:pt idx="922">
                  <c:v>37974</c:v>
                </c:pt>
                <c:pt idx="923">
                  <c:v>37977</c:v>
                </c:pt>
                <c:pt idx="924">
                  <c:v>37978</c:v>
                </c:pt>
                <c:pt idx="925">
                  <c:v>37979</c:v>
                </c:pt>
                <c:pt idx="926">
                  <c:v>37981</c:v>
                </c:pt>
                <c:pt idx="927">
                  <c:v>37984</c:v>
                </c:pt>
                <c:pt idx="928">
                  <c:v>37985</c:v>
                </c:pt>
                <c:pt idx="929">
                  <c:v>37986</c:v>
                </c:pt>
                <c:pt idx="930">
                  <c:v>37988</c:v>
                </c:pt>
                <c:pt idx="931">
                  <c:v>37991</c:v>
                </c:pt>
                <c:pt idx="932">
                  <c:v>37992</c:v>
                </c:pt>
                <c:pt idx="933">
                  <c:v>37993</c:v>
                </c:pt>
                <c:pt idx="934">
                  <c:v>37994</c:v>
                </c:pt>
                <c:pt idx="935">
                  <c:v>37995</c:v>
                </c:pt>
                <c:pt idx="936">
                  <c:v>37998</c:v>
                </c:pt>
                <c:pt idx="937">
                  <c:v>37999</c:v>
                </c:pt>
                <c:pt idx="938">
                  <c:v>38000</c:v>
                </c:pt>
                <c:pt idx="939">
                  <c:v>38001</c:v>
                </c:pt>
                <c:pt idx="940">
                  <c:v>38002</c:v>
                </c:pt>
                <c:pt idx="941">
                  <c:v>38006</c:v>
                </c:pt>
                <c:pt idx="942">
                  <c:v>38007</c:v>
                </c:pt>
                <c:pt idx="943">
                  <c:v>38008</c:v>
                </c:pt>
                <c:pt idx="944">
                  <c:v>38009</c:v>
                </c:pt>
                <c:pt idx="945">
                  <c:v>38012</c:v>
                </c:pt>
                <c:pt idx="946">
                  <c:v>38013</c:v>
                </c:pt>
                <c:pt idx="947">
                  <c:v>38014</c:v>
                </c:pt>
                <c:pt idx="948">
                  <c:v>38015</c:v>
                </c:pt>
                <c:pt idx="949">
                  <c:v>38016</c:v>
                </c:pt>
                <c:pt idx="950">
                  <c:v>38019</c:v>
                </c:pt>
                <c:pt idx="951">
                  <c:v>38020</c:v>
                </c:pt>
                <c:pt idx="952">
                  <c:v>38021</c:v>
                </c:pt>
                <c:pt idx="953">
                  <c:v>38022</c:v>
                </c:pt>
                <c:pt idx="954">
                  <c:v>38023</c:v>
                </c:pt>
                <c:pt idx="955">
                  <c:v>38026</c:v>
                </c:pt>
                <c:pt idx="956">
                  <c:v>38027</c:v>
                </c:pt>
                <c:pt idx="957">
                  <c:v>38028</c:v>
                </c:pt>
                <c:pt idx="958">
                  <c:v>38029</c:v>
                </c:pt>
                <c:pt idx="959">
                  <c:v>38030</c:v>
                </c:pt>
                <c:pt idx="960">
                  <c:v>38034</c:v>
                </c:pt>
                <c:pt idx="961">
                  <c:v>38035</c:v>
                </c:pt>
                <c:pt idx="962">
                  <c:v>38036</c:v>
                </c:pt>
                <c:pt idx="963">
                  <c:v>38037</c:v>
                </c:pt>
                <c:pt idx="964">
                  <c:v>38040</c:v>
                </c:pt>
                <c:pt idx="965">
                  <c:v>38041</c:v>
                </c:pt>
                <c:pt idx="966">
                  <c:v>38042</c:v>
                </c:pt>
                <c:pt idx="967">
                  <c:v>38043</c:v>
                </c:pt>
                <c:pt idx="968">
                  <c:v>38044</c:v>
                </c:pt>
                <c:pt idx="969">
                  <c:v>38047</c:v>
                </c:pt>
                <c:pt idx="970">
                  <c:v>38048</c:v>
                </c:pt>
                <c:pt idx="971">
                  <c:v>38049</c:v>
                </c:pt>
                <c:pt idx="972">
                  <c:v>38050</c:v>
                </c:pt>
                <c:pt idx="973">
                  <c:v>38051</c:v>
                </c:pt>
                <c:pt idx="974">
                  <c:v>38054</c:v>
                </c:pt>
                <c:pt idx="975">
                  <c:v>38055</c:v>
                </c:pt>
                <c:pt idx="976">
                  <c:v>38056</c:v>
                </c:pt>
                <c:pt idx="977">
                  <c:v>38057</c:v>
                </c:pt>
                <c:pt idx="978">
                  <c:v>38058</c:v>
                </c:pt>
                <c:pt idx="979">
                  <c:v>38061</c:v>
                </c:pt>
                <c:pt idx="980">
                  <c:v>38062</c:v>
                </c:pt>
                <c:pt idx="981">
                  <c:v>38063</c:v>
                </c:pt>
                <c:pt idx="982">
                  <c:v>38064</c:v>
                </c:pt>
                <c:pt idx="983">
                  <c:v>38065</c:v>
                </c:pt>
                <c:pt idx="984">
                  <c:v>38068</c:v>
                </c:pt>
                <c:pt idx="985">
                  <c:v>38069</c:v>
                </c:pt>
                <c:pt idx="986">
                  <c:v>38070</c:v>
                </c:pt>
                <c:pt idx="987">
                  <c:v>38071</c:v>
                </c:pt>
                <c:pt idx="988">
                  <c:v>38072</c:v>
                </c:pt>
                <c:pt idx="989">
                  <c:v>38075</c:v>
                </c:pt>
                <c:pt idx="990">
                  <c:v>38076</c:v>
                </c:pt>
                <c:pt idx="991">
                  <c:v>38077</c:v>
                </c:pt>
                <c:pt idx="992">
                  <c:v>38078</c:v>
                </c:pt>
                <c:pt idx="993">
                  <c:v>38079</c:v>
                </c:pt>
                <c:pt idx="994">
                  <c:v>38082</c:v>
                </c:pt>
                <c:pt idx="995">
                  <c:v>38083</c:v>
                </c:pt>
                <c:pt idx="996">
                  <c:v>38084</c:v>
                </c:pt>
                <c:pt idx="997">
                  <c:v>38085</c:v>
                </c:pt>
                <c:pt idx="998">
                  <c:v>38089</c:v>
                </c:pt>
                <c:pt idx="999">
                  <c:v>38090</c:v>
                </c:pt>
                <c:pt idx="1000">
                  <c:v>38091</c:v>
                </c:pt>
                <c:pt idx="1001">
                  <c:v>38092</c:v>
                </c:pt>
                <c:pt idx="1002">
                  <c:v>38093</c:v>
                </c:pt>
                <c:pt idx="1003">
                  <c:v>38096</c:v>
                </c:pt>
                <c:pt idx="1004">
                  <c:v>38097</c:v>
                </c:pt>
                <c:pt idx="1005">
                  <c:v>38098</c:v>
                </c:pt>
                <c:pt idx="1006">
                  <c:v>38099</c:v>
                </c:pt>
                <c:pt idx="1007">
                  <c:v>38100</c:v>
                </c:pt>
                <c:pt idx="1008">
                  <c:v>38103</c:v>
                </c:pt>
                <c:pt idx="1009">
                  <c:v>38104</c:v>
                </c:pt>
                <c:pt idx="1010">
                  <c:v>38105</c:v>
                </c:pt>
                <c:pt idx="1011">
                  <c:v>38106</c:v>
                </c:pt>
                <c:pt idx="1012">
                  <c:v>38107</c:v>
                </c:pt>
                <c:pt idx="1013">
                  <c:v>38110</c:v>
                </c:pt>
                <c:pt idx="1014">
                  <c:v>38111</c:v>
                </c:pt>
                <c:pt idx="1015">
                  <c:v>38112</c:v>
                </c:pt>
                <c:pt idx="1016">
                  <c:v>38113</c:v>
                </c:pt>
                <c:pt idx="1017">
                  <c:v>38114</c:v>
                </c:pt>
                <c:pt idx="1018">
                  <c:v>38117</c:v>
                </c:pt>
                <c:pt idx="1019">
                  <c:v>38118</c:v>
                </c:pt>
                <c:pt idx="1020">
                  <c:v>38119</c:v>
                </c:pt>
                <c:pt idx="1021">
                  <c:v>38120</c:v>
                </c:pt>
                <c:pt idx="1022">
                  <c:v>38121</c:v>
                </c:pt>
                <c:pt idx="1023">
                  <c:v>38124</c:v>
                </c:pt>
                <c:pt idx="1024">
                  <c:v>38125</c:v>
                </c:pt>
                <c:pt idx="1025">
                  <c:v>38126</c:v>
                </c:pt>
                <c:pt idx="1026">
                  <c:v>38127</c:v>
                </c:pt>
                <c:pt idx="1027">
                  <c:v>38128</c:v>
                </c:pt>
                <c:pt idx="1028">
                  <c:v>38131</c:v>
                </c:pt>
                <c:pt idx="1029">
                  <c:v>38132</c:v>
                </c:pt>
                <c:pt idx="1030">
                  <c:v>38133</c:v>
                </c:pt>
                <c:pt idx="1031">
                  <c:v>38134</c:v>
                </c:pt>
                <c:pt idx="1032">
                  <c:v>38135</c:v>
                </c:pt>
                <c:pt idx="1033">
                  <c:v>38139</c:v>
                </c:pt>
                <c:pt idx="1034">
                  <c:v>38140</c:v>
                </c:pt>
                <c:pt idx="1035">
                  <c:v>38141</c:v>
                </c:pt>
                <c:pt idx="1036">
                  <c:v>38142</c:v>
                </c:pt>
                <c:pt idx="1037">
                  <c:v>38145</c:v>
                </c:pt>
                <c:pt idx="1038">
                  <c:v>38146</c:v>
                </c:pt>
                <c:pt idx="1039">
                  <c:v>38147</c:v>
                </c:pt>
                <c:pt idx="1040">
                  <c:v>38148</c:v>
                </c:pt>
                <c:pt idx="1041">
                  <c:v>38152</c:v>
                </c:pt>
                <c:pt idx="1042">
                  <c:v>38153</c:v>
                </c:pt>
                <c:pt idx="1043">
                  <c:v>38154</c:v>
                </c:pt>
                <c:pt idx="1044">
                  <c:v>38155</c:v>
                </c:pt>
                <c:pt idx="1045">
                  <c:v>38156</c:v>
                </c:pt>
                <c:pt idx="1046">
                  <c:v>38159</c:v>
                </c:pt>
                <c:pt idx="1047">
                  <c:v>38160</c:v>
                </c:pt>
                <c:pt idx="1048">
                  <c:v>38161</c:v>
                </c:pt>
                <c:pt idx="1049">
                  <c:v>38162</c:v>
                </c:pt>
                <c:pt idx="1050">
                  <c:v>38163</c:v>
                </c:pt>
                <c:pt idx="1051">
                  <c:v>38166</c:v>
                </c:pt>
                <c:pt idx="1052">
                  <c:v>38167</c:v>
                </c:pt>
                <c:pt idx="1053">
                  <c:v>38168</c:v>
                </c:pt>
                <c:pt idx="1054">
                  <c:v>38169</c:v>
                </c:pt>
                <c:pt idx="1055">
                  <c:v>38170</c:v>
                </c:pt>
                <c:pt idx="1056">
                  <c:v>38174</c:v>
                </c:pt>
                <c:pt idx="1057">
                  <c:v>38175</c:v>
                </c:pt>
                <c:pt idx="1058">
                  <c:v>38176</c:v>
                </c:pt>
                <c:pt idx="1059">
                  <c:v>38177</c:v>
                </c:pt>
                <c:pt idx="1060">
                  <c:v>38180</c:v>
                </c:pt>
                <c:pt idx="1061">
                  <c:v>38181</c:v>
                </c:pt>
                <c:pt idx="1062">
                  <c:v>38182</c:v>
                </c:pt>
                <c:pt idx="1063">
                  <c:v>38183</c:v>
                </c:pt>
                <c:pt idx="1064">
                  <c:v>38184</c:v>
                </c:pt>
                <c:pt idx="1065">
                  <c:v>38187</c:v>
                </c:pt>
                <c:pt idx="1066">
                  <c:v>38188</c:v>
                </c:pt>
                <c:pt idx="1067">
                  <c:v>38189</c:v>
                </c:pt>
                <c:pt idx="1068">
                  <c:v>38190</c:v>
                </c:pt>
                <c:pt idx="1069">
                  <c:v>38191</c:v>
                </c:pt>
                <c:pt idx="1070">
                  <c:v>38194</c:v>
                </c:pt>
                <c:pt idx="1071">
                  <c:v>38195</c:v>
                </c:pt>
                <c:pt idx="1072">
                  <c:v>38196</c:v>
                </c:pt>
                <c:pt idx="1073">
                  <c:v>38197</c:v>
                </c:pt>
                <c:pt idx="1074">
                  <c:v>38198</c:v>
                </c:pt>
                <c:pt idx="1075">
                  <c:v>38201</c:v>
                </c:pt>
                <c:pt idx="1076">
                  <c:v>38202</c:v>
                </c:pt>
                <c:pt idx="1077">
                  <c:v>38203</c:v>
                </c:pt>
                <c:pt idx="1078">
                  <c:v>38204</c:v>
                </c:pt>
                <c:pt idx="1079">
                  <c:v>38205</c:v>
                </c:pt>
                <c:pt idx="1080">
                  <c:v>38208</c:v>
                </c:pt>
                <c:pt idx="1081">
                  <c:v>38209</c:v>
                </c:pt>
                <c:pt idx="1082">
                  <c:v>38210</c:v>
                </c:pt>
                <c:pt idx="1083">
                  <c:v>38211</c:v>
                </c:pt>
                <c:pt idx="1084">
                  <c:v>38212</c:v>
                </c:pt>
                <c:pt idx="1085">
                  <c:v>38215</c:v>
                </c:pt>
                <c:pt idx="1086">
                  <c:v>38216</c:v>
                </c:pt>
                <c:pt idx="1087">
                  <c:v>38217</c:v>
                </c:pt>
                <c:pt idx="1088">
                  <c:v>38218</c:v>
                </c:pt>
                <c:pt idx="1089">
                  <c:v>38219</c:v>
                </c:pt>
                <c:pt idx="1090">
                  <c:v>38222</c:v>
                </c:pt>
                <c:pt idx="1091">
                  <c:v>38223</c:v>
                </c:pt>
                <c:pt idx="1092">
                  <c:v>38224</c:v>
                </c:pt>
                <c:pt idx="1093">
                  <c:v>38225</c:v>
                </c:pt>
                <c:pt idx="1094">
                  <c:v>38226</c:v>
                </c:pt>
                <c:pt idx="1095">
                  <c:v>38229</c:v>
                </c:pt>
                <c:pt idx="1096">
                  <c:v>38230</c:v>
                </c:pt>
                <c:pt idx="1097">
                  <c:v>38231</c:v>
                </c:pt>
                <c:pt idx="1098">
                  <c:v>38232</c:v>
                </c:pt>
                <c:pt idx="1099">
                  <c:v>38233</c:v>
                </c:pt>
                <c:pt idx="1100">
                  <c:v>38237</c:v>
                </c:pt>
                <c:pt idx="1101">
                  <c:v>38238</c:v>
                </c:pt>
                <c:pt idx="1102">
                  <c:v>38239</c:v>
                </c:pt>
                <c:pt idx="1103">
                  <c:v>38240</c:v>
                </c:pt>
                <c:pt idx="1104">
                  <c:v>38243</c:v>
                </c:pt>
                <c:pt idx="1105">
                  <c:v>38244</c:v>
                </c:pt>
                <c:pt idx="1106">
                  <c:v>38245</c:v>
                </c:pt>
                <c:pt idx="1107">
                  <c:v>38246</c:v>
                </c:pt>
                <c:pt idx="1108">
                  <c:v>38247</c:v>
                </c:pt>
                <c:pt idx="1109">
                  <c:v>38250</c:v>
                </c:pt>
                <c:pt idx="1110">
                  <c:v>38251</c:v>
                </c:pt>
                <c:pt idx="1111">
                  <c:v>38252</c:v>
                </c:pt>
                <c:pt idx="1112">
                  <c:v>38253</c:v>
                </c:pt>
                <c:pt idx="1113">
                  <c:v>38254</c:v>
                </c:pt>
                <c:pt idx="1114">
                  <c:v>38257</c:v>
                </c:pt>
                <c:pt idx="1115">
                  <c:v>38258</c:v>
                </c:pt>
                <c:pt idx="1116">
                  <c:v>38259</c:v>
                </c:pt>
                <c:pt idx="1117">
                  <c:v>38260</c:v>
                </c:pt>
                <c:pt idx="1118">
                  <c:v>38261</c:v>
                </c:pt>
                <c:pt idx="1119">
                  <c:v>38264</c:v>
                </c:pt>
                <c:pt idx="1120">
                  <c:v>38265</c:v>
                </c:pt>
                <c:pt idx="1121">
                  <c:v>38266</c:v>
                </c:pt>
                <c:pt idx="1122">
                  <c:v>38267</c:v>
                </c:pt>
                <c:pt idx="1123">
                  <c:v>38268</c:v>
                </c:pt>
                <c:pt idx="1124">
                  <c:v>38271</c:v>
                </c:pt>
                <c:pt idx="1125">
                  <c:v>38272</c:v>
                </c:pt>
                <c:pt idx="1126">
                  <c:v>38273</c:v>
                </c:pt>
                <c:pt idx="1127">
                  <c:v>38274</c:v>
                </c:pt>
                <c:pt idx="1128">
                  <c:v>38275</c:v>
                </c:pt>
                <c:pt idx="1129">
                  <c:v>38278</c:v>
                </c:pt>
                <c:pt idx="1130">
                  <c:v>38279</c:v>
                </c:pt>
                <c:pt idx="1131">
                  <c:v>38280</c:v>
                </c:pt>
                <c:pt idx="1132">
                  <c:v>38281</c:v>
                </c:pt>
                <c:pt idx="1133">
                  <c:v>38282</c:v>
                </c:pt>
                <c:pt idx="1134">
                  <c:v>38285</c:v>
                </c:pt>
                <c:pt idx="1135">
                  <c:v>38286</c:v>
                </c:pt>
                <c:pt idx="1136">
                  <c:v>38287</c:v>
                </c:pt>
                <c:pt idx="1137">
                  <c:v>38288</c:v>
                </c:pt>
                <c:pt idx="1138">
                  <c:v>38289</c:v>
                </c:pt>
                <c:pt idx="1139">
                  <c:v>38292</c:v>
                </c:pt>
                <c:pt idx="1140">
                  <c:v>38293</c:v>
                </c:pt>
                <c:pt idx="1141">
                  <c:v>38294</c:v>
                </c:pt>
                <c:pt idx="1142">
                  <c:v>38295</c:v>
                </c:pt>
                <c:pt idx="1143">
                  <c:v>38296</c:v>
                </c:pt>
                <c:pt idx="1144">
                  <c:v>38299</c:v>
                </c:pt>
                <c:pt idx="1145">
                  <c:v>38300</c:v>
                </c:pt>
                <c:pt idx="1146">
                  <c:v>38301</c:v>
                </c:pt>
                <c:pt idx="1147">
                  <c:v>38302</c:v>
                </c:pt>
                <c:pt idx="1148">
                  <c:v>38303</c:v>
                </c:pt>
                <c:pt idx="1149">
                  <c:v>38306</c:v>
                </c:pt>
                <c:pt idx="1150">
                  <c:v>38307</c:v>
                </c:pt>
                <c:pt idx="1151">
                  <c:v>38308</c:v>
                </c:pt>
                <c:pt idx="1152">
                  <c:v>38309</c:v>
                </c:pt>
                <c:pt idx="1153">
                  <c:v>38310</c:v>
                </c:pt>
                <c:pt idx="1154">
                  <c:v>38313</c:v>
                </c:pt>
                <c:pt idx="1155">
                  <c:v>38314</c:v>
                </c:pt>
                <c:pt idx="1156">
                  <c:v>38315</c:v>
                </c:pt>
                <c:pt idx="1157">
                  <c:v>38317</c:v>
                </c:pt>
                <c:pt idx="1158">
                  <c:v>38320</c:v>
                </c:pt>
                <c:pt idx="1159">
                  <c:v>38321</c:v>
                </c:pt>
                <c:pt idx="1160">
                  <c:v>38322</c:v>
                </c:pt>
                <c:pt idx="1161">
                  <c:v>38323</c:v>
                </c:pt>
                <c:pt idx="1162">
                  <c:v>38324</c:v>
                </c:pt>
                <c:pt idx="1163">
                  <c:v>38327</c:v>
                </c:pt>
                <c:pt idx="1164">
                  <c:v>38328</c:v>
                </c:pt>
                <c:pt idx="1165">
                  <c:v>38329</c:v>
                </c:pt>
                <c:pt idx="1166">
                  <c:v>38330</c:v>
                </c:pt>
                <c:pt idx="1167">
                  <c:v>38331</c:v>
                </c:pt>
                <c:pt idx="1168">
                  <c:v>38334</c:v>
                </c:pt>
                <c:pt idx="1169">
                  <c:v>38335</c:v>
                </c:pt>
                <c:pt idx="1170">
                  <c:v>38336</c:v>
                </c:pt>
                <c:pt idx="1171">
                  <c:v>38337</c:v>
                </c:pt>
                <c:pt idx="1172">
                  <c:v>38338</c:v>
                </c:pt>
                <c:pt idx="1173">
                  <c:v>38341</c:v>
                </c:pt>
                <c:pt idx="1174">
                  <c:v>38342</c:v>
                </c:pt>
                <c:pt idx="1175">
                  <c:v>38343</c:v>
                </c:pt>
                <c:pt idx="1176">
                  <c:v>38344</c:v>
                </c:pt>
                <c:pt idx="1177">
                  <c:v>38348</c:v>
                </c:pt>
                <c:pt idx="1178">
                  <c:v>38349</c:v>
                </c:pt>
                <c:pt idx="1179">
                  <c:v>38350</c:v>
                </c:pt>
                <c:pt idx="1180">
                  <c:v>38351</c:v>
                </c:pt>
                <c:pt idx="1181">
                  <c:v>38352</c:v>
                </c:pt>
                <c:pt idx="1182">
                  <c:v>38355</c:v>
                </c:pt>
                <c:pt idx="1183">
                  <c:v>38356</c:v>
                </c:pt>
                <c:pt idx="1184">
                  <c:v>38357</c:v>
                </c:pt>
                <c:pt idx="1185">
                  <c:v>38358</c:v>
                </c:pt>
                <c:pt idx="1186">
                  <c:v>38359</c:v>
                </c:pt>
                <c:pt idx="1187">
                  <c:v>38362</c:v>
                </c:pt>
                <c:pt idx="1188">
                  <c:v>38363</c:v>
                </c:pt>
                <c:pt idx="1189">
                  <c:v>38364</c:v>
                </c:pt>
                <c:pt idx="1190">
                  <c:v>38365</c:v>
                </c:pt>
                <c:pt idx="1191">
                  <c:v>38366</c:v>
                </c:pt>
                <c:pt idx="1192">
                  <c:v>38370</c:v>
                </c:pt>
                <c:pt idx="1193">
                  <c:v>38371</c:v>
                </c:pt>
                <c:pt idx="1194">
                  <c:v>38372</c:v>
                </c:pt>
                <c:pt idx="1195">
                  <c:v>38373</c:v>
                </c:pt>
                <c:pt idx="1196">
                  <c:v>38376</c:v>
                </c:pt>
                <c:pt idx="1197">
                  <c:v>38377</c:v>
                </c:pt>
                <c:pt idx="1198">
                  <c:v>38378</c:v>
                </c:pt>
                <c:pt idx="1199">
                  <c:v>38379</c:v>
                </c:pt>
                <c:pt idx="1200">
                  <c:v>38380</c:v>
                </c:pt>
                <c:pt idx="1201">
                  <c:v>38383</c:v>
                </c:pt>
                <c:pt idx="1202">
                  <c:v>38384</c:v>
                </c:pt>
                <c:pt idx="1203">
                  <c:v>38385</c:v>
                </c:pt>
                <c:pt idx="1204">
                  <c:v>38386</c:v>
                </c:pt>
                <c:pt idx="1205">
                  <c:v>38387</c:v>
                </c:pt>
                <c:pt idx="1206">
                  <c:v>38390</c:v>
                </c:pt>
                <c:pt idx="1207">
                  <c:v>38391</c:v>
                </c:pt>
                <c:pt idx="1208">
                  <c:v>38392</c:v>
                </c:pt>
                <c:pt idx="1209">
                  <c:v>38393</c:v>
                </c:pt>
                <c:pt idx="1210">
                  <c:v>38394</c:v>
                </c:pt>
                <c:pt idx="1211">
                  <c:v>38397</c:v>
                </c:pt>
                <c:pt idx="1212">
                  <c:v>38398</c:v>
                </c:pt>
                <c:pt idx="1213">
                  <c:v>38399</c:v>
                </c:pt>
                <c:pt idx="1214">
                  <c:v>38400</c:v>
                </c:pt>
                <c:pt idx="1215">
                  <c:v>38401</c:v>
                </c:pt>
                <c:pt idx="1216">
                  <c:v>38405</c:v>
                </c:pt>
                <c:pt idx="1217">
                  <c:v>38406</c:v>
                </c:pt>
                <c:pt idx="1218">
                  <c:v>38407</c:v>
                </c:pt>
                <c:pt idx="1219">
                  <c:v>38408</c:v>
                </c:pt>
                <c:pt idx="1220">
                  <c:v>38411</c:v>
                </c:pt>
                <c:pt idx="1221">
                  <c:v>38412</c:v>
                </c:pt>
                <c:pt idx="1222">
                  <c:v>38413</c:v>
                </c:pt>
                <c:pt idx="1223">
                  <c:v>38414</c:v>
                </c:pt>
                <c:pt idx="1224">
                  <c:v>38415</c:v>
                </c:pt>
                <c:pt idx="1225">
                  <c:v>38418</c:v>
                </c:pt>
                <c:pt idx="1226">
                  <c:v>38419</c:v>
                </c:pt>
                <c:pt idx="1227">
                  <c:v>38420</c:v>
                </c:pt>
                <c:pt idx="1228">
                  <c:v>38421</c:v>
                </c:pt>
                <c:pt idx="1229">
                  <c:v>38422</c:v>
                </c:pt>
                <c:pt idx="1230">
                  <c:v>38425</c:v>
                </c:pt>
                <c:pt idx="1231">
                  <c:v>38426</c:v>
                </c:pt>
                <c:pt idx="1232">
                  <c:v>38427</c:v>
                </c:pt>
                <c:pt idx="1233">
                  <c:v>38428</c:v>
                </c:pt>
                <c:pt idx="1234">
                  <c:v>38429</c:v>
                </c:pt>
                <c:pt idx="1235">
                  <c:v>38432</c:v>
                </c:pt>
                <c:pt idx="1236">
                  <c:v>38433</c:v>
                </c:pt>
                <c:pt idx="1237">
                  <c:v>38434</c:v>
                </c:pt>
                <c:pt idx="1238">
                  <c:v>38435</c:v>
                </c:pt>
                <c:pt idx="1239">
                  <c:v>38439</c:v>
                </c:pt>
                <c:pt idx="1240">
                  <c:v>38440</c:v>
                </c:pt>
                <c:pt idx="1241">
                  <c:v>38441</c:v>
                </c:pt>
                <c:pt idx="1242">
                  <c:v>38442</c:v>
                </c:pt>
                <c:pt idx="1243">
                  <c:v>38443</c:v>
                </c:pt>
                <c:pt idx="1244">
                  <c:v>38446</c:v>
                </c:pt>
                <c:pt idx="1245">
                  <c:v>38447</c:v>
                </c:pt>
                <c:pt idx="1246">
                  <c:v>38448</c:v>
                </c:pt>
                <c:pt idx="1247">
                  <c:v>38449</c:v>
                </c:pt>
                <c:pt idx="1248">
                  <c:v>38450</c:v>
                </c:pt>
                <c:pt idx="1249">
                  <c:v>38453</c:v>
                </c:pt>
                <c:pt idx="1250">
                  <c:v>38454</c:v>
                </c:pt>
                <c:pt idx="1251">
                  <c:v>38455</c:v>
                </c:pt>
                <c:pt idx="1252">
                  <c:v>38456</c:v>
                </c:pt>
                <c:pt idx="1253">
                  <c:v>38457</c:v>
                </c:pt>
                <c:pt idx="1254">
                  <c:v>38460</c:v>
                </c:pt>
                <c:pt idx="1255">
                  <c:v>38461</c:v>
                </c:pt>
                <c:pt idx="1256">
                  <c:v>38462</c:v>
                </c:pt>
                <c:pt idx="1257">
                  <c:v>38463</c:v>
                </c:pt>
                <c:pt idx="1258">
                  <c:v>38464</c:v>
                </c:pt>
                <c:pt idx="1259">
                  <c:v>38467</c:v>
                </c:pt>
                <c:pt idx="1260">
                  <c:v>38468</c:v>
                </c:pt>
                <c:pt idx="1261">
                  <c:v>38469</c:v>
                </c:pt>
                <c:pt idx="1262">
                  <c:v>38470</c:v>
                </c:pt>
                <c:pt idx="1263">
                  <c:v>38471</c:v>
                </c:pt>
                <c:pt idx="1264">
                  <c:v>38474</c:v>
                </c:pt>
                <c:pt idx="1265">
                  <c:v>38475</c:v>
                </c:pt>
                <c:pt idx="1266">
                  <c:v>38476</c:v>
                </c:pt>
                <c:pt idx="1267">
                  <c:v>38477</c:v>
                </c:pt>
                <c:pt idx="1268">
                  <c:v>38478</c:v>
                </c:pt>
                <c:pt idx="1269">
                  <c:v>38481</c:v>
                </c:pt>
                <c:pt idx="1270">
                  <c:v>38482</c:v>
                </c:pt>
                <c:pt idx="1271">
                  <c:v>38483</c:v>
                </c:pt>
                <c:pt idx="1272">
                  <c:v>38484</c:v>
                </c:pt>
                <c:pt idx="1273">
                  <c:v>38485</c:v>
                </c:pt>
                <c:pt idx="1274">
                  <c:v>38488</c:v>
                </c:pt>
                <c:pt idx="1275">
                  <c:v>38489</c:v>
                </c:pt>
                <c:pt idx="1276">
                  <c:v>38490</c:v>
                </c:pt>
                <c:pt idx="1277">
                  <c:v>38491</c:v>
                </c:pt>
                <c:pt idx="1278">
                  <c:v>38492</c:v>
                </c:pt>
                <c:pt idx="1279">
                  <c:v>38495</c:v>
                </c:pt>
                <c:pt idx="1280">
                  <c:v>38496</c:v>
                </c:pt>
                <c:pt idx="1281">
                  <c:v>38497</c:v>
                </c:pt>
                <c:pt idx="1282">
                  <c:v>38498</c:v>
                </c:pt>
                <c:pt idx="1283">
                  <c:v>38499</c:v>
                </c:pt>
                <c:pt idx="1284">
                  <c:v>38503</c:v>
                </c:pt>
                <c:pt idx="1285">
                  <c:v>38504</c:v>
                </c:pt>
                <c:pt idx="1286">
                  <c:v>38505</c:v>
                </c:pt>
                <c:pt idx="1287">
                  <c:v>38506</c:v>
                </c:pt>
                <c:pt idx="1288">
                  <c:v>38509</c:v>
                </c:pt>
                <c:pt idx="1289">
                  <c:v>38510</c:v>
                </c:pt>
                <c:pt idx="1290">
                  <c:v>38511</c:v>
                </c:pt>
                <c:pt idx="1291">
                  <c:v>38512</c:v>
                </c:pt>
                <c:pt idx="1292">
                  <c:v>38513</c:v>
                </c:pt>
                <c:pt idx="1293">
                  <c:v>38516</c:v>
                </c:pt>
                <c:pt idx="1294">
                  <c:v>38517</c:v>
                </c:pt>
                <c:pt idx="1295">
                  <c:v>38518</c:v>
                </c:pt>
                <c:pt idx="1296">
                  <c:v>38519</c:v>
                </c:pt>
                <c:pt idx="1297">
                  <c:v>38520</c:v>
                </c:pt>
                <c:pt idx="1298">
                  <c:v>38523</c:v>
                </c:pt>
                <c:pt idx="1299">
                  <c:v>38524</c:v>
                </c:pt>
                <c:pt idx="1300">
                  <c:v>38525</c:v>
                </c:pt>
                <c:pt idx="1301">
                  <c:v>38526</c:v>
                </c:pt>
                <c:pt idx="1302">
                  <c:v>38527</c:v>
                </c:pt>
                <c:pt idx="1303">
                  <c:v>38530</c:v>
                </c:pt>
                <c:pt idx="1304">
                  <c:v>38531</c:v>
                </c:pt>
                <c:pt idx="1305">
                  <c:v>38532</c:v>
                </c:pt>
                <c:pt idx="1306">
                  <c:v>38533</c:v>
                </c:pt>
                <c:pt idx="1307">
                  <c:v>38534</c:v>
                </c:pt>
                <c:pt idx="1308">
                  <c:v>38538</c:v>
                </c:pt>
                <c:pt idx="1309">
                  <c:v>38539</c:v>
                </c:pt>
                <c:pt idx="1310">
                  <c:v>38540</c:v>
                </c:pt>
                <c:pt idx="1311">
                  <c:v>38541</c:v>
                </c:pt>
                <c:pt idx="1312">
                  <c:v>38544</c:v>
                </c:pt>
                <c:pt idx="1313">
                  <c:v>38545</c:v>
                </c:pt>
                <c:pt idx="1314">
                  <c:v>38546</c:v>
                </c:pt>
                <c:pt idx="1315">
                  <c:v>38547</c:v>
                </c:pt>
                <c:pt idx="1316">
                  <c:v>38548</c:v>
                </c:pt>
                <c:pt idx="1317">
                  <c:v>38551</c:v>
                </c:pt>
                <c:pt idx="1318">
                  <c:v>38552</c:v>
                </c:pt>
                <c:pt idx="1319">
                  <c:v>38553</c:v>
                </c:pt>
                <c:pt idx="1320">
                  <c:v>38554</c:v>
                </c:pt>
                <c:pt idx="1321">
                  <c:v>38555</c:v>
                </c:pt>
                <c:pt idx="1322">
                  <c:v>38558</c:v>
                </c:pt>
                <c:pt idx="1323">
                  <c:v>38559</c:v>
                </c:pt>
                <c:pt idx="1324">
                  <c:v>38560</c:v>
                </c:pt>
                <c:pt idx="1325">
                  <c:v>38561</c:v>
                </c:pt>
                <c:pt idx="1326">
                  <c:v>38562</c:v>
                </c:pt>
                <c:pt idx="1327">
                  <c:v>38565</c:v>
                </c:pt>
                <c:pt idx="1328">
                  <c:v>38566</c:v>
                </c:pt>
                <c:pt idx="1329">
                  <c:v>38567</c:v>
                </c:pt>
                <c:pt idx="1330">
                  <c:v>38568</c:v>
                </c:pt>
                <c:pt idx="1331">
                  <c:v>38569</c:v>
                </c:pt>
                <c:pt idx="1332">
                  <c:v>38572</c:v>
                </c:pt>
                <c:pt idx="1333">
                  <c:v>38573</c:v>
                </c:pt>
                <c:pt idx="1334">
                  <c:v>38574</c:v>
                </c:pt>
                <c:pt idx="1335">
                  <c:v>38575</c:v>
                </c:pt>
                <c:pt idx="1336">
                  <c:v>38576</c:v>
                </c:pt>
                <c:pt idx="1337">
                  <c:v>38579</c:v>
                </c:pt>
                <c:pt idx="1338">
                  <c:v>38580</c:v>
                </c:pt>
                <c:pt idx="1339">
                  <c:v>38581</c:v>
                </c:pt>
                <c:pt idx="1340">
                  <c:v>38582</c:v>
                </c:pt>
                <c:pt idx="1341">
                  <c:v>38583</c:v>
                </c:pt>
                <c:pt idx="1342">
                  <c:v>38586</c:v>
                </c:pt>
                <c:pt idx="1343">
                  <c:v>38587</c:v>
                </c:pt>
                <c:pt idx="1344">
                  <c:v>38588</c:v>
                </c:pt>
                <c:pt idx="1345">
                  <c:v>38589</c:v>
                </c:pt>
                <c:pt idx="1346">
                  <c:v>38590</c:v>
                </c:pt>
                <c:pt idx="1347">
                  <c:v>38593</c:v>
                </c:pt>
                <c:pt idx="1348">
                  <c:v>38594</c:v>
                </c:pt>
                <c:pt idx="1349">
                  <c:v>38595</c:v>
                </c:pt>
                <c:pt idx="1350">
                  <c:v>38596</c:v>
                </c:pt>
                <c:pt idx="1351">
                  <c:v>38597</c:v>
                </c:pt>
                <c:pt idx="1352">
                  <c:v>38601</c:v>
                </c:pt>
                <c:pt idx="1353">
                  <c:v>38602</c:v>
                </c:pt>
                <c:pt idx="1354">
                  <c:v>38603</c:v>
                </c:pt>
                <c:pt idx="1355">
                  <c:v>38604</c:v>
                </c:pt>
                <c:pt idx="1356">
                  <c:v>38607</c:v>
                </c:pt>
                <c:pt idx="1357">
                  <c:v>38608</c:v>
                </c:pt>
                <c:pt idx="1358">
                  <c:v>38609</c:v>
                </c:pt>
                <c:pt idx="1359">
                  <c:v>38610</c:v>
                </c:pt>
                <c:pt idx="1360">
                  <c:v>38611</c:v>
                </c:pt>
                <c:pt idx="1361">
                  <c:v>38614</c:v>
                </c:pt>
                <c:pt idx="1362">
                  <c:v>38615</c:v>
                </c:pt>
                <c:pt idx="1363">
                  <c:v>38616</c:v>
                </c:pt>
                <c:pt idx="1364">
                  <c:v>38617</c:v>
                </c:pt>
                <c:pt idx="1365">
                  <c:v>38618</c:v>
                </c:pt>
                <c:pt idx="1366">
                  <c:v>38621</c:v>
                </c:pt>
                <c:pt idx="1367">
                  <c:v>38622</c:v>
                </c:pt>
                <c:pt idx="1368">
                  <c:v>38623</c:v>
                </c:pt>
                <c:pt idx="1369">
                  <c:v>38624</c:v>
                </c:pt>
                <c:pt idx="1370">
                  <c:v>38625</c:v>
                </c:pt>
                <c:pt idx="1371">
                  <c:v>38628</c:v>
                </c:pt>
                <c:pt idx="1372">
                  <c:v>38629</c:v>
                </c:pt>
                <c:pt idx="1373">
                  <c:v>38630</c:v>
                </c:pt>
                <c:pt idx="1374">
                  <c:v>38631</c:v>
                </c:pt>
                <c:pt idx="1375">
                  <c:v>38632</c:v>
                </c:pt>
                <c:pt idx="1376">
                  <c:v>38635</c:v>
                </c:pt>
                <c:pt idx="1377">
                  <c:v>38636</c:v>
                </c:pt>
                <c:pt idx="1378">
                  <c:v>38637</c:v>
                </c:pt>
                <c:pt idx="1379">
                  <c:v>38638</c:v>
                </c:pt>
                <c:pt idx="1380">
                  <c:v>38639</c:v>
                </c:pt>
                <c:pt idx="1381">
                  <c:v>38642</c:v>
                </c:pt>
                <c:pt idx="1382">
                  <c:v>38643</c:v>
                </c:pt>
                <c:pt idx="1383">
                  <c:v>38644</c:v>
                </c:pt>
                <c:pt idx="1384">
                  <c:v>38645</c:v>
                </c:pt>
                <c:pt idx="1385">
                  <c:v>38646</c:v>
                </c:pt>
                <c:pt idx="1386">
                  <c:v>38649</c:v>
                </c:pt>
                <c:pt idx="1387">
                  <c:v>38650</c:v>
                </c:pt>
                <c:pt idx="1388">
                  <c:v>38651</c:v>
                </c:pt>
                <c:pt idx="1389">
                  <c:v>38652</c:v>
                </c:pt>
                <c:pt idx="1390">
                  <c:v>38653</c:v>
                </c:pt>
                <c:pt idx="1391">
                  <c:v>38656</c:v>
                </c:pt>
                <c:pt idx="1392">
                  <c:v>38657</c:v>
                </c:pt>
                <c:pt idx="1393">
                  <c:v>38658</c:v>
                </c:pt>
                <c:pt idx="1394">
                  <c:v>38659</c:v>
                </c:pt>
                <c:pt idx="1395">
                  <c:v>38660</c:v>
                </c:pt>
                <c:pt idx="1396">
                  <c:v>38663</c:v>
                </c:pt>
                <c:pt idx="1397">
                  <c:v>38664</c:v>
                </c:pt>
                <c:pt idx="1398">
                  <c:v>38665</c:v>
                </c:pt>
                <c:pt idx="1399">
                  <c:v>38666</c:v>
                </c:pt>
                <c:pt idx="1400">
                  <c:v>38667</c:v>
                </c:pt>
                <c:pt idx="1401">
                  <c:v>38670</c:v>
                </c:pt>
                <c:pt idx="1402">
                  <c:v>38671</c:v>
                </c:pt>
                <c:pt idx="1403">
                  <c:v>38672</c:v>
                </c:pt>
                <c:pt idx="1404">
                  <c:v>38673</c:v>
                </c:pt>
                <c:pt idx="1405">
                  <c:v>38674</c:v>
                </c:pt>
                <c:pt idx="1406">
                  <c:v>38677</c:v>
                </c:pt>
                <c:pt idx="1407">
                  <c:v>38678</c:v>
                </c:pt>
                <c:pt idx="1408">
                  <c:v>38679</c:v>
                </c:pt>
                <c:pt idx="1409">
                  <c:v>38681</c:v>
                </c:pt>
                <c:pt idx="1410">
                  <c:v>38684</c:v>
                </c:pt>
                <c:pt idx="1411">
                  <c:v>38685</c:v>
                </c:pt>
                <c:pt idx="1412">
                  <c:v>38686</c:v>
                </c:pt>
                <c:pt idx="1413">
                  <c:v>38687</c:v>
                </c:pt>
                <c:pt idx="1414">
                  <c:v>38688</c:v>
                </c:pt>
                <c:pt idx="1415">
                  <c:v>38691</c:v>
                </c:pt>
                <c:pt idx="1416">
                  <c:v>38692</c:v>
                </c:pt>
                <c:pt idx="1417">
                  <c:v>38693</c:v>
                </c:pt>
                <c:pt idx="1418">
                  <c:v>38694</c:v>
                </c:pt>
                <c:pt idx="1419">
                  <c:v>38695</c:v>
                </c:pt>
                <c:pt idx="1420">
                  <c:v>38698</c:v>
                </c:pt>
                <c:pt idx="1421">
                  <c:v>38699</c:v>
                </c:pt>
                <c:pt idx="1422">
                  <c:v>38700</c:v>
                </c:pt>
                <c:pt idx="1423">
                  <c:v>38701</c:v>
                </c:pt>
                <c:pt idx="1424">
                  <c:v>38702</c:v>
                </c:pt>
                <c:pt idx="1425">
                  <c:v>38705</c:v>
                </c:pt>
                <c:pt idx="1426">
                  <c:v>38706</c:v>
                </c:pt>
                <c:pt idx="1427">
                  <c:v>38707</c:v>
                </c:pt>
                <c:pt idx="1428">
                  <c:v>38708</c:v>
                </c:pt>
                <c:pt idx="1429">
                  <c:v>38709</c:v>
                </c:pt>
                <c:pt idx="1430">
                  <c:v>38713</c:v>
                </c:pt>
                <c:pt idx="1431">
                  <c:v>38714</c:v>
                </c:pt>
                <c:pt idx="1432">
                  <c:v>38715</c:v>
                </c:pt>
                <c:pt idx="1433">
                  <c:v>38716</c:v>
                </c:pt>
                <c:pt idx="1434">
                  <c:v>38720</c:v>
                </c:pt>
                <c:pt idx="1435">
                  <c:v>38721</c:v>
                </c:pt>
                <c:pt idx="1436">
                  <c:v>38722</c:v>
                </c:pt>
                <c:pt idx="1437">
                  <c:v>38723</c:v>
                </c:pt>
                <c:pt idx="1438">
                  <c:v>38726</c:v>
                </c:pt>
                <c:pt idx="1439">
                  <c:v>38727</c:v>
                </c:pt>
                <c:pt idx="1440">
                  <c:v>38728</c:v>
                </c:pt>
                <c:pt idx="1441">
                  <c:v>38729</c:v>
                </c:pt>
                <c:pt idx="1442">
                  <c:v>38730</c:v>
                </c:pt>
                <c:pt idx="1443">
                  <c:v>38734</c:v>
                </c:pt>
                <c:pt idx="1444">
                  <c:v>38735</c:v>
                </c:pt>
                <c:pt idx="1445">
                  <c:v>38736</c:v>
                </c:pt>
                <c:pt idx="1446">
                  <c:v>38737</c:v>
                </c:pt>
                <c:pt idx="1447">
                  <c:v>38740</c:v>
                </c:pt>
                <c:pt idx="1448">
                  <c:v>38741</c:v>
                </c:pt>
                <c:pt idx="1449">
                  <c:v>38742</c:v>
                </c:pt>
                <c:pt idx="1450">
                  <c:v>38743</c:v>
                </c:pt>
                <c:pt idx="1451">
                  <c:v>38744</c:v>
                </c:pt>
                <c:pt idx="1452">
                  <c:v>38747</c:v>
                </c:pt>
                <c:pt idx="1453">
                  <c:v>38748</c:v>
                </c:pt>
                <c:pt idx="1454">
                  <c:v>38749</c:v>
                </c:pt>
                <c:pt idx="1455">
                  <c:v>38750</c:v>
                </c:pt>
                <c:pt idx="1456">
                  <c:v>38751</c:v>
                </c:pt>
                <c:pt idx="1457">
                  <c:v>38754</c:v>
                </c:pt>
                <c:pt idx="1458">
                  <c:v>38755</c:v>
                </c:pt>
                <c:pt idx="1459">
                  <c:v>38756</c:v>
                </c:pt>
                <c:pt idx="1460">
                  <c:v>38757</c:v>
                </c:pt>
                <c:pt idx="1461">
                  <c:v>38758</c:v>
                </c:pt>
                <c:pt idx="1462">
                  <c:v>38761</c:v>
                </c:pt>
                <c:pt idx="1463">
                  <c:v>38762</c:v>
                </c:pt>
                <c:pt idx="1464">
                  <c:v>38763</c:v>
                </c:pt>
                <c:pt idx="1465">
                  <c:v>38764</c:v>
                </c:pt>
                <c:pt idx="1466">
                  <c:v>38765</c:v>
                </c:pt>
                <c:pt idx="1467">
                  <c:v>38769</c:v>
                </c:pt>
                <c:pt idx="1468">
                  <c:v>38770</c:v>
                </c:pt>
                <c:pt idx="1469">
                  <c:v>38771</c:v>
                </c:pt>
                <c:pt idx="1470">
                  <c:v>38772</c:v>
                </c:pt>
                <c:pt idx="1471">
                  <c:v>38775</c:v>
                </c:pt>
                <c:pt idx="1472">
                  <c:v>38776</c:v>
                </c:pt>
                <c:pt idx="1473">
                  <c:v>38777</c:v>
                </c:pt>
                <c:pt idx="1474">
                  <c:v>38778</c:v>
                </c:pt>
                <c:pt idx="1475">
                  <c:v>38779</c:v>
                </c:pt>
                <c:pt idx="1476">
                  <c:v>38782</c:v>
                </c:pt>
                <c:pt idx="1477">
                  <c:v>38783</c:v>
                </c:pt>
                <c:pt idx="1478">
                  <c:v>38784</c:v>
                </c:pt>
                <c:pt idx="1479">
                  <c:v>38785</c:v>
                </c:pt>
                <c:pt idx="1480">
                  <c:v>38786</c:v>
                </c:pt>
                <c:pt idx="1481">
                  <c:v>38789</c:v>
                </c:pt>
                <c:pt idx="1482">
                  <c:v>38790</c:v>
                </c:pt>
                <c:pt idx="1483">
                  <c:v>38791</c:v>
                </c:pt>
                <c:pt idx="1484">
                  <c:v>38792</c:v>
                </c:pt>
                <c:pt idx="1485">
                  <c:v>38793</c:v>
                </c:pt>
                <c:pt idx="1486">
                  <c:v>38796</c:v>
                </c:pt>
                <c:pt idx="1487">
                  <c:v>38797</c:v>
                </c:pt>
                <c:pt idx="1488">
                  <c:v>38798</c:v>
                </c:pt>
                <c:pt idx="1489">
                  <c:v>38799</c:v>
                </c:pt>
                <c:pt idx="1490">
                  <c:v>38800</c:v>
                </c:pt>
                <c:pt idx="1491">
                  <c:v>38803</c:v>
                </c:pt>
                <c:pt idx="1492">
                  <c:v>38804</c:v>
                </c:pt>
                <c:pt idx="1493">
                  <c:v>38805</c:v>
                </c:pt>
                <c:pt idx="1494">
                  <c:v>38806</c:v>
                </c:pt>
                <c:pt idx="1495">
                  <c:v>38807</c:v>
                </c:pt>
                <c:pt idx="1496">
                  <c:v>38810</c:v>
                </c:pt>
                <c:pt idx="1497">
                  <c:v>38811</c:v>
                </c:pt>
                <c:pt idx="1498">
                  <c:v>38812</c:v>
                </c:pt>
                <c:pt idx="1499">
                  <c:v>38813</c:v>
                </c:pt>
                <c:pt idx="1500">
                  <c:v>38814</c:v>
                </c:pt>
                <c:pt idx="1501">
                  <c:v>38817</c:v>
                </c:pt>
                <c:pt idx="1502">
                  <c:v>38818</c:v>
                </c:pt>
                <c:pt idx="1503">
                  <c:v>38819</c:v>
                </c:pt>
                <c:pt idx="1504">
                  <c:v>38820</c:v>
                </c:pt>
                <c:pt idx="1505">
                  <c:v>38824</c:v>
                </c:pt>
                <c:pt idx="1506">
                  <c:v>38825</c:v>
                </c:pt>
                <c:pt idx="1507">
                  <c:v>38826</c:v>
                </c:pt>
                <c:pt idx="1508">
                  <c:v>38827</c:v>
                </c:pt>
                <c:pt idx="1509">
                  <c:v>38828</c:v>
                </c:pt>
                <c:pt idx="1510">
                  <c:v>38831</c:v>
                </c:pt>
                <c:pt idx="1511">
                  <c:v>38832</c:v>
                </c:pt>
                <c:pt idx="1512">
                  <c:v>38833</c:v>
                </c:pt>
                <c:pt idx="1513">
                  <c:v>38834</c:v>
                </c:pt>
                <c:pt idx="1514">
                  <c:v>38835</c:v>
                </c:pt>
                <c:pt idx="1515">
                  <c:v>38838</c:v>
                </c:pt>
                <c:pt idx="1516">
                  <c:v>38839</c:v>
                </c:pt>
                <c:pt idx="1517">
                  <c:v>38840</c:v>
                </c:pt>
                <c:pt idx="1518">
                  <c:v>38841</c:v>
                </c:pt>
                <c:pt idx="1519">
                  <c:v>38842</c:v>
                </c:pt>
                <c:pt idx="1520">
                  <c:v>38845</c:v>
                </c:pt>
                <c:pt idx="1521">
                  <c:v>38846</c:v>
                </c:pt>
                <c:pt idx="1522">
                  <c:v>38847</c:v>
                </c:pt>
                <c:pt idx="1523">
                  <c:v>38848</c:v>
                </c:pt>
                <c:pt idx="1524">
                  <c:v>38849</c:v>
                </c:pt>
                <c:pt idx="1525">
                  <c:v>38852</c:v>
                </c:pt>
                <c:pt idx="1526">
                  <c:v>38853</c:v>
                </c:pt>
                <c:pt idx="1527">
                  <c:v>38854</c:v>
                </c:pt>
                <c:pt idx="1528">
                  <c:v>38855</c:v>
                </c:pt>
                <c:pt idx="1529">
                  <c:v>38856</c:v>
                </c:pt>
                <c:pt idx="1530">
                  <c:v>38859</c:v>
                </c:pt>
                <c:pt idx="1531">
                  <c:v>38860</c:v>
                </c:pt>
                <c:pt idx="1532">
                  <c:v>38861</c:v>
                </c:pt>
                <c:pt idx="1533">
                  <c:v>38862</c:v>
                </c:pt>
                <c:pt idx="1534">
                  <c:v>38863</c:v>
                </c:pt>
                <c:pt idx="1535">
                  <c:v>38867</c:v>
                </c:pt>
                <c:pt idx="1536">
                  <c:v>38868</c:v>
                </c:pt>
                <c:pt idx="1537">
                  <c:v>38869</c:v>
                </c:pt>
                <c:pt idx="1538">
                  <c:v>38870</c:v>
                </c:pt>
                <c:pt idx="1539">
                  <c:v>38873</c:v>
                </c:pt>
                <c:pt idx="1540">
                  <c:v>38874</c:v>
                </c:pt>
                <c:pt idx="1541">
                  <c:v>38875</c:v>
                </c:pt>
                <c:pt idx="1542">
                  <c:v>38876</c:v>
                </c:pt>
                <c:pt idx="1543">
                  <c:v>38877</c:v>
                </c:pt>
                <c:pt idx="1544">
                  <c:v>38880</c:v>
                </c:pt>
                <c:pt idx="1545">
                  <c:v>38881</c:v>
                </c:pt>
                <c:pt idx="1546">
                  <c:v>38882</c:v>
                </c:pt>
                <c:pt idx="1547">
                  <c:v>38883</c:v>
                </c:pt>
                <c:pt idx="1548">
                  <c:v>38884</c:v>
                </c:pt>
                <c:pt idx="1549">
                  <c:v>38887</c:v>
                </c:pt>
                <c:pt idx="1550">
                  <c:v>38888</c:v>
                </c:pt>
                <c:pt idx="1551">
                  <c:v>38889</c:v>
                </c:pt>
                <c:pt idx="1552">
                  <c:v>38890</c:v>
                </c:pt>
                <c:pt idx="1553">
                  <c:v>38891</c:v>
                </c:pt>
                <c:pt idx="1554">
                  <c:v>38894</c:v>
                </c:pt>
                <c:pt idx="1555">
                  <c:v>38895</c:v>
                </c:pt>
                <c:pt idx="1556">
                  <c:v>38896</c:v>
                </c:pt>
                <c:pt idx="1557">
                  <c:v>38897</c:v>
                </c:pt>
                <c:pt idx="1558">
                  <c:v>38898</c:v>
                </c:pt>
                <c:pt idx="1559">
                  <c:v>38901</c:v>
                </c:pt>
                <c:pt idx="1560">
                  <c:v>38903</c:v>
                </c:pt>
                <c:pt idx="1561">
                  <c:v>38904</c:v>
                </c:pt>
                <c:pt idx="1562">
                  <c:v>38905</c:v>
                </c:pt>
                <c:pt idx="1563">
                  <c:v>38908</c:v>
                </c:pt>
                <c:pt idx="1564">
                  <c:v>38909</c:v>
                </c:pt>
                <c:pt idx="1565">
                  <c:v>38910</c:v>
                </c:pt>
                <c:pt idx="1566">
                  <c:v>38911</c:v>
                </c:pt>
                <c:pt idx="1567">
                  <c:v>38912</c:v>
                </c:pt>
                <c:pt idx="1568">
                  <c:v>38915</c:v>
                </c:pt>
                <c:pt idx="1569">
                  <c:v>38916</c:v>
                </c:pt>
                <c:pt idx="1570">
                  <c:v>38917</c:v>
                </c:pt>
                <c:pt idx="1571">
                  <c:v>38918</c:v>
                </c:pt>
                <c:pt idx="1572">
                  <c:v>38919</c:v>
                </c:pt>
                <c:pt idx="1573">
                  <c:v>38922</c:v>
                </c:pt>
                <c:pt idx="1574">
                  <c:v>38923</c:v>
                </c:pt>
                <c:pt idx="1575">
                  <c:v>38924</c:v>
                </c:pt>
                <c:pt idx="1576">
                  <c:v>38925</c:v>
                </c:pt>
                <c:pt idx="1577">
                  <c:v>38926</c:v>
                </c:pt>
                <c:pt idx="1578">
                  <c:v>38929</c:v>
                </c:pt>
                <c:pt idx="1579">
                  <c:v>38930</c:v>
                </c:pt>
                <c:pt idx="1580">
                  <c:v>38931</c:v>
                </c:pt>
                <c:pt idx="1581">
                  <c:v>38932</c:v>
                </c:pt>
                <c:pt idx="1582">
                  <c:v>38933</c:v>
                </c:pt>
                <c:pt idx="1583">
                  <c:v>38936</c:v>
                </c:pt>
                <c:pt idx="1584">
                  <c:v>38937</c:v>
                </c:pt>
                <c:pt idx="1585">
                  <c:v>38938</c:v>
                </c:pt>
                <c:pt idx="1586">
                  <c:v>38939</c:v>
                </c:pt>
                <c:pt idx="1587">
                  <c:v>38940</c:v>
                </c:pt>
                <c:pt idx="1588">
                  <c:v>38943</c:v>
                </c:pt>
                <c:pt idx="1589">
                  <c:v>38944</c:v>
                </c:pt>
                <c:pt idx="1590">
                  <c:v>38945</c:v>
                </c:pt>
                <c:pt idx="1591">
                  <c:v>38946</c:v>
                </c:pt>
                <c:pt idx="1592">
                  <c:v>38947</c:v>
                </c:pt>
                <c:pt idx="1593">
                  <c:v>38950</c:v>
                </c:pt>
                <c:pt idx="1594">
                  <c:v>38951</c:v>
                </c:pt>
                <c:pt idx="1595">
                  <c:v>38952</c:v>
                </c:pt>
                <c:pt idx="1596">
                  <c:v>38953</c:v>
                </c:pt>
                <c:pt idx="1597">
                  <c:v>38954</c:v>
                </c:pt>
                <c:pt idx="1598">
                  <c:v>38957</c:v>
                </c:pt>
                <c:pt idx="1599">
                  <c:v>38958</c:v>
                </c:pt>
                <c:pt idx="1600">
                  <c:v>38959</c:v>
                </c:pt>
                <c:pt idx="1601">
                  <c:v>38960</c:v>
                </c:pt>
                <c:pt idx="1602">
                  <c:v>38961</c:v>
                </c:pt>
                <c:pt idx="1603">
                  <c:v>38965</c:v>
                </c:pt>
                <c:pt idx="1604">
                  <c:v>38966</c:v>
                </c:pt>
                <c:pt idx="1605">
                  <c:v>38967</c:v>
                </c:pt>
                <c:pt idx="1606">
                  <c:v>38968</c:v>
                </c:pt>
                <c:pt idx="1607">
                  <c:v>38971</c:v>
                </c:pt>
                <c:pt idx="1608">
                  <c:v>38972</c:v>
                </c:pt>
                <c:pt idx="1609">
                  <c:v>38973</c:v>
                </c:pt>
                <c:pt idx="1610">
                  <c:v>38974</c:v>
                </c:pt>
                <c:pt idx="1611">
                  <c:v>38975</c:v>
                </c:pt>
                <c:pt idx="1612">
                  <c:v>38978</c:v>
                </c:pt>
                <c:pt idx="1613">
                  <c:v>38979</c:v>
                </c:pt>
                <c:pt idx="1614">
                  <c:v>38980</c:v>
                </c:pt>
                <c:pt idx="1615">
                  <c:v>38981</c:v>
                </c:pt>
                <c:pt idx="1616">
                  <c:v>38982</c:v>
                </c:pt>
                <c:pt idx="1617">
                  <c:v>38985</c:v>
                </c:pt>
                <c:pt idx="1618">
                  <c:v>38986</c:v>
                </c:pt>
                <c:pt idx="1619">
                  <c:v>38987</c:v>
                </c:pt>
                <c:pt idx="1620">
                  <c:v>38988</c:v>
                </c:pt>
                <c:pt idx="1621">
                  <c:v>38989</c:v>
                </c:pt>
                <c:pt idx="1622">
                  <c:v>38992</c:v>
                </c:pt>
                <c:pt idx="1623">
                  <c:v>38993</c:v>
                </c:pt>
                <c:pt idx="1624">
                  <c:v>38994</c:v>
                </c:pt>
                <c:pt idx="1625">
                  <c:v>38995</c:v>
                </c:pt>
                <c:pt idx="1626">
                  <c:v>38996</c:v>
                </c:pt>
                <c:pt idx="1627">
                  <c:v>38999</c:v>
                </c:pt>
                <c:pt idx="1628">
                  <c:v>39000</c:v>
                </c:pt>
                <c:pt idx="1629">
                  <c:v>39001</c:v>
                </c:pt>
                <c:pt idx="1630">
                  <c:v>39002</c:v>
                </c:pt>
                <c:pt idx="1631">
                  <c:v>39003</c:v>
                </c:pt>
                <c:pt idx="1632">
                  <c:v>39006</c:v>
                </c:pt>
                <c:pt idx="1633">
                  <c:v>39007</c:v>
                </c:pt>
                <c:pt idx="1634">
                  <c:v>39008</c:v>
                </c:pt>
                <c:pt idx="1635">
                  <c:v>39009</c:v>
                </c:pt>
                <c:pt idx="1636">
                  <c:v>39010</c:v>
                </c:pt>
                <c:pt idx="1637">
                  <c:v>39013</c:v>
                </c:pt>
                <c:pt idx="1638">
                  <c:v>39014</c:v>
                </c:pt>
                <c:pt idx="1639">
                  <c:v>39015</c:v>
                </c:pt>
                <c:pt idx="1640">
                  <c:v>39016</c:v>
                </c:pt>
                <c:pt idx="1641">
                  <c:v>39017</c:v>
                </c:pt>
                <c:pt idx="1642">
                  <c:v>39020</c:v>
                </c:pt>
                <c:pt idx="1643">
                  <c:v>39021</c:v>
                </c:pt>
                <c:pt idx="1644">
                  <c:v>39022</c:v>
                </c:pt>
                <c:pt idx="1645">
                  <c:v>39023</c:v>
                </c:pt>
                <c:pt idx="1646">
                  <c:v>39024</c:v>
                </c:pt>
                <c:pt idx="1647">
                  <c:v>39027</c:v>
                </c:pt>
                <c:pt idx="1648">
                  <c:v>39028</c:v>
                </c:pt>
                <c:pt idx="1649">
                  <c:v>39029</c:v>
                </c:pt>
                <c:pt idx="1650">
                  <c:v>39030</c:v>
                </c:pt>
                <c:pt idx="1651">
                  <c:v>39031</c:v>
                </c:pt>
                <c:pt idx="1652">
                  <c:v>39034</c:v>
                </c:pt>
                <c:pt idx="1653">
                  <c:v>39035</c:v>
                </c:pt>
                <c:pt idx="1654">
                  <c:v>39036</c:v>
                </c:pt>
                <c:pt idx="1655">
                  <c:v>39037</c:v>
                </c:pt>
                <c:pt idx="1656">
                  <c:v>39038</c:v>
                </c:pt>
                <c:pt idx="1657">
                  <c:v>39041</c:v>
                </c:pt>
                <c:pt idx="1658">
                  <c:v>39042</c:v>
                </c:pt>
                <c:pt idx="1659">
                  <c:v>39043</c:v>
                </c:pt>
                <c:pt idx="1660">
                  <c:v>39045</c:v>
                </c:pt>
                <c:pt idx="1661">
                  <c:v>39048</c:v>
                </c:pt>
                <c:pt idx="1662">
                  <c:v>39049</c:v>
                </c:pt>
                <c:pt idx="1663">
                  <c:v>39050</c:v>
                </c:pt>
                <c:pt idx="1664">
                  <c:v>39051</c:v>
                </c:pt>
                <c:pt idx="1665">
                  <c:v>39052</c:v>
                </c:pt>
                <c:pt idx="1666">
                  <c:v>39055</c:v>
                </c:pt>
                <c:pt idx="1667">
                  <c:v>39056</c:v>
                </c:pt>
                <c:pt idx="1668">
                  <c:v>39057</c:v>
                </c:pt>
                <c:pt idx="1669">
                  <c:v>39058</c:v>
                </c:pt>
                <c:pt idx="1670">
                  <c:v>39059</c:v>
                </c:pt>
                <c:pt idx="1671">
                  <c:v>39062</c:v>
                </c:pt>
                <c:pt idx="1672">
                  <c:v>39063</c:v>
                </c:pt>
                <c:pt idx="1673">
                  <c:v>39064</c:v>
                </c:pt>
                <c:pt idx="1674">
                  <c:v>39065</c:v>
                </c:pt>
                <c:pt idx="1675">
                  <c:v>39066</c:v>
                </c:pt>
                <c:pt idx="1676">
                  <c:v>39069</c:v>
                </c:pt>
                <c:pt idx="1677">
                  <c:v>39070</c:v>
                </c:pt>
                <c:pt idx="1678">
                  <c:v>39071</c:v>
                </c:pt>
                <c:pt idx="1679">
                  <c:v>39072</c:v>
                </c:pt>
                <c:pt idx="1680">
                  <c:v>39073</c:v>
                </c:pt>
                <c:pt idx="1681">
                  <c:v>39077</c:v>
                </c:pt>
                <c:pt idx="1682">
                  <c:v>39078</c:v>
                </c:pt>
                <c:pt idx="1683">
                  <c:v>39079</c:v>
                </c:pt>
                <c:pt idx="1684">
                  <c:v>39080</c:v>
                </c:pt>
                <c:pt idx="1685">
                  <c:v>39085</c:v>
                </c:pt>
                <c:pt idx="1686">
                  <c:v>39086</c:v>
                </c:pt>
                <c:pt idx="1687">
                  <c:v>39087</c:v>
                </c:pt>
                <c:pt idx="1688">
                  <c:v>39090</c:v>
                </c:pt>
                <c:pt idx="1689">
                  <c:v>39091</c:v>
                </c:pt>
                <c:pt idx="1690">
                  <c:v>39092</c:v>
                </c:pt>
                <c:pt idx="1691">
                  <c:v>39093</c:v>
                </c:pt>
                <c:pt idx="1692">
                  <c:v>39094</c:v>
                </c:pt>
                <c:pt idx="1693">
                  <c:v>39098</c:v>
                </c:pt>
                <c:pt idx="1694">
                  <c:v>39099</c:v>
                </c:pt>
                <c:pt idx="1695">
                  <c:v>39100</c:v>
                </c:pt>
                <c:pt idx="1696">
                  <c:v>39101</c:v>
                </c:pt>
                <c:pt idx="1697">
                  <c:v>39104</c:v>
                </c:pt>
                <c:pt idx="1698">
                  <c:v>39105</c:v>
                </c:pt>
                <c:pt idx="1699">
                  <c:v>39106</c:v>
                </c:pt>
                <c:pt idx="1700">
                  <c:v>39107</c:v>
                </c:pt>
                <c:pt idx="1701">
                  <c:v>39108</c:v>
                </c:pt>
                <c:pt idx="1702">
                  <c:v>39111</c:v>
                </c:pt>
                <c:pt idx="1703">
                  <c:v>39112</c:v>
                </c:pt>
                <c:pt idx="1704">
                  <c:v>39113</c:v>
                </c:pt>
                <c:pt idx="1705">
                  <c:v>39114</c:v>
                </c:pt>
                <c:pt idx="1706">
                  <c:v>39115</c:v>
                </c:pt>
                <c:pt idx="1707">
                  <c:v>39118</c:v>
                </c:pt>
                <c:pt idx="1708">
                  <c:v>39119</c:v>
                </c:pt>
                <c:pt idx="1709">
                  <c:v>39120</c:v>
                </c:pt>
                <c:pt idx="1710">
                  <c:v>39121</c:v>
                </c:pt>
                <c:pt idx="1711">
                  <c:v>39122</c:v>
                </c:pt>
                <c:pt idx="1712">
                  <c:v>39125</c:v>
                </c:pt>
                <c:pt idx="1713">
                  <c:v>39126</c:v>
                </c:pt>
                <c:pt idx="1714">
                  <c:v>39127</c:v>
                </c:pt>
                <c:pt idx="1715">
                  <c:v>39128</c:v>
                </c:pt>
                <c:pt idx="1716">
                  <c:v>39129</c:v>
                </c:pt>
                <c:pt idx="1717">
                  <c:v>39133</c:v>
                </c:pt>
                <c:pt idx="1718">
                  <c:v>39134</c:v>
                </c:pt>
                <c:pt idx="1719">
                  <c:v>39135</c:v>
                </c:pt>
                <c:pt idx="1720">
                  <c:v>39136</c:v>
                </c:pt>
                <c:pt idx="1721">
                  <c:v>39139</c:v>
                </c:pt>
                <c:pt idx="1722">
                  <c:v>39140</c:v>
                </c:pt>
                <c:pt idx="1723">
                  <c:v>39141</c:v>
                </c:pt>
                <c:pt idx="1724">
                  <c:v>39142</c:v>
                </c:pt>
                <c:pt idx="1725">
                  <c:v>39143</c:v>
                </c:pt>
                <c:pt idx="1726">
                  <c:v>39146</c:v>
                </c:pt>
                <c:pt idx="1727">
                  <c:v>39147</c:v>
                </c:pt>
                <c:pt idx="1728">
                  <c:v>39148</c:v>
                </c:pt>
                <c:pt idx="1729">
                  <c:v>39149</c:v>
                </c:pt>
                <c:pt idx="1730">
                  <c:v>39150</c:v>
                </c:pt>
                <c:pt idx="1731">
                  <c:v>39153</c:v>
                </c:pt>
                <c:pt idx="1732">
                  <c:v>39154</c:v>
                </c:pt>
                <c:pt idx="1733">
                  <c:v>39155</c:v>
                </c:pt>
                <c:pt idx="1734">
                  <c:v>39156</c:v>
                </c:pt>
                <c:pt idx="1735">
                  <c:v>39157</c:v>
                </c:pt>
                <c:pt idx="1736">
                  <c:v>39160</c:v>
                </c:pt>
                <c:pt idx="1737">
                  <c:v>39161</c:v>
                </c:pt>
                <c:pt idx="1738">
                  <c:v>39162</c:v>
                </c:pt>
                <c:pt idx="1739">
                  <c:v>39163</c:v>
                </c:pt>
                <c:pt idx="1740">
                  <c:v>39164</c:v>
                </c:pt>
                <c:pt idx="1741">
                  <c:v>39167</c:v>
                </c:pt>
                <c:pt idx="1742">
                  <c:v>39168</c:v>
                </c:pt>
                <c:pt idx="1743">
                  <c:v>39169</c:v>
                </c:pt>
                <c:pt idx="1744">
                  <c:v>39170</c:v>
                </c:pt>
                <c:pt idx="1745">
                  <c:v>39171</c:v>
                </c:pt>
                <c:pt idx="1746">
                  <c:v>39174</c:v>
                </c:pt>
                <c:pt idx="1747">
                  <c:v>39175</c:v>
                </c:pt>
                <c:pt idx="1748">
                  <c:v>39176</c:v>
                </c:pt>
                <c:pt idx="1749">
                  <c:v>39177</c:v>
                </c:pt>
                <c:pt idx="1750">
                  <c:v>39181</c:v>
                </c:pt>
                <c:pt idx="1751">
                  <c:v>39182</c:v>
                </c:pt>
                <c:pt idx="1752">
                  <c:v>39183</c:v>
                </c:pt>
                <c:pt idx="1753">
                  <c:v>39184</c:v>
                </c:pt>
                <c:pt idx="1754">
                  <c:v>39185</c:v>
                </c:pt>
                <c:pt idx="1755">
                  <c:v>39188</c:v>
                </c:pt>
                <c:pt idx="1756">
                  <c:v>39189</c:v>
                </c:pt>
                <c:pt idx="1757">
                  <c:v>39190</c:v>
                </c:pt>
                <c:pt idx="1758">
                  <c:v>39191</c:v>
                </c:pt>
                <c:pt idx="1759">
                  <c:v>39192</c:v>
                </c:pt>
                <c:pt idx="1760">
                  <c:v>39195</c:v>
                </c:pt>
                <c:pt idx="1761">
                  <c:v>39196</c:v>
                </c:pt>
                <c:pt idx="1762">
                  <c:v>39197</c:v>
                </c:pt>
                <c:pt idx="1763">
                  <c:v>39198</c:v>
                </c:pt>
                <c:pt idx="1764">
                  <c:v>39199</c:v>
                </c:pt>
                <c:pt idx="1765">
                  <c:v>39202</c:v>
                </c:pt>
                <c:pt idx="1766">
                  <c:v>39203</c:v>
                </c:pt>
                <c:pt idx="1767">
                  <c:v>39204</c:v>
                </c:pt>
                <c:pt idx="1768">
                  <c:v>39205</c:v>
                </c:pt>
                <c:pt idx="1769">
                  <c:v>39206</c:v>
                </c:pt>
                <c:pt idx="1770">
                  <c:v>39209</c:v>
                </c:pt>
                <c:pt idx="1771">
                  <c:v>39210</c:v>
                </c:pt>
                <c:pt idx="1772">
                  <c:v>39211</c:v>
                </c:pt>
                <c:pt idx="1773">
                  <c:v>39212</c:v>
                </c:pt>
                <c:pt idx="1774">
                  <c:v>39213</c:v>
                </c:pt>
                <c:pt idx="1775">
                  <c:v>39216</c:v>
                </c:pt>
                <c:pt idx="1776">
                  <c:v>39217</c:v>
                </c:pt>
                <c:pt idx="1777">
                  <c:v>39218</c:v>
                </c:pt>
                <c:pt idx="1778">
                  <c:v>39219</c:v>
                </c:pt>
                <c:pt idx="1779">
                  <c:v>39220</c:v>
                </c:pt>
                <c:pt idx="1780">
                  <c:v>39223</c:v>
                </c:pt>
                <c:pt idx="1781">
                  <c:v>39224</c:v>
                </c:pt>
                <c:pt idx="1782">
                  <c:v>39225</c:v>
                </c:pt>
                <c:pt idx="1783">
                  <c:v>39226</c:v>
                </c:pt>
                <c:pt idx="1784">
                  <c:v>39227</c:v>
                </c:pt>
                <c:pt idx="1785">
                  <c:v>39231</c:v>
                </c:pt>
                <c:pt idx="1786">
                  <c:v>39232</c:v>
                </c:pt>
                <c:pt idx="1787">
                  <c:v>39233</c:v>
                </c:pt>
                <c:pt idx="1788">
                  <c:v>39234</c:v>
                </c:pt>
                <c:pt idx="1789">
                  <c:v>39237</c:v>
                </c:pt>
                <c:pt idx="1790">
                  <c:v>39238</c:v>
                </c:pt>
                <c:pt idx="1791">
                  <c:v>39239</c:v>
                </c:pt>
                <c:pt idx="1792">
                  <c:v>39240</c:v>
                </c:pt>
                <c:pt idx="1793">
                  <c:v>39241</c:v>
                </c:pt>
                <c:pt idx="1794">
                  <c:v>39244</c:v>
                </c:pt>
                <c:pt idx="1795">
                  <c:v>39245</c:v>
                </c:pt>
                <c:pt idx="1796">
                  <c:v>39246</c:v>
                </c:pt>
                <c:pt idx="1797">
                  <c:v>39247</c:v>
                </c:pt>
                <c:pt idx="1798">
                  <c:v>39248</c:v>
                </c:pt>
                <c:pt idx="1799">
                  <c:v>39251</c:v>
                </c:pt>
                <c:pt idx="1800">
                  <c:v>39252</c:v>
                </c:pt>
                <c:pt idx="1801">
                  <c:v>39253</c:v>
                </c:pt>
                <c:pt idx="1802">
                  <c:v>39254</c:v>
                </c:pt>
                <c:pt idx="1803">
                  <c:v>39255</c:v>
                </c:pt>
                <c:pt idx="1804">
                  <c:v>39258</c:v>
                </c:pt>
                <c:pt idx="1805">
                  <c:v>39259</c:v>
                </c:pt>
                <c:pt idx="1806">
                  <c:v>39260</c:v>
                </c:pt>
                <c:pt idx="1807">
                  <c:v>39261</c:v>
                </c:pt>
                <c:pt idx="1808">
                  <c:v>39262</c:v>
                </c:pt>
                <c:pt idx="1809">
                  <c:v>39265</c:v>
                </c:pt>
                <c:pt idx="1810">
                  <c:v>39266</c:v>
                </c:pt>
                <c:pt idx="1811">
                  <c:v>39268</c:v>
                </c:pt>
                <c:pt idx="1812">
                  <c:v>39269</c:v>
                </c:pt>
                <c:pt idx="1813">
                  <c:v>39272</c:v>
                </c:pt>
                <c:pt idx="1814">
                  <c:v>39273</c:v>
                </c:pt>
                <c:pt idx="1815">
                  <c:v>39274</c:v>
                </c:pt>
                <c:pt idx="1816">
                  <c:v>39275</c:v>
                </c:pt>
                <c:pt idx="1817">
                  <c:v>39276</c:v>
                </c:pt>
                <c:pt idx="1818">
                  <c:v>39279</c:v>
                </c:pt>
                <c:pt idx="1819">
                  <c:v>39280</c:v>
                </c:pt>
                <c:pt idx="1820">
                  <c:v>39281</c:v>
                </c:pt>
                <c:pt idx="1821">
                  <c:v>39282</c:v>
                </c:pt>
                <c:pt idx="1822">
                  <c:v>39283</c:v>
                </c:pt>
                <c:pt idx="1823">
                  <c:v>39286</c:v>
                </c:pt>
                <c:pt idx="1824">
                  <c:v>39287</c:v>
                </c:pt>
                <c:pt idx="1825">
                  <c:v>39288</c:v>
                </c:pt>
                <c:pt idx="1826">
                  <c:v>39289</c:v>
                </c:pt>
                <c:pt idx="1827">
                  <c:v>39290</c:v>
                </c:pt>
                <c:pt idx="1828">
                  <c:v>39293</c:v>
                </c:pt>
                <c:pt idx="1829">
                  <c:v>39294</c:v>
                </c:pt>
                <c:pt idx="1830">
                  <c:v>39295</c:v>
                </c:pt>
                <c:pt idx="1831">
                  <c:v>39296</c:v>
                </c:pt>
                <c:pt idx="1832">
                  <c:v>39297</c:v>
                </c:pt>
                <c:pt idx="1833">
                  <c:v>39300</c:v>
                </c:pt>
                <c:pt idx="1834">
                  <c:v>39301</c:v>
                </c:pt>
                <c:pt idx="1835">
                  <c:v>39302</c:v>
                </c:pt>
                <c:pt idx="1836">
                  <c:v>39303</c:v>
                </c:pt>
                <c:pt idx="1837">
                  <c:v>39304</c:v>
                </c:pt>
                <c:pt idx="1838">
                  <c:v>39307</c:v>
                </c:pt>
                <c:pt idx="1839">
                  <c:v>39308</c:v>
                </c:pt>
                <c:pt idx="1840">
                  <c:v>39309</c:v>
                </c:pt>
                <c:pt idx="1841">
                  <c:v>39310</c:v>
                </c:pt>
                <c:pt idx="1842">
                  <c:v>39311</c:v>
                </c:pt>
                <c:pt idx="1843">
                  <c:v>39314</c:v>
                </c:pt>
                <c:pt idx="1844">
                  <c:v>39315</c:v>
                </c:pt>
                <c:pt idx="1845">
                  <c:v>39316</c:v>
                </c:pt>
                <c:pt idx="1846">
                  <c:v>39317</c:v>
                </c:pt>
                <c:pt idx="1847">
                  <c:v>39318</c:v>
                </c:pt>
                <c:pt idx="1848">
                  <c:v>39321</c:v>
                </c:pt>
                <c:pt idx="1849">
                  <c:v>39322</c:v>
                </c:pt>
                <c:pt idx="1850">
                  <c:v>39323</c:v>
                </c:pt>
                <c:pt idx="1851">
                  <c:v>39324</c:v>
                </c:pt>
                <c:pt idx="1852">
                  <c:v>39325</c:v>
                </c:pt>
                <c:pt idx="1853">
                  <c:v>39329</c:v>
                </c:pt>
                <c:pt idx="1854">
                  <c:v>39330</c:v>
                </c:pt>
                <c:pt idx="1855">
                  <c:v>39331</c:v>
                </c:pt>
                <c:pt idx="1856">
                  <c:v>39332</c:v>
                </c:pt>
                <c:pt idx="1857">
                  <c:v>39335</c:v>
                </c:pt>
                <c:pt idx="1858">
                  <c:v>39336</c:v>
                </c:pt>
                <c:pt idx="1859">
                  <c:v>39337</c:v>
                </c:pt>
                <c:pt idx="1860">
                  <c:v>39338</c:v>
                </c:pt>
                <c:pt idx="1861">
                  <c:v>39339</c:v>
                </c:pt>
                <c:pt idx="1862">
                  <c:v>39342</c:v>
                </c:pt>
                <c:pt idx="1863">
                  <c:v>39343</c:v>
                </c:pt>
                <c:pt idx="1864">
                  <c:v>39344</c:v>
                </c:pt>
                <c:pt idx="1865">
                  <c:v>39345</c:v>
                </c:pt>
                <c:pt idx="1866">
                  <c:v>39346</c:v>
                </c:pt>
                <c:pt idx="1867">
                  <c:v>39349</c:v>
                </c:pt>
                <c:pt idx="1868">
                  <c:v>39350</c:v>
                </c:pt>
                <c:pt idx="1869">
                  <c:v>39351</c:v>
                </c:pt>
                <c:pt idx="1870">
                  <c:v>39352</c:v>
                </c:pt>
                <c:pt idx="1871">
                  <c:v>39353</c:v>
                </c:pt>
                <c:pt idx="1872">
                  <c:v>39356</c:v>
                </c:pt>
                <c:pt idx="1873">
                  <c:v>39357</c:v>
                </c:pt>
                <c:pt idx="1874">
                  <c:v>39358</c:v>
                </c:pt>
                <c:pt idx="1875">
                  <c:v>39359</c:v>
                </c:pt>
                <c:pt idx="1876">
                  <c:v>39360</c:v>
                </c:pt>
                <c:pt idx="1877">
                  <c:v>39363</c:v>
                </c:pt>
                <c:pt idx="1878">
                  <c:v>39364</c:v>
                </c:pt>
                <c:pt idx="1879">
                  <c:v>39365</c:v>
                </c:pt>
                <c:pt idx="1880">
                  <c:v>39366</c:v>
                </c:pt>
                <c:pt idx="1881">
                  <c:v>39367</c:v>
                </c:pt>
                <c:pt idx="1882">
                  <c:v>39370</c:v>
                </c:pt>
                <c:pt idx="1883">
                  <c:v>39371</c:v>
                </c:pt>
                <c:pt idx="1884">
                  <c:v>39372</c:v>
                </c:pt>
                <c:pt idx="1885">
                  <c:v>39373</c:v>
                </c:pt>
                <c:pt idx="1886">
                  <c:v>39374</c:v>
                </c:pt>
                <c:pt idx="1887">
                  <c:v>39377</c:v>
                </c:pt>
                <c:pt idx="1888">
                  <c:v>39378</c:v>
                </c:pt>
                <c:pt idx="1889">
                  <c:v>39379</c:v>
                </c:pt>
                <c:pt idx="1890">
                  <c:v>39380</c:v>
                </c:pt>
                <c:pt idx="1891">
                  <c:v>39381</c:v>
                </c:pt>
                <c:pt idx="1892">
                  <c:v>39384</c:v>
                </c:pt>
                <c:pt idx="1893">
                  <c:v>39385</c:v>
                </c:pt>
                <c:pt idx="1894">
                  <c:v>39386</c:v>
                </c:pt>
                <c:pt idx="1895">
                  <c:v>39387</c:v>
                </c:pt>
                <c:pt idx="1896">
                  <c:v>39388</c:v>
                </c:pt>
                <c:pt idx="1897">
                  <c:v>39391</c:v>
                </c:pt>
                <c:pt idx="1898">
                  <c:v>39392</c:v>
                </c:pt>
                <c:pt idx="1899">
                  <c:v>39393</c:v>
                </c:pt>
                <c:pt idx="1900">
                  <c:v>39394</c:v>
                </c:pt>
                <c:pt idx="1901">
                  <c:v>39395</c:v>
                </c:pt>
                <c:pt idx="1902">
                  <c:v>39398</c:v>
                </c:pt>
                <c:pt idx="1903">
                  <c:v>39399</c:v>
                </c:pt>
                <c:pt idx="1904">
                  <c:v>39400</c:v>
                </c:pt>
                <c:pt idx="1905">
                  <c:v>39401</c:v>
                </c:pt>
                <c:pt idx="1906">
                  <c:v>39402</c:v>
                </c:pt>
                <c:pt idx="1907">
                  <c:v>39405</c:v>
                </c:pt>
                <c:pt idx="1908">
                  <c:v>39406</c:v>
                </c:pt>
                <c:pt idx="1909">
                  <c:v>39407</c:v>
                </c:pt>
                <c:pt idx="1910">
                  <c:v>39409</c:v>
                </c:pt>
                <c:pt idx="1911">
                  <c:v>39412</c:v>
                </c:pt>
                <c:pt idx="1912">
                  <c:v>39413</c:v>
                </c:pt>
                <c:pt idx="1913">
                  <c:v>39414</c:v>
                </c:pt>
                <c:pt idx="1914">
                  <c:v>39415</c:v>
                </c:pt>
                <c:pt idx="1915">
                  <c:v>39416</c:v>
                </c:pt>
                <c:pt idx="1916">
                  <c:v>39419</c:v>
                </c:pt>
                <c:pt idx="1917">
                  <c:v>39420</c:v>
                </c:pt>
                <c:pt idx="1918">
                  <c:v>39421</c:v>
                </c:pt>
                <c:pt idx="1919">
                  <c:v>39422</c:v>
                </c:pt>
                <c:pt idx="1920">
                  <c:v>39423</c:v>
                </c:pt>
                <c:pt idx="1921">
                  <c:v>39426</c:v>
                </c:pt>
                <c:pt idx="1922">
                  <c:v>39427</c:v>
                </c:pt>
                <c:pt idx="1923">
                  <c:v>39428</c:v>
                </c:pt>
                <c:pt idx="1924">
                  <c:v>39429</c:v>
                </c:pt>
                <c:pt idx="1925">
                  <c:v>39430</c:v>
                </c:pt>
                <c:pt idx="1926">
                  <c:v>39433</c:v>
                </c:pt>
                <c:pt idx="1927">
                  <c:v>39434</c:v>
                </c:pt>
                <c:pt idx="1928">
                  <c:v>39435</c:v>
                </c:pt>
                <c:pt idx="1929">
                  <c:v>39436</c:v>
                </c:pt>
                <c:pt idx="1930">
                  <c:v>39437</c:v>
                </c:pt>
                <c:pt idx="1931">
                  <c:v>39440</c:v>
                </c:pt>
                <c:pt idx="1932">
                  <c:v>39442</c:v>
                </c:pt>
                <c:pt idx="1933">
                  <c:v>39443</c:v>
                </c:pt>
                <c:pt idx="1934">
                  <c:v>39444</c:v>
                </c:pt>
                <c:pt idx="1935">
                  <c:v>39447</c:v>
                </c:pt>
                <c:pt idx="1936">
                  <c:v>39449</c:v>
                </c:pt>
                <c:pt idx="1937">
                  <c:v>39450</c:v>
                </c:pt>
                <c:pt idx="1938">
                  <c:v>39451</c:v>
                </c:pt>
                <c:pt idx="1939">
                  <c:v>39454</c:v>
                </c:pt>
                <c:pt idx="1940">
                  <c:v>39455</c:v>
                </c:pt>
                <c:pt idx="1941">
                  <c:v>39456</c:v>
                </c:pt>
                <c:pt idx="1942">
                  <c:v>39457</c:v>
                </c:pt>
                <c:pt idx="1943">
                  <c:v>39458</c:v>
                </c:pt>
                <c:pt idx="1944">
                  <c:v>39461</c:v>
                </c:pt>
                <c:pt idx="1945">
                  <c:v>39462</c:v>
                </c:pt>
                <c:pt idx="1946">
                  <c:v>39463</c:v>
                </c:pt>
                <c:pt idx="1947">
                  <c:v>39464</c:v>
                </c:pt>
                <c:pt idx="1948">
                  <c:v>39465</c:v>
                </c:pt>
                <c:pt idx="1949">
                  <c:v>39469</c:v>
                </c:pt>
                <c:pt idx="1950">
                  <c:v>39470</c:v>
                </c:pt>
                <c:pt idx="1951">
                  <c:v>39471</c:v>
                </c:pt>
                <c:pt idx="1952">
                  <c:v>39472</c:v>
                </c:pt>
                <c:pt idx="1953">
                  <c:v>39475</c:v>
                </c:pt>
                <c:pt idx="1954">
                  <c:v>39476</c:v>
                </c:pt>
                <c:pt idx="1955">
                  <c:v>39477</c:v>
                </c:pt>
                <c:pt idx="1956">
                  <c:v>39478</c:v>
                </c:pt>
                <c:pt idx="1957">
                  <c:v>39479</c:v>
                </c:pt>
                <c:pt idx="1958">
                  <c:v>39482</c:v>
                </c:pt>
                <c:pt idx="1959">
                  <c:v>39483</c:v>
                </c:pt>
                <c:pt idx="1960">
                  <c:v>39484</c:v>
                </c:pt>
                <c:pt idx="1961">
                  <c:v>39485</c:v>
                </c:pt>
                <c:pt idx="1962">
                  <c:v>39486</c:v>
                </c:pt>
                <c:pt idx="1963">
                  <c:v>39489</c:v>
                </c:pt>
                <c:pt idx="1964">
                  <c:v>39490</c:v>
                </c:pt>
                <c:pt idx="1965">
                  <c:v>39491</c:v>
                </c:pt>
                <c:pt idx="1966">
                  <c:v>39492</c:v>
                </c:pt>
                <c:pt idx="1967">
                  <c:v>39493</c:v>
                </c:pt>
                <c:pt idx="1968">
                  <c:v>39497</c:v>
                </c:pt>
                <c:pt idx="1969">
                  <c:v>39498</c:v>
                </c:pt>
                <c:pt idx="1970">
                  <c:v>39499</c:v>
                </c:pt>
                <c:pt idx="1971">
                  <c:v>39500</c:v>
                </c:pt>
                <c:pt idx="1972">
                  <c:v>39503</c:v>
                </c:pt>
                <c:pt idx="1973">
                  <c:v>39504</c:v>
                </c:pt>
                <c:pt idx="1974">
                  <c:v>39505</c:v>
                </c:pt>
                <c:pt idx="1975">
                  <c:v>39506</c:v>
                </c:pt>
                <c:pt idx="1976">
                  <c:v>39507</c:v>
                </c:pt>
                <c:pt idx="1977">
                  <c:v>39510</c:v>
                </c:pt>
                <c:pt idx="1978">
                  <c:v>39511</c:v>
                </c:pt>
                <c:pt idx="1979">
                  <c:v>39512</c:v>
                </c:pt>
                <c:pt idx="1980">
                  <c:v>39513</c:v>
                </c:pt>
                <c:pt idx="1981">
                  <c:v>39514</c:v>
                </c:pt>
                <c:pt idx="1982">
                  <c:v>39517</c:v>
                </c:pt>
                <c:pt idx="1983">
                  <c:v>39518</c:v>
                </c:pt>
                <c:pt idx="1984">
                  <c:v>39519</c:v>
                </c:pt>
                <c:pt idx="1985">
                  <c:v>39520</c:v>
                </c:pt>
                <c:pt idx="1986">
                  <c:v>39521</c:v>
                </c:pt>
                <c:pt idx="1987">
                  <c:v>39524</c:v>
                </c:pt>
                <c:pt idx="1988">
                  <c:v>39525</c:v>
                </c:pt>
                <c:pt idx="1989">
                  <c:v>39526</c:v>
                </c:pt>
                <c:pt idx="1990">
                  <c:v>39527</c:v>
                </c:pt>
                <c:pt idx="1991">
                  <c:v>39531</c:v>
                </c:pt>
                <c:pt idx="1992">
                  <c:v>39532</c:v>
                </c:pt>
                <c:pt idx="1993">
                  <c:v>39533</c:v>
                </c:pt>
                <c:pt idx="1994">
                  <c:v>39534</c:v>
                </c:pt>
                <c:pt idx="1995">
                  <c:v>39535</c:v>
                </c:pt>
                <c:pt idx="1996">
                  <c:v>39538</c:v>
                </c:pt>
                <c:pt idx="1997">
                  <c:v>39539</c:v>
                </c:pt>
                <c:pt idx="1998">
                  <c:v>39540</c:v>
                </c:pt>
                <c:pt idx="1999">
                  <c:v>39541</c:v>
                </c:pt>
                <c:pt idx="2000">
                  <c:v>39542</c:v>
                </c:pt>
                <c:pt idx="2001">
                  <c:v>39545</c:v>
                </c:pt>
                <c:pt idx="2002">
                  <c:v>39546</c:v>
                </c:pt>
                <c:pt idx="2003">
                  <c:v>39547</c:v>
                </c:pt>
                <c:pt idx="2004">
                  <c:v>39548</c:v>
                </c:pt>
                <c:pt idx="2005">
                  <c:v>39549</c:v>
                </c:pt>
                <c:pt idx="2006">
                  <c:v>39552</c:v>
                </c:pt>
                <c:pt idx="2007">
                  <c:v>39553</c:v>
                </c:pt>
                <c:pt idx="2008">
                  <c:v>39554</c:v>
                </c:pt>
                <c:pt idx="2009">
                  <c:v>39555</c:v>
                </c:pt>
                <c:pt idx="2010">
                  <c:v>39556</c:v>
                </c:pt>
                <c:pt idx="2011">
                  <c:v>39559</c:v>
                </c:pt>
                <c:pt idx="2012">
                  <c:v>39560</c:v>
                </c:pt>
                <c:pt idx="2013">
                  <c:v>39561</c:v>
                </c:pt>
                <c:pt idx="2014">
                  <c:v>39562</c:v>
                </c:pt>
                <c:pt idx="2015">
                  <c:v>39563</c:v>
                </c:pt>
                <c:pt idx="2016">
                  <c:v>39566</c:v>
                </c:pt>
                <c:pt idx="2017">
                  <c:v>39567</c:v>
                </c:pt>
                <c:pt idx="2018">
                  <c:v>39568</c:v>
                </c:pt>
                <c:pt idx="2019">
                  <c:v>39569</c:v>
                </c:pt>
                <c:pt idx="2020">
                  <c:v>39570</c:v>
                </c:pt>
                <c:pt idx="2021">
                  <c:v>39573</c:v>
                </c:pt>
                <c:pt idx="2022">
                  <c:v>39574</c:v>
                </c:pt>
                <c:pt idx="2023">
                  <c:v>39575</c:v>
                </c:pt>
                <c:pt idx="2024">
                  <c:v>39576</c:v>
                </c:pt>
                <c:pt idx="2025">
                  <c:v>39577</c:v>
                </c:pt>
                <c:pt idx="2026">
                  <c:v>39580</c:v>
                </c:pt>
                <c:pt idx="2027">
                  <c:v>39581</c:v>
                </c:pt>
                <c:pt idx="2028">
                  <c:v>39582</c:v>
                </c:pt>
                <c:pt idx="2029">
                  <c:v>39583</c:v>
                </c:pt>
                <c:pt idx="2030">
                  <c:v>39584</c:v>
                </c:pt>
                <c:pt idx="2031">
                  <c:v>39587</c:v>
                </c:pt>
                <c:pt idx="2032">
                  <c:v>39588</c:v>
                </c:pt>
                <c:pt idx="2033">
                  <c:v>39589</c:v>
                </c:pt>
                <c:pt idx="2034">
                  <c:v>39590</c:v>
                </c:pt>
                <c:pt idx="2035">
                  <c:v>39591</c:v>
                </c:pt>
                <c:pt idx="2036">
                  <c:v>39595</c:v>
                </c:pt>
                <c:pt idx="2037">
                  <c:v>39596</c:v>
                </c:pt>
                <c:pt idx="2038">
                  <c:v>39597</c:v>
                </c:pt>
                <c:pt idx="2039">
                  <c:v>39598</c:v>
                </c:pt>
                <c:pt idx="2040">
                  <c:v>39601</c:v>
                </c:pt>
                <c:pt idx="2041">
                  <c:v>39602</c:v>
                </c:pt>
                <c:pt idx="2042">
                  <c:v>39603</c:v>
                </c:pt>
                <c:pt idx="2043">
                  <c:v>39604</c:v>
                </c:pt>
                <c:pt idx="2044">
                  <c:v>39605</c:v>
                </c:pt>
                <c:pt idx="2045">
                  <c:v>39608</c:v>
                </c:pt>
                <c:pt idx="2046">
                  <c:v>39609</c:v>
                </c:pt>
                <c:pt idx="2047">
                  <c:v>39610</c:v>
                </c:pt>
                <c:pt idx="2048">
                  <c:v>39611</c:v>
                </c:pt>
                <c:pt idx="2049">
                  <c:v>39612</c:v>
                </c:pt>
                <c:pt idx="2050">
                  <c:v>39615</c:v>
                </c:pt>
                <c:pt idx="2051">
                  <c:v>39616</c:v>
                </c:pt>
                <c:pt idx="2052">
                  <c:v>39617</c:v>
                </c:pt>
                <c:pt idx="2053">
                  <c:v>39618</c:v>
                </c:pt>
                <c:pt idx="2054">
                  <c:v>39619</c:v>
                </c:pt>
                <c:pt idx="2055">
                  <c:v>39622</c:v>
                </c:pt>
                <c:pt idx="2056">
                  <c:v>39623</c:v>
                </c:pt>
                <c:pt idx="2057">
                  <c:v>39624</c:v>
                </c:pt>
                <c:pt idx="2058">
                  <c:v>39625</c:v>
                </c:pt>
                <c:pt idx="2059">
                  <c:v>39626</c:v>
                </c:pt>
                <c:pt idx="2060">
                  <c:v>39629</c:v>
                </c:pt>
                <c:pt idx="2061">
                  <c:v>39630</c:v>
                </c:pt>
                <c:pt idx="2062">
                  <c:v>39631</c:v>
                </c:pt>
                <c:pt idx="2063">
                  <c:v>39632</c:v>
                </c:pt>
                <c:pt idx="2064">
                  <c:v>39636</c:v>
                </c:pt>
                <c:pt idx="2065">
                  <c:v>39637</c:v>
                </c:pt>
                <c:pt idx="2066">
                  <c:v>39638</c:v>
                </c:pt>
                <c:pt idx="2067">
                  <c:v>39639</c:v>
                </c:pt>
                <c:pt idx="2068">
                  <c:v>39640</c:v>
                </c:pt>
                <c:pt idx="2069">
                  <c:v>39643</c:v>
                </c:pt>
                <c:pt idx="2070">
                  <c:v>39644</c:v>
                </c:pt>
                <c:pt idx="2071">
                  <c:v>39645</c:v>
                </c:pt>
                <c:pt idx="2072">
                  <c:v>39646</c:v>
                </c:pt>
                <c:pt idx="2073">
                  <c:v>39647</c:v>
                </c:pt>
                <c:pt idx="2074">
                  <c:v>39650</c:v>
                </c:pt>
                <c:pt idx="2075">
                  <c:v>39651</c:v>
                </c:pt>
                <c:pt idx="2076">
                  <c:v>39652</c:v>
                </c:pt>
                <c:pt idx="2077">
                  <c:v>39653</c:v>
                </c:pt>
                <c:pt idx="2078">
                  <c:v>39654</c:v>
                </c:pt>
                <c:pt idx="2079">
                  <c:v>39657</c:v>
                </c:pt>
                <c:pt idx="2080">
                  <c:v>39658</c:v>
                </c:pt>
                <c:pt idx="2081">
                  <c:v>39659</c:v>
                </c:pt>
                <c:pt idx="2082">
                  <c:v>39660</c:v>
                </c:pt>
                <c:pt idx="2083">
                  <c:v>39661</c:v>
                </c:pt>
                <c:pt idx="2084">
                  <c:v>39664</c:v>
                </c:pt>
                <c:pt idx="2085">
                  <c:v>39665</c:v>
                </c:pt>
                <c:pt idx="2086">
                  <c:v>39666</c:v>
                </c:pt>
                <c:pt idx="2087">
                  <c:v>39667</c:v>
                </c:pt>
                <c:pt idx="2088">
                  <c:v>39668</c:v>
                </c:pt>
                <c:pt idx="2089">
                  <c:v>39671</c:v>
                </c:pt>
                <c:pt idx="2090">
                  <c:v>39672</c:v>
                </c:pt>
                <c:pt idx="2091">
                  <c:v>39673</c:v>
                </c:pt>
                <c:pt idx="2092">
                  <c:v>39674</c:v>
                </c:pt>
                <c:pt idx="2093">
                  <c:v>39675</c:v>
                </c:pt>
                <c:pt idx="2094">
                  <c:v>39678</c:v>
                </c:pt>
                <c:pt idx="2095">
                  <c:v>39679</c:v>
                </c:pt>
                <c:pt idx="2096">
                  <c:v>39680</c:v>
                </c:pt>
                <c:pt idx="2097">
                  <c:v>39681</c:v>
                </c:pt>
                <c:pt idx="2098">
                  <c:v>39682</c:v>
                </c:pt>
                <c:pt idx="2099">
                  <c:v>39685</c:v>
                </c:pt>
                <c:pt idx="2100">
                  <c:v>39686</c:v>
                </c:pt>
                <c:pt idx="2101">
                  <c:v>39687</c:v>
                </c:pt>
                <c:pt idx="2102">
                  <c:v>39688</c:v>
                </c:pt>
                <c:pt idx="2103">
                  <c:v>39689</c:v>
                </c:pt>
                <c:pt idx="2104">
                  <c:v>39693</c:v>
                </c:pt>
                <c:pt idx="2105">
                  <c:v>39694</c:v>
                </c:pt>
                <c:pt idx="2106">
                  <c:v>39695</c:v>
                </c:pt>
                <c:pt idx="2107">
                  <c:v>39696</c:v>
                </c:pt>
                <c:pt idx="2108">
                  <c:v>39699</c:v>
                </c:pt>
                <c:pt idx="2109">
                  <c:v>39700</c:v>
                </c:pt>
                <c:pt idx="2110">
                  <c:v>39701</c:v>
                </c:pt>
                <c:pt idx="2111">
                  <c:v>39702</c:v>
                </c:pt>
                <c:pt idx="2112">
                  <c:v>39703</c:v>
                </c:pt>
                <c:pt idx="2113">
                  <c:v>39706</c:v>
                </c:pt>
                <c:pt idx="2114">
                  <c:v>39707</c:v>
                </c:pt>
                <c:pt idx="2115">
                  <c:v>39708</c:v>
                </c:pt>
                <c:pt idx="2116">
                  <c:v>39709</c:v>
                </c:pt>
                <c:pt idx="2117">
                  <c:v>39710</c:v>
                </c:pt>
                <c:pt idx="2118">
                  <c:v>39713</c:v>
                </c:pt>
                <c:pt idx="2119">
                  <c:v>39714</c:v>
                </c:pt>
                <c:pt idx="2120">
                  <c:v>39715</c:v>
                </c:pt>
                <c:pt idx="2121">
                  <c:v>39716</c:v>
                </c:pt>
                <c:pt idx="2122">
                  <c:v>39717</c:v>
                </c:pt>
                <c:pt idx="2123">
                  <c:v>39720</c:v>
                </c:pt>
                <c:pt idx="2124">
                  <c:v>39721</c:v>
                </c:pt>
                <c:pt idx="2125">
                  <c:v>39722</c:v>
                </c:pt>
                <c:pt idx="2126">
                  <c:v>39723</c:v>
                </c:pt>
                <c:pt idx="2127">
                  <c:v>39724</c:v>
                </c:pt>
                <c:pt idx="2128">
                  <c:v>39727</c:v>
                </c:pt>
                <c:pt idx="2129">
                  <c:v>39728</c:v>
                </c:pt>
                <c:pt idx="2130">
                  <c:v>39729</c:v>
                </c:pt>
                <c:pt idx="2131">
                  <c:v>39730</c:v>
                </c:pt>
                <c:pt idx="2132">
                  <c:v>39731</c:v>
                </c:pt>
                <c:pt idx="2133">
                  <c:v>39734</c:v>
                </c:pt>
                <c:pt idx="2134">
                  <c:v>39735</c:v>
                </c:pt>
                <c:pt idx="2135">
                  <c:v>39736</c:v>
                </c:pt>
                <c:pt idx="2136">
                  <c:v>39737</c:v>
                </c:pt>
                <c:pt idx="2137">
                  <c:v>39738</c:v>
                </c:pt>
                <c:pt idx="2138">
                  <c:v>39741</c:v>
                </c:pt>
                <c:pt idx="2139">
                  <c:v>39742</c:v>
                </c:pt>
                <c:pt idx="2140">
                  <c:v>39743</c:v>
                </c:pt>
                <c:pt idx="2141">
                  <c:v>39744</c:v>
                </c:pt>
                <c:pt idx="2142">
                  <c:v>39745</c:v>
                </c:pt>
                <c:pt idx="2143">
                  <c:v>39748</c:v>
                </c:pt>
                <c:pt idx="2144">
                  <c:v>39749</c:v>
                </c:pt>
                <c:pt idx="2145">
                  <c:v>39750</c:v>
                </c:pt>
                <c:pt idx="2146">
                  <c:v>39751</c:v>
                </c:pt>
                <c:pt idx="2147">
                  <c:v>39752</c:v>
                </c:pt>
                <c:pt idx="2148">
                  <c:v>39755</c:v>
                </c:pt>
                <c:pt idx="2149">
                  <c:v>39756</c:v>
                </c:pt>
                <c:pt idx="2150">
                  <c:v>39757</c:v>
                </c:pt>
                <c:pt idx="2151">
                  <c:v>39758</c:v>
                </c:pt>
                <c:pt idx="2152">
                  <c:v>39759</c:v>
                </c:pt>
                <c:pt idx="2153">
                  <c:v>39762</c:v>
                </c:pt>
                <c:pt idx="2154">
                  <c:v>39763</c:v>
                </c:pt>
                <c:pt idx="2155">
                  <c:v>39764</c:v>
                </c:pt>
                <c:pt idx="2156">
                  <c:v>39765</c:v>
                </c:pt>
                <c:pt idx="2157">
                  <c:v>39766</c:v>
                </c:pt>
                <c:pt idx="2158">
                  <c:v>39769</c:v>
                </c:pt>
                <c:pt idx="2159">
                  <c:v>39770</c:v>
                </c:pt>
                <c:pt idx="2160">
                  <c:v>39771</c:v>
                </c:pt>
                <c:pt idx="2161">
                  <c:v>39772</c:v>
                </c:pt>
                <c:pt idx="2162">
                  <c:v>39773</c:v>
                </c:pt>
                <c:pt idx="2163">
                  <c:v>39776</c:v>
                </c:pt>
                <c:pt idx="2164">
                  <c:v>39777</c:v>
                </c:pt>
                <c:pt idx="2165">
                  <c:v>39778</c:v>
                </c:pt>
                <c:pt idx="2166">
                  <c:v>39780</c:v>
                </c:pt>
                <c:pt idx="2167">
                  <c:v>39783</c:v>
                </c:pt>
                <c:pt idx="2168">
                  <c:v>39784</c:v>
                </c:pt>
                <c:pt idx="2169">
                  <c:v>39785</c:v>
                </c:pt>
                <c:pt idx="2170">
                  <c:v>39786</c:v>
                </c:pt>
                <c:pt idx="2171">
                  <c:v>39787</c:v>
                </c:pt>
                <c:pt idx="2172">
                  <c:v>39790</c:v>
                </c:pt>
                <c:pt idx="2173">
                  <c:v>39791</c:v>
                </c:pt>
                <c:pt idx="2174">
                  <c:v>39792</c:v>
                </c:pt>
                <c:pt idx="2175">
                  <c:v>39793</c:v>
                </c:pt>
                <c:pt idx="2176">
                  <c:v>39794</c:v>
                </c:pt>
                <c:pt idx="2177">
                  <c:v>39797</c:v>
                </c:pt>
                <c:pt idx="2178">
                  <c:v>39798</c:v>
                </c:pt>
                <c:pt idx="2179">
                  <c:v>39799</c:v>
                </c:pt>
                <c:pt idx="2180">
                  <c:v>39800</c:v>
                </c:pt>
                <c:pt idx="2181">
                  <c:v>39801</c:v>
                </c:pt>
                <c:pt idx="2182">
                  <c:v>39804</c:v>
                </c:pt>
                <c:pt idx="2183">
                  <c:v>39805</c:v>
                </c:pt>
                <c:pt idx="2184">
                  <c:v>39806</c:v>
                </c:pt>
                <c:pt idx="2185">
                  <c:v>39808</c:v>
                </c:pt>
                <c:pt idx="2186">
                  <c:v>39811</c:v>
                </c:pt>
                <c:pt idx="2187">
                  <c:v>39812</c:v>
                </c:pt>
                <c:pt idx="2188">
                  <c:v>39813</c:v>
                </c:pt>
                <c:pt idx="2189">
                  <c:v>39814</c:v>
                </c:pt>
                <c:pt idx="2190">
                  <c:v>39815</c:v>
                </c:pt>
                <c:pt idx="2191">
                  <c:v>39818</c:v>
                </c:pt>
                <c:pt idx="2192">
                  <c:v>39819</c:v>
                </c:pt>
                <c:pt idx="2193">
                  <c:v>39820</c:v>
                </c:pt>
                <c:pt idx="2194">
                  <c:v>39821</c:v>
                </c:pt>
                <c:pt idx="2195">
                  <c:v>39822</c:v>
                </c:pt>
                <c:pt idx="2196">
                  <c:v>39825</c:v>
                </c:pt>
                <c:pt idx="2197">
                  <c:v>39826</c:v>
                </c:pt>
                <c:pt idx="2198">
                  <c:v>39827</c:v>
                </c:pt>
                <c:pt idx="2199">
                  <c:v>39828</c:v>
                </c:pt>
                <c:pt idx="2200">
                  <c:v>39829</c:v>
                </c:pt>
                <c:pt idx="2201">
                  <c:v>39832</c:v>
                </c:pt>
                <c:pt idx="2202">
                  <c:v>39833</c:v>
                </c:pt>
                <c:pt idx="2203">
                  <c:v>39834</c:v>
                </c:pt>
                <c:pt idx="2204">
                  <c:v>39835</c:v>
                </c:pt>
                <c:pt idx="2205">
                  <c:v>39836</c:v>
                </c:pt>
                <c:pt idx="2206">
                  <c:v>39839</c:v>
                </c:pt>
                <c:pt idx="2207">
                  <c:v>39840</c:v>
                </c:pt>
                <c:pt idx="2208">
                  <c:v>39841</c:v>
                </c:pt>
                <c:pt idx="2209">
                  <c:v>39842</c:v>
                </c:pt>
                <c:pt idx="2210">
                  <c:v>39843</c:v>
                </c:pt>
                <c:pt idx="2211">
                  <c:v>39846</c:v>
                </c:pt>
                <c:pt idx="2212">
                  <c:v>39847</c:v>
                </c:pt>
                <c:pt idx="2213">
                  <c:v>39848</c:v>
                </c:pt>
                <c:pt idx="2214">
                  <c:v>39849</c:v>
                </c:pt>
                <c:pt idx="2215">
                  <c:v>39850</c:v>
                </c:pt>
                <c:pt idx="2216">
                  <c:v>39853</c:v>
                </c:pt>
                <c:pt idx="2217">
                  <c:v>39854</c:v>
                </c:pt>
                <c:pt idx="2218">
                  <c:v>39855</c:v>
                </c:pt>
                <c:pt idx="2219">
                  <c:v>39856</c:v>
                </c:pt>
                <c:pt idx="2220">
                  <c:v>39857</c:v>
                </c:pt>
                <c:pt idx="2221">
                  <c:v>39861</c:v>
                </c:pt>
                <c:pt idx="2222">
                  <c:v>39862</c:v>
                </c:pt>
                <c:pt idx="2223">
                  <c:v>39863</c:v>
                </c:pt>
                <c:pt idx="2224">
                  <c:v>39864</c:v>
                </c:pt>
                <c:pt idx="2225">
                  <c:v>39867</c:v>
                </c:pt>
                <c:pt idx="2226">
                  <c:v>39868</c:v>
                </c:pt>
                <c:pt idx="2227">
                  <c:v>39869</c:v>
                </c:pt>
                <c:pt idx="2228">
                  <c:v>39870</c:v>
                </c:pt>
                <c:pt idx="2229">
                  <c:v>39871</c:v>
                </c:pt>
                <c:pt idx="2230">
                  <c:v>39874</c:v>
                </c:pt>
                <c:pt idx="2231">
                  <c:v>39875</c:v>
                </c:pt>
                <c:pt idx="2232">
                  <c:v>39876</c:v>
                </c:pt>
                <c:pt idx="2233">
                  <c:v>39877</c:v>
                </c:pt>
                <c:pt idx="2234">
                  <c:v>39878</c:v>
                </c:pt>
                <c:pt idx="2235">
                  <c:v>39881</c:v>
                </c:pt>
                <c:pt idx="2236">
                  <c:v>39882</c:v>
                </c:pt>
                <c:pt idx="2237">
                  <c:v>39883</c:v>
                </c:pt>
                <c:pt idx="2238">
                  <c:v>39884</c:v>
                </c:pt>
                <c:pt idx="2239">
                  <c:v>39885</c:v>
                </c:pt>
                <c:pt idx="2240">
                  <c:v>39888</c:v>
                </c:pt>
                <c:pt idx="2241">
                  <c:v>39889</c:v>
                </c:pt>
                <c:pt idx="2242">
                  <c:v>39890</c:v>
                </c:pt>
                <c:pt idx="2243">
                  <c:v>39891</c:v>
                </c:pt>
                <c:pt idx="2244">
                  <c:v>39892</c:v>
                </c:pt>
                <c:pt idx="2245">
                  <c:v>39895</c:v>
                </c:pt>
                <c:pt idx="2246">
                  <c:v>39896</c:v>
                </c:pt>
                <c:pt idx="2247">
                  <c:v>39897</c:v>
                </c:pt>
                <c:pt idx="2248">
                  <c:v>39898</c:v>
                </c:pt>
                <c:pt idx="2249">
                  <c:v>39899</c:v>
                </c:pt>
                <c:pt idx="2250">
                  <c:v>39902</c:v>
                </c:pt>
                <c:pt idx="2251">
                  <c:v>39903</c:v>
                </c:pt>
                <c:pt idx="2252">
                  <c:v>39904</c:v>
                </c:pt>
                <c:pt idx="2253">
                  <c:v>39905</c:v>
                </c:pt>
                <c:pt idx="2254">
                  <c:v>39906</c:v>
                </c:pt>
                <c:pt idx="2255">
                  <c:v>39909</c:v>
                </c:pt>
                <c:pt idx="2256">
                  <c:v>39910</c:v>
                </c:pt>
                <c:pt idx="2257">
                  <c:v>39911</c:v>
                </c:pt>
                <c:pt idx="2258">
                  <c:v>39912</c:v>
                </c:pt>
                <c:pt idx="2259">
                  <c:v>39916</c:v>
                </c:pt>
                <c:pt idx="2260">
                  <c:v>39917</c:v>
                </c:pt>
                <c:pt idx="2261">
                  <c:v>39918</c:v>
                </c:pt>
                <c:pt idx="2262">
                  <c:v>39919</c:v>
                </c:pt>
                <c:pt idx="2263">
                  <c:v>39920</c:v>
                </c:pt>
                <c:pt idx="2264">
                  <c:v>39923</c:v>
                </c:pt>
                <c:pt idx="2265">
                  <c:v>39924</c:v>
                </c:pt>
                <c:pt idx="2266">
                  <c:v>39925</c:v>
                </c:pt>
                <c:pt idx="2267">
                  <c:v>39926</c:v>
                </c:pt>
                <c:pt idx="2268">
                  <c:v>39927</c:v>
                </c:pt>
                <c:pt idx="2269">
                  <c:v>39930</c:v>
                </c:pt>
                <c:pt idx="2270">
                  <c:v>39931</c:v>
                </c:pt>
                <c:pt idx="2271">
                  <c:v>39932</c:v>
                </c:pt>
                <c:pt idx="2272">
                  <c:v>39933</c:v>
                </c:pt>
                <c:pt idx="2273">
                  <c:v>39934</c:v>
                </c:pt>
                <c:pt idx="2274">
                  <c:v>39937</c:v>
                </c:pt>
                <c:pt idx="2275">
                  <c:v>39938</c:v>
                </c:pt>
                <c:pt idx="2276">
                  <c:v>39939</c:v>
                </c:pt>
                <c:pt idx="2277">
                  <c:v>39940</c:v>
                </c:pt>
                <c:pt idx="2278">
                  <c:v>39941</c:v>
                </c:pt>
                <c:pt idx="2279">
                  <c:v>39944</c:v>
                </c:pt>
                <c:pt idx="2280">
                  <c:v>39945</c:v>
                </c:pt>
                <c:pt idx="2281">
                  <c:v>39946</c:v>
                </c:pt>
                <c:pt idx="2282">
                  <c:v>39947</c:v>
                </c:pt>
                <c:pt idx="2283">
                  <c:v>39948</c:v>
                </c:pt>
                <c:pt idx="2284">
                  <c:v>39951</c:v>
                </c:pt>
                <c:pt idx="2285">
                  <c:v>39952</c:v>
                </c:pt>
                <c:pt idx="2286">
                  <c:v>39953</c:v>
                </c:pt>
                <c:pt idx="2287">
                  <c:v>39954</c:v>
                </c:pt>
                <c:pt idx="2288">
                  <c:v>39955</c:v>
                </c:pt>
                <c:pt idx="2289">
                  <c:v>39959</c:v>
                </c:pt>
                <c:pt idx="2290">
                  <c:v>39960</c:v>
                </c:pt>
                <c:pt idx="2291">
                  <c:v>39961</c:v>
                </c:pt>
                <c:pt idx="2292">
                  <c:v>39962</c:v>
                </c:pt>
                <c:pt idx="2293">
                  <c:v>39965</c:v>
                </c:pt>
                <c:pt idx="2294">
                  <c:v>39966</c:v>
                </c:pt>
                <c:pt idx="2295">
                  <c:v>39967</c:v>
                </c:pt>
                <c:pt idx="2296">
                  <c:v>39968</c:v>
                </c:pt>
                <c:pt idx="2297">
                  <c:v>39969</c:v>
                </c:pt>
                <c:pt idx="2298">
                  <c:v>39972</c:v>
                </c:pt>
                <c:pt idx="2299">
                  <c:v>39973</c:v>
                </c:pt>
                <c:pt idx="2300">
                  <c:v>39974</c:v>
                </c:pt>
                <c:pt idx="2301">
                  <c:v>39975</c:v>
                </c:pt>
                <c:pt idx="2302">
                  <c:v>39976</c:v>
                </c:pt>
                <c:pt idx="2303">
                  <c:v>39979</c:v>
                </c:pt>
                <c:pt idx="2304">
                  <c:v>39980</c:v>
                </c:pt>
                <c:pt idx="2305">
                  <c:v>39981</c:v>
                </c:pt>
                <c:pt idx="2306">
                  <c:v>39982</c:v>
                </c:pt>
                <c:pt idx="2307">
                  <c:v>39983</c:v>
                </c:pt>
                <c:pt idx="2308">
                  <c:v>39986</c:v>
                </c:pt>
                <c:pt idx="2309">
                  <c:v>39987</c:v>
                </c:pt>
                <c:pt idx="2310">
                  <c:v>39988</c:v>
                </c:pt>
                <c:pt idx="2311">
                  <c:v>39989</c:v>
                </c:pt>
                <c:pt idx="2312">
                  <c:v>39990</c:v>
                </c:pt>
                <c:pt idx="2313">
                  <c:v>39993</c:v>
                </c:pt>
                <c:pt idx="2314">
                  <c:v>39994</c:v>
                </c:pt>
                <c:pt idx="2315">
                  <c:v>39995</c:v>
                </c:pt>
                <c:pt idx="2316">
                  <c:v>39996</c:v>
                </c:pt>
                <c:pt idx="2317">
                  <c:v>40000</c:v>
                </c:pt>
                <c:pt idx="2318">
                  <c:v>40001</c:v>
                </c:pt>
                <c:pt idx="2319">
                  <c:v>40002</c:v>
                </c:pt>
                <c:pt idx="2320">
                  <c:v>40003</c:v>
                </c:pt>
                <c:pt idx="2321">
                  <c:v>40004</c:v>
                </c:pt>
                <c:pt idx="2322">
                  <c:v>40007</c:v>
                </c:pt>
                <c:pt idx="2323">
                  <c:v>40008</c:v>
                </c:pt>
                <c:pt idx="2324">
                  <c:v>40009</c:v>
                </c:pt>
                <c:pt idx="2325">
                  <c:v>40010</c:v>
                </c:pt>
                <c:pt idx="2326">
                  <c:v>40011</c:v>
                </c:pt>
                <c:pt idx="2327">
                  <c:v>40014</c:v>
                </c:pt>
                <c:pt idx="2328">
                  <c:v>40015</c:v>
                </c:pt>
                <c:pt idx="2329">
                  <c:v>40016</c:v>
                </c:pt>
                <c:pt idx="2330">
                  <c:v>40017</c:v>
                </c:pt>
                <c:pt idx="2331">
                  <c:v>40018</c:v>
                </c:pt>
                <c:pt idx="2332">
                  <c:v>40021</c:v>
                </c:pt>
                <c:pt idx="2333">
                  <c:v>40022</c:v>
                </c:pt>
                <c:pt idx="2334">
                  <c:v>40023</c:v>
                </c:pt>
                <c:pt idx="2335">
                  <c:v>40024</c:v>
                </c:pt>
                <c:pt idx="2336">
                  <c:v>40025</c:v>
                </c:pt>
                <c:pt idx="2337">
                  <c:v>40028</c:v>
                </c:pt>
                <c:pt idx="2338">
                  <c:v>40029</c:v>
                </c:pt>
                <c:pt idx="2339">
                  <c:v>40030</c:v>
                </c:pt>
                <c:pt idx="2340">
                  <c:v>40031</c:v>
                </c:pt>
                <c:pt idx="2341">
                  <c:v>40032</c:v>
                </c:pt>
                <c:pt idx="2342">
                  <c:v>40035</c:v>
                </c:pt>
                <c:pt idx="2343">
                  <c:v>40036</c:v>
                </c:pt>
                <c:pt idx="2344">
                  <c:v>40037</c:v>
                </c:pt>
                <c:pt idx="2345">
                  <c:v>40038</c:v>
                </c:pt>
                <c:pt idx="2346">
                  <c:v>40039</c:v>
                </c:pt>
                <c:pt idx="2347">
                  <c:v>40042</c:v>
                </c:pt>
                <c:pt idx="2348">
                  <c:v>40043</c:v>
                </c:pt>
                <c:pt idx="2349">
                  <c:v>40044</c:v>
                </c:pt>
                <c:pt idx="2350">
                  <c:v>40045</c:v>
                </c:pt>
                <c:pt idx="2351">
                  <c:v>40046</c:v>
                </c:pt>
                <c:pt idx="2352">
                  <c:v>40049</c:v>
                </c:pt>
                <c:pt idx="2353">
                  <c:v>40050</c:v>
                </c:pt>
                <c:pt idx="2354">
                  <c:v>40051</c:v>
                </c:pt>
                <c:pt idx="2355">
                  <c:v>40052</c:v>
                </c:pt>
                <c:pt idx="2356">
                  <c:v>40053</c:v>
                </c:pt>
                <c:pt idx="2357">
                  <c:v>40056</c:v>
                </c:pt>
                <c:pt idx="2358">
                  <c:v>40057</c:v>
                </c:pt>
                <c:pt idx="2359">
                  <c:v>40058</c:v>
                </c:pt>
                <c:pt idx="2360">
                  <c:v>40059</c:v>
                </c:pt>
                <c:pt idx="2361">
                  <c:v>40060</c:v>
                </c:pt>
                <c:pt idx="2362">
                  <c:v>40064</c:v>
                </c:pt>
                <c:pt idx="2363">
                  <c:v>40065</c:v>
                </c:pt>
                <c:pt idx="2364">
                  <c:v>40066</c:v>
                </c:pt>
                <c:pt idx="2365">
                  <c:v>40067</c:v>
                </c:pt>
                <c:pt idx="2366">
                  <c:v>40070</c:v>
                </c:pt>
                <c:pt idx="2367">
                  <c:v>40071</c:v>
                </c:pt>
                <c:pt idx="2368">
                  <c:v>40072</c:v>
                </c:pt>
                <c:pt idx="2369">
                  <c:v>40073</c:v>
                </c:pt>
                <c:pt idx="2370">
                  <c:v>40074</c:v>
                </c:pt>
                <c:pt idx="2371">
                  <c:v>40077</c:v>
                </c:pt>
                <c:pt idx="2372">
                  <c:v>40078</c:v>
                </c:pt>
                <c:pt idx="2373">
                  <c:v>40079</c:v>
                </c:pt>
                <c:pt idx="2374">
                  <c:v>40080</c:v>
                </c:pt>
                <c:pt idx="2375">
                  <c:v>40081</c:v>
                </c:pt>
                <c:pt idx="2376">
                  <c:v>40084</c:v>
                </c:pt>
                <c:pt idx="2377">
                  <c:v>40085</c:v>
                </c:pt>
                <c:pt idx="2378">
                  <c:v>40086</c:v>
                </c:pt>
                <c:pt idx="2379">
                  <c:v>40087</c:v>
                </c:pt>
                <c:pt idx="2380">
                  <c:v>40088</c:v>
                </c:pt>
                <c:pt idx="2381">
                  <c:v>40091</c:v>
                </c:pt>
                <c:pt idx="2382">
                  <c:v>40092</c:v>
                </c:pt>
                <c:pt idx="2383">
                  <c:v>40093</c:v>
                </c:pt>
                <c:pt idx="2384">
                  <c:v>40094</c:v>
                </c:pt>
                <c:pt idx="2385">
                  <c:v>40095</c:v>
                </c:pt>
                <c:pt idx="2386">
                  <c:v>40098</c:v>
                </c:pt>
                <c:pt idx="2387">
                  <c:v>40099</c:v>
                </c:pt>
                <c:pt idx="2388">
                  <c:v>40100</c:v>
                </c:pt>
                <c:pt idx="2389">
                  <c:v>40101</c:v>
                </c:pt>
                <c:pt idx="2390">
                  <c:v>40102</c:v>
                </c:pt>
                <c:pt idx="2391">
                  <c:v>40105</c:v>
                </c:pt>
                <c:pt idx="2392">
                  <c:v>40106</c:v>
                </c:pt>
                <c:pt idx="2393">
                  <c:v>40107</c:v>
                </c:pt>
                <c:pt idx="2394">
                  <c:v>40108</c:v>
                </c:pt>
                <c:pt idx="2395">
                  <c:v>40109</c:v>
                </c:pt>
                <c:pt idx="2396">
                  <c:v>40112</c:v>
                </c:pt>
                <c:pt idx="2397">
                  <c:v>40113</c:v>
                </c:pt>
                <c:pt idx="2398">
                  <c:v>40114</c:v>
                </c:pt>
                <c:pt idx="2399">
                  <c:v>40115</c:v>
                </c:pt>
                <c:pt idx="2400">
                  <c:v>40116</c:v>
                </c:pt>
                <c:pt idx="2401">
                  <c:v>40119</c:v>
                </c:pt>
                <c:pt idx="2402">
                  <c:v>40120</c:v>
                </c:pt>
                <c:pt idx="2403">
                  <c:v>40121</c:v>
                </c:pt>
                <c:pt idx="2404">
                  <c:v>40122</c:v>
                </c:pt>
                <c:pt idx="2405">
                  <c:v>40123</c:v>
                </c:pt>
                <c:pt idx="2406">
                  <c:v>40126</c:v>
                </c:pt>
                <c:pt idx="2407">
                  <c:v>40127</c:v>
                </c:pt>
                <c:pt idx="2408">
                  <c:v>40128</c:v>
                </c:pt>
                <c:pt idx="2409">
                  <c:v>40129</c:v>
                </c:pt>
                <c:pt idx="2410">
                  <c:v>40130</c:v>
                </c:pt>
                <c:pt idx="2411">
                  <c:v>40133</c:v>
                </c:pt>
                <c:pt idx="2412">
                  <c:v>40134</c:v>
                </c:pt>
                <c:pt idx="2413">
                  <c:v>40135</c:v>
                </c:pt>
                <c:pt idx="2414">
                  <c:v>40136</c:v>
                </c:pt>
                <c:pt idx="2415">
                  <c:v>40137</c:v>
                </c:pt>
                <c:pt idx="2416">
                  <c:v>40140</c:v>
                </c:pt>
                <c:pt idx="2417">
                  <c:v>40141</c:v>
                </c:pt>
                <c:pt idx="2418">
                  <c:v>40142</c:v>
                </c:pt>
                <c:pt idx="2419">
                  <c:v>40144</c:v>
                </c:pt>
                <c:pt idx="2420">
                  <c:v>40147</c:v>
                </c:pt>
                <c:pt idx="2421">
                  <c:v>40148</c:v>
                </c:pt>
                <c:pt idx="2422">
                  <c:v>40149</c:v>
                </c:pt>
                <c:pt idx="2423">
                  <c:v>40150</c:v>
                </c:pt>
                <c:pt idx="2424">
                  <c:v>40151</c:v>
                </c:pt>
                <c:pt idx="2425">
                  <c:v>40154</c:v>
                </c:pt>
                <c:pt idx="2426">
                  <c:v>40155</c:v>
                </c:pt>
                <c:pt idx="2427">
                  <c:v>40156</c:v>
                </c:pt>
                <c:pt idx="2428">
                  <c:v>40157</c:v>
                </c:pt>
                <c:pt idx="2429">
                  <c:v>40158</c:v>
                </c:pt>
                <c:pt idx="2430">
                  <c:v>40161</c:v>
                </c:pt>
                <c:pt idx="2431">
                  <c:v>40162</c:v>
                </c:pt>
                <c:pt idx="2432">
                  <c:v>40163</c:v>
                </c:pt>
                <c:pt idx="2433">
                  <c:v>40164</c:v>
                </c:pt>
                <c:pt idx="2434">
                  <c:v>40165</c:v>
                </c:pt>
                <c:pt idx="2435">
                  <c:v>40168</c:v>
                </c:pt>
                <c:pt idx="2436">
                  <c:v>40169</c:v>
                </c:pt>
                <c:pt idx="2437">
                  <c:v>40170</c:v>
                </c:pt>
                <c:pt idx="2438">
                  <c:v>40171</c:v>
                </c:pt>
                <c:pt idx="2439">
                  <c:v>40175</c:v>
                </c:pt>
                <c:pt idx="2440">
                  <c:v>40176</c:v>
                </c:pt>
                <c:pt idx="2441">
                  <c:v>40177</c:v>
                </c:pt>
                <c:pt idx="2442">
                  <c:v>40178</c:v>
                </c:pt>
                <c:pt idx="2443">
                  <c:v>40182</c:v>
                </c:pt>
                <c:pt idx="2444">
                  <c:v>40183</c:v>
                </c:pt>
                <c:pt idx="2445">
                  <c:v>40184</c:v>
                </c:pt>
                <c:pt idx="2446">
                  <c:v>40185</c:v>
                </c:pt>
                <c:pt idx="2447">
                  <c:v>40186</c:v>
                </c:pt>
                <c:pt idx="2448">
                  <c:v>40189</c:v>
                </c:pt>
                <c:pt idx="2449">
                  <c:v>40190</c:v>
                </c:pt>
                <c:pt idx="2450">
                  <c:v>40191</c:v>
                </c:pt>
                <c:pt idx="2451">
                  <c:v>40192</c:v>
                </c:pt>
                <c:pt idx="2452">
                  <c:v>40193</c:v>
                </c:pt>
                <c:pt idx="2453">
                  <c:v>40197</c:v>
                </c:pt>
                <c:pt idx="2454">
                  <c:v>40198</c:v>
                </c:pt>
                <c:pt idx="2455">
                  <c:v>40199</c:v>
                </c:pt>
                <c:pt idx="2456">
                  <c:v>40200</c:v>
                </c:pt>
                <c:pt idx="2457">
                  <c:v>40203</c:v>
                </c:pt>
                <c:pt idx="2458">
                  <c:v>40204</c:v>
                </c:pt>
                <c:pt idx="2459">
                  <c:v>40205</c:v>
                </c:pt>
                <c:pt idx="2460">
                  <c:v>40206</c:v>
                </c:pt>
                <c:pt idx="2461">
                  <c:v>40207</c:v>
                </c:pt>
                <c:pt idx="2462">
                  <c:v>40210</c:v>
                </c:pt>
                <c:pt idx="2463">
                  <c:v>40211</c:v>
                </c:pt>
                <c:pt idx="2464">
                  <c:v>40212</c:v>
                </c:pt>
                <c:pt idx="2465">
                  <c:v>40213</c:v>
                </c:pt>
                <c:pt idx="2466">
                  <c:v>40214</c:v>
                </c:pt>
                <c:pt idx="2467">
                  <c:v>40217</c:v>
                </c:pt>
                <c:pt idx="2468">
                  <c:v>40218</c:v>
                </c:pt>
                <c:pt idx="2469">
                  <c:v>40219</c:v>
                </c:pt>
                <c:pt idx="2470">
                  <c:v>40220</c:v>
                </c:pt>
                <c:pt idx="2471">
                  <c:v>40221</c:v>
                </c:pt>
                <c:pt idx="2472">
                  <c:v>40225</c:v>
                </c:pt>
                <c:pt idx="2473">
                  <c:v>40226</c:v>
                </c:pt>
                <c:pt idx="2474">
                  <c:v>40227</c:v>
                </c:pt>
                <c:pt idx="2475">
                  <c:v>40228</c:v>
                </c:pt>
                <c:pt idx="2476">
                  <c:v>40231</c:v>
                </c:pt>
                <c:pt idx="2477">
                  <c:v>40232</c:v>
                </c:pt>
                <c:pt idx="2478">
                  <c:v>40233</c:v>
                </c:pt>
                <c:pt idx="2479">
                  <c:v>40234</c:v>
                </c:pt>
                <c:pt idx="2480">
                  <c:v>40235</c:v>
                </c:pt>
                <c:pt idx="2481">
                  <c:v>40238</c:v>
                </c:pt>
                <c:pt idx="2482">
                  <c:v>40239</c:v>
                </c:pt>
                <c:pt idx="2483">
                  <c:v>40240</c:v>
                </c:pt>
                <c:pt idx="2484">
                  <c:v>40241</c:v>
                </c:pt>
                <c:pt idx="2485">
                  <c:v>40242</c:v>
                </c:pt>
                <c:pt idx="2486">
                  <c:v>40245</c:v>
                </c:pt>
                <c:pt idx="2487">
                  <c:v>40246</c:v>
                </c:pt>
                <c:pt idx="2488">
                  <c:v>40247</c:v>
                </c:pt>
                <c:pt idx="2489">
                  <c:v>40248</c:v>
                </c:pt>
                <c:pt idx="2490">
                  <c:v>40249</c:v>
                </c:pt>
                <c:pt idx="2491">
                  <c:v>40252</c:v>
                </c:pt>
                <c:pt idx="2492">
                  <c:v>40253</c:v>
                </c:pt>
                <c:pt idx="2493">
                  <c:v>40254</c:v>
                </c:pt>
                <c:pt idx="2494">
                  <c:v>40255</c:v>
                </c:pt>
                <c:pt idx="2495">
                  <c:v>40256</c:v>
                </c:pt>
                <c:pt idx="2496">
                  <c:v>40259</c:v>
                </c:pt>
                <c:pt idx="2497">
                  <c:v>40260</c:v>
                </c:pt>
                <c:pt idx="2498">
                  <c:v>40261</c:v>
                </c:pt>
                <c:pt idx="2499">
                  <c:v>40262</c:v>
                </c:pt>
                <c:pt idx="2500">
                  <c:v>40263</c:v>
                </c:pt>
                <c:pt idx="2501">
                  <c:v>40266</c:v>
                </c:pt>
                <c:pt idx="2502">
                  <c:v>40267</c:v>
                </c:pt>
                <c:pt idx="2503">
                  <c:v>40268</c:v>
                </c:pt>
                <c:pt idx="2504">
                  <c:v>40269</c:v>
                </c:pt>
                <c:pt idx="2505">
                  <c:v>40273</c:v>
                </c:pt>
                <c:pt idx="2506">
                  <c:v>40274</c:v>
                </c:pt>
                <c:pt idx="2507">
                  <c:v>40275</c:v>
                </c:pt>
                <c:pt idx="2508">
                  <c:v>40276</c:v>
                </c:pt>
                <c:pt idx="2509">
                  <c:v>40277</c:v>
                </c:pt>
                <c:pt idx="2510">
                  <c:v>40280</c:v>
                </c:pt>
                <c:pt idx="2511">
                  <c:v>40281</c:v>
                </c:pt>
                <c:pt idx="2512">
                  <c:v>40282</c:v>
                </c:pt>
                <c:pt idx="2513">
                  <c:v>40283</c:v>
                </c:pt>
                <c:pt idx="2514">
                  <c:v>40284</c:v>
                </c:pt>
                <c:pt idx="2515">
                  <c:v>40287</c:v>
                </c:pt>
                <c:pt idx="2516">
                  <c:v>40288</c:v>
                </c:pt>
                <c:pt idx="2517">
                  <c:v>40289</c:v>
                </c:pt>
                <c:pt idx="2518">
                  <c:v>40290</c:v>
                </c:pt>
                <c:pt idx="2519">
                  <c:v>40291</c:v>
                </c:pt>
                <c:pt idx="2520">
                  <c:v>40294</c:v>
                </c:pt>
                <c:pt idx="2521">
                  <c:v>40295</c:v>
                </c:pt>
                <c:pt idx="2522">
                  <c:v>40296</c:v>
                </c:pt>
                <c:pt idx="2523">
                  <c:v>40297</c:v>
                </c:pt>
                <c:pt idx="2524">
                  <c:v>40298</c:v>
                </c:pt>
                <c:pt idx="2525">
                  <c:v>40301</c:v>
                </c:pt>
                <c:pt idx="2526">
                  <c:v>40302</c:v>
                </c:pt>
                <c:pt idx="2527">
                  <c:v>40303</c:v>
                </c:pt>
                <c:pt idx="2528">
                  <c:v>40304</c:v>
                </c:pt>
                <c:pt idx="2529">
                  <c:v>40305</c:v>
                </c:pt>
                <c:pt idx="2530">
                  <c:v>40308</c:v>
                </c:pt>
                <c:pt idx="2531">
                  <c:v>40309</c:v>
                </c:pt>
                <c:pt idx="2532">
                  <c:v>40310</c:v>
                </c:pt>
                <c:pt idx="2533">
                  <c:v>40311</c:v>
                </c:pt>
                <c:pt idx="2534">
                  <c:v>40312</c:v>
                </c:pt>
                <c:pt idx="2535">
                  <c:v>40315</c:v>
                </c:pt>
                <c:pt idx="2536">
                  <c:v>40316</c:v>
                </c:pt>
                <c:pt idx="2537">
                  <c:v>40317</c:v>
                </c:pt>
                <c:pt idx="2538">
                  <c:v>40318</c:v>
                </c:pt>
                <c:pt idx="2539">
                  <c:v>40319</c:v>
                </c:pt>
                <c:pt idx="2540">
                  <c:v>40322</c:v>
                </c:pt>
                <c:pt idx="2541">
                  <c:v>40323</c:v>
                </c:pt>
                <c:pt idx="2542">
                  <c:v>40324</c:v>
                </c:pt>
                <c:pt idx="2543">
                  <c:v>40325</c:v>
                </c:pt>
                <c:pt idx="2544">
                  <c:v>40326</c:v>
                </c:pt>
                <c:pt idx="2545">
                  <c:v>40330</c:v>
                </c:pt>
                <c:pt idx="2546">
                  <c:v>40331</c:v>
                </c:pt>
                <c:pt idx="2547">
                  <c:v>40332</c:v>
                </c:pt>
                <c:pt idx="2548">
                  <c:v>40333</c:v>
                </c:pt>
                <c:pt idx="2549">
                  <c:v>40336</c:v>
                </c:pt>
                <c:pt idx="2550">
                  <c:v>40337</c:v>
                </c:pt>
                <c:pt idx="2551">
                  <c:v>40338</c:v>
                </c:pt>
                <c:pt idx="2552">
                  <c:v>40339</c:v>
                </c:pt>
                <c:pt idx="2553">
                  <c:v>40340</c:v>
                </c:pt>
                <c:pt idx="2554">
                  <c:v>40343</c:v>
                </c:pt>
                <c:pt idx="2555">
                  <c:v>40344</c:v>
                </c:pt>
                <c:pt idx="2556">
                  <c:v>40345</c:v>
                </c:pt>
                <c:pt idx="2557">
                  <c:v>40346</c:v>
                </c:pt>
                <c:pt idx="2558">
                  <c:v>40347</c:v>
                </c:pt>
                <c:pt idx="2559">
                  <c:v>40350</c:v>
                </c:pt>
                <c:pt idx="2560">
                  <c:v>40351</c:v>
                </c:pt>
                <c:pt idx="2561">
                  <c:v>40352</c:v>
                </c:pt>
                <c:pt idx="2562">
                  <c:v>40353</c:v>
                </c:pt>
                <c:pt idx="2563">
                  <c:v>40354</c:v>
                </c:pt>
                <c:pt idx="2564">
                  <c:v>40357</c:v>
                </c:pt>
                <c:pt idx="2565">
                  <c:v>40358</c:v>
                </c:pt>
                <c:pt idx="2566">
                  <c:v>40359</c:v>
                </c:pt>
                <c:pt idx="2567">
                  <c:v>40360</c:v>
                </c:pt>
                <c:pt idx="2568">
                  <c:v>40361</c:v>
                </c:pt>
                <c:pt idx="2569">
                  <c:v>40365</c:v>
                </c:pt>
                <c:pt idx="2570">
                  <c:v>40366</c:v>
                </c:pt>
                <c:pt idx="2571">
                  <c:v>40367</c:v>
                </c:pt>
                <c:pt idx="2572">
                  <c:v>40368</c:v>
                </c:pt>
                <c:pt idx="2573">
                  <c:v>40371</c:v>
                </c:pt>
                <c:pt idx="2574">
                  <c:v>40372</c:v>
                </c:pt>
                <c:pt idx="2575">
                  <c:v>40373</c:v>
                </c:pt>
                <c:pt idx="2576">
                  <c:v>40374</c:v>
                </c:pt>
                <c:pt idx="2577">
                  <c:v>40375</c:v>
                </c:pt>
                <c:pt idx="2578">
                  <c:v>40378</c:v>
                </c:pt>
                <c:pt idx="2579">
                  <c:v>40379</c:v>
                </c:pt>
                <c:pt idx="2580">
                  <c:v>40380</c:v>
                </c:pt>
                <c:pt idx="2581">
                  <c:v>40381</c:v>
                </c:pt>
                <c:pt idx="2582">
                  <c:v>40382</c:v>
                </c:pt>
                <c:pt idx="2583">
                  <c:v>40385</c:v>
                </c:pt>
                <c:pt idx="2584">
                  <c:v>40386</c:v>
                </c:pt>
                <c:pt idx="2585">
                  <c:v>40387</c:v>
                </c:pt>
                <c:pt idx="2586">
                  <c:v>40388</c:v>
                </c:pt>
                <c:pt idx="2587">
                  <c:v>40389</c:v>
                </c:pt>
                <c:pt idx="2588">
                  <c:v>40392</c:v>
                </c:pt>
                <c:pt idx="2589">
                  <c:v>40393</c:v>
                </c:pt>
                <c:pt idx="2590">
                  <c:v>40394</c:v>
                </c:pt>
                <c:pt idx="2591">
                  <c:v>40395</c:v>
                </c:pt>
                <c:pt idx="2592">
                  <c:v>40396</c:v>
                </c:pt>
                <c:pt idx="2593">
                  <c:v>40399</c:v>
                </c:pt>
                <c:pt idx="2594">
                  <c:v>40400</c:v>
                </c:pt>
                <c:pt idx="2595">
                  <c:v>40401</c:v>
                </c:pt>
                <c:pt idx="2596">
                  <c:v>40402</c:v>
                </c:pt>
                <c:pt idx="2597">
                  <c:v>40403</c:v>
                </c:pt>
                <c:pt idx="2598">
                  <c:v>40406</c:v>
                </c:pt>
                <c:pt idx="2599">
                  <c:v>40407</c:v>
                </c:pt>
                <c:pt idx="2600">
                  <c:v>40408</c:v>
                </c:pt>
                <c:pt idx="2601">
                  <c:v>40409</c:v>
                </c:pt>
                <c:pt idx="2602">
                  <c:v>40410</c:v>
                </c:pt>
                <c:pt idx="2603">
                  <c:v>40413</c:v>
                </c:pt>
                <c:pt idx="2604">
                  <c:v>40414</c:v>
                </c:pt>
                <c:pt idx="2605">
                  <c:v>40415</c:v>
                </c:pt>
                <c:pt idx="2606">
                  <c:v>40416</c:v>
                </c:pt>
                <c:pt idx="2607">
                  <c:v>40417</c:v>
                </c:pt>
                <c:pt idx="2608">
                  <c:v>40420</c:v>
                </c:pt>
                <c:pt idx="2609">
                  <c:v>40421</c:v>
                </c:pt>
                <c:pt idx="2610">
                  <c:v>40422</c:v>
                </c:pt>
                <c:pt idx="2611">
                  <c:v>40423</c:v>
                </c:pt>
                <c:pt idx="2612">
                  <c:v>40424</c:v>
                </c:pt>
                <c:pt idx="2613">
                  <c:v>40428</c:v>
                </c:pt>
                <c:pt idx="2614">
                  <c:v>40429</c:v>
                </c:pt>
                <c:pt idx="2615">
                  <c:v>40430</c:v>
                </c:pt>
                <c:pt idx="2616">
                  <c:v>40431</c:v>
                </c:pt>
                <c:pt idx="2617">
                  <c:v>40434</c:v>
                </c:pt>
                <c:pt idx="2618">
                  <c:v>40435</c:v>
                </c:pt>
                <c:pt idx="2619">
                  <c:v>40436</c:v>
                </c:pt>
                <c:pt idx="2620">
                  <c:v>40437</c:v>
                </c:pt>
                <c:pt idx="2621">
                  <c:v>40438</c:v>
                </c:pt>
                <c:pt idx="2622">
                  <c:v>40441</c:v>
                </c:pt>
                <c:pt idx="2623">
                  <c:v>40442</c:v>
                </c:pt>
                <c:pt idx="2624">
                  <c:v>40443</c:v>
                </c:pt>
                <c:pt idx="2625">
                  <c:v>40444</c:v>
                </c:pt>
                <c:pt idx="2626">
                  <c:v>40445</c:v>
                </c:pt>
                <c:pt idx="2627">
                  <c:v>40448</c:v>
                </c:pt>
                <c:pt idx="2628">
                  <c:v>40449</c:v>
                </c:pt>
                <c:pt idx="2629">
                  <c:v>40450</c:v>
                </c:pt>
                <c:pt idx="2630">
                  <c:v>40451</c:v>
                </c:pt>
                <c:pt idx="2631">
                  <c:v>40452</c:v>
                </c:pt>
                <c:pt idx="2632">
                  <c:v>40455</c:v>
                </c:pt>
                <c:pt idx="2633">
                  <c:v>40456</c:v>
                </c:pt>
                <c:pt idx="2634">
                  <c:v>40457</c:v>
                </c:pt>
                <c:pt idx="2635">
                  <c:v>40458</c:v>
                </c:pt>
                <c:pt idx="2636">
                  <c:v>40459</c:v>
                </c:pt>
                <c:pt idx="2637">
                  <c:v>40462</c:v>
                </c:pt>
                <c:pt idx="2638">
                  <c:v>40463</c:v>
                </c:pt>
                <c:pt idx="2639">
                  <c:v>40464</c:v>
                </c:pt>
                <c:pt idx="2640">
                  <c:v>40465</c:v>
                </c:pt>
                <c:pt idx="2641">
                  <c:v>40466</c:v>
                </c:pt>
                <c:pt idx="2642">
                  <c:v>40469</c:v>
                </c:pt>
                <c:pt idx="2643">
                  <c:v>40470</c:v>
                </c:pt>
                <c:pt idx="2644">
                  <c:v>40471</c:v>
                </c:pt>
                <c:pt idx="2645">
                  <c:v>40472</c:v>
                </c:pt>
                <c:pt idx="2646">
                  <c:v>40473</c:v>
                </c:pt>
                <c:pt idx="2647">
                  <c:v>40476</c:v>
                </c:pt>
                <c:pt idx="2648">
                  <c:v>40477</c:v>
                </c:pt>
                <c:pt idx="2649">
                  <c:v>40478</c:v>
                </c:pt>
                <c:pt idx="2650">
                  <c:v>40479</c:v>
                </c:pt>
                <c:pt idx="2651">
                  <c:v>40480</c:v>
                </c:pt>
                <c:pt idx="2652">
                  <c:v>40483</c:v>
                </c:pt>
                <c:pt idx="2653">
                  <c:v>40484</c:v>
                </c:pt>
                <c:pt idx="2654">
                  <c:v>40485</c:v>
                </c:pt>
                <c:pt idx="2655">
                  <c:v>40486</c:v>
                </c:pt>
                <c:pt idx="2656">
                  <c:v>40487</c:v>
                </c:pt>
                <c:pt idx="2657">
                  <c:v>40490</c:v>
                </c:pt>
                <c:pt idx="2658">
                  <c:v>40491</c:v>
                </c:pt>
                <c:pt idx="2659">
                  <c:v>40492</c:v>
                </c:pt>
                <c:pt idx="2660">
                  <c:v>40493</c:v>
                </c:pt>
                <c:pt idx="2661">
                  <c:v>40494</c:v>
                </c:pt>
                <c:pt idx="2662">
                  <c:v>40497</c:v>
                </c:pt>
                <c:pt idx="2663">
                  <c:v>40498</c:v>
                </c:pt>
                <c:pt idx="2664">
                  <c:v>40499</c:v>
                </c:pt>
                <c:pt idx="2665">
                  <c:v>40500</c:v>
                </c:pt>
                <c:pt idx="2666">
                  <c:v>40501</c:v>
                </c:pt>
                <c:pt idx="2667">
                  <c:v>40504</c:v>
                </c:pt>
                <c:pt idx="2668">
                  <c:v>40505</c:v>
                </c:pt>
                <c:pt idx="2669">
                  <c:v>40506</c:v>
                </c:pt>
                <c:pt idx="2670">
                  <c:v>40508</c:v>
                </c:pt>
                <c:pt idx="2671">
                  <c:v>40511</c:v>
                </c:pt>
                <c:pt idx="2672">
                  <c:v>40512</c:v>
                </c:pt>
                <c:pt idx="2673">
                  <c:v>40513</c:v>
                </c:pt>
                <c:pt idx="2674">
                  <c:v>40514</c:v>
                </c:pt>
                <c:pt idx="2675">
                  <c:v>40515</c:v>
                </c:pt>
                <c:pt idx="2676">
                  <c:v>40518</c:v>
                </c:pt>
                <c:pt idx="2677">
                  <c:v>40519</c:v>
                </c:pt>
                <c:pt idx="2678">
                  <c:v>40520</c:v>
                </c:pt>
                <c:pt idx="2679">
                  <c:v>40521</c:v>
                </c:pt>
                <c:pt idx="2680">
                  <c:v>40522</c:v>
                </c:pt>
                <c:pt idx="2681">
                  <c:v>40525</c:v>
                </c:pt>
                <c:pt idx="2682">
                  <c:v>40526</c:v>
                </c:pt>
                <c:pt idx="2683">
                  <c:v>40527</c:v>
                </c:pt>
                <c:pt idx="2684">
                  <c:v>40528</c:v>
                </c:pt>
                <c:pt idx="2685">
                  <c:v>40529</c:v>
                </c:pt>
                <c:pt idx="2686">
                  <c:v>40532</c:v>
                </c:pt>
                <c:pt idx="2687">
                  <c:v>40533</c:v>
                </c:pt>
                <c:pt idx="2688">
                  <c:v>40534</c:v>
                </c:pt>
                <c:pt idx="2689">
                  <c:v>40535</c:v>
                </c:pt>
                <c:pt idx="2690">
                  <c:v>40539</c:v>
                </c:pt>
                <c:pt idx="2691">
                  <c:v>40540</c:v>
                </c:pt>
                <c:pt idx="2692">
                  <c:v>40541</c:v>
                </c:pt>
                <c:pt idx="2693">
                  <c:v>40542</c:v>
                </c:pt>
                <c:pt idx="2694">
                  <c:v>40543</c:v>
                </c:pt>
                <c:pt idx="2695">
                  <c:v>40546</c:v>
                </c:pt>
                <c:pt idx="2696">
                  <c:v>40547</c:v>
                </c:pt>
                <c:pt idx="2697">
                  <c:v>40548</c:v>
                </c:pt>
                <c:pt idx="2698">
                  <c:v>40549</c:v>
                </c:pt>
                <c:pt idx="2699">
                  <c:v>40550</c:v>
                </c:pt>
                <c:pt idx="2700">
                  <c:v>40553</c:v>
                </c:pt>
                <c:pt idx="2701">
                  <c:v>40554</c:v>
                </c:pt>
                <c:pt idx="2702">
                  <c:v>40555</c:v>
                </c:pt>
                <c:pt idx="2703">
                  <c:v>40556</c:v>
                </c:pt>
                <c:pt idx="2704">
                  <c:v>40557</c:v>
                </c:pt>
                <c:pt idx="2705">
                  <c:v>40561</c:v>
                </c:pt>
                <c:pt idx="2706">
                  <c:v>40562</c:v>
                </c:pt>
                <c:pt idx="2707">
                  <c:v>40563</c:v>
                </c:pt>
                <c:pt idx="2708">
                  <c:v>40564</c:v>
                </c:pt>
                <c:pt idx="2709">
                  <c:v>40567</c:v>
                </c:pt>
                <c:pt idx="2710">
                  <c:v>40568</c:v>
                </c:pt>
                <c:pt idx="2711">
                  <c:v>40569</c:v>
                </c:pt>
                <c:pt idx="2712">
                  <c:v>40570</c:v>
                </c:pt>
                <c:pt idx="2713">
                  <c:v>40571</c:v>
                </c:pt>
                <c:pt idx="2714">
                  <c:v>40574</c:v>
                </c:pt>
                <c:pt idx="2715">
                  <c:v>40575</c:v>
                </c:pt>
                <c:pt idx="2716">
                  <c:v>40576</c:v>
                </c:pt>
                <c:pt idx="2717">
                  <c:v>40577</c:v>
                </c:pt>
                <c:pt idx="2718">
                  <c:v>40578</c:v>
                </c:pt>
                <c:pt idx="2719">
                  <c:v>40581</c:v>
                </c:pt>
                <c:pt idx="2720">
                  <c:v>40582</c:v>
                </c:pt>
                <c:pt idx="2721">
                  <c:v>40583</c:v>
                </c:pt>
                <c:pt idx="2722">
                  <c:v>40584</c:v>
                </c:pt>
                <c:pt idx="2723">
                  <c:v>40585</c:v>
                </c:pt>
                <c:pt idx="2724">
                  <c:v>40588</c:v>
                </c:pt>
                <c:pt idx="2725">
                  <c:v>40589</c:v>
                </c:pt>
                <c:pt idx="2726">
                  <c:v>40590</c:v>
                </c:pt>
                <c:pt idx="2727">
                  <c:v>40591</c:v>
                </c:pt>
                <c:pt idx="2728">
                  <c:v>40592</c:v>
                </c:pt>
                <c:pt idx="2729">
                  <c:v>40596</c:v>
                </c:pt>
                <c:pt idx="2730">
                  <c:v>40597</c:v>
                </c:pt>
                <c:pt idx="2731">
                  <c:v>40598</c:v>
                </c:pt>
                <c:pt idx="2732">
                  <c:v>40599</c:v>
                </c:pt>
                <c:pt idx="2733">
                  <c:v>40602</c:v>
                </c:pt>
                <c:pt idx="2734">
                  <c:v>40603</c:v>
                </c:pt>
                <c:pt idx="2735">
                  <c:v>40604</c:v>
                </c:pt>
                <c:pt idx="2736">
                  <c:v>40605</c:v>
                </c:pt>
                <c:pt idx="2737">
                  <c:v>40606</c:v>
                </c:pt>
                <c:pt idx="2738">
                  <c:v>40609</c:v>
                </c:pt>
                <c:pt idx="2739">
                  <c:v>40610</c:v>
                </c:pt>
                <c:pt idx="2740">
                  <c:v>40611</c:v>
                </c:pt>
                <c:pt idx="2741">
                  <c:v>40612</c:v>
                </c:pt>
                <c:pt idx="2742">
                  <c:v>40613</c:v>
                </c:pt>
                <c:pt idx="2743">
                  <c:v>40616</c:v>
                </c:pt>
                <c:pt idx="2744">
                  <c:v>40617</c:v>
                </c:pt>
                <c:pt idx="2745">
                  <c:v>40618</c:v>
                </c:pt>
                <c:pt idx="2746">
                  <c:v>40619</c:v>
                </c:pt>
                <c:pt idx="2747">
                  <c:v>40620</c:v>
                </c:pt>
                <c:pt idx="2748">
                  <c:v>40623</c:v>
                </c:pt>
                <c:pt idx="2749">
                  <c:v>40624</c:v>
                </c:pt>
                <c:pt idx="2750">
                  <c:v>40625</c:v>
                </c:pt>
                <c:pt idx="2751">
                  <c:v>40626</c:v>
                </c:pt>
                <c:pt idx="2752">
                  <c:v>40627</c:v>
                </c:pt>
                <c:pt idx="2753">
                  <c:v>40630</c:v>
                </c:pt>
                <c:pt idx="2754">
                  <c:v>40631</c:v>
                </c:pt>
                <c:pt idx="2755">
                  <c:v>40632</c:v>
                </c:pt>
                <c:pt idx="2756">
                  <c:v>40633</c:v>
                </c:pt>
                <c:pt idx="2757">
                  <c:v>40634</c:v>
                </c:pt>
                <c:pt idx="2758">
                  <c:v>40637</c:v>
                </c:pt>
                <c:pt idx="2759">
                  <c:v>40638</c:v>
                </c:pt>
                <c:pt idx="2760">
                  <c:v>40639</c:v>
                </c:pt>
                <c:pt idx="2761">
                  <c:v>40640</c:v>
                </c:pt>
                <c:pt idx="2762">
                  <c:v>40641</c:v>
                </c:pt>
                <c:pt idx="2763">
                  <c:v>40644</c:v>
                </c:pt>
                <c:pt idx="2764">
                  <c:v>40645</c:v>
                </c:pt>
                <c:pt idx="2765">
                  <c:v>40646</c:v>
                </c:pt>
                <c:pt idx="2766">
                  <c:v>40647</c:v>
                </c:pt>
                <c:pt idx="2767">
                  <c:v>40648</c:v>
                </c:pt>
                <c:pt idx="2768">
                  <c:v>40651</c:v>
                </c:pt>
                <c:pt idx="2769">
                  <c:v>40652</c:v>
                </c:pt>
                <c:pt idx="2770">
                  <c:v>40653</c:v>
                </c:pt>
                <c:pt idx="2771">
                  <c:v>40654</c:v>
                </c:pt>
                <c:pt idx="2772">
                  <c:v>40658</c:v>
                </c:pt>
                <c:pt idx="2773">
                  <c:v>40659</c:v>
                </c:pt>
                <c:pt idx="2774">
                  <c:v>40660</c:v>
                </c:pt>
                <c:pt idx="2775">
                  <c:v>40661</c:v>
                </c:pt>
                <c:pt idx="2776">
                  <c:v>40662</c:v>
                </c:pt>
                <c:pt idx="2777">
                  <c:v>40665</c:v>
                </c:pt>
                <c:pt idx="2778">
                  <c:v>40666</c:v>
                </c:pt>
                <c:pt idx="2779">
                  <c:v>40667</c:v>
                </c:pt>
                <c:pt idx="2780">
                  <c:v>40668</c:v>
                </c:pt>
                <c:pt idx="2781">
                  <c:v>40669</c:v>
                </c:pt>
                <c:pt idx="2782">
                  <c:v>40672</c:v>
                </c:pt>
                <c:pt idx="2783">
                  <c:v>40673</c:v>
                </c:pt>
                <c:pt idx="2784">
                  <c:v>40674</c:v>
                </c:pt>
                <c:pt idx="2785">
                  <c:v>40675</c:v>
                </c:pt>
                <c:pt idx="2786">
                  <c:v>40676</c:v>
                </c:pt>
                <c:pt idx="2787">
                  <c:v>40679</c:v>
                </c:pt>
                <c:pt idx="2788">
                  <c:v>40680</c:v>
                </c:pt>
                <c:pt idx="2789">
                  <c:v>40681</c:v>
                </c:pt>
                <c:pt idx="2790">
                  <c:v>40682</c:v>
                </c:pt>
                <c:pt idx="2791">
                  <c:v>40683</c:v>
                </c:pt>
                <c:pt idx="2792">
                  <c:v>40686</c:v>
                </c:pt>
                <c:pt idx="2793">
                  <c:v>40687</c:v>
                </c:pt>
                <c:pt idx="2794">
                  <c:v>40688</c:v>
                </c:pt>
                <c:pt idx="2795">
                  <c:v>40689</c:v>
                </c:pt>
                <c:pt idx="2796">
                  <c:v>40690</c:v>
                </c:pt>
                <c:pt idx="2797">
                  <c:v>40694</c:v>
                </c:pt>
                <c:pt idx="2798">
                  <c:v>40695</c:v>
                </c:pt>
                <c:pt idx="2799">
                  <c:v>40696</c:v>
                </c:pt>
                <c:pt idx="2800">
                  <c:v>40697</c:v>
                </c:pt>
                <c:pt idx="2801">
                  <c:v>40700</c:v>
                </c:pt>
                <c:pt idx="2802">
                  <c:v>40701</c:v>
                </c:pt>
                <c:pt idx="2803">
                  <c:v>40702</c:v>
                </c:pt>
                <c:pt idx="2804">
                  <c:v>40703</c:v>
                </c:pt>
                <c:pt idx="2805">
                  <c:v>40704</c:v>
                </c:pt>
                <c:pt idx="2806">
                  <c:v>40707</c:v>
                </c:pt>
                <c:pt idx="2807">
                  <c:v>40708</c:v>
                </c:pt>
                <c:pt idx="2808">
                  <c:v>40709</c:v>
                </c:pt>
                <c:pt idx="2809">
                  <c:v>40710</c:v>
                </c:pt>
                <c:pt idx="2810">
                  <c:v>40711</c:v>
                </c:pt>
                <c:pt idx="2811">
                  <c:v>40714</c:v>
                </c:pt>
                <c:pt idx="2812">
                  <c:v>40715</c:v>
                </c:pt>
                <c:pt idx="2813">
                  <c:v>40716</c:v>
                </c:pt>
                <c:pt idx="2814">
                  <c:v>40717</c:v>
                </c:pt>
                <c:pt idx="2815">
                  <c:v>40718</c:v>
                </c:pt>
                <c:pt idx="2816">
                  <c:v>40721</c:v>
                </c:pt>
                <c:pt idx="2817">
                  <c:v>40722</c:v>
                </c:pt>
                <c:pt idx="2818">
                  <c:v>40723</c:v>
                </c:pt>
                <c:pt idx="2819">
                  <c:v>40724</c:v>
                </c:pt>
                <c:pt idx="2820">
                  <c:v>40725</c:v>
                </c:pt>
                <c:pt idx="2821">
                  <c:v>40729</c:v>
                </c:pt>
                <c:pt idx="2822">
                  <c:v>40730</c:v>
                </c:pt>
                <c:pt idx="2823">
                  <c:v>40731</c:v>
                </c:pt>
                <c:pt idx="2824">
                  <c:v>40732</c:v>
                </c:pt>
                <c:pt idx="2825">
                  <c:v>40735</c:v>
                </c:pt>
                <c:pt idx="2826">
                  <c:v>40736</c:v>
                </c:pt>
                <c:pt idx="2827">
                  <c:v>40737</c:v>
                </c:pt>
                <c:pt idx="2828">
                  <c:v>40738</c:v>
                </c:pt>
                <c:pt idx="2829">
                  <c:v>40739</c:v>
                </c:pt>
                <c:pt idx="2830">
                  <c:v>40742</c:v>
                </c:pt>
                <c:pt idx="2831">
                  <c:v>40743</c:v>
                </c:pt>
                <c:pt idx="2832">
                  <c:v>40744</c:v>
                </c:pt>
                <c:pt idx="2833">
                  <c:v>40745</c:v>
                </c:pt>
                <c:pt idx="2834">
                  <c:v>40746</c:v>
                </c:pt>
                <c:pt idx="2835">
                  <c:v>40749</c:v>
                </c:pt>
                <c:pt idx="2836">
                  <c:v>40750</c:v>
                </c:pt>
                <c:pt idx="2837">
                  <c:v>40751</c:v>
                </c:pt>
                <c:pt idx="2838">
                  <c:v>40752</c:v>
                </c:pt>
                <c:pt idx="2839">
                  <c:v>40753</c:v>
                </c:pt>
                <c:pt idx="2840">
                  <c:v>40756</c:v>
                </c:pt>
                <c:pt idx="2841">
                  <c:v>40757</c:v>
                </c:pt>
                <c:pt idx="2842">
                  <c:v>40758</c:v>
                </c:pt>
                <c:pt idx="2843">
                  <c:v>40759</c:v>
                </c:pt>
                <c:pt idx="2844">
                  <c:v>40760</c:v>
                </c:pt>
                <c:pt idx="2845">
                  <c:v>40763</c:v>
                </c:pt>
                <c:pt idx="2846">
                  <c:v>40764</c:v>
                </c:pt>
                <c:pt idx="2847">
                  <c:v>40765</c:v>
                </c:pt>
                <c:pt idx="2848">
                  <c:v>40766</c:v>
                </c:pt>
                <c:pt idx="2849">
                  <c:v>40767</c:v>
                </c:pt>
                <c:pt idx="2850">
                  <c:v>40770</c:v>
                </c:pt>
                <c:pt idx="2851">
                  <c:v>40771</c:v>
                </c:pt>
                <c:pt idx="2852">
                  <c:v>40772</c:v>
                </c:pt>
                <c:pt idx="2853">
                  <c:v>40773</c:v>
                </c:pt>
                <c:pt idx="2854">
                  <c:v>40774</c:v>
                </c:pt>
                <c:pt idx="2855">
                  <c:v>40777</c:v>
                </c:pt>
                <c:pt idx="2856">
                  <c:v>40778</c:v>
                </c:pt>
                <c:pt idx="2857">
                  <c:v>40779</c:v>
                </c:pt>
                <c:pt idx="2858">
                  <c:v>40780</c:v>
                </c:pt>
                <c:pt idx="2859">
                  <c:v>40781</c:v>
                </c:pt>
                <c:pt idx="2860">
                  <c:v>40784</c:v>
                </c:pt>
                <c:pt idx="2861">
                  <c:v>40785</c:v>
                </c:pt>
                <c:pt idx="2862">
                  <c:v>40786</c:v>
                </c:pt>
                <c:pt idx="2863">
                  <c:v>40787</c:v>
                </c:pt>
                <c:pt idx="2864">
                  <c:v>40788</c:v>
                </c:pt>
                <c:pt idx="2865">
                  <c:v>40792</c:v>
                </c:pt>
                <c:pt idx="2866">
                  <c:v>40793</c:v>
                </c:pt>
                <c:pt idx="2867">
                  <c:v>40794</c:v>
                </c:pt>
                <c:pt idx="2868">
                  <c:v>40795</c:v>
                </c:pt>
                <c:pt idx="2869">
                  <c:v>40798</c:v>
                </c:pt>
                <c:pt idx="2870">
                  <c:v>40799</c:v>
                </c:pt>
                <c:pt idx="2871">
                  <c:v>40800</c:v>
                </c:pt>
                <c:pt idx="2872">
                  <c:v>40801</c:v>
                </c:pt>
                <c:pt idx="2873">
                  <c:v>40802</c:v>
                </c:pt>
                <c:pt idx="2874">
                  <c:v>40805</c:v>
                </c:pt>
                <c:pt idx="2875">
                  <c:v>40806</c:v>
                </c:pt>
                <c:pt idx="2876">
                  <c:v>40807</c:v>
                </c:pt>
                <c:pt idx="2877">
                  <c:v>40808</c:v>
                </c:pt>
                <c:pt idx="2878">
                  <c:v>40809</c:v>
                </c:pt>
                <c:pt idx="2879">
                  <c:v>40812</c:v>
                </c:pt>
                <c:pt idx="2880">
                  <c:v>40813</c:v>
                </c:pt>
                <c:pt idx="2881">
                  <c:v>40814</c:v>
                </c:pt>
                <c:pt idx="2882">
                  <c:v>40815</c:v>
                </c:pt>
                <c:pt idx="2883">
                  <c:v>40816</c:v>
                </c:pt>
                <c:pt idx="2884">
                  <c:v>40819</c:v>
                </c:pt>
                <c:pt idx="2885">
                  <c:v>40820</c:v>
                </c:pt>
                <c:pt idx="2886">
                  <c:v>40821</c:v>
                </c:pt>
                <c:pt idx="2887">
                  <c:v>40822</c:v>
                </c:pt>
                <c:pt idx="2888">
                  <c:v>40823</c:v>
                </c:pt>
                <c:pt idx="2889">
                  <c:v>40826</c:v>
                </c:pt>
                <c:pt idx="2890">
                  <c:v>40827</c:v>
                </c:pt>
                <c:pt idx="2891">
                  <c:v>40828</c:v>
                </c:pt>
                <c:pt idx="2892">
                  <c:v>40829</c:v>
                </c:pt>
                <c:pt idx="2893">
                  <c:v>40830</c:v>
                </c:pt>
                <c:pt idx="2894">
                  <c:v>40833</c:v>
                </c:pt>
                <c:pt idx="2895">
                  <c:v>40834</c:v>
                </c:pt>
                <c:pt idx="2896">
                  <c:v>40835</c:v>
                </c:pt>
                <c:pt idx="2897">
                  <c:v>40836</c:v>
                </c:pt>
                <c:pt idx="2898">
                  <c:v>40837</c:v>
                </c:pt>
                <c:pt idx="2899">
                  <c:v>40840</c:v>
                </c:pt>
                <c:pt idx="2900">
                  <c:v>40841</c:v>
                </c:pt>
                <c:pt idx="2901">
                  <c:v>40842</c:v>
                </c:pt>
                <c:pt idx="2902">
                  <c:v>40843</c:v>
                </c:pt>
                <c:pt idx="2903">
                  <c:v>40844</c:v>
                </c:pt>
                <c:pt idx="2904">
                  <c:v>40847</c:v>
                </c:pt>
                <c:pt idx="2905">
                  <c:v>40848</c:v>
                </c:pt>
                <c:pt idx="2906">
                  <c:v>40849</c:v>
                </c:pt>
                <c:pt idx="2907">
                  <c:v>40850</c:v>
                </c:pt>
                <c:pt idx="2908">
                  <c:v>40851</c:v>
                </c:pt>
                <c:pt idx="2909">
                  <c:v>40854</c:v>
                </c:pt>
                <c:pt idx="2910">
                  <c:v>40855</c:v>
                </c:pt>
                <c:pt idx="2911">
                  <c:v>40856</c:v>
                </c:pt>
                <c:pt idx="2912">
                  <c:v>40857</c:v>
                </c:pt>
                <c:pt idx="2913">
                  <c:v>40858</c:v>
                </c:pt>
                <c:pt idx="2914">
                  <c:v>40861</c:v>
                </c:pt>
                <c:pt idx="2915">
                  <c:v>40862</c:v>
                </c:pt>
                <c:pt idx="2916">
                  <c:v>40863</c:v>
                </c:pt>
                <c:pt idx="2917">
                  <c:v>40864</c:v>
                </c:pt>
                <c:pt idx="2918">
                  <c:v>40865</c:v>
                </c:pt>
                <c:pt idx="2919">
                  <c:v>40868</c:v>
                </c:pt>
                <c:pt idx="2920">
                  <c:v>40869</c:v>
                </c:pt>
                <c:pt idx="2921">
                  <c:v>40870</c:v>
                </c:pt>
                <c:pt idx="2922">
                  <c:v>40872</c:v>
                </c:pt>
                <c:pt idx="2923">
                  <c:v>40875</c:v>
                </c:pt>
                <c:pt idx="2924">
                  <c:v>40876</c:v>
                </c:pt>
                <c:pt idx="2925">
                  <c:v>40877</c:v>
                </c:pt>
                <c:pt idx="2926">
                  <c:v>40878</c:v>
                </c:pt>
                <c:pt idx="2927">
                  <c:v>40879</c:v>
                </c:pt>
                <c:pt idx="2928">
                  <c:v>40882</c:v>
                </c:pt>
                <c:pt idx="2929">
                  <c:v>40883</c:v>
                </c:pt>
                <c:pt idx="2930">
                  <c:v>40884</c:v>
                </c:pt>
                <c:pt idx="2931">
                  <c:v>40885</c:v>
                </c:pt>
                <c:pt idx="2932">
                  <c:v>40886</c:v>
                </c:pt>
                <c:pt idx="2933">
                  <c:v>40889</c:v>
                </c:pt>
                <c:pt idx="2934">
                  <c:v>40890</c:v>
                </c:pt>
                <c:pt idx="2935">
                  <c:v>40891</c:v>
                </c:pt>
                <c:pt idx="2936">
                  <c:v>40892</c:v>
                </c:pt>
                <c:pt idx="2937">
                  <c:v>40893</c:v>
                </c:pt>
                <c:pt idx="2938">
                  <c:v>40896</c:v>
                </c:pt>
                <c:pt idx="2939">
                  <c:v>40897</c:v>
                </c:pt>
                <c:pt idx="2940">
                  <c:v>40898</c:v>
                </c:pt>
                <c:pt idx="2941">
                  <c:v>40899</c:v>
                </c:pt>
                <c:pt idx="2942">
                  <c:v>40900</c:v>
                </c:pt>
                <c:pt idx="2943">
                  <c:v>40904</c:v>
                </c:pt>
                <c:pt idx="2944">
                  <c:v>40905</c:v>
                </c:pt>
                <c:pt idx="2945">
                  <c:v>40906</c:v>
                </c:pt>
                <c:pt idx="2946">
                  <c:v>40907</c:v>
                </c:pt>
                <c:pt idx="2947">
                  <c:v>40911</c:v>
                </c:pt>
                <c:pt idx="2948">
                  <c:v>40912</c:v>
                </c:pt>
                <c:pt idx="2949">
                  <c:v>40913</c:v>
                </c:pt>
                <c:pt idx="2950">
                  <c:v>40914</c:v>
                </c:pt>
                <c:pt idx="2951">
                  <c:v>40917</c:v>
                </c:pt>
                <c:pt idx="2952">
                  <c:v>40918</c:v>
                </c:pt>
                <c:pt idx="2953">
                  <c:v>40919</c:v>
                </c:pt>
                <c:pt idx="2954">
                  <c:v>40920</c:v>
                </c:pt>
                <c:pt idx="2955">
                  <c:v>40921</c:v>
                </c:pt>
                <c:pt idx="2956">
                  <c:v>40925</c:v>
                </c:pt>
                <c:pt idx="2957">
                  <c:v>40926</c:v>
                </c:pt>
                <c:pt idx="2958">
                  <c:v>40927</c:v>
                </c:pt>
                <c:pt idx="2959">
                  <c:v>40928</c:v>
                </c:pt>
                <c:pt idx="2960">
                  <c:v>40931</c:v>
                </c:pt>
                <c:pt idx="2961">
                  <c:v>40932</c:v>
                </c:pt>
                <c:pt idx="2962">
                  <c:v>40933</c:v>
                </c:pt>
                <c:pt idx="2963">
                  <c:v>40934</c:v>
                </c:pt>
                <c:pt idx="2964">
                  <c:v>40935</c:v>
                </c:pt>
                <c:pt idx="2965">
                  <c:v>40938</c:v>
                </c:pt>
                <c:pt idx="2966">
                  <c:v>40939</c:v>
                </c:pt>
                <c:pt idx="2967">
                  <c:v>40940</c:v>
                </c:pt>
                <c:pt idx="2968">
                  <c:v>40941</c:v>
                </c:pt>
                <c:pt idx="2969">
                  <c:v>40942</c:v>
                </c:pt>
                <c:pt idx="2970">
                  <c:v>40945</c:v>
                </c:pt>
                <c:pt idx="2971">
                  <c:v>40946</c:v>
                </c:pt>
                <c:pt idx="2972">
                  <c:v>40947</c:v>
                </c:pt>
                <c:pt idx="2973">
                  <c:v>40948</c:v>
                </c:pt>
                <c:pt idx="2974">
                  <c:v>40949</c:v>
                </c:pt>
                <c:pt idx="2975">
                  <c:v>40952</c:v>
                </c:pt>
                <c:pt idx="2976">
                  <c:v>40953</c:v>
                </c:pt>
                <c:pt idx="2977">
                  <c:v>40954</c:v>
                </c:pt>
                <c:pt idx="2978">
                  <c:v>40955</c:v>
                </c:pt>
                <c:pt idx="2979">
                  <c:v>40956</c:v>
                </c:pt>
                <c:pt idx="2980">
                  <c:v>40960</c:v>
                </c:pt>
                <c:pt idx="2981">
                  <c:v>40961</c:v>
                </c:pt>
                <c:pt idx="2982">
                  <c:v>40962</c:v>
                </c:pt>
                <c:pt idx="2983">
                  <c:v>40963</c:v>
                </c:pt>
                <c:pt idx="2984">
                  <c:v>40966</c:v>
                </c:pt>
                <c:pt idx="2985">
                  <c:v>40967</c:v>
                </c:pt>
                <c:pt idx="2986">
                  <c:v>40968</c:v>
                </c:pt>
                <c:pt idx="2987">
                  <c:v>40969</c:v>
                </c:pt>
                <c:pt idx="2988">
                  <c:v>40970</c:v>
                </c:pt>
                <c:pt idx="2989">
                  <c:v>40973</c:v>
                </c:pt>
                <c:pt idx="2990">
                  <c:v>40974</c:v>
                </c:pt>
                <c:pt idx="2991">
                  <c:v>40975</c:v>
                </c:pt>
                <c:pt idx="2992">
                  <c:v>40976</c:v>
                </c:pt>
                <c:pt idx="2993">
                  <c:v>40977</c:v>
                </c:pt>
                <c:pt idx="2994">
                  <c:v>40980</c:v>
                </c:pt>
                <c:pt idx="2995">
                  <c:v>40981</c:v>
                </c:pt>
                <c:pt idx="2996">
                  <c:v>40982</c:v>
                </c:pt>
                <c:pt idx="2997">
                  <c:v>40983</c:v>
                </c:pt>
                <c:pt idx="2998">
                  <c:v>40984</c:v>
                </c:pt>
                <c:pt idx="2999">
                  <c:v>40987</c:v>
                </c:pt>
                <c:pt idx="3000">
                  <c:v>40988</c:v>
                </c:pt>
                <c:pt idx="3001">
                  <c:v>40989</c:v>
                </c:pt>
                <c:pt idx="3002">
                  <c:v>40990</c:v>
                </c:pt>
                <c:pt idx="3003">
                  <c:v>40991</c:v>
                </c:pt>
                <c:pt idx="3004">
                  <c:v>40994</c:v>
                </c:pt>
                <c:pt idx="3005">
                  <c:v>40995</c:v>
                </c:pt>
                <c:pt idx="3006">
                  <c:v>40996</c:v>
                </c:pt>
                <c:pt idx="3007">
                  <c:v>40997</c:v>
                </c:pt>
                <c:pt idx="3008">
                  <c:v>40998</c:v>
                </c:pt>
                <c:pt idx="3009">
                  <c:v>41001</c:v>
                </c:pt>
                <c:pt idx="3010">
                  <c:v>41002</c:v>
                </c:pt>
                <c:pt idx="3011">
                  <c:v>41003</c:v>
                </c:pt>
                <c:pt idx="3012">
                  <c:v>41004</c:v>
                </c:pt>
                <c:pt idx="3013">
                  <c:v>41008</c:v>
                </c:pt>
                <c:pt idx="3014">
                  <c:v>41009</c:v>
                </c:pt>
                <c:pt idx="3015">
                  <c:v>41010</c:v>
                </c:pt>
                <c:pt idx="3016">
                  <c:v>41011</c:v>
                </c:pt>
                <c:pt idx="3017">
                  <c:v>41012</c:v>
                </c:pt>
                <c:pt idx="3018">
                  <c:v>41015</c:v>
                </c:pt>
                <c:pt idx="3019">
                  <c:v>41016</c:v>
                </c:pt>
                <c:pt idx="3020">
                  <c:v>41017</c:v>
                </c:pt>
                <c:pt idx="3021">
                  <c:v>41018</c:v>
                </c:pt>
                <c:pt idx="3022">
                  <c:v>41019</c:v>
                </c:pt>
                <c:pt idx="3023">
                  <c:v>41022</c:v>
                </c:pt>
                <c:pt idx="3024">
                  <c:v>41023</c:v>
                </c:pt>
                <c:pt idx="3025">
                  <c:v>41024</c:v>
                </c:pt>
                <c:pt idx="3026">
                  <c:v>41025</c:v>
                </c:pt>
                <c:pt idx="3027">
                  <c:v>41026</c:v>
                </c:pt>
                <c:pt idx="3028">
                  <c:v>41029</c:v>
                </c:pt>
                <c:pt idx="3029">
                  <c:v>41030</c:v>
                </c:pt>
                <c:pt idx="3030">
                  <c:v>41031</c:v>
                </c:pt>
                <c:pt idx="3031">
                  <c:v>41032</c:v>
                </c:pt>
                <c:pt idx="3032">
                  <c:v>41033</c:v>
                </c:pt>
                <c:pt idx="3033">
                  <c:v>41036</c:v>
                </c:pt>
                <c:pt idx="3034">
                  <c:v>41037</c:v>
                </c:pt>
                <c:pt idx="3035">
                  <c:v>41038</c:v>
                </c:pt>
                <c:pt idx="3036">
                  <c:v>41039</c:v>
                </c:pt>
                <c:pt idx="3037">
                  <c:v>41040</c:v>
                </c:pt>
                <c:pt idx="3038">
                  <c:v>41043</c:v>
                </c:pt>
                <c:pt idx="3039">
                  <c:v>41044</c:v>
                </c:pt>
                <c:pt idx="3040">
                  <c:v>41045</c:v>
                </c:pt>
                <c:pt idx="3041">
                  <c:v>41046</c:v>
                </c:pt>
                <c:pt idx="3042">
                  <c:v>41047</c:v>
                </c:pt>
                <c:pt idx="3043">
                  <c:v>41050</c:v>
                </c:pt>
                <c:pt idx="3044">
                  <c:v>41051</c:v>
                </c:pt>
                <c:pt idx="3045">
                  <c:v>41052</c:v>
                </c:pt>
                <c:pt idx="3046">
                  <c:v>41053</c:v>
                </c:pt>
                <c:pt idx="3047">
                  <c:v>41054</c:v>
                </c:pt>
                <c:pt idx="3048">
                  <c:v>41058</c:v>
                </c:pt>
                <c:pt idx="3049">
                  <c:v>41059</c:v>
                </c:pt>
                <c:pt idx="3050">
                  <c:v>41060</c:v>
                </c:pt>
                <c:pt idx="3051">
                  <c:v>41061</c:v>
                </c:pt>
                <c:pt idx="3052">
                  <c:v>41064</c:v>
                </c:pt>
                <c:pt idx="3053">
                  <c:v>41065</c:v>
                </c:pt>
                <c:pt idx="3054">
                  <c:v>41066</c:v>
                </c:pt>
                <c:pt idx="3055">
                  <c:v>41067</c:v>
                </c:pt>
                <c:pt idx="3056">
                  <c:v>41068</c:v>
                </c:pt>
                <c:pt idx="3057">
                  <c:v>41071</c:v>
                </c:pt>
                <c:pt idx="3058">
                  <c:v>41072</c:v>
                </c:pt>
                <c:pt idx="3059">
                  <c:v>41073</c:v>
                </c:pt>
                <c:pt idx="3060">
                  <c:v>41074</c:v>
                </c:pt>
                <c:pt idx="3061">
                  <c:v>41075</c:v>
                </c:pt>
                <c:pt idx="3062">
                  <c:v>41078</c:v>
                </c:pt>
                <c:pt idx="3063">
                  <c:v>41079</c:v>
                </c:pt>
                <c:pt idx="3064">
                  <c:v>41080</c:v>
                </c:pt>
                <c:pt idx="3065">
                  <c:v>41081</c:v>
                </c:pt>
                <c:pt idx="3066">
                  <c:v>41082</c:v>
                </c:pt>
                <c:pt idx="3067">
                  <c:v>41085</c:v>
                </c:pt>
                <c:pt idx="3068">
                  <c:v>41086</c:v>
                </c:pt>
                <c:pt idx="3069">
                  <c:v>41087</c:v>
                </c:pt>
                <c:pt idx="3070">
                  <c:v>41088</c:v>
                </c:pt>
                <c:pt idx="3071">
                  <c:v>41089</c:v>
                </c:pt>
                <c:pt idx="3072">
                  <c:v>41092</c:v>
                </c:pt>
                <c:pt idx="3073">
                  <c:v>41093</c:v>
                </c:pt>
                <c:pt idx="3074">
                  <c:v>41095</c:v>
                </c:pt>
                <c:pt idx="3075">
                  <c:v>41096</c:v>
                </c:pt>
                <c:pt idx="3076">
                  <c:v>41099</c:v>
                </c:pt>
                <c:pt idx="3077">
                  <c:v>41100</c:v>
                </c:pt>
                <c:pt idx="3078">
                  <c:v>41101</c:v>
                </c:pt>
                <c:pt idx="3079">
                  <c:v>41102</c:v>
                </c:pt>
                <c:pt idx="3080">
                  <c:v>41103</c:v>
                </c:pt>
                <c:pt idx="3081">
                  <c:v>41106</c:v>
                </c:pt>
                <c:pt idx="3082">
                  <c:v>41107</c:v>
                </c:pt>
                <c:pt idx="3083">
                  <c:v>41108</c:v>
                </c:pt>
                <c:pt idx="3084">
                  <c:v>41109</c:v>
                </c:pt>
                <c:pt idx="3085">
                  <c:v>41110</c:v>
                </c:pt>
                <c:pt idx="3086">
                  <c:v>41113</c:v>
                </c:pt>
                <c:pt idx="3087">
                  <c:v>41114</c:v>
                </c:pt>
                <c:pt idx="3088">
                  <c:v>41115</c:v>
                </c:pt>
                <c:pt idx="3089">
                  <c:v>41116</c:v>
                </c:pt>
                <c:pt idx="3090">
                  <c:v>41117</c:v>
                </c:pt>
                <c:pt idx="3091">
                  <c:v>41120</c:v>
                </c:pt>
                <c:pt idx="3092">
                  <c:v>41121</c:v>
                </c:pt>
                <c:pt idx="3093">
                  <c:v>41122</c:v>
                </c:pt>
                <c:pt idx="3094">
                  <c:v>41123</c:v>
                </c:pt>
                <c:pt idx="3095">
                  <c:v>41124</c:v>
                </c:pt>
                <c:pt idx="3096">
                  <c:v>41127</c:v>
                </c:pt>
                <c:pt idx="3097">
                  <c:v>41128</c:v>
                </c:pt>
                <c:pt idx="3098">
                  <c:v>41129</c:v>
                </c:pt>
                <c:pt idx="3099">
                  <c:v>41130</c:v>
                </c:pt>
                <c:pt idx="3100">
                  <c:v>41131</c:v>
                </c:pt>
                <c:pt idx="3101">
                  <c:v>41134</c:v>
                </c:pt>
                <c:pt idx="3102">
                  <c:v>41135</c:v>
                </c:pt>
                <c:pt idx="3103">
                  <c:v>41136</c:v>
                </c:pt>
                <c:pt idx="3104">
                  <c:v>41137</c:v>
                </c:pt>
                <c:pt idx="3105">
                  <c:v>41138</c:v>
                </c:pt>
                <c:pt idx="3106">
                  <c:v>41141</c:v>
                </c:pt>
                <c:pt idx="3107">
                  <c:v>41142</c:v>
                </c:pt>
                <c:pt idx="3108">
                  <c:v>41143</c:v>
                </c:pt>
                <c:pt idx="3109">
                  <c:v>41144</c:v>
                </c:pt>
                <c:pt idx="3110">
                  <c:v>41145</c:v>
                </c:pt>
                <c:pt idx="3111">
                  <c:v>41148</c:v>
                </c:pt>
                <c:pt idx="3112">
                  <c:v>41149</c:v>
                </c:pt>
                <c:pt idx="3113">
                  <c:v>41150</c:v>
                </c:pt>
                <c:pt idx="3114">
                  <c:v>41151</c:v>
                </c:pt>
                <c:pt idx="3115">
                  <c:v>41152</c:v>
                </c:pt>
                <c:pt idx="3116">
                  <c:v>41156</c:v>
                </c:pt>
                <c:pt idx="3117">
                  <c:v>41157</c:v>
                </c:pt>
                <c:pt idx="3118">
                  <c:v>41158</c:v>
                </c:pt>
                <c:pt idx="3119">
                  <c:v>41159</c:v>
                </c:pt>
                <c:pt idx="3120">
                  <c:v>41162</c:v>
                </c:pt>
                <c:pt idx="3121">
                  <c:v>41163</c:v>
                </c:pt>
                <c:pt idx="3122">
                  <c:v>41164</c:v>
                </c:pt>
                <c:pt idx="3123">
                  <c:v>41165</c:v>
                </c:pt>
                <c:pt idx="3124">
                  <c:v>41166</c:v>
                </c:pt>
                <c:pt idx="3125">
                  <c:v>41169</c:v>
                </c:pt>
                <c:pt idx="3126">
                  <c:v>41170</c:v>
                </c:pt>
                <c:pt idx="3127">
                  <c:v>41171</c:v>
                </c:pt>
                <c:pt idx="3128">
                  <c:v>41172</c:v>
                </c:pt>
                <c:pt idx="3129">
                  <c:v>41173</c:v>
                </c:pt>
                <c:pt idx="3130">
                  <c:v>41176</c:v>
                </c:pt>
                <c:pt idx="3131">
                  <c:v>41177</c:v>
                </c:pt>
                <c:pt idx="3132">
                  <c:v>41178</c:v>
                </c:pt>
                <c:pt idx="3133">
                  <c:v>41179</c:v>
                </c:pt>
                <c:pt idx="3134">
                  <c:v>41180</c:v>
                </c:pt>
                <c:pt idx="3135">
                  <c:v>41183</c:v>
                </c:pt>
                <c:pt idx="3136">
                  <c:v>41184</c:v>
                </c:pt>
                <c:pt idx="3137">
                  <c:v>41185</c:v>
                </c:pt>
                <c:pt idx="3138">
                  <c:v>41186</c:v>
                </c:pt>
                <c:pt idx="3139">
                  <c:v>41187</c:v>
                </c:pt>
                <c:pt idx="3140">
                  <c:v>41190</c:v>
                </c:pt>
                <c:pt idx="3141">
                  <c:v>41191</c:v>
                </c:pt>
                <c:pt idx="3142">
                  <c:v>41192</c:v>
                </c:pt>
                <c:pt idx="3143">
                  <c:v>41193</c:v>
                </c:pt>
                <c:pt idx="3144">
                  <c:v>41194</c:v>
                </c:pt>
                <c:pt idx="3145">
                  <c:v>41197</c:v>
                </c:pt>
                <c:pt idx="3146">
                  <c:v>41198</c:v>
                </c:pt>
                <c:pt idx="3147">
                  <c:v>41199</c:v>
                </c:pt>
                <c:pt idx="3148">
                  <c:v>41200</c:v>
                </c:pt>
                <c:pt idx="3149">
                  <c:v>41201</c:v>
                </c:pt>
                <c:pt idx="3150">
                  <c:v>41204</c:v>
                </c:pt>
                <c:pt idx="3151">
                  <c:v>41205</c:v>
                </c:pt>
                <c:pt idx="3152">
                  <c:v>41206</c:v>
                </c:pt>
                <c:pt idx="3153">
                  <c:v>41207</c:v>
                </c:pt>
                <c:pt idx="3154">
                  <c:v>41208</c:v>
                </c:pt>
                <c:pt idx="3155">
                  <c:v>41211</c:v>
                </c:pt>
                <c:pt idx="3156">
                  <c:v>41212</c:v>
                </c:pt>
                <c:pt idx="3157">
                  <c:v>41213</c:v>
                </c:pt>
                <c:pt idx="3158">
                  <c:v>41214</c:v>
                </c:pt>
                <c:pt idx="3159">
                  <c:v>41215</c:v>
                </c:pt>
                <c:pt idx="3160">
                  <c:v>41218</c:v>
                </c:pt>
                <c:pt idx="3161">
                  <c:v>41219</c:v>
                </c:pt>
                <c:pt idx="3162">
                  <c:v>41220</c:v>
                </c:pt>
                <c:pt idx="3163">
                  <c:v>41221</c:v>
                </c:pt>
                <c:pt idx="3164">
                  <c:v>41222</c:v>
                </c:pt>
                <c:pt idx="3165">
                  <c:v>41225</c:v>
                </c:pt>
                <c:pt idx="3166">
                  <c:v>41226</c:v>
                </c:pt>
                <c:pt idx="3167">
                  <c:v>41227</c:v>
                </c:pt>
                <c:pt idx="3168">
                  <c:v>41228</c:v>
                </c:pt>
                <c:pt idx="3169">
                  <c:v>41229</c:v>
                </c:pt>
                <c:pt idx="3170">
                  <c:v>41232</c:v>
                </c:pt>
                <c:pt idx="3171">
                  <c:v>41233</c:v>
                </c:pt>
                <c:pt idx="3172">
                  <c:v>41234</c:v>
                </c:pt>
                <c:pt idx="3173">
                  <c:v>41236</c:v>
                </c:pt>
                <c:pt idx="3174">
                  <c:v>41239</c:v>
                </c:pt>
                <c:pt idx="3175">
                  <c:v>41240</c:v>
                </c:pt>
                <c:pt idx="3176">
                  <c:v>41241</c:v>
                </c:pt>
                <c:pt idx="3177">
                  <c:v>41242</c:v>
                </c:pt>
                <c:pt idx="3178">
                  <c:v>41243</c:v>
                </c:pt>
                <c:pt idx="3179">
                  <c:v>41246</c:v>
                </c:pt>
                <c:pt idx="3180">
                  <c:v>41247</c:v>
                </c:pt>
                <c:pt idx="3181">
                  <c:v>41248</c:v>
                </c:pt>
                <c:pt idx="3182">
                  <c:v>41249</c:v>
                </c:pt>
                <c:pt idx="3183">
                  <c:v>41250</c:v>
                </c:pt>
                <c:pt idx="3184">
                  <c:v>41253</c:v>
                </c:pt>
                <c:pt idx="3185">
                  <c:v>41254</c:v>
                </c:pt>
                <c:pt idx="3186">
                  <c:v>41255</c:v>
                </c:pt>
                <c:pt idx="3187">
                  <c:v>41256</c:v>
                </c:pt>
                <c:pt idx="3188">
                  <c:v>41257</c:v>
                </c:pt>
                <c:pt idx="3189">
                  <c:v>41260</c:v>
                </c:pt>
                <c:pt idx="3190">
                  <c:v>41261</c:v>
                </c:pt>
                <c:pt idx="3191">
                  <c:v>41262</c:v>
                </c:pt>
                <c:pt idx="3192">
                  <c:v>41263</c:v>
                </c:pt>
                <c:pt idx="3193">
                  <c:v>41264</c:v>
                </c:pt>
                <c:pt idx="3194">
                  <c:v>41267</c:v>
                </c:pt>
                <c:pt idx="3195">
                  <c:v>41269</c:v>
                </c:pt>
                <c:pt idx="3196">
                  <c:v>41270</c:v>
                </c:pt>
                <c:pt idx="3197">
                  <c:v>41271</c:v>
                </c:pt>
                <c:pt idx="3198">
                  <c:v>41274</c:v>
                </c:pt>
                <c:pt idx="3199">
                  <c:v>41276</c:v>
                </c:pt>
                <c:pt idx="3200">
                  <c:v>41277</c:v>
                </c:pt>
                <c:pt idx="3201">
                  <c:v>41278</c:v>
                </c:pt>
                <c:pt idx="3202">
                  <c:v>41281</c:v>
                </c:pt>
                <c:pt idx="3203">
                  <c:v>41282</c:v>
                </c:pt>
                <c:pt idx="3204">
                  <c:v>41283</c:v>
                </c:pt>
                <c:pt idx="3205">
                  <c:v>41284</c:v>
                </c:pt>
                <c:pt idx="3206">
                  <c:v>41285</c:v>
                </c:pt>
                <c:pt idx="3207">
                  <c:v>41288</c:v>
                </c:pt>
                <c:pt idx="3208">
                  <c:v>41289</c:v>
                </c:pt>
                <c:pt idx="3209">
                  <c:v>41290</c:v>
                </c:pt>
                <c:pt idx="3210">
                  <c:v>41291</c:v>
                </c:pt>
                <c:pt idx="3211">
                  <c:v>41292</c:v>
                </c:pt>
                <c:pt idx="3212">
                  <c:v>41296</c:v>
                </c:pt>
                <c:pt idx="3213">
                  <c:v>41297</c:v>
                </c:pt>
                <c:pt idx="3214">
                  <c:v>41298</c:v>
                </c:pt>
                <c:pt idx="3215">
                  <c:v>41299</c:v>
                </c:pt>
                <c:pt idx="3216">
                  <c:v>41302</c:v>
                </c:pt>
                <c:pt idx="3217">
                  <c:v>41303</c:v>
                </c:pt>
                <c:pt idx="3218">
                  <c:v>41304</c:v>
                </c:pt>
                <c:pt idx="3219">
                  <c:v>41305</c:v>
                </c:pt>
                <c:pt idx="3220">
                  <c:v>41306</c:v>
                </c:pt>
                <c:pt idx="3221">
                  <c:v>41309</c:v>
                </c:pt>
                <c:pt idx="3222">
                  <c:v>41310</c:v>
                </c:pt>
                <c:pt idx="3223">
                  <c:v>41311</c:v>
                </c:pt>
                <c:pt idx="3224">
                  <c:v>41312</c:v>
                </c:pt>
                <c:pt idx="3225">
                  <c:v>41313</c:v>
                </c:pt>
                <c:pt idx="3226">
                  <c:v>41316</c:v>
                </c:pt>
                <c:pt idx="3227">
                  <c:v>41317</c:v>
                </c:pt>
                <c:pt idx="3228">
                  <c:v>41318</c:v>
                </c:pt>
                <c:pt idx="3229">
                  <c:v>41319</c:v>
                </c:pt>
                <c:pt idx="3230">
                  <c:v>41320</c:v>
                </c:pt>
                <c:pt idx="3231">
                  <c:v>41324</c:v>
                </c:pt>
                <c:pt idx="3232">
                  <c:v>41325</c:v>
                </c:pt>
                <c:pt idx="3233">
                  <c:v>41326</c:v>
                </c:pt>
                <c:pt idx="3234">
                  <c:v>41327</c:v>
                </c:pt>
                <c:pt idx="3235">
                  <c:v>41330</c:v>
                </c:pt>
                <c:pt idx="3236">
                  <c:v>41331</c:v>
                </c:pt>
                <c:pt idx="3237">
                  <c:v>41332</c:v>
                </c:pt>
                <c:pt idx="3238">
                  <c:v>41333</c:v>
                </c:pt>
                <c:pt idx="3239">
                  <c:v>41334</c:v>
                </c:pt>
                <c:pt idx="3240">
                  <c:v>41337</c:v>
                </c:pt>
                <c:pt idx="3241">
                  <c:v>41338</c:v>
                </c:pt>
                <c:pt idx="3242">
                  <c:v>41339</c:v>
                </c:pt>
                <c:pt idx="3243">
                  <c:v>41340</c:v>
                </c:pt>
                <c:pt idx="3244">
                  <c:v>41341</c:v>
                </c:pt>
                <c:pt idx="3245">
                  <c:v>41344</c:v>
                </c:pt>
                <c:pt idx="3246">
                  <c:v>41345</c:v>
                </c:pt>
                <c:pt idx="3247">
                  <c:v>41346</c:v>
                </c:pt>
                <c:pt idx="3248">
                  <c:v>41347</c:v>
                </c:pt>
                <c:pt idx="3249">
                  <c:v>41348</c:v>
                </c:pt>
                <c:pt idx="3250">
                  <c:v>41351</c:v>
                </c:pt>
                <c:pt idx="3251">
                  <c:v>41352</c:v>
                </c:pt>
                <c:pt idx="3252">
                  <c:v>41353</c:v>
                </c:pt>
                <c:pt idx="3253">
                  <c:v>41354</c:v>
                </c:pt>
                <c:pt idx="3254">
                  <c:v>41355</c:v>
                </c:pt>
                <c:pt idx="3255">
                  <c:v>41358</c:v>
                </c:pt>
                <c:pt idx="3256">
                  <c:v>41359</c:v>
                </c:pt>
                <c:pt idx="3257">
                  <c:v>41360</c:v>
                </c:pt>
                <c:pt idx="3258">
                  <c:v>41361</c:v>
                </c:pt>
                <c:pt idx="3259">
                  <c:v>41365</c:v>
                </c:pt>
                <c:pt idx="3260">
                  <c:v>41366</c:v>
                </c:pt>
                <c:pt idx="3261">
                  <c:v>41367</c:v>
                </c:pt>
                <c:pt idx="3262">
                  <c:v>41368</c:v>
                </c:pt>
                <c:pt idx="3263">
                  <c:v>41369</c:v>
                </c:pt>
                <c:pt idx="3264">
                  <c:v>41372</c:v>
                </c:pt>
                <c:pt idx="3265">
                  <c:v>41373</c:v>
                </c:pt>
                <c:pt idx="3266">
                  <c:v>41374</c:v>
                </c:pt>
                <c:pt idx="3267">
                  <c:v>41375</c:v>
                </c:pt>
                <c:pt idx="3268">
                  <c:v>41376</c:v>
                </c:pt>
                <c:pt idx="3269">
                  <c:v>41379</c:v>
                </c:pt>
                <c:pt idx="3270">
                  <c:v>41380</c:v>
                </c:pt>
                <c:pt idx="3271">
                  <c:v>41381</c:v>
                </c:pt>
                <c:pt idx="3272">
                  <c:v>41382</c:v>
                </c:pt>
                <c:pt idx="3273">
                  <c:v>41383</c:v>
                </c:pt>
                <c:pt idx="3274">
                  <c:v>41386</c:v>
                </c:pt>
                <c:pt idx="3275">
                  <c:v>41387</c:v>
                </c:pt>
                <c:pt idx="3276">
                  <c:v>41388</c:v>
                </c:pt>
                <c:pt idx="3277">
                  <c:v>41389</c:v>
                </c:pt>
                <c:pt idx="3278">
                  <c:v>41390</c:v>
                </c:pt>
                <c:pt idx="3279">
                  <c:v>41393</c:v>
                </c:pt>
                <c:pt idx="3280">
                  <c:v>41394</c:v>
                </c:pt>
                <c:pt idx="3281">
                  <c:v>41395</c:v>
                </c:pt>
                <c:pt idx="3282">
                  <c:v>41396</c:v>
                </c:pt>
                <c:pt idx="3283">
                  <c:v>41397</c:v>
                </c:pt>
                <c:pt idx="3284">
                  <c:v>41400</c:v>
                </c:pt>
                <c:pt idx="3285">
                  <c:v>41401</c:v>
                </c:pt>
                <c:pt idx="3286">
                  <c:v>41402</c:v>
                </c:pt>
                <c:pt idx="3287">
                  <c:v>41403</c:v>
                </c:pt>
                <c:pt idx="3288">
                  <c:v>41404</c:v>
                </c:pt>
                <c:pt idx="3289">
                  <c:v>41407</c:v>
                </c:pt>
                <c:pt idx="3290">
                  <c:v>41408</c:v>
                </c:pt>
                <c:pt idx="3291">
                  <c:v>41409</c:v>
                </c:pt>
                <c:pt idx="3292">
                  <c:v>41410</c:v>
                </c:pt>
                <c:pt idx="3293">
                  <c:v>41411</c:v>
                </c:pt>
                <c:pt idx="3294">
                  <c:v>41414</c:v>
                </c:pt>
                <c:pt idx="3295">
                  <c:v>41415</c:v>
                </c:pt>
                <c:pt idx="3296">
                  <c:v>41416</c:v>
                </c:pt>
                <c:pt idx="3297">
                  <c:v>41417</c:v>
                </c:pt>
                <c:pt idx="3298">
                  <c:v>41418</c:v>
                </c:pt>
                <c:pt idx="3299">
                  <c:v>41422</c:v>
                </c:pt>
                <c:pt idx="3300">
                  <c:v>41423</c:v>
                </c:pt>
                <c:pt idx="3301">
                  <c:v>41424</c:v>
                </c:pt>
                <c:pt idx="3302">
                  <c:v>41425</c:v>
                </c:pt>
                <c:pt idx="3303">
                  <c:v>41428</c:v>
                </c:pt>
                <c:pt idx="3304">
                  <c:v>41429</c:v>
                </c:pt>
                <c:pt idx="3305">
                  <c:v>41430</c:v>
                </c:pt>
                <c:pt idx="3306">
                  <c:v>41431</c:v>
                </c:pt>
                <c:pt idx="3307">
                  <c:v>41432</c:v>
                </c:pt>
                <c:pt idx="3308">
                  <c:v>41435</c:v>
                </c:pt>
                <c:pt idx="3309">
                  <c:v>41436</c:v>
                </c:pt>
                <c:pt idx="3310">
                  <c:v>41437</c:v>
                </c:pt>
                <c:pt idx="3311">
                  <c:v>41438</c:v>
                </c:pt>
                <c:pt idx="3312">
                  <c:v>41439</c:v>
                </c:pt>
                <c:pt idx="3313">
                  <c:v>41442</c:v>
                </c:pt>
                <c:pt idx="3314">
                  <c:v>41443</c:v>
                </c:pt>
                <c:pt idx="3315">
                  <c:v>41444</c:v>
                </c:pt>
                <c:pt idx="3316">
                  <c:v>41445</c:v>
                </c:pt>
                <c:pt idx="3317">
                  <c:v>41446</c:v>
                </c:pt>
                <c:pt idx="3318">
                  <c:v>41449</c:v>
                </c:pt>
                <c:pt idx="3319">
                  <c:v>41450</c:v>
                </c:pt>
                <c:pt idx="3320">
                  <c:v>41451</c:v>
                </c:pt>
                <c:pt idx="3321">
                  <c:v>41452</c:v>
                </c:pt>
                <c:pt idx="3322">
                  <c:v>41453</c:v>
                </c:pt>
                <c:pt idx="3323">
                  <c:v>41456</c:v>
                </c:pt>
                <c:pt idx="3324">
                  <c:v>41457</c:v>
                </c:pt>
                <c:pt idx="3325">
                  <c:v>41458</c:v>
                </c:pt>
                <c:pt idx="3326">
                  <c:v>41460</c:v>
                </c:pt>
                <c:pt idx="3327">
                  <c:v>41463</c:v>
                </c:pt>
                <c:pt idx="3328">
                  <c:v>41464</c:v>
                </c:pt>
                <c:pt idx="3329">
                  <c:v>41465</c:v>
                </c:pt>
                <c:pt idx="3330">
                  <c:v>41466</c:v>
                </c:pt>
                <c:pt idx="3331">
                  <c:v>41467</c:v>
                </c:pt>
                <c:pt idx="3332">
                  <c:v>41470</c:v>
                </c:pt>
                <c:pt idx="3333">
                  <c:v>41471</c:v>
                </c:pt>
                <c:pt idx="3334">
                  <c:v>41472</c:v>
                </c:pt>
                <c:pt idx="3335">
                  <c:v>41473</c:v>
                </c:pt>
                <c:pt idx="3336">
                  <c:v>41474</c:v>
                </c:pt>
                <c:pt idx="3337">
                  <c:v>41477</c:v>
                </c:pt>
                <c:pt idx="3338">
                  <c:v>41478</c:v>
                </c:pt>
                <c:pt idx="3339">
                  <c:v>41479</c:v>
                </c:pt>
                <c:pt idx="3340">
                  <c:v>41480</c:v>
                </c:pt>
                <c:pt idx="3341">
                  <c:v>41481</c:v>
                </c:pt>
                <c:pt idx="3342">
                  <c:v>41484</c:v>
                </c:pt>
                <c:pt idx="3343">
                  <c:v>41485</c:v>
                </c:pt>
                <c:pt idx="3344">
                  <c:v>41486</c:v>
                </c:pt>
                <c:pt idx="3345">
                  <c:v>41487</c:v>
                </c:pt>
                <c:pt idx="3346">
                  <c:v>41488</c:v>
                </c:pt>
                <c:pt idx="3347">
                  <c:v>41491</c:v>
                </c:pt>
                <c:pt idx="3348">
                  <c:v>41492</c:v>
                </c:pt>
                <c:pt idx="3349">
                  <c:v>41493</c:v>
                </c:pt>
                <c:pt idx="3350">
                  <c:v>41494</c:v>
                </c:pt>
                <c:pt idx="3351">
                  <c:v>41495</c:v>
                </c:pt>
                <c:pt idx="3352">
                  <c:v>41498</c:v>
                </c:pt>
                <c:pt idx="3353">
                  <c:v>41499</c:v>
                </c:pt>
                <c:pt idx="3354">
                  <c:v>41500</c:v>
                </c:pt>
                <c:pt idx="3355">
                  <c:v>41501</c:v>
                </c:pt>
                <c:pt idx="3356">
                  <c:v>41502</c:v>
                </c:pt>
                <c:pt idx="3357">
                  <c:v>41505</c:v>
                </c:pt>
                <c:pt idx="3358">
                  <c:v>41506</c:v>
                </c:pt>
                <c:pt idx="3359">
                  <c:v>41507</c:v>
                </c:pt>
                <c:pt idx="3360">
                  <c:v>41508</c:v>
                </c:pt>
                <c:pt idx="3361">
                  <c:v>41509</c:v>
                </c:pt>
                <c:pt idx="3362">
                  <c:v>41512</c:v>
                </c:pt>
                <c:pt idx="3363">
                  <c:v>41513</c:v>
                </c:pt>
                <c:pt idx="3364">
                  <c:v>41514</c:v>
                </c:pt>
                <c:pt idx="3365">
                  <c:v>41515</c:v>
                </c:pt>
                <c:pt idx="3366">
                  <c:v>41516</c:v>
                </c:pt>
                <c:pt idx="3367">
                  <c:v>41520</c:v>
                </c:pt>
                <c:pt idx="3368">
                  <c:v>41521</c:v>
                </c:pt>
                <c:pt idx="3369">
                  <c:v>41522</c:v>
                </c:pt>
                <c:pt idx="3370">
                  <c:v>41523</c:v>
                </c:pt>
                <c:pt idx="3371">
                  <c:v>41526</c:v>
                </c:pt>
                <c:pt idx="3372">
                  <c:v>41527</c:v>
                </c:pt>
                <c:pt idx="3373">
                  <c:v>41528</c:v>
                </c:pt>
                <c:pt idx="3374">
                  <c:v>41529</c:v>
                </c:pt>
                <c:pt idx="3375">
                  <c:v>41530</c:v>
                </c:pt>
                <c:pt idx="3376">
                  <c:v>41533</c:v>
                </c:pt>
                <c:pt idx="3377">
                  <c:v>41534</c:v>
                </c:pt>
                <c:pt idx="3378">
                  <c:v>41535</c:v>
                </c:pt>
                <c:pt idx="3379">
                  <c:v>41536</c:v>
                </c:pt>
                <c:pt idx="3380">
                  <c:v>41537</c:v>
                </c:pt>
                <c:pt idx="3381">
                  <c:v>41540</c:v>
                </c:pt>
                <c:pt idx="3382">
                  <c:v>41541</c:v>
                </c:pt>
                <c:pt idx="3383">
                  <c:v>41542</c:v>
                </c:pt>
                <c:pt idx="3384">
                  <c:v>41543</c:v>
                </c:pt>
                <c:pt idx="3385">
                  <c:v>41544</c:v>
                </c:pt>
                <c:pt idx="3386">
                  <c:v>41547</c:v>
                </c:pt>
                <c:pt idx="3387">
                  <c:v>41548</c:v>
                </c:pt>
                <c:pt idx="3388">
                  <c:v>41549</c:v>
                </c:pt>
                <c:pt idx="3389">
                  <c:v>41550</c:v>
                </c:pt>
                <c:pt idx="3390">
                  <c:v>41551</c:v>
                </c:pt>
                <c:pt idx="3391">
                  <c:v>41554</c:v>
                </c:pt>
                <c:pt idx="3392">
                  <c:v>41555</c:v>
                </c:pt>
                <c:pt idx="3393">
                  <c:v>41556</c:v>
                </c:pt>
                <c:pt idx="3394">
                  <c:v>41557</c:v>
                </c:pt>
                <c:pt idx="3395">
                  <c:v>41558</c:v>
                </c:pt>
                <c:pt idx="3396">
                  <c:v>41561</c:v>
                </c:pt>
                <c:pt idx="3397">
                  <c:v>41562</c:v>
                </c:pt>
                <c:pt idx="3398">
                  <c:v>41563</c:v>
                </c:pt>
                <c:pt idx="3399">
                  <c:v>41564</c:v>
                </c:pt>
                <c:pt idx="3400">
                  <c:v>41565</c:v>
                </c:pt>
                <c:pt idx="3401">
                  <c:v>41568</c:v>
                </c:pt>
                <c:pt idx="3402">
                  <c:v>41569</c:v>
                </c:pt>
                <c:pt idx="3403">
                  <c:v>41570</c:v>
                </c:pt>
                <c:pt idx="3404">
                  <c:v>41571</c:v>
                </c:pt>
                <c:pt idx="3405">
                  <c:v>41572</c:v>
                </c:pt>
                <c:pt idx="3406">
                  <c:v>41575</c:v>
                </c:pt>
                <c:pt idx="3407">
                  <c:v>41576</c:v>
                </c:pt>
                <c:pt idx="3408">
                  <c:v>41577</c:v>
                </c:pt>
                <c:pt idx="3409">
                  <c:v>41578</c:v>
                </c:pt>
                <c:pt idx="3410">
                  <c:v>41579</c:v>
                </c:pt>
                <c:pt idx="3411">
                  <c:v>41582</c:v>
                </c:pt>
                <c:pt idx="3412">
                  <c:v>41583</c:v>
                </c:pt>
                <c:pt idx="3413">
                  <c:v>41584</c:v>
                </c:pt>
                <c:pt idx="3414">
                  <c:v>41585</c:v>
                </c:pt>
                <c:pt idx="3415">
                  <c:v>41586</c:v>
                </c:pt>
                <c:pt idx="3416">
                  <c:v>41589</c:v>
                </c:pt>
                <c:pt idx="3417">
                  <c:v>41590</c:v>
                </c:pt>
                <c:pt idx="3418">
                  <c:v>41591</c:v>
                </c:pt>
                <c:pt idx="3419">
                  <c:v>41592</c:v>
                </c:pt>
                <c:pt idx="3420">
                  <c:v>41593</c:v>
                </c:pt>
                <c:pt idx="3421">
                  <c:v>41596</c:v>
                </c:pt>
                <c:pt idx="3422">
                  <c:v>41597</c:v>
                </c:pt>
                <c:pt idx="3423">
                  <c:v>41598</c:v>
                </c:pt>
                <c:pt idx="3424">
                  <c:v>41599</c:v>
                </c:pt>
                <c:pt idx="3425">
                  <c:v>41600</c:v>
                </c:pt>
                <c:pt idx="3426">
                  <c:v>41603</c:v>
                </c:pt>
                <c:pt idx="3427">
                  <c:v>41604</c:v>
                </c:pt>
                <c:pt idx="3428">
                  <c:v>41605</c:v>
                </c:pt>
                <c:pt idx="3429">
                  <c:v>41607</c:v>
                </c:pt>
                <c:pt idx="3430">
                  <c:v>41610</c:v>
                </c:pt>
                <c:pt idx="3431">
                  <c:v>41611</c:v>
                </c:pt>
                <c:pt idx="3432">
                  <c:v>41612</c:v>
                </c:pt>
                <c:pt idx="3433">
                  <c:v>41613</c:v>
                </c:pt>
                <c:pt idx="3434">
                  <c:v>41614</c:v>
                </c:pt>
                <c:pt idx="3435">
                  <c:v>41617</c:v>
                </c:pt>
                <c:pt idx="3436">
                  <c:v>41618</c:v>
                </c:pt>
                <c:pt idx="3437">
                  <c:v>41619</c:v>
                </c:pt>
                <c:pt idx="3438">
                  <c:v>41620</c:v>
                </c:pt>
                <c:pt idx="3439">
                  <c:v>41621</c:v>
                </c:pt>
                <c:pt idx="3440">
                  <c:v>41624</c:v>
                </c:pt>
                <c:pt idx="3441">
                  <c:v>41625</c:v>
                </c:pt>
                <c:pt idx="3442">
                  <c:v>41626</c:v>
                </c:pt>
                <c:pt idx="3443">
                  <c:v>41627</c:v>
                </c:pt>
                <c:pt idx="3444">
                  <c:v>41628</c:v>
                </c:pt>
                <c:pt idx="3445">
                  <c:v>41631</c:v>
                </c:pt>
                <c:pt idx="3446">
                  <c:v>41632</c:v>
                </c:pt>
                <c:pt idx="3447">
                  <c:v>41634</c:v>
                </c:pt>
                <c:pt idx="3448">
                  <c:v>41635</c:v>
                </c:pt>
                <c:pt idx="3449">
                  <c:v>41638</c:v>
                </c:pt>
                <c:pt idx="3450">
                  <c:v>41639</c:v>
                </c:pt>
                <c:pt idx="3451">
                  <c:v>41641</c:v>
                </c:pt>
                <c:pt idx="3452">
                  <c:v>41642</c:v>
                </c:pt>
                <c:pt idx="3453">
                  <c:v>41645</c:v>
                </c:pt>
                <c:pt idx="3454">
                  <c:v>41646</c:v>
                </c:pt>
                <c:pt idx="3455">
                  <c:v>41647</c:v>
                </c:pt>
                <c:pt idx="3456">
                  <c:v>41648</c:v>
                </c:pt>
                <c:pt idx="3457">
                  <c:v>41649</c:v>
                </c:pt>
                <c:pt idx="3458">
                  <c:v>41652</c:v>
                </c:pt>
                <c:pt idx="3459">
                  <c:v>41653</c:v>
                </c:pt>
                <c:pt idx="3460">
                  <c:v>41654</c:v>
                </c:pt>
                <c:pt idx="3461">
                  <c:v>41655</c:v>
                </c:pt>
                <c:pt idx="3462">
                  <c:v>41656</c:v>
                </c:pt>
                <c:pt idx="3463">
                  <c:v>41660</c:v>
                </c:pt>
                <c:pt idx="3464">
                  <c:v>41661</c:v>
                </c:pt>
                <c:pt idx="3465">
                  <c:v>41662</c:v>
                </c:pt>
                <c:pt idx="3466">
                  <c:v>41663</c:v>
                </c:pt>
                <c:pt idx="3467">
                  <c:v>41666</c:v>
                </c:pt>
                <c:pt idx="3468">
                  <c:v>41667</c:v>
                </c:pt>
                <c:pt idx="3469">
                  <c:v>41668</c:v>
                </c:pt>
                <c:pt idx="3470">
                  <c:v>41669</c:v>
                </c:pt>
                <c:pt idx="3471">
                  <c:v>41670</c:v>
                </c:pt>
                <c:pt idx="3472">
                  <c:v>41673</c:v>
                </c:pt>
                <c:pt idx="3473">
                  <c:v>41674</c:v>
                </c:pt>
                <c:pt idx="3474">
                  <c:v>41675</c:v>
                </c:pt>
                <c:pt idx="3475">
                  <c:v>41676</c:v>
                </c:pt>
                <c:pt idx="3476">
                  <c:v>41677</c:v>
                </c:pt>
                <c:pt idx="3477">
                  <c:v>41680</c:v>
                </c:pt>
                <c:pt idx="3478">
                  <c:v>41681</c:v>
                </c:pt>
                <c:pt idx="3479">
                  <c:v>41682</c:v>
                </c:pt>
                <c:pt idx="3480">
                  <c:v>41683</c:v>
                </c:pt>
                <c:pt idx="3481">
                  <c:v>41684</c:v>
                </c:pt>
                <c:pt idx="3482">
                  <c:v>41688</c:v>
                </c:pt>
                <c:pt idx="3483">
                  <c:v>41689</c:v>
                </c:pt>
                <c:pt idx="3484">
                  <c:v>41690</c:v>
                </c:pt>
                <c:pt idx="3485">
                  <c:v>41691</c:v>
                </c:pt>
                <c:pt idx="3486">
                  <c:v>41694</c:v>
                </c:pt>
                <c:pt idx="3487">
                  <c:v>41695</c:v>
                </c:pt>
                <c:pt idx="3488">
                  <c:v>41696</c:v>
                </c:pt>
                <c:pt idx="3489">
                  <c:v>41697</c:v>
                </c:pt>
                <c:pt idx="3490">
                  <c:v>41698</c:v>
                </c:pt>
                <c:pt idx="3491">
                  <c:v>41701</c:v>
                </c:pt>
                <c:pt idx="3492">
                  <c:v>41702</c:v>
                </c:pt>
                <c:pt idx="3493">
                  <c:v>41703</c:v>
                </c:pt>
                <c:pt idx="3494">
                  <c:v>41704</c:v>
                </c:pt>
                <c:pt idx="3495">
                  <c:v>41705</c:v>
                </c:pt>
                <c:pt idx="3496">
                  <c:v>41708</c:v>
                </c:pt>
                <c:pt idx="3497">
                  <c:v>41709</c:v>
                </c:pt>
                <c:pt idx="3498">
                  <c:v>41710</c:v>
                </c:pt>
                <c:pt idx="3499">
                  <c:v>41711</c:v>
                </c:pt>
                <c:pt idx="3500">
                  <c:v>41712</c:v>
                </c:pt>
                <c:pt idx="3501">
                  <c:v>41715</c:v>
                </c:pt>
                <c:pt idx="3502">
                  <c:v>41716</c:v>
                </c:pt>
                <c:pt idx="3503">
                  <c:v>41717</c:v>
                </c:pt>
                <c:pt idx="3504">
                  <c:v>41718</c:v>
                </c:pt>
                <c:pt idx="3505">
                  <c:v>41719</c:v>
                </c:pt>
                <c:pt idx="3506">
                  <c:v>41722</c:v>
                </c:pt>
                <c:pt idx="3507">
                  <c:v>41723</c:v>
                </c:pt>
                <c:pt idx="3508">
                  <c:v>41724</c:v>
                </c:pt>
                <c:pt idx="3509">
                  <c:v>41725</c:v>
                </c:pt>
                <c:pt idx="3510">
                  <c:v>41726</c:v>
                </c:pt>
                <c:pt idx="3511">
                  <c:v>41729</c:v>
                </c:pt>
                <c:pt idx="3512">
                  <c:v>41730</c:v>
                </c:pt>
                <c:pt idx="3513">
                  <c:v>41731</c:v>
                </c:pt>
                <c:pt idx="3514">
                  <c:v>41732</c:v>
                </c:pt>
                <c:pt idx="3515">
                  <c:v>41733</c:v>
                </c:pt>
                <c:pt idx="3516">
                  <c:v>41736</c:v>
                </c:pt>
                <c:pt idx="3517">
                  <c:v>41737</c:v>
                </c:pt>
                <c:pt idx="3518">
                  <c:v>41738</c:v>
                </c:pt>
                <c:pt idx="3519">
                  <c:v>41739</c:v>
                </c:pt>
                <c:pt idx="3520">
                  <c:v>41740</c:v>
                </c:pt>
                <c:pt idx="3521">
                  <c:v>41743</c:v>
                </c:pt>
                <c:pt idx="3522">
                  <c:v>41744</c:v>
                </c:pt>
                <c:pt idx="3523">
                  <c:v>41745</c:v>
                </c:pt>
                <c:pt idx="3524">
                  <c:v>41746</c:v>
                </c:pt>
                <c:pt idx="3525">
                  <c:v>41750</c:v>
                </c:pt>
                <c:pt idx="3526">
                  <c:v>41751</c:v>
                </c:pt>
                <c:pt idx="3527">
                  <c:v>41752</c:v>
                </c:pt>
                <c:pt idx="3528">
                  <c:v>41753</c:v>
                </c:pt>
                <c:pt idx="3529">
                  <c:v>41754</c:v>
                </c:pt>
                <c:pt idx="3530">
                  <c:v>41757</c:v>
                </c:pt>
                <c:pt idx="3531">
                  <c:v>41758</c:v>
                </c:pt>
                <c:pt idx="3532">
                  <c:v>41759</c:v>
                </c:pt>
                <c:pt idx="3533">
                  <c:v>41760</c:v>
                </c:pt>
                <c:pt idx="3534">
                  <c:v>41761</c:v>
                </c:pt>
                <c:pt idx="3535">
                  <c:v>41764</c:v>
                </c:pt>
                <c:pt idx="3536">
                  <c:v>41765</c:v>
                </c:pt>
                <c:pt idx="3537">
                  <c:v>41766</c:v>
                </c:pt>
                <c:pt idx="3538">
                  <c:v>41767</c:v>
                </c:pt>
                <c:pt idx="3539">
                  <c:v>41768</c:v>
                </c:pt>
                <c:pt idx="3540">
                  <c:v>41771</c:v>
                </c:pt>
                <c:pt idx="3541">
                  <c:v>41772</c:v>
                </c:pt>
                <c:pt idx="3542">
                  <c:v>41773</c:v>
                </c:pt>
                <c:pt idx="3543">
                  <c:v>41774</c:v>
                </c:pt>
                <c:pt idx="3544">
                  <c:v>41775</c:v>
                </c:pt>
                <c:pt idx="3545">
                  <c:v>41778</c:v>
                </c:pt>
                <c:pt idx="3546">
                  <c:v>41779</c:v>
                </c:pt>
                <c:pt idx="3547">
                  <c:v>41780</c:v>
                </c:pt>
                <c:pt idx="3548">
                  <c:v>41781</c:v>
                </c:pt>
                <c:pt idx="3549">
                  <c:v>41782</c:v>
                </c:pt>
                <c:pt idx="3550">
                  <c:v>41786</c:v>
                </c:pt>
                <c:pt idx="3551">
                  <c:v>41787</c:v>
                </c:pt>
                <c:pt idx="3552">
                  <c:v>41788</c:v>
                </c:pt>
                <c:pt idx="3553">
                  <c:v>41789</c:v>
                </c:pt>
                <c:pt idx="3554">
                  <c:v>41792</c:v>
                </c:pt>
                <c:pt idx="3555">
                  <c:v>41793</c:v>
                </c:pt>
                <c:pt idx="3556">
                  <c:v>41794</c:v>
                </c:pt>
                <c:pt idx="3557">
                  <c:v>41795</c:v>
                </c:pt>
                <c:pt idx="3558">
                  <c:v>41796</c:v>
                </c:pt>
                <c:pt idx="3559">
                  <c:v>41799</c:v>
                </c:pt>
                <c:pt idx="3560">
                  <c:v>41800</c:v>
                </c:pt>
                <c:pt idx="3561">
                  <c:v>41801</c:v>
                </c:pt>
                <c:pt idx="3562">
                  <c:v>41802</c:v>
                </c:pt>
                <c:pt idx="3563">
                  <c:v>41803</c:v>
                </c:pt>
                <c:pt idx="3564">
                  <c:v>41806</c:v>
                </c:pt>
                <c:pt idx="3565">
                  <c:v>41807</c:v>
                </c:pt>
                <c:pt idx="3566">
                  <c:v>41808</c:v>
                </c:pt>
                <c:pt idx="3567">
                  <c:v>41809</c:v>
                </c:pt>
                <c:pt idx="3568">
                  <c:v>41810</c:v>
                </c:pt>
                <c:pt idx="3569">
                  <c:v>41813</c:v>
                </c:pt>
                <c:pt idx="3570">
                  <c:v>41814</c:v>
                </c:pt>
                <c:pt idx="3571">
                  <c:v>41815</c:v>
                </c:pt>
                <c:pt idx="3572">
                  <c:v>41816</c:v>
                </c:pt>
                <c:pt idx="3573">
                  <c:v>41817</c:v>
                </c:pt>
                <c:pt idx="3574">
                  <c:v>41820</c:v>
                </c:pt>
                <c:pt idx="3575">
                  <c:v>41821</c:v>
                </c:pt>
                <c:pt idx="3576">
                  <c:v>41822</c:v>
                </c:pt>
                <c:pt idx="3577">
                  <c:v>41823</c:v>
                </c:pt>
                <c:pt idx="3578">
                  <c:v>41827</c:v>
                </c:pt>
                <c:pt idx="3579">
                  <c:v>41828</c:v>
                </c:pt>
                <c:pt idx="3580">
                  <c:v>41829</c:v>
                </c:pt>
                <c:pt idx="3581">
                  <c:v>41830</c:v>
                </c:pt>
                <c:pt idx="3582">
                  <c:v>41831</c:v>
                </c:pt>
                <c:pt idx="3583">
                  <c:v>41834</c:v>
                </c:pt>
                <c:pt idx="3584">
                  <c:v>41835</c:v>
                </c:pt>
                <c:pt idx="3585">
                  <c:v>41836</c:v>
                </c:pt>
                <c:pt idx="3586">
                  <c:v>41837</c:v>
                </c:pt>
                <c:pt idx="3587">
                  <c:v>41838</c:v>
                </c:pt>
                <c:pt idx="3588">
                  <c:v>41841</c:v>
                </c:pt>
                <c:pt idx="3589">
                  <c:v>41842</c:v>
                </c:pt>
                <c:pt idx="3590">
                  <c:v>41843</c:v>
                </c:pt>
                <c:pt idx="3591">
                  <c:v>41844</c:v>
                </c:pt>
                <c:pt idx="3592">
                  <c:v>41845</c:v>
                </c:pt>
                <c:pt idx="3593">
                  <c:v>41848</c:v>
                </c:pt>
                <c:pt idx="3594">
                  <c:v>41849</c:v>
                </c:pt>
                <c:pt idx="3595">
                  <c:v>41850</c:v>
                </c:pt>
                <c:pt idx="3596">
                  <c:v>41851</c:v>
                </c:pt>
                <c:pt idx="3597">
                  <c:v>41852</c:v>
                </c:pt>
                <c:pt idx="3598">
                  <c:v>41855</c:v>
                </c:pt>
                <c:pt idx="3599">
                  <c:v>41856</c:v>
                </c:pt>
                <c:pt idx="3600">
                  <c:v>41857</c:v>
                </c:pt>
                <c:pt idx="3601">
                  <c:v>41858</c:v>
                </c:pt>
                <c:pt idx="3602">
                  <c:v>41859</c:v>
                </c:pt>
                <c:pt idx="3603">
                  <c:v>41862</c:v>
                </c:pt>
                <c:pt idx="3604">
                  <c:v>41863</c:v>
                </c:pt>
                <c:pt idx="3605">
                  <c:v>41864</c:v>
                </c:pt>
                <c:pt idx="3606">
                  <c:v>41865</c:v>
                </c:pt>
                <c:pt idx="3607">
                  <c:v>41866</c:v>
                </c:pt>
                <c:pt idx="3608">
                  <c:v>41869</c:v>
                </c:pt>
                <c:pt idx="3609">
                  <c:v>41870</c:v>
                </c:pt>
                <c:pt idx="3610">
                  <c:v>41871</c:v>
                </c:pt>
                <c:pt idx="3611">
                  <c:v>41872</c:v>
                </c:pt>
                <c:pt idx="3612">
                  <c:v>41873</c:v>
                </c:pt>
                <c:pt idx="3613">
                  <c:v>41876</c:v>
                </c:pt>
                <c:pt idx="3614">
                  <c:v>41877</c:v>
                </c:pt>
                <c:pt idx="3615">
                  <c:v>41878</c:v>
                </c:pt>
                <c:pt idx="3616">
                  <c:v>41879</c:v>
                </c:pt>
                <c:pt idx="3617">
                  <c:v>41880</c:v>
                </c:pt>
                <c:pt idx="3618">
                  <c:v>41884</c:v>
                </c:pt>
                <c:pt idx="3619">
                  <c:v>41885</c:v>
                </c:pt>
                <c:pt idx="3620">
                  <c:v>41886</c:v>
                </c:pt>
                <c:pt idx="3621">
                  <c:v>41887</c:v>
                </c:pt>
                <c:pt idx="3622">
                  <c:v>41890</c:v>
                </c:pt>
                <c:pt idx="3623">
                  <c:v>41891</c:v>
                </c:pt>
                <c:pt idx="3624">
                  <c:v>41892</c:v>
                </c:pt>
                <c:pt idx="3625">
                  <c:v>41893</c:v>
                </c:pt>
                <c:pt idx="3626">
                  <c:v>41894</c:v>
                </c:pt>
                <c:pt idx="3627">
                  <c:v>41897</c:v>
                </c:pt>
                <c:pt idx="3628">
                  <c:v>41898</c:v>
                </c:pt>
                <c:pt idx="3629">
                  <c:v>41899</c:v>
                </c:pt>
                <c:pt idx="3630">
                  <c:v>41900</c:v>
                </c:pt>
                <c:pt idx="3631">
                  <c:v>41901</c:v>
                </c:pt>
                <c:pt idx="3632">
                  <c:v>41904</c:v>
                </c:pt>
                <c:pt idx="3633">
                  <c:v>41905</c:v>
                </c:pt>
                <c:pt idx="3634">
                  <c:v>41906</c:v>
                </c:pt>
                <c:pt idx="3635">
                  <c:v>41907</c:v>
                </c:pt>
                <c:pt idx="3636">
                  <c:v>41908</c:v>
                </c:pt>
                <c:pt idx="3637">
                  <c:v>41911</c:v>
                </c:pt>
                <c:pt idx="3638">
                  <c:v>41912</c:v>
                </c:pt>
                <c:pt idx="3639">
                  <c:v>41913</c:v>
                </c:pt>
                <c:pt idx="3640">
                  <c:v>41914</c:v>
                </c:pt>
                <c:pt idx="3641">
                  <c:v>41915</c:v>
                </c:pt>
                <c:pt idx="3642">
                  <c:v>41918</c:v>
                </c:pt>
                <c:pt idx="3643">
                  <c:v>41919</c:v>
                </c:pt>
                <c:pt idx="3644">
                  <c:v>41920</c:v>
                </c:pt>
                <c:pt idx="3645">
                  <c:v>41921</c:v>
                </c:pt>
                <c:pt idx="3646">
                  <c:v>41922</c:v>
                </c:pt>
                <c:pt idx="3647">
                  <c:v>41925</c:v>
                </c:pt>
                <c:pt idx="3648">
                  <c:v>41926</c:v>
                </c:pt>
                <c:pt idx="3649">
                  <c:v>41927</c:v>
                </c:pt>
                <c:pt idx="3650">
                  <c:v>41928</c:v>
                </c:pt>
                <c:pt idx="3651">
                  <c:v>41929</c:v>
                </c:pt>
                <c:pt idx="3652">
                  <c:v>41932</c:v>
                </c:pt>
                <c:pt idx="3653">
                  <c:v>41933</c:v>
                </c:pt>
                <c:pt idx="3654">
                  <c:v>41934</c:v>
                </c:pt>
                <c:pt idx="3655">
                  <c:v>41935</c:v>
                </c:pt>
                <c:pt idx="3656">
                  <c:v>41936</c:v>
                </c:pt>
                <c:pt idx="3657">
                  <c:v>41939</c:v>
                </c:pt>
                <c:pt idx="3658">
                  <c:v>41940</c:v>
                </c:pt>
                <c:pt idx="3659">
                  <c:v>41941</c:v>
                </c:pt>
                <c:pt idx="3660">
                  <c:v>41942</c:v>
                </c:pt>
                <c:pt idx="3661">
                  <c:v>41943</c:v>
                </c:pt>
                <c:pt idx="3662">
                  <c:v>41946</c:v>
                </c:pt>
                <c:pt idx="3663">
                  <c:v>41947</c:v>
                </c:pt>
                <c:pt idx="3664">
                  <c:v>41948</c:v>
                </c:pt>
                <c:pt idx="3665">
                  <c:v>41949</c:v>
                </c:pt>
                <c:pt idx="3666">
                  <c:v>41950</c:v>
                </c:pt>
                <c:pt idx="3667">
                  <c:v>41953</c:v>
                </c:pt>
                <c:pt idx="3668">
                  <c:v>41954</c:v>
                </c:pt>
                <c:pt idx="3669">
                  <c:v>41955</c:v>
                </c:pt>
                <c:pt idx="3670">
                  <c:v>41956</c:v>
                </c:pt>
                <c:pt idx="3671">
                  <c:v>41957</c:v>
                </c:pt>
                <c:pt idx="3672">
                  <c:v>41960</c:v>
                </c:pt>
                <c:pt idx="3673">
                  <c:v>41961</c:v>
                </c:pt>
                <c:pt idx="3674">
                  <c:v>41962</c:v>
                </c:pt>
                <c:pt idx="3675">
                  <c:v>41963</c:v>
                </c:pt>
                <c:pt idx="3676">
                  <c:v>41964</c:v>
                </c:pt>
                <c:pt idx="3677">
                  <c:v>41967</c:v>
                </c:pt>
                <c:pt idx="3678">
                  <c:v>41968</c:v>
                </c:pt>
                <c:pt idx="3679">
                  <c:v>41969</c:v>
                </c:pt>
                <c:pt idx="3680">
                  <c:v>41971</c:v>
                </c:pt>
                <c:pt idx="3681">
                  <c:v>41974</c:v>
                </c:pt>
                <c:pt idx="3682">
                  <c:v>41975</c:v>
                </c:pt>
                <c:pt idx="3683">
                  <c:v>41976</c:v>
                </c:pt>
                <c:pt idx="3684">
                  <c:v>41977</c:v>
                </c:pt>
                <c:pt idx="3685">
                  <c:v>41978</c:v>
                </c:pt>
                <c:pt idx="3686">
                  <c:v>41981</c:v>
                </c:pt>
                <c:pt idx="3687">
                  <c:v>41982</c:v>
                </c:pt>
                <c:pt idx="3688">
                  <c:v>41983</c:v>
                </c:pt>
                <c:pt idx="3689">
                  <c:v>41984</c:v>
                </c:pt>
                <c:pt idx="3690">
                  <c:v>41985</c:v>
                </c:pt>
                <c:pt idx="3691">
                  <c:v>41988</c:v>
                </c:pt>
                <c:pt idx="3692">
                  <c:v>41989</c:v>
                </c:pt>
                <c:pt idx="3693">
                  <c:v>41990</c:v>
                </c:pt>
                <c:pt idx="3694">
                  <c:v>41991</c:v>
                </c:pt>
                <c:pt idx="3695">
                  <c:v>41992</c:v>
                </c:pt>
                <c:pt idx="3696">
                  <c:v>41995</c:v>
                </c:pt>
                <c:pt idx="3697">
                  <c:v>41996</c:v>
                </c:pt>
                <c:pt idx="3698">
                  <c:v>41997</c:v>
                </c:pt>
                <c:pt idx="3699">
                  <c:v>41999</c:v>
                </c:pt>
                <c:pt idx="3700">
                  <c:v>42002</c:v>
                </c:pt>
                <c:pt idx="3701">
                  <c:v>42003</c:v>
                </c:pt>
                <c:pt idx="3702">
                  <c:v>42004</c:v>
                </c:pt>
                <c:pt idx="3703">
                  <c:v>42006</c:v>
                </c:pt>
                <c:pt idx="3704">
                  <c:v>42009</c:v>
                </c:pt>
                <c:pt idx="3705">
                  <c:v>42010</c:v>
                </c:pt>
                <c:pt idx="3706">
                  <c:v>42011</c:v>
                </c:pt>
                <c:pt idx="3707">
                  <c:v>42012</c:v>
                </c:pt>
                <c:pt idx="3708">
                  <c:v>42013</c:v>
                </c:pt>
                <c:pt idx="3709">
                  <c:v>42016</c:v>
                </c:pt>
                <c:pt idx="3710">
                  <c:v>42017</c:v>
                </c:pt>
                <c:pt idx="3711">
                  <c:v>42018</c:v>
                </c:pt>
                <c:pt idx="3712">
                  <c:v>42019</c:v>
                </c:pt>
                <c:pt idx="3713">
                  <c:v>42020</c:v>
                </c:pt>
                <c:pt idx="3714">
                  <c:v>42024</c:v>
                </c:pt>
                <c:pt idx="3715">
                  <c:v>42025</c:v>
                </c:pt>
                <c:pt idx="3716">
                  <c:v>42026</c:v>
                </c:pt>
                <c:pt idx="3717">
                  <c:v>42027</c:v>
                </c:pt>
                <c:pt idx="3718">
                  <c:v>42030</c:v>
                </c:pt>
                <c:pt idx="3719">
                  <c:v>42031</c:v>
                </c:pt>
                <c:pt idx="3720">
                  <c:v>42032</c:v>
                </c:pt>
                <c:pt idx="3721">
                  <c:v>42033</c:v>
                </c:pt>
                <c:pt idx="3722">
                  <c:v>42034</c:v>
                </c:pt>
                <c:pt idx="3723">
                  <c:v>42037</c:v>
                </c:pt>
                <c:pt idx="3724">
                  <c:v>42038</c:v>
                </c:pt>
                <c:pt idx="3725">
                  <c:v>42039</c:v>
                </c:pt>
                <c:pt idx="3726">
                  <c:v>42040</c:v>
                </c:pt>
                <c:pt idx="3727">
                  <c:v>42041</c:v>
                </c:pt>
                <c:pt idx="3728">
                  <c:v>42044</c:v>
                </c:pt>
                <c:pt idx="3729">
                  <c:v>42045</c:v>
                </c:pt>
                <c:pt idx="3730">
                  <c:v>42046</c:v>
                </c:pt>
                <c:pt idx="3731">
                  <c:v>42047</c:v>
                </c:pt>
                <c:pt idx="3732">
                  <c:v>42048</c:v>
                </c:pt>
                <c:pt idx="3733">
                  <c:v>42052</c:v>
                </c:pt>
                <c:pt idx="3734">
                  <c:v>42053</c:v>
                </c:pt>
                <c:pt idx="3735">
                  <c:v>42054</c:v>
                </c:pt>
                <c:pt idx="3736">
                  <c:v>42055</c:v>
                </c:pt>
                <c:pt idx="3737">
                  <c:v>42058</c:v>
                </c:pt>
                <c:pt idx="3738">
                  <c:v>42059</c:v>
                </c:pt>
                <c:pt idx="3739">
                  <c:v>42060</c:v>
                </c:pt>
                <c:pt idx="3740">
                  <c:v>42061</c:v>
                </c:pt>
                <c:pt idx="3741">
                  <c:v>42062</c:v>
                </c:pt>
                <c:pt idx="3742">
                  <c:v>42065</c:v>
                </c:pt>
                <c:pt idx="3743">
                  <c:v>42066</c:v>
                </c:pt>
                <c:pt idx="3744">
                  <c:v>42067</c:v>
                </c:pt>
                <c:pt idx="3745">
                  <c:v>42068</c:v>
                </c:pt>
                <c:pt idx="3746">
                  <c:v>42069</c:v>
                </c:pt>
                <c:pt idx="3747">
                  <c:v>42072</c:v>
                </c:pt>
                <c:pt idx="3748">
                  <c:v>42073</c:v>
                </c:pt>
                <c:pt idx="3749">
                  <c:v>42074</c:v>
                </c:pt>
                <c:pt idx="3750">
                  <c:v>42075</c:v>
                </c:pt>
                <c:pt idx="3751">
                  <c:v>42076</c:v>
                </c:pt>
                <c:pt idx="3752">
                  <c:v>42079</c:v>
                </c:pt>
                <c:pt idx="3753">
                  <c:v>42080</c:v>
                </c:pt>
                <c:pt idx="3754">
                  <c:v>42081</c:v>
                </c:pt>
                <c:pt idx="3755">
                  <c:v>42082</c:v>
                </c:pt>
                <c:pt idx="3756">
                  <c:v>42083</c:v>
                </c:pt>
                <c:pt idx="3757">
                  <c:v>42086</c:v>
                </c:pt>
                <c:pt idx="3758">
                  <c:v>42087</c:v>
                </c:pt>
                <c:pt idx="3759">
                  <c:v>42088</c:v>
                </c:pt>
                <c:pt idx="3760">
                  <c:v>42089</c:v>
                </c:pt>
                <c:pt idx="3761">
                  <c:v>42090</c:v>
                </c:pt>
                <c:pt idx="3762">
                  <c:v>42093</c:v>
                </c:pt>
                <c:pt idx="3763">
                  <c:v>42094</c:v>
                </c:pt>
                <c:pt idx="3764">
                  <c:v>42095</c:v>
                </c:pt>
                <c:pt idx="3765">
                  <c:v>42096</c:v>
                </c:pt>
                <c:pt idx="3766">
                  <c:v>42100</c:v>
                </c:pt>
                <c:pt idx="3767">
                  <c:v>42101</c:v>
                </c:pt>
                <c:pt idx="3768">
                  <c:v>42102</c:v>
                </c:pt>
                <c:pt idx="3769">
                  <c:v>42103</c:v>
                </c:pt>
                <c:pt idx="3770">
                  <c:v>42104</c:v>
                </c:pt>
                <c:pt idx="3771">
                  <c:v>42107</c:v>
                </c:pt>
                <c:pt idx="3772">
                  <c:v>42108</c:v>
                </c:pt>
                <c:pt idx="3773">
                  <c:v>42109</c:v>
                </c:pt>
                <c:pt idx="3774">
                  <c:v>42110</c:v>
                </c:pt>
                <c:pt idx="3775">
                  <c:v>42111</c:v>
                </c:pt>
                <c:pt idx="3776">
                  <c:v>42114</c:v>
                </c:pt>
                <c:pt idx="3777">
                  <c:v>42115</c:v>
                </c:pt>
                <c:pt idx="3778">
                  <c:v>42116</c:v>
                </c:pt>
                <c:pt idx="3779">
                  <c:v>42117</c:v>
                </c:pt>
                <c:pt idx="3780">
                  <c:v>42118</c:v>
                </c:pt>
                <c:pt idx="3781">
                  <c:v>42121</c:v>
                </c:pt>
                <c:pt idx="3782">
                  <c:v>42122</c:v>
                </c:pt>
                <c:pt idx="3783">
                  <c:v>42123</c:v>
                </c:pt>
                <c:pt idx="3784">
                  <c:v>42124</c:v>
                </c:pt>
                <c:pt idx="3785">
                  <c:v>42125</c:v>
                </c:pt>
                <c:pt idx="3786">
                  <c:v>42128</c:v>
                </c:pt>
                <c:pt idx="3787">
                  <c:v>42129</c:v>
                </c:pt>
                <c:pt idx="3788">
                  <c:v>42130</c:v>
                </c:pt>
                <c:pt idx="3789">
                  <c:v>42131</c:v>
                </c:pt>
                <c:pt idx="3790">
                  <c:v>42132</c:v>
                </c:pt>
                <c:pt idx="3791">
                  <c:v>42135</c:v>
                </c:pt>
                <c:pt idx="3792">
                  <c:v>42136</c:v>
                </c:pt>
                <c:pt idx="3793">
                  <c:v>42137</c:v>
                </c:pt>
                <c:pt idx="3794">
                  <c:v>42138</c:v>
                </c:pt>
                <c:pt idx="3795">
                  <c:v>42139</c:v>
                </c:pt>
                <c:pt idx="3796">
                  <c:v>42142</c:v>
                </c:pt>
                <c:pt idx="3797">
                  <c:v>42143</c:v>
                </c:pt>
                <c:pt idx="3798">
                  <c:v>42144</c:v>
                </c:pt>
                <c:pt idx="3799">
                  <c:v>42145</c:v>
                </c:pt>
                <c:pt idx="3800">
                  <c:v>42146</c:v>
                </c:pt>
                <c:pt idx="3801">
                  <c:v>42150</c:v>
                </c:pt>
                <c:pt idx="3802">
                  <c:v>42151</c:v>
                </c:pt>
                <c:pt idx="3803">
                  <c:v>42152</c:v>
                </c:pt>
                <c:pt idx="3804">
                  <c:v>42153</c:v>
                </c:pt>
                <c:pt idx="3805">
                  <c:v>42156</c:v>
                </c:pt>
                <c:pt idx="3806">
                  <c:v>42157</c:v>
                </c:pt>
                <c:pt idx="3807">
                  <c:v>42158</c:v>
                </c:pt>
                <c:pt idx="3808">
                  <c:v>42159</c:v>
                </c:pt>
                <c:pt idx="3809">
                  <c:v>42160</c:v>
                </c:pt>
                <c:pt idx="3810">
                  <c:v>42163</c:v>
                </c:pt>
                <c:pt idx="3811">
                  <c:v>42164</c:v>
                </c:pt>
                <c:pt idx="3812">
                  <c:v>42165</c:v>
                </c:pt>
                <c:pt idx="3813">
                  <c:v>42166</c:v>
                </c:pt>
                <c:pt idx="3814">
                  <c:v>42167</c:v>
                </c:pt>
                <c:pt idx="3815">
                  <c:v>42170</c:v>
                </c:pt>
                <c:pt idx="3816">
                  <c:v>42171</c:v>
                </c:pt>
                <c:pt idx="3817">
                  <c:v>42172</c:v>
                </c:pt>
                <c:pt idx="3818">
                  <c:v>42173</c:v>
                </c:pt>
                <c:pt idx="3819">
                  <c:v>42174</c:v>
                </c:pt>
                <c:pt idx="3820">
                  <c:v>42177</c:v>
                </c:pt>
                <c:pt idx="3821">
                  <c:v>42178</c:v>
                </c:pt>
                <c:pt idx="3822">
                  <c:v>42179</c:v>
                </c:pt>
                <c:pt idx="3823">
                  <c:v>42180</c:v>
                </c:pt>
                <c:pt idx="3824">
                  <c:v>42181</c:v>
                </c:pt>
                <c:pt idx="3825">
                  <c:v>42184</c:v>
                </c:pt>
                <c:pt idx="3826">
                  <c:v>42185</c:v>
                </c:pt>
                <c:pt idx="3827">
                  <c:v>42186</c:v>
                </c:pt>
                <c:pt idx="3828">
                  <c:v>42187</c:v>
                </c:pt>
                <c:pt idx="3829">
                  <c:v>42191</c:v>
                </c:pt>
                <c:pt idx="3830">
                  <c:v>42192</c:v>
                </c:pt>
                <c:pt idx="3831">
                  <c:v>42193</c:v>
                </c:pt>
                <c:pt idx="3832">
                  <c:v>42194</c:v>
                </c:pt>
                <c:pt idx="3833">
                  <c:v>42195</c:v>
                </c:pt>
                <c:pt idx="3834">
                  <c:v>42198</c:v>
                </c:pt>
                <c:pt idx="3835">
                  <c:v>42199</c:v>
                </c:pt>
                <c:pt idx="3836">
                  <c:v>42200</c:v>
                </c:pt>
                <c:pt idx="3837">
                  <c:v>42201</c:v>
                </c:pt>
                <c:pt idx="3838">
                  <c:v>42202</c:v>
                </c:pt>
                <c:pt idx="3839">
                  <c:v>42205</c:v>
                </c:pt>
                <c:pt idx="3840">
                  <c:v>42206</c:v>
                </c:pt>
                <c:pt idx="3841">
                  <c:v>42207</c:v>
                </c:pt>
                <c:pt idx="3842">
                  <c:v>42208</c:v>
                </c:pt>
                <c:pt idx="3843">
                  <c:v>42209</c:v>
                </c:pt>
                <c:pt idx="3844">
                  <c:v>42212</c:v>
                </c:pt>
                <c:pt idx="3845">
                  <c:v>42213</c:v>
                </c:pt>
                <c:pt idx="3846">
                  <c:v>42214</c:v>
                </c:pt>
                <c:pt idx="3847">
                  <c:v>42215</c:v>
                </c:pt>
                <c:pt idx="3848">
                  <c:v>42216</c:v>
                </c:pt>
                <c:pt idx="3849">
                  <c:v>42219</c:v>
                </c:pt>
                <c:pt idx="3850">
                  <c:v>42220</c:v>
                </c:pt>
                <c:pt idx="3851">
                  <c:v>42221</c:v>
                </c:pt>
                <c:pt idx="3852">
                  <c:v>42222</c:v>
                </c:pt>
                <c:pt idx="3853">
                  <c:v>42223</c:v>
                </c:pt>
                <c:pt idx="3854">
                  <c:v>42226</c:v>
                </c:pt>
                <c:pt idx="3855">
                  <c:v>42227</c:v>
                </c:pt>
                <c:pt idx="3856">
                  <c:v>42228</c:v>
                </c:pt>
                <c:pt idx="3857">
                  <c:v>42229</c:v>
                </c:pt>
                <c:pt idx="3858">
                  <c:v>42230</c:v>
                </c:pt>
                <c:pt idx="3859">
                  <c:v>42233</c:v>
                </c:pt>
                <c:pt idx="3860">
                  <c:v>42234</c:v>
                </c:pt>
                <c:pt idx="3861">
                  <c:v>42235</c:v>
                </c:pt>
                <c:pt idx="3862">
                  <c:v>42236</c:v>
                </c:pt>
                <c:pt idx="3863">
                  <c:v>42237</c:v>
                </c:pt>
                <c:pt idx="3864">
                  <c:v>42240</c:v>
                </c:pt>
                <c:pt idx="3865">
                  <c:v>42241</c:v>
                </c:pt>
                <c:pt idx="3866">
                  <c:v>42242</c:v>
                </c:pt>
                <c:pt idx="3867">
                  <c:v>42243</c:v>
                </c:pt>
                <c:pt idx="3868">
                  <c:v>42244</c:v>
                </c:pt>
                <c:pt idx="3869">
                  <c:v>42247</c:v>
                </c:pt>
                <c:pt idx="3870">
                  <c:v>42248</c:v>
                </c:pt>
                <c:pt idx="3871">
                  <c:v>42249</c:v>
                </c:pt>
                <c:pt idx="3872">
                  <c:v>42250</c:v>
                </c:pt>
                <c:pt idx="3873">
                  <c:v>42251</c:v>
                </c:pt>
                <c:pt idx="3874">
                  <c:v>42255</c:v>
                </c:pt>
                <c:pt idx="3875">
                  <c:v>42256</c:v>
                </c:pt>
                <c:pt idx="3876">
                  <c:v>42257</c:v>
                </c:pt>
                <c:pt idx="3877">
                  <c:v>42258</c:v>
                </c:pt>
                <c:pt idx="3878">
                  <c:v>42261</c:v>
                </c:pt>
                <c:pt idx="3879">
                  <c:v>42262</c:v>
                </c:pt>
                <c:pt idx="3880">
                  <c:v>42263</c:v>
                </c:pt>
                <c:pt idx="3881">
                  <c:v>42264</c:v>
                </c:pt>
                <c:pt idx="3882">
                  <c:v>42265</c:v>
                </c:pt>
                <c:pt idx="3883">
                  <c:v>42268</c:v>
                </c:pt>
                <c:pt idx="3884">
                  <c:v>42269</c:v>
                </c:pt>
                <c:pt idx="3885">
                  <c:v>42270</c:v>
                </c:pt>
                <c:pt idx="3886">
                  <c:v>42271</c:v>
                </c:pt>
                <c:pt idx="3887">
                  <c:v>42272</c:v>
                </c:pt>
                <c:pt idx="3888">
                  <c:v>42275</c:v>
                </c:pt>
                <c:pt idx="3889">
                  <c:v>42276</c:v>
                </c:pt>
                <c:pt idx="3890">
                  <c:v>42277</c:v>
                </c:pt>
                <c:pt idx="3891">
                  <c:v>42278</c:v>
                </c:pt>
                <c:pt idx="3892">
                  <c:v>42279</c:v>
                </c:pt>
                <c:pt idx="3893">
                  <c:v>42282</c:v>
                </c:pt>
                <c:pt idx="3894">
                  <c:v>42283</c:v>
                </c:pt>
                <c:pt idx="3895">
                  <c:v>42284</c:v>
                </c:pt>
                <c:pt idx="3896">
                  <c:v>42285</c:v>
                </c:pt>
                <c:pt idx="3897">
                  <c:v>42286</c:v>
                </c:pt>
                <c:pt idx="3898">
                  <c:v>42289</c:v>
                </c:pt>
                <c:pt idx="3899">
                  <c:v>42290</c:v>
                </c:pt>
                <c:pt idx="3900">
                  <c:v>42291</c:v>
                </c:pt>
                <c:pt idx="3901">
                  <c:v>42292</c:v>
                </c:pt>
                <c:pt idx="3902">
                  <c:v>42293</c:v>
                </c:pt>
                <c:pt idx="3903">
                  <c:v>42296</c:v>
                </c:pt>
                <c:pt idx="3904">
                  <c:v>42297</c:v>
                </c:pt>
                <c:pt idx="3905">
                  <c:v>42298</c:v>
                </c:pt>
                <c:pt idx="3906">
                  <c:v>42299</c:v>
                </c:pt>
                <c:pt idx="3907">
                  <c:v>42300</c:v>
                </c:pt>
                <c:pt idx="3908">
                  <c:v>42303</c:v>
                </c:pt>
                <c:pt idx="3909">
                  <c:v>42304</c:v>
                </c:pt>
                <c:pt idx="3910">
                  <c:v>42305</c:v>
                </c:pt>
                <c:pt idx="3911">
                  <c:v>42306</c:v>
                </c:pt>
                <c:pt idx="3912">
                  <c:v>42307</c:v>
                </c:pt>
                <c:pt idx="3913">
                  <c:v>42310</c:v>
                </c:pt>
                <c:pt idx="3914">
                  <c:v>42311</c:v>
                </c:pt>
                <c:pt idx="3915">
                  <c:v>42312</c:v>
                </c:pt>
                <c:pt idx="3916">
                  <c:v>42313</c:v>
                </c:pt>
                <c:pt idx="3917">
                  <c:v>42314</c:v>
                </c:pt>
                <c:pt idx="3918">
                  <c:v>42317</c:v>
                </c:pt>
                <c:pt idx="3919">
                  <c:v>42318</c:v>
                </c:pt>
                <c:pt idx="3920">
                  <c:v>42319</c:v>
                </c:pt>
                <c:pt idx="3921">
                  <c:v>42320</c:v>
                </c:pt>
                <c:pt idx="3922">
                  <c:v>42321</c:v>
                </c:pt>
                <c:pt idx="3923">
                  <c:v>42324</c:v>
                </c:pt>
                <c:pt idx="3924">
                  <c:v>42325</c:v>
                </c:pt>
                <c:pt idx="3925">
                  <c:v>42326</c:v>
                </c:pt>
                <c:pt idx="3926">
                  <c:v>42327</c:v>
                </c:pt>
                <c:pt idx="3927">
                  <c:v>42328</c:v>
                </c:pt>
                <c:pt idx="3928">
                  <c:v>42331</c:v>
                </c:pt>
                <c:pt idx="3929">
                  <c:v>42332</c:v>
                </c:pt>
                <c:pt idx="3930">
                  <c:v>42333</c:v>
                </c:pt>
                <c:pt idx="3931">
                  <c:v>42335</c:v>
                </c:pt>
                <c:pt idx="3932">
                  <c:v>42338</c:v>
                </c:pt>
                <c:pt idx="3933">
                  <c:v>42339</c:v>
                </c:pt>
                <c:pt idx="3934">
                  <c:v>42340</c:v>
                </c:pt>
                <c:pt idx="3935">
                  <c:v>42341</c:v>
                </c:pt>
                <c:pt idx="3936">
                  <c:v>42342</c:v>
                </c:pt>
                <c:pt idx="3937">
                  <c:v>42345</c:v>
                </c:pt>
                <c:pt idx="3938">
                  <c:v>42346</c:v>
                </c:pt>
                <c:pt idx="3939">
                  <c:v>42347</c:v>
                </c:pt>
                <c:pt idx="3940">
                  <c:v>42348</c:v>
                </c:pt>
                <c:pt idx="3941">
                  <c:v>42349</c:v>
                </c:pt>
                <c:pt idx="3942">
                  <c:v>42352</c:v>
                </c:pt>
                <c:pt idx="3943">
                  <c:v>42353</c:v>
                </c:pt>
                <c:pt idx="3944">
                  <c:v>42354</c:v>
                </c:pt>
                <c:pt idx="3945">
                  <c:v>42355</c:v>
                </c:pt>
                <c:pt idx="3946">
                  <c:v>42356</c:v>
                </c:pt>
                <c:pt idx="3947">
                  <c:v>42359</c:v>
                </c:pt>
                <c:pt idx="3948">
                  <c:v>42360</c:v>
                </c:pt>
                <c:pt idx="3949">
                  <c:v>42361</c:v>
                </c:pt>
                <c:pt idx="3950">
                  <c:v>42362</c:v>
                </c:pt>
                <c:pt idx="3951">
                  <c:v>42366</c:v>
                </c:pt>
                <c:pt idx="3952">
                  <c:v>42367</c:v>
                </c:pt>
                <c:pt idx="3953">
                  <c:v>42368</c:v>
                </c:pt>
                <c:pt idx="3954">
                  <c:v>42369</c:v>
                </c:pt>
                <c:pt idx="3955">
                  <c:v>42373</c:v>
                </c:pt>
                <c:pt idx="3956">
                  <c:v>42374</c:v>
                </c:pt>
                <c:pt idx="3957">
                  <c:v>42375</c:v>
                </c:pt>
                <c:pt idx="3958">
                  <c:v>42376</c:v>
                </c:pt>
                <c:pt idx="3959">
                  <c:v>42377</c:v>
                </c:pt>
                <c:pt idx="3960">
                  <c:v>42380</c:v>
                </c:pt>
                <c:pt idx="3961">
                  <c:v>42381</c:v>
                </c:pt>
                <c:pt idx="3962">
                  <c:v>42382</c:v>
                </c:pt>
                <c:pt idx="3963">
                  <c:v>42383</c:v>
                </c:pt>
                <c:pt idx="3964">
                  <c:v>42384</c:v>
                </c:pt>
                <c:pt idx="3965">
                  <c:v>42388</c:v>
                </c:pt>
                <c:pt idx="3966">
                  <c:v>42389</c:v>
                </c:pt>
                <c:pt idx="3967">
                  <c:v>42390</c:v>
                </c:pt>
                <c:pt idx="3968">
                  <c:v>42391</c:v>
                </c:pt>
                <c:pt idx="3969">
                  <c:v>42394</c:v>
                </c:pt>
                <c:pt idx="3970">
                  <c:v>42395</c:v>
                </c:pt>
                <c:pt idx="3971">
                  <c:v>42396</c:v>
                </c:pt>
                <c:pt idx="3972">
                  <c:v>42397</c:v>
                </c:pt>
                <c:pt idx="3973">
                  <c:v>42398</c:v>
                </c:pt>
                <c:pt idx="3974">
                  <c:v>42401</c:v>
                </c:pt>
                <c:pt idx="3975">
                  <c:v>42402</c:v>
                </c:pt>
                <c:pt idx="3976">
                  <c:v>42403</c:v>
                </c:pt>
                <c:pt idx="3977">
                  <c:v>42404</c:v>
                </c:pt>
                <c:pt idx="3978">
                  <c:v>42405</c:v>
                </c:pt>
                <c:pt idx="3979">
                  <c:v>42408</c:v>
                </c:pt>
                <c:pt idx="3980">
                  <c:v>42409</c:v>
                </c:pt>
                <c:pt idx="3981">
                  <c:v>42410</c:v>
                </c:pt>
                <c:pt idx="3982">
                  <c:v>42411</c:v>
                </c:pt>
                <c:pt idx="3983">
                  <c:v>42412</c:v>
                </c:pt>
                <c:pt idx="3984">
                  <c:v>42416</c:v>
                </c:pt>
                <c:pt idx="3985">
                  <c:v>42417</c:v>
                </c:pt>
                <c:pt idx="3986">
                  <c:v>42418</c:v>
                </c:pt>
                <c:pt idx="3987">
                  <c:v>42419</c:v>
                </c:pt>
                <c:pt idx="3988">
                  <c:v>42422</c:v>
                </c:pt>
                <c:pt idx="3989">
                  <c:v>42423</c:v>
                </c:pt>
                <c:pt idx="3990">
                  <c:v>42424</c:v>
                </c:pt>
                <c:pt idx="3991">
                  <c:v>42425</c:v>
                </c:pt>
                <c:pt idx="3992">
                  <c:v>42426</c:v>
                </c:pt>
                <c:pt idx="3993">
                  <c:v>42429</c:v>
                </c:pt>
                <c:pt idx="3994">
                  <c:v>42430</c:v>
                </c:pt>
                <c:pt idx="3995">
                  <c:v>42431</c:v>
                </c:pt>
                <c:pt idx="3996">
                  <c:v>42432</c:v>
                </c:pt>
                <c:pt idx="3997">
                  <c:v>42433</c:v>
                </c:pt>
                <c:pt idx="3998">
                  <c:v>42436</c:v>
                </c:pt>
                <c:pt idx="3999">
                  <c:v>42437</c:v>
                </c:pt>
                <c:pt idx="4000">
                  <c:v>42438</c:v>
                </c:pt>
                <c:pt idx="4001">
                  <c:v>42439</c:v>
                </c:pt>
                <c:pt idx="4002">
                  <c:v>42440</c:v>
                </c:pt>
                <c:pt idx="4003">
                  <c:v>42443</c:v>
                </c:pt>
                <c:pt idx="4004">
                  <c:v>42444</c:v>
                </c:pt>
                <c:pt idx="4005">
                  <c:v>42445</c:v>
                </c:pt>
                <c:pt idx="4006">
                  <c:v>42446</c:v>
                </c:pt>
                <c:pt idx="4007">
                  <c:v>42447</c:v>
                </c:pt>
                <c:pt idx="4008">
                  <c:v>42450</c:v>
                </c:pt>
                <c:pt idx="4009">
                  <c:v>42451</c:v>
                </c:pt>
                <c:pt idx="4010">
                  <c:v>42452</c:v>
                </c:pt>
                <c:pt idx="4011">
                  <c:v>42453</c:v>
                </c:pt>
                <c:pt idx="4012">
                  <c:v>42457</c:v>
                </c:pt>
                <c:pt idx="4013">
                  <c:v>42458</c:v>
                </c:pt>
                <c:pt idx="4014">
                  <c:v>42459</c:v>
                </c:pt>
                <c:pt idx="4015">
                  <c:v>42460</c:v>
                </c:pt>
                <c:pt idx="4016">
                  <c:v>42461</c:v>
                </c:pt>
                <c:pt idx="4017">
                  <c:v>42464</c:v>
                </c:pt>
                <c:pt idx="4018">
                  <c:v>42465</c:v>
                </c:pt>
                <c:pt idx="4019">
                  <c:v>42466</c:v>
                </c:pt>
                <c:pt idx="4020">
                  <c:v>42467</c:v>
                </c:pt>
                <c:pt idx="4021">
                  <c:v>42468</c:v>
                </c:pt>
                <c:pt idx="4022">
                  <c:v>42471</c:v>
                </c:pt>
                <c:pt idx="4023">
                  <c:v>42472</c:v>
                </c:pt>
                <c:pt idx="4024">
                  <c:v>42473</c:v>
                </c:pt>
                <c:pt idx="4025">
                  <c:v>42474</c:v>
                </c:pt>
                <c:pt idx="4026">
                  <c:v>42475</c:v>
                </c:pt>
                <c:pt idx="4027">
                  <c:v>42478</c:v>
                </c:pt>
                <c:pt idx="4028">
                  <c:v>42479</c:v>
                </c:pt>
                <c:pt idx="4029">
                  <c:v>42480</c:v>
                </c:pt>
                <c:pt idx="4030">
                  <c:v>42481</c:v>
                </c:pt>
                <c:pt idx="4031">
                  <c:v>42482</c:v>
                </c:pt>
                <c:pt idx="4032">
                  <c:v>42485</c:v>
                </c:pt>
                <c:pt idx="4033">
                  <c:v>42486</c:v>
                </c:pt>
                <c:pt idx="4034">
                  <c:v>42487</c:v>
                </c:pt>
                <c:pt idx="4035">
                  <c:v>42488</c:v>
                </c:pt>
                <c:pt idx="4036">
                  <c:v>42489</c:v>
                </c:pt>
                <c:pt idx="4037">
                  <c:v>42492</c:v>
                </c:pt>
                <c:pt idx="4038">
                  <c:v>42493</c:v>
                </c:pt>
                <c:pt idx="4039">
                  <c:v>42494</c:v>
                </c:pt>
                <c:pt idx="4040">
                  <c:v>42495</c:v>
                </c:pt>
                <c:pt idx="4041">
                  <c:v>42496</c:v>
                </c:pt>
                <c:pt idx="4042">
                  <c:v>42499</c:v>
                </c:pt>
                <c:pt idx="4043">
                  <c:v>42500</c:v>
                </c:pt>
                <c:pt idx="4044">
                  <c:v>42501</c:v>
                </c:pt>
                <c:pt idx="4045">
                  <c:v>42502</c:v>
                </c:pt>
                <c:pt idx="4046">
                  <c:v>42503</c:v>
                </c:pt>
                <c:pt idx="4047">
                  <c:v>42506</c:v>
                </c:pt>
                <c:pt idx="4048">
                  <c:v>42507</c:v>
                </c:pt>
                <c:pt idx="4049">
                  <c:v>42508</c:v>
                </c:pt>
                <c:pt idx="4050">
                  <c:v>42509</c:v>
                </c:pt>
                <c:pt idx="4051">
                  <c:v>42510</c:v>
                </c:pt>
                <c:pt idx="4052">
                  <c:v>42513</c:v>
                </c:pt>
                <c:pt idx="4053">
                  <c:v>42514</c:v>
                </c:pt>
                <c:pt idx="4054">
                  <c:v>42515</c:v>
                </c:pt>
                <c:pt idx="4055">
                  <c:v>42516</c:v>
                </c:pt>
                <c:pt idx="4056">
                  <c:v>42517</c:v>
                </c:pt>
                <c:pt idx="4057">
                  <c:v>42521</c:v>
                </c:pt>
                <c:pt idx="4058">
                  <c:v>42522</c:v>
                </c:pt>
                <c:pt idx="4059">
                  <c:v>42523</c:v>
                </c:pt>
                <c:pt idx="4060">
                  <c:v>42524</c:v>
                </c:pt>
                <c:pt idx="4061">
                  <c:v>42527</c:v>
                </c:pt>
                <c:pt idx="4062">
                  <c:v>42528</c:v>
                </c:pt>
                <c:pt idx="4063">
                  <c:v>42529</c:v>
                </c:pt>
                <c:pt idx="4064">
                  <c:v>42530</c:v>
                </c:pt>
                <c:pt idx="4065">
                  <c:v>42531</c:v>
                </c:pt>
                <c:pt idx="4066">
                  <c:v>42534</c:v>
                </c:pt>
                <c:pt idx="4067">
                  <c:v>42535</c:v>
                </c:pt>
                <c:pt idx="4068">
                  <c:v>42536</c:v>
                </c:pt>
                <c:pt idx="4069">
                  <c:v>42537</c:v>
                </c:pt>
                <c:pt idx="4070">
                  <c:v>42538</c:v>
                </c:pt>
                <c:pt idx="4071">
                  <c:v>42541</c:v>
                </c:pt>
                <c:pt idx="4072">
                  <c:v>42542</c:v>
                </c:pt>
                <c:pt idx="4073">
                  <c:v>42543</c:v>
                </c:pt>
                <c:pt idx="4074">
                  <c:v>42544</c:v>
                </c:pt>
                <c:pt idx="4075">
                  <c:v>42545</c:v>
                </c:pt>
                <c:pt idx="4076">
                  <c:v>42548</c:v>
                </c:pt>
                <c:pt idx="4077">
                  <c:v>42549</c:v>
                </c:pt>
                <c:pt idx="4078">
                  <c:v>42550</c:v>
                </c:pt>
                <c:pt idx="4079">
                  <c:v>42551</c:v>
                </c:pt>
                <c:pt idx="4080">
                  <c:v>42552</c:v>
                </c:pt>
                <c:pt idx="4081">
                  <c:v>42556</c:v>
                </c:pt>
                <c:pt idx="4082">
                  <c:v>42557</c:v>
                </c:pt>
                <c:pt idx="4083">
                  <c:v>42558</c:v>
                </c:pt>
                <c:pt idx="4084">
                  <c:v>42559</c:v>
                </c:pt>
                <c:pt idx="4085">
                  <c:v>42562</c:v>
                </c:pt>
                <c:pt idx="4086">
                  <c:v>42563</c:v>
                </c:pt>
                <c:pt idx="4087">
                  <c:v>42564</c:v>
                </c:pt>
                <c:pt idx="4088">
                  <c:v>42565</c:v>
                </c:pt>
                <c:pt idx="4089">
                  <c:v>42566</c:v>
                </c:pt>
                <c:pt idx="4090">
                  <c:v>42569</c:v>
                </c:pt>
                <c:pt idx="4091">
                  <c:v>42570</c:v>
                </c:pt>
                <c:pt idx="4092">
                  <c:v>42571</c:v>
                </c:pt>
                <c:pt idx="4093">
                  <c:v>42572</c:v>
                </c:pt>
                <c:pt idx="4094">
                  <c:v>42573</c:v>
                </c:pt>
                <c:pt idx="4095">
                  <c:v>42576</c:v>
                </c:pt>
                <c:pt idx="4096">
                  <c:v>42577</c:v>
                </c:pt>
                <c:pt idx="4097">
                  <c:v>42578</c:v>
                </c:pt>
                <c:pt idx="4098">
                  <c:v>42579</c:v>
                </c:pt>
                <c:pt idx="4099">
                  <c:v>42580</c:v>
                </c:pt>
                <c:pt idx="4100">
                  <c:v>42583</c:v>
                </c:pt>
                <c:pt idx="4101">
                  <c:v>42584</c:v>
                </c:pt>
                <c:pt idx="4102">
                  <c:v>42585</c:v>
                </c:pt>
                <c:pt idx="4103">
                  <c:v>42586</c:v>
                </c:pt>
                <c:pt idx="4104">
                  <c:v>42587</c:v>
                </c:pt>
                <c:pt idx="4105">
                  <c:v>42590</c:v>
                </c:pt>
                <c:pt idx="4106">
                  <c:v>42591</c:v>
                </c:pt>
                <c:pt idx="4107">
                  <c:v>42592</c:v>
                </c:pt>
                <c:pt idx="4108">
                  <c:v>42593</c:v>
                </c:pt>
                <c:pt idx="4109">
                  <c:v>42594</c:v>
                </c:pt>
                <c:pt idx="4110">
                  <c:v>42597</c:v>
                </c:pt>
                <c:pt idx="4111">
                  <c:v>42598</c:v>
                </c:pt>
                <c:pt idx="4112">
                  <c:v>42599</c:v>
                </c:pt>
                <c:pt idx="4113">
                  <c:v>42600</c:v>
                </c:pt>
                <c:pt idx="4114">
                  <c:v>42601</c:v>
                </c:pt>
                <c:pt idx="4115">
                  <c:v>42604</c:v>
                </c:pt>
                <c:pt idx="4116">
                  <c:v>42605</c:v>
                </c:pt>
                <c:pt idx="4117">
                  <c:v>42606</c:v>
                </c:pt>
                <c:pt idx="4118">
                  <c:v>42607</c:v>
                </c:pt>
                <c:pt idx="4119">
                  <c:v>42608</c:v>
                </c:pt>
                <c:pt idx="4120">
                  <c:v>42611</c:v>
                </c:pt>
                <c:pt idx="4121">
                  <c:v>42612</c:v>
                </c:pt>
                <c:pt idx="4122">
                  <c:v>42613</c:v>
                </c:pt>
                <c:pt idx="4123">
                  <c:v>42614</c:v>
                </c:pt>
                <c:pt idx="4124">
                  <c:v>42615</c:v>
                </c:pt>
                <c:pt idx="4125">
                  <c:v>42619</c:v>
                </c:pt>
                <c:pt idx="4126">
                  <c:v>42620</c:v>
                </c:pt>
                <c:pt idx="4127">
                  <c:v>42621</c:v>
                </c:pt>
                <c:pt idx="4128">
                  <c:v>42622</c:v>
                </c:pt>
                <c:pt idx="4129">
                  <c:v>42625</c:v>
                </c:pt>
                <c:pt idx="4130">
                  <c:v>42626</c:v>
                </c:pt>
                <c:pt idx="4131">
                  <c:v>42627</c:v>
                </c:pt>
                <c:pt idx="4132">
                  <c:v>42628</c:v>
                </c:pt>
                <c:pt idx="4133">
                  <c:v>42629</c:v>
                </c:pt>
                <c:pt idx="4134">
                  <c:v>42632</c:v>
                </c:pt>
                <c:pt idx="4135">
                  <c:v>42633</c:v>
                </c:pt>
                <c:pt idx="4136">
                  <c:v>42634</c:v>
                </c:pt>
                <c:pt idx="4137">
                  <c:v>42635</c:v>
                </c:pt>
                <c:pt idx="4138">
                  <c:v>42636</c:v>
                </c:pt>
                <c:pt idx="4139">
                  <c:v>42639</c:v>
                </c:pt>
                <c:pt idx="4140">
                  <c:v>42640</c:v>
                </c:pt>
                <c:pt idx="4141">
                  <c:v>42641</c:v>
                </c:pt>
                <c:pt idx="4142">
                  <c:v>42642</c:v>
                </c:pt>
                <c:pt idx="4143">
                  <c:v>42643</c:v>
                </c:pt>
                <c:pt idx="4144">
                  <c:v>42646</c:v>
                </c:pt>
                <c:pt idx="4145">
                  <c:v>42647</c:v>
                </c:pt>
                <c:pt idx="4146">
                  <c:v>42648</c:v>
                </c:pt>
                <c:pt idx="4147">
                  <c:v>42649</c:v>
                </c:pt>
                <c:pt idx="4148">
                  <c:v>42650</c:v>
                </c:pt>
                <c:pt idx="4149">
                  <c:v>42653</c:v>
                </c:pt>
                <c:pt idx="4150">
                  <c:v>42654</c:v>
                </c:pt>
                <c:pt idx="4151">
                  <c:v>42655</c:v>
                </c:pt>
                <c:pt idx="4152">
                  <c:v>42656</c:v>
                </c:pt>
                <c:pt idx="4153">
                  <c:v>42657</c:v>
                </c:pt>
                <c:pt idx="4154">
                  <c:v>42660</c:v>
                </c:pt>
                <c:pt idx="4155">
                  <c:v>42661</c:v>
                </c:pt>
                <c:pt idx="4156">
                  <c:v>42662</c:v>
                </c:pt>
                <c:pt idx="4157">
                  <c:v>42663</c:v>
                </c:pt>
                <c:pt idx="4158">
                  <c:v>42664</c:v>
                </c:pt>
                <c:pt idx="4159">
                  <c:v>42667</c:v>
                </c:pt>
                <c:pt idx="4160">
                  <c:v>42668</c:v>
                </c:pt>
                <c:pt idx="4161">
                  <c:v>42669</c:v>
                </c:pt>
                <c:pt idx="4162">
                  <c:v>42670</c:v>
                </c:pt>
                <c:pt idx="4163">
                  <c:v>42671</c:v>
                </c:pt>
                <c:pt idx="4164">
                  <c:v>42674</c:v>
                </c:pt>
                <c:pt idx="4165">
                  <c:v>42675</c:v>
                </c:pt>
                <c:pt idx="4166">
                  <c:v>42676</c:v>
                </c:pt>
                <c:pt idx="4167">
                  <c:v>42677</c:v>
                </c:pt>
                <c:pt idx="4168">
                  <c:v>42678</c:v>
                </c:pt>
                <c:pt idx="4169">
                  <c:v>42681</c:v>
                </c:pt>
                <c:pt idx="4170">
                  <c:v>42682</c:v>
                </c:pt>
                <c:pt idx="4171">
                  <c:v>42683</c:v>
                </c:pt>
                <c:pt idx="4172">
                  <c:v>42684</c:v>
                </c:pt>
                <c:pt idx="4173">
                  <c:v>42685</c:v>
                </c:pt>
                <c:pt idx="4174">
                  <c:v>42688</c:v>
                </c:pt>
                <c:pt idx="4175">
                  <c:v>42689</c:v>
                </c:pt>
                <c:pt idx="4176">
                  <c:v>42690</c:v>
                </c:pt>
                <c:pt idx="4177">
                  <c:v>42691</c:v>
                </c:pt>
                <c:pt idx="4178">
                  <c:v>42692</c:v>
                </c:pt>
                <c:pt idx="4179">
                  <c:v>42695</c:v>
                </c:pt>
                <c:pt idx="4180">
                  <c:v>42696</c:v>
                </c:pt>
                <c:pt idx="4181">
                  <c:v>42697</c:v>
                </c:pt>
                <c:pt idx="4182">
                  <c:v>42699</c:v>
                </c:pt>
                <c:pt idx="4183">
                  <c:v>42702</c:v>
                </c:pt>
                <c:pt idx="4184">
                  <c:v>42703</c:v>
                </c:pt>
                <c:pt idx="4185">
                  <c:v>42704</c:v>
                </c:pt>
                <c:pt idx="4186">
                  <c:v>42705</c:v>
                </c:pt>
                <c:pt idx="4187">
                  <c:v>42706</c:v>
                </c:pt>
                <c:pt idx="4188">
                  <c:v>42709</c:v>
                </c:pt>
                <c:pt idx="4189">
                  <c:v>42710</c:v>
                </c:pt>
                <c:pt idx="4190">
                  <c:v>42711</c:v>
                </c:pt>
                <c:pt idx="4191">
                  <c:v>42712</c:v>
                </c:pt>
                <c:pt idx="4192">
                  <c:v>42713</c:v>
                </c:pt>
                <c:pt idx="4193">
                  <c:v>42716</c:v>
                </c:pt>
                <c:pt idx="4194">
                  <c:v>42717</c:v>
                </c:pt>
                <c:pt idx="4195">
                  <c:v>42718</c:v>
                </c:pt>
                <c:pt idx="4196">
                  <c:v>42719</c:v>
                </c:pt>
                <c:pt idx="4197">
                  <c:v>42720</c:v>
                </c:pt>
                <c:pt idx="4198">
                  <c:v>42723</c:v>
                </c:pt>
                <c:pt idx="4199">
                  <c:v>42724</c:v>
                </c:pt>
                <c:pt idx="4200">
                  <c:v>42725</c:v>
                </c:pt>
                <c:pt idx="4201">
                  <c:v>42726</c:v>
                </c:pt>
                <c:pt idx="4202">
                  <c:v>42727</c:v>
                </c:pt>
                <c:pt idx="4203">
                  <c:v>42731</c:v>
                </c:pt>
                <c:pt idx="4204">
                  <c:v>42732</c:v>
                </c:pt>
                <c:pt idx="4205">
                  <c:v>42733</c:v>
                </c:pt>
                <c:pt idx="4206">
                  <c:v>42734</c:v>
                </c:pt>
                <c:pt idx="4207">
                  <c:v>42738</c:v>
                </c:pt>
                <c:pt idx="4208">
                  <c:v>42739</c:v>
                </c:pt>
                <c:pt idx="4209">
                  <c:v>42740</c:v>
                </c:pt>
                <c:pt idx="4210">
                  <c:v>42741</c:v>
                </c:pt>
                <c:pt idx="4211">
                  <c:v>42744</c:v>
                </c:pt>
                <c:pt idx="4212">
                  <c:v>42745</c:v>
                </c:pt>
                <c:pt idx="4213">
                  <c:v>42746</c:v>
                </c:pt>
                <c:pt idx="4214">
                  <c:v>42747</c:v>
                </c:pt>
                <c:pt idx="4215">
                  <c:v>42748</c:v>
                </c:pt>
                <c:pt idx="4216">
                  <c:v>42752</c:v>
                </c:pt>
                <c:pt idx="4217">
                  <c:v>42753</c:v>
                </c:pt>
                <c:pt idx="4218">
                  <c:v>42754</c:v>
                </c:pt>
                <c:pt idx="4219">
                  <c:v>42755</c:v>
                </c:pt>
                <c:pt idx="4220">
                  <c:v>42758</c:v>
                </c:pt>
                <c:pt idx="4221">
                  <c:v>42759</c:v>
                </c:pt>
                <c:pt idx="4222">
                  <c:v>42760</c:v>
                </c:pt>
                <c:pt idx="4223">
                  <c:v>42761</c:v>
                </c:pt>
                <c:pt idx="4224">
                  <c:v>42762</c:v>
                </c:pt>
                <c:pt idx="4225">
                  <c:v>42765</c:v>
                </c:pt>
                <c:pt idx="4226">
                  <c:v>42766</c:v>
                </c:pt>
                <c:pt idx="4227">
                  <c:v>42767</c:v>
                </c:pt>
                <c:pt idx="4228">
                  <c:v>42768</c:v>
                </c:pt>
                <c:pt idx="4229">
                  <c:v>42769</c:v>
                </c:pt>
                <c:pt idx="4230">
                  <c:v>42772</c:v>
                </c:pt>
                <c:pt idx="4231">
                  <c:v>42773</c:v>
                </c:pt>
                <c:pt idx="4232">
                  <c:v>42774</c:v>
                </c:pt>
                <c:pt idx="4233">
                  <c:v>42775</c:v>
                </c:pt>
                <c:pt idx="4234">
                  <c:v>42776</c:v>
                </c:pt>
                <c:pt idx="4235">
                  <c:v>42779</c:v>
                </c:pt>
                <c:pt idx="4236">
                  <c:v>42780</c:v>
                </c:pt>
                <c:pt idx="4237">
                  <c:v>42781</c:v>
                </c:pt>
                <c:pt idx="4238">
                  <c:v>42782</c:v>
                </c:pt>
                <c:pt idx="4239">
                  <c:v>42783</c:v>
                </c:pt>
                <c:pt idx="4240">
                  <c:v>42787</c:v>
                </c:pt>
                <c:pt idx="4241">
                  <c:v>42788</c:v>
                </c:pt>
                <c:pt idx="4242">
                  <c:v>42789</c:v>
                </c:pt>
                <c:pt idx="4243">
                  <c:v>42790</c:v>
                </c:pt>
                <c:pt idx="4244">
                  <c:v>42793</c:v>
                </c:pt>
                <c:pt idx="4245">
                  <c:v>42794</c:v>
                </c:pt>
                <c:pt idx="4246">
                  <c:v>42795</c:v>
                </c:pt>
                <c:pt idx="4247">
                  <c:v>42796</c:v>
                </c:pt>
                <c:pt idx="4248">
                  <c:v>42797</c:v>
                </c:pt>
                <c:pt idx="4249">
                  <c:v>42800</c:v>
                </c:pt>
                <c:pt idx="4250">
                  <c:v>42801</c:v>
                </c:pt>
                <c:pt idx="4251">
                  <c:v>42802</c:v>
                </c:pt>
                <c:pt idx="4252">
                  <c:v>42803</c:v>
                </c:pt>
                <c:pt idx="4253">
                  <c:v>42804</c:v>
                </c:pt>
                <c:pt idx="4254">
                  <c:v>42807</c:v>
                </c:pt>
                <c:pt idx="4255">
                  <c:v>42808</c:v>
                </c:pt>
                <c:pt idx="4256">
                  <c:v>42809</c:v>
                </c:pt>
                <c:pt idx="4257">
                  <c:v>42810</c:v>
                </c:pt>
                <c:pt idx="4258">
                  <c:v>42811</c:v>
                </c:pt>
                <c:pt idx="4259">
                  <c:v>42814</c:v>
                </c:pt>
                <c:pt idx="4260">
                  <c:v>42815</c:v>
                </c:pt>
                <c:pt idx="4261">
                  <c:v>42816</c:v>
                </c:pt>
                <c:pt idx="4262">
                  <c:v>42817</c:v>
                </c:pt>
                <c:pt idx="4263">
                  <c:v>42818</c:v>
                </c:pt>
                <c:pt idx="4264">
                  <c:v>42821</c:v>
                </c:pt>
                <c:pt idx="4265">
                  <c:v>42822</c:v>
                </c:pt>
                <c:pt idx="4266">
                  <c:v>42823</c:v>
                </c:pt>
                <c:pt idx="4267">
                  <c:v>42824</c:v>
                </c:pt>
                <c:pt idx="4268">
                  <c:v>42825</c:v>
                </c:pt>
                <c:pt idx="4269">
                  <c:v>42828</c:v>
                </c:pt>
                <c:pt idx="4270">
                  <c:v>42829</c:v>
                </c:pt>
                <c:pt idx="4271">
                  <c:v>42830</c:v>
                </c:pt>
                <c:pt idx="4272">
                  <c:v>42831</c:v>
                </c:pt>
                <c:pt idx="4273">
                  <c:v>42832</c:v>
                </c:pt>
                <c:pt idx="4274">
                  <c:v>42835</c:v>
                </c:pt>
                <c:pt idx="4275">
                  <c:v>42836</c:v>
                </c:pt>
                <c:pt idx="4276">
                  <c:v>42837</c:v>
                </c:pt>
                <c:pt idx="4277">
                  <c:v>42838</c:v>
                </c:pt>
                <c:pt idx="4278">
                  <c:v>42842</c:v>
                </c:pt>
                <c:pt idx="4279">
                  <c:v>42843</c:v>
                </c:pt>
              </c:numCache>
            </c:numRef>
          </c:cat>
          <c:val>
            <c:numRef>
              <c:f>Sheet1!$B$2:$B$4281</c:f>
              <c:numCache>
                <c:formatCode>General</c:formatCode>
                <c:ptCount val="4280"/>
                <c:pt idx="0">
                  <c:v>0</c:v>
                </c:pt>
                <c:pt idx="1">
                  <c:v>4.8032708032707096E-3</c:v>
                </c:pt>
                <c:pt idx="2">
                  <c:v>-6.1135161135161802E-3</c:v>
                </c:pt>
                <c:pt idx="3">
                  <c:v>3.5152477152477102E-2</c:v>
                </c:pt>
                <c:pt idx="4">
                  <c:v>2.3471861471861401E-2</c:v>
                </c:pt>
                <c:pt idx="5">
                  <c:v>2.0087542087542001E-2</c:v>
                </c:pt>
                <c:pt idx="6">
                  <c:v>1.37556517556517E-2</c:v>
                </c:pt>
                <c:pt idx="7">
                  <c:v>2.75113035113034E-2</c:v>
                </c:pt>
                <c:pt idx="8">
                  <c:v>6.9870129870129296E-3</c:v>
                </c:pt>
                <c:pt idx="9">
                  <c:v>-1.6593554593554601E-2</c:v>
                </c:pt>
                <c:pt idx="10">
                  <c:v>-9.1707551707551505E-3</c:v>
                </c:pt>
                <c:pt idx="11">
                  <c:v>2.8379028379028502E-3</c:v>
                </c:pt>
                <c:pt idx="12">
                  <c:v>-4.6945646945646896E-3</c:v>
                </c:pt>
                <c:pt idx="13">
                  <c:v>-1.2663780663780599E-2</c:v>
                </c:pt>
                <c:pt idx="14">
                  <c:v>-3.4934102934102901E-2</c:v>
                </c:pt>
                <c:pt idx="15">
                  <c:v>-1.2882154882154899E-2</c:v>
                </c:pt>
                <c:pt idx="16">
                  <c:v>-2.18374218374222E-3</c:v>
                </c:pt>
                <c:pt idx="17">
                  <c:v>1.5064935064935E-2</c:v>
                </c:pt>
                <c:pt idx="18">
                  <c:v>2.4890812890812901E-2</c:v>
                </c:pt>
                <c:pt idx="19">
                  <c:v>1.41924001924E-2</c:v>
                </c:pt>
                <c:pt idx="20">
                  <c:v>1.7469937469937701E-3</c:v>
                </c:pt>
                <c:pt idx="21">
                  <c:v>-1.3974025974026E-2</c:v>
                </c:pt>
                <c:pt idx="22">
                  <c:v>-2.1397787397787301E-2</c:v>
                </c:pt>
                <c:pt idx="23">
                  <c:v>-3.5807599807599802E-2</c:v>
                </c:pt>
                <c:pt idx="24">
                  <c:v>-2.0087542087542001E-2</c:v>
                </c:pt>
                <c:pt idx="25">
                  <c:v>-3.6899470899470897E-2</c:v>
                </c:pt>
                <c:pt idx="26">
                  <c:v>-3.5807599807599802E-2</c:v>
                </c:pt>
                <c:pt idx="27">
                  <c:v>-4.3665223665224004E-3</c:v>
                </c:pt>
                <c:pt idx="28">
                  <c:v>-2.18374218374222E-3</c:v>
                </c:pt>
                <c:pt idx="29">
                  <c:v>1.52833092833093E-2</c:v>
                </c:pt>
                <c:pt idx="30">
                  <c:v>3.2969696969696899E-2</c:v>
                </c:pt>
                <c:pt idx="31">
                  <c:v>2.79470899470898E-2</c:v>
                </c:pt>
                <c:pt idx="32">
                  <c:v>2.33621933621933E-2</c:v>
                </c:pt>
                <c:pt idx="33">
                  <c:v>3.0458874458874401E-2</c:v>
                </c:pt>
                <c:pt idx="34">
                  <c:v>2.6419432419432301E-2</c:v>
                </c:pt>
                <c:pt idx="35">
                  <c:v>2.4235690235690201E-2</c:v>
                </c:pt>
                <c:pt idx="36">
                  <c:v>1.2227032227032201E-2</c:v>
                </c:pt>
                <c:pt idx="37">
                  <c:v>3.12227032227031E-2</c:v>
                </c:pt>
                <c:pt idx="38">
                  <c:v>3.2969696969696899E-2</c:v>
                </c:pt>
                <c:pt idx="39">
                  <c:v>3.5152477152477102E-2</c:v>
                </c:pt>
                <c:pt idx="40">
                  <c:v>2.6650312650312501E-2</c:v>
                </c:pt>
                <c:pt idx="41">
                  <c:v>3.9781625781625703E-2</c:v>
                </c:pt>
                <c:pt idx="42">
                  <c:v>3.6060606060605897E-2</c:v>
                </c:pt>
                <c:pt idx="43">
                  <c:v>3.5622895622895598E-2</c:v>
                </c:pt>
                <c:pt idx="44">
                  <c:v>1.9865319865319801E-2</c:v>
                </c:pt>
                <c:pt idx="45">
                  <c:v>1.1111111111111099E-2</c:v>
                </c:pt>
                <c:pt idx="46">
                  <c:v>2.41327561327561E-2</c:v>
                </c:pt>
                <c:pt idx="47">
                  <c:v>1.6582972582972502E-2</c:v>
                </c:pt>
                <c:pt idx="48">
                  <c:v>1.9427609427609301E-2</c:v>
                </c:pt>
                <c:pt idx="49">
                  <c:v>9.7979797979798194E-3</c:v>
                </c:pt>
                <c:pt idx="50">
                  <c:v>1.7458393458393302E-2</c:v>
                </c:pt>
                <c:pt idx="51">
                  <c:v>3.1465127465127397E-2</c:v>
                </c:pt>
                <c:pt idx="52">
                  <c:v>1.28619528619528E-2</c:v>
                </c:pt>
                <c:pt idx="53">
                  <c:v>2.0740740740740601E-2</c:v>
                </c:pt>
                <c:pt idx="54">
                  <c:v>3.7155363155362997E-2</c:v>
                </c:pt>
                <c:pt idx="55">
                  <c:v>3.5404521404521397E-2</c:v>
                </c:pt>
                <c:pt idx="56">
                  <c:v>3.7593073593073498E-2</c:v>
                </c:pt>
                <c:pt idx="57">
                  <c:v>4.43771043771043E-2</c:v>
                </c:pt>
                <c:pt idx="58">
                  <c:v>4.8973544973544898E-2</c:v>
                </c:pt>
                <c:pt idx="59">
                  <c:v>5.9259259259259199E-2</c:v>
                </c:pt>
                <c:pt idx="60">
                  <c:v>5.7508417508417398E-2</c:v>
                </c:pt>
                <c:pt idx="61">
                  <c:v>4.88638768638767E-2</c:v>
                </c:pt>
                <c:pt idx="62">
                  <c:v>4.04377104377103E-2</c:v>
                </c:pt>
                <c:pt idx="63">
                  <c:v>5.4882154882154803E-2</c:v>
                </c:pt>
                <c:pt idx="64">
                  <c:v>3.43097643097642E-2</c:v>
                </c:pt>
                <c:pt idx="65">
                  <c:v>2.8401154401154299E-2</c:v>
                </c:pt>
                <c:pt idx="66">
                  <c:v>3.1683501683501598E-2</c:v>
                </c:pt>
                <c:pt idx="67">
                  <c:v>2.1616161616161599E-2</c:v>
                </c:pt>
                <c:pt idx="68">
                  <c:v>1.8114478114478E-2</c:v>
                </c:pt>
                <c:pt idx="69">
                  <c:v>-4.8648388648388999E-3</c:v>
                </c:pt>
                <c:pt idx="70">
                  <c:v>1.48148148148144E-3</c:v>
                </c:pt>
                <c:pt idx="71">
                  <c:v>7.6094276094275702E-3</c:v>
                </c:pt>
                <c:pt idx="72">
                  <c:v>1.2643578643578599E-2</c:v>
                </c:pt>
                <c:pt idx="73">
                  <c:v>1.96469456469456E-2</c:v>
                </c:pt>
                <c:pt idx="74">
                  <c:v>2.5117845117845101E-2</c:v>
                </c:pt>
                <c:pt idx="75">
                  <c:v>3.7373737373737198E-2</c:v>
                </c:pt>
                <c:pt idx="76">
                  <c:v>4.1313131313131302E-2</c:v>
                </c:pt>
                <c:pt idx="77">
                  <c:v>3.2558922558922503E-2</c:v>
                </c:pt>
                <c:pt idx="78">
                  <c:v>2.7525733525733499E-2</c:v>
                </c:pt>
                <c:pt idx="79">
                  <c:v>3.2340548340548302E-2</c:v>
                </c:pt>
                <c:pt idx="80">
                  <c:v>4.5471861471861399E-2</c:v>
                </c:pt>
                <c:pt idx="81">
                  <c:v>4.4596440596440599E-2</c:v>
                </c:pt>
                <c:pt idx="82">
                  <c:v>4.0875420875420801E-2</c:v>
                </c:pt>
                <c:pt idx="83">
                  <c:v>5.1818181818181798E-2</c:v>
                </c:pt>
                <c:pt idx="84">
                  <c:v>4.8316498316498202E-2</c:v>
                </c:pt>
                <c:pt idx="85">
                  <c:v>5.4006734006733899E-2</c:v>
                </c:pt>
                <c:pt idx="86">
                  <c:v>5.2255892255892201E-2</c:v>
                </c:pt>
                <c:pt idx="87">
                  <c:v>5.6414622414622403E-2</c:v>
                </c:pt>
                <c:pt idx="88">
                  <c:v>5.96969696969697E-2</c:v>
                </c:pt>
                <c:pt idx="89">
                  <c:v>5.9259259259259199E-2</c:v>
                </c:pt>
                <c:pt idx="90">
                  <c:v>6.2870610870610799E-2</c:v>
                </c:pt>
                <c:pt idx="91">
                  <c:v>6.3088985088985E-2</c:v>
                </c:pt>
                <c:pt idx="92">
                  <c:v>5.2912938912938801E-2</c:v>
                </c:pt>
                <c:pt idx="93">
                  <c:v>6.6919672919672907E-2</c:v>
                </c:pt>
                <c:pt idx="94">
                  <c:v>6.8013468013467901E-2</c:v>
                </c:pt>
                <c:pt idx="95">
                  <c:v>5.9478595478595402E-2</c:v>
                </c:pt>
                <c:pt idx="96">
                  <c:v>4.7441077441077402E-2</c:v>
                </c:pt>
                <c:pt idx="97">
                  <c:v>5.6414622414622403E-2</c:v>
                </c:pt>
                <c:pt idx="98">
                  <c:v>4.9191919191919203E-2</c:v>
                </c:pt>
                <c:pt idx="99">
                  <c:v>4.7660413660413598E-2</c:v>
                </c:pt>
                <c:pt idx="100">
                  <c:v>0.04</c:v>
                </c:pt>
                <c:pt idx="101">
                  <c:v>4.27359307359306E-2</c:v>
                </c:pt>
                <c:pt idx="102">
                  <c:v>4.79884559884559E-2</c:v>
                </c:pt>
                <c:pt idx="103">
                  <c:v>2.5063011063010999E-2</c:v>
                </c:pt>
                <c:pt idx="104">
                  <c:v>1.5628667628667599E-2</c:v>
                </c:pt>
                <c:pt idx="105">
                  <c:v>2.48436748436748E-2</c:v>
                </c:pt>
                <c:pt idx="106">
                  <c:v>1.7273689273689202E-2</c:v>
                </c:pt>
                <c:pt idx="107">
                  <c:v>1.80567580567573E-3</c:v>
                </c:pt>
                <c:pt idx="108">
                  <c:v>2.0016354016353901E-2</c:v>
                </c:pt>
                <c:pt idx="109">
                  <c:v>1.27763347763347E-2</c:v>
                </c:pt>
                <c:pt idx="110">
                  <c:v>-1.69312169312184E-4</c:v>
                </c:pt>
                <c:pt idx="111">
                  <c:v>5.0966810966810404E-3</c:v>
                </c:pt>
                <c:pt idx="112">
                  <c:v>1.8041366041366001E-2</c:v>
                </c:pt>
                <c:pt idx="113">
                  <c:v>8.3876863876863501E-3</c:v>
                </c:pt>
                <c:pt idx="114">
                  <c:v>9.9240019240018993E-3</c:v>
                </c:pt>
                <c:pt idx="115">
                  <c:v>4.89658489658476E-4</c:v>
                </c:pt>
                <c:pt idx="116">
                  <c:v>8.8263588263588592E-3</c:v>
                </c:pt>
                <c:pt idx="117">
                  <c:v>1.23376623376623E-2</c:v>
                </c:pt>
                <c:pt idx="118">
                  <c:v>-9.6036556036556003E-3</c:v>
                </c:pt>
                <c:pt idx="119">
                  <c:v>-1.7063011063011099E-2</c:v>
                </c:pt>
                <c:pt idx="120">
                  <c:v>-3.3298701298701203E-2</c:v>
                </c:pt>
                <c:pt idx="121">
                  <c:v>-4.1417027417027401E-2</c:v>
                </c:pt>
                <c:pt idx="122">
                  <c:v>-6.5332371332371394E-2</c:v>
                </c:pt>
                <c:pt idx="123">
                  <c:v>-3.4177008177008097E-2</c:v>
                </c:pt>
                <c:pt idx="124">
                  <c:v>-2.9788359788359801E-2</c:v>
                </c:pt>
                <c:pt idx="125">
                  <c:v>-5.39230399230399E-2</c:v>
                </c:pt>
                <c:pt idx="126">
                  <c:v>-5.7433381433381399E-2</c:v>
                </c:pt>
                <c:pt idx="127">
                  <c:v>-2.2109668109667999E-2</c:v>
                </c:pt>
                <c:pt idx="128">
                  <c:v>-1.77210197210197E-2</c:v>
                </c:pt>
                <c:pt idx="129">
                  <c:v>-1.33333333333334E-2</c:v>
                </c:pt>
                <c:pt idx="130">
                  <c:v>-1.99153439153439E-2</c:v>
                </c:pt>
                <c:pt idx="131">
                  <c:v>-4.2953342953342903E-2</c:v>
                </c:pt>
                <c:pt idx="132">
                  <c:v>-4.0320346320346298E-2</c:v>
                </c:pt>
                <c:pt idx="133">
                  <c:v>-2.2109668109667999E-2</c:v>
                </c:pt>
                <c:pt idx="134">
                  <c:v>-1.33333333333334E-2</c:v>
                </c:pt>
                <c:pt idx="135">
                  <c:v>3.6709956709955901E-3</c:v>
                </c:pt>
                <c:pt idx="136">
                  <c:v>2.7032227032222102E-4</c:v>
                </c:pt>
                <c:pt idx="137">
                  <c:v>1.9153439153439199E-3</c:v>
                </c:pt>
                <c:pt idx="138">
                  <c:v>2.4636844636844899E-3</c:v>
                </c:pt>
                <c:pt idx="139">
                  <c:v>9.4853294853295203E-3</c:v>
                </c:pt>
                <c:pt idx="140">
                  <c:v>9.2659932659932692E-3</c:v>
                </c:pt>
                <c:pt idx="141">
                  <c:v>-1.31139971139971E-2</c:v>
                </c:pt>
                <c:pt idx="142">
                  <c:v>-1.68436748436748E-2</c:v>
                </c:pt>
                <c:pt idx="143">
                  <c:v>-4.07590187590188E-2</c:v>
                </c:pt>
                <c:pt idx="144">
                  <c:v>-4.8218374218374098E-2</c:v>
                </c:pt>
                <c:pt idx="145">
                  <c:v>-2.3206349206349199E-2</c:v>
                </c:pt>
                <c:pt idx="146">
                  <c:v>-2.0134680134680099E-2</c:v>
                </c:pt>
                <c:pt idx="147">
                  <c:v>-3.54930254930255E-2</c:v>
                </c:pt>
                <c:pt idx="148">
                  <c:v>-4.0649350649350602E-2</c:v>
                </c:pt>
                <c:pt idx="149">
                  <c:v>-5.4361712361712403E-2</c:v>
                </c:pt>
                <c:pt idx="150">
                  <c:v>-4.9535353535353599E-2</c:v>
                </c:pt>
                <c:pt idx="151">
                  <c:v>-7.2243386243386304E-2</c:v>
                </c:pt>
                <c:pt idx="152">
                  <c:v>-5.3265031265031203E-2</c:v>
                </c:pt>
                <c:pt idx="153">
                  <c:v>-4.4927368927369003E-2</c:v>
                </c:pt>
                <c:pt idx="154">
                  <c:v>-6.1383357383357401E-2</c:v>
                </c:pt>
                <c:pt idx="155">
                  <c:v>-6.3138047138047201E-2</c:v>
                </c:pt>
                <c:pt idx="156">
                  <c:v>-7.1256373256373198E-2</c:v>
                </c:pt>
                <c:pt idx="157">
                  <c:v>-7.16950456950457E-2</c:v>
                </c:pt>
                <c:pt idx="158">
                  <c:v>-6.3796055796055795E-2</c:v>
                </c:pt>
                <c:pt idx="159">
                  <c:v>-3.3079365079365097E-2</c:v>
                </c:pt>
                <c:pt idx="160">
                  <c:v>-4.8547378547378603E-2</c:v>
                </c:pt>
                <c:pt idx="161">
                  <c:v>-6.1602693602693499E-2</c:v>
                </c:pt>
                <c:pt idx="162">
                  <c:v>-5.9408369408369403E-2</c:v>
                </c:pt>
                <c:pt idx="163">
                  <c:v>-2.6716690716690701E-2</c:v>
                </c:pt>
                <c:pt idx="164">
                  <c:v>-3.0886002886002802E-2</c:v>
                </c:pt>
                <c:pt idx="165">
                  <c:v>-4.41596921596921E-2</c:v>
                </c:pt>
                <c:pt idx="166">
                  <c:v>-5.6336700336700303E-2</c:v>
                </c:pt>
                <c:pt idx="167">
                  <c:v>-7.7648869648869606E-2</c:v>
                </c:pt>
                <c:pt idx="168">
                  <c:v>-6.5323713323713298E-2</c:v>
                </c:pt>
                <c:pt idx="169">
                  <c:v>-8.4360750360750303E-2</c:v>
                </c:pt>
                <c:pt idx="170">
                  <c:v>-0.11088023088023</c:v>
                </c:pt>
                <c:pt idx="171">
                  <c:v>-0.104718614718614</c:v>
                </c:pt>
                <c:pt idx="172">
                  <c:v>-7.7868205868205906E-2</c:v>
                </c:pt>
                <c:pt idx="173">
                  <c:v>-6.7965367965367895E-2</c:v>
                </c:pt>
                <c:pt idx="174">
                  <c:v>-6.1142857142857103E-2</c:v>
                </c:pt>
                <c:pt idx="175">
                  <c:v>-5.8281866281866303E-2</c:v>
                </c:pt>
                <c:pt idx="176">
                  <c:v>-7.6107744107744096E-2</c:v>
                </c:pt>
                <c:pt idx="177">
                  <c:v>-9.2834054834054894E-2</c:v>
                </c:pt>
                <c:pt idx="178">
                  <c:v>-4.9258297258297203E-2</c:v>
                </c:pt>
                <c:pt idx="179">
                  <c:v>-5.9492063492063499E-2</c:v>
                </c:pt>
                <c:pt idx="180">
                  <c:v>-9.01933621933622E-2</c:v>
                </c:pt>
                <c:pt idx="181">
                  <c:v>-8.31505531505531E-2</c:v>
                </c:pt>
                <c:pt idx="182">
                  <c:v>-8.5571909571909494E-2</c:v>
                </c:pt>
                <c:pt idx="183">
                  <c:v>-6.9505531505531404E-2</c:v>
                </c:pt>
                <c:pt idx="184">
                  <c:v>-6.8625300625300603E-2</c:v>
                </c:pt>
                <c:pt idx="185">
                  <c:v>-7.0385762385762399E-2</c:v>
                </c:pt>
                <c:pt idx="186">
                  <c:v>-6.4443482443482497E-2</c:v>
                </c:pt>
                <c:pt idx="187">
                  <c:v>-6.01519961519962E-2</c:v>
                </c:pt>
                <c:pt idx="188">
                  <c:v>-5.0799422799422803E-2</c:v>
                </c:pt>
                <c:pt idx="189">
                  <c:v>-5.61904761904762E-2</c:v>
                </c:pt>
                <c:pt idx="190">
                  <c:v>-4.9918229918229903E-2</c:v>
                </c:pt>
                <c:pt idx="191">
                  <c:v>-4.24357864357865E-2</c:v>
                </c:pt>
                <c:pt idx="192">
                  <c:v>-3.9574795574795499E-2</c:v>
                </c:pt>
                <c:pt idx="193">
                  <c:v>-4.1996151996151899E-2</c:v>
                </c:pt>
                <c:pt idx="194">
                  <c:v>-4.3095719095719E-2</c:v>
                </c:pt>
                <c:pt idx="195">
                  <c:v>-3.7990379990379998E-2</c:v>
                </c:pt>
                <c:pt idx="196">
                  <c:v>-2.95392015392015E-2</c:v>
                </c:pt>
                <c:pt idx="197">
                  <c:v>-3.5032227032226998E-2</c:v>
                </c:pt>
                <c:pt idx="198">
                  <c:v>-2.8623376623376599E-2</c:v>
                </c:pt>
                <c:pt idx="199">
                  <c:v>-5.06666666666667E-2</c:v>
                </c:pt>
                <c:pt idx="200">
                  <c:v>-4.3695045695045703E-2</c:v>
                </c:pt>
                <c:pt idx="201">
                  <c:v>-4.6511784511784497E-2</c:v>
                </c:pt>
                <c:pt idx="202">
                  <c:v>-5.1442039442039497E-2</c:v>
                </c:pt>
                <c:pt idx="203">
                  <c:v>-6.2498316498316497E-2</c:v>
                </c:pt>
                <c:pt idx="204">
                  <c:v>-7.1513227513227501E-2</c:v>
                </c:pt>
                <c:pt idx="205">
                  <c:v>-6.0878306878306802E-2</c:v>
                </c:pt>
                <c:pt idx="206">
                  <c:v>-6.8555074555074494E-2</c:v>
                </c:pt>
                <c:pt idx="207">
                  <c:v>-6.9963443963443894E-2</c:v>
                </c:pt>
                <c:pt idx="208">
                  <c:v>-6.0948532948532898E-2</c:v>
                </c:pt>
                <c:pt idx="209">
                  <c:v>-8.1653679653679603E-2</c:v>
                </c:pt>
                <c:pt idx="210">
                  <c:v>-9.5809523809523803E-2</c:v>
                </c:pt>
                <c:pt idx="211">
                  <c:v>-0.115316979316979</c:v>
                </c:pt>
                <c:pt idx="212">
                  <c:v>-0.113978835978836</c:v>
                </c:pt>
                <c:pt idx="213">
                  <c:v>-0.119965367965367</c:v>
                </c:pt>
                <c:pt idx="214">
                  <c:v>-0.10123232323232299</c:v>
                </c:pt>
                <c:pt idx="215">
                  <c:v>-0.109542087542087</c:v>
                </c:pt>
                <c:pt idx="216">
                  <c:v>-0.12707840307840301</c:v>
                </c:pt>
                <c:pt idx="217">
                  <c:v>-0.12250024050024</c:v>
                </c:pt>
                <c:pt idx="218">
                  <c:v>-0.12947282347282299</c:v>
                </c:pt>
                <c:pt idx="219">
                  <c:v>-0.12151515151515099</c:v>
                </c:pt>
                <c:pt idx="220">
                  <c:v>-0.112077922077922</c:v>
                </c:pt>
                <c:pt idx="221">
                  <c:v>-0.10573929773929699</c:v>
                </c:pt>
                <c:pt idx="222">
                  <c:v>-0.104753246753246</c:v>
                </c:pt>
                <c:pt idx="223">
                  <c:v>-0.13123328523328501</c:v>
                </c:pt>
                <c:pt idx="224">
                  <c:v>-0.16841847041847</c:v>
                </c:pt>
                <c:pt idx="225">
                  <c:v>-0.15475517075517001</c:v>
                </c:pt>
                <c:pt idx="226">
                  <c:v>-0.17144588744588701</c:v>
                </c:pt>
                <c:pt idx="227">
                  <c:v>-0.17123520923520899</c:v>
                </c:pt>
                <c:pt idx="228">
                  <c:v>-0.18786147186147101</c:v>
                </c:pt>
                <c:pt idx="229">
                  <c:v>-0.17133718133718101</c:v>
                </c:pt>
                <c:pt idx="230">
                  <c:v>-0.19358056758056699</c:v>
                </c:pt>
                <c:pt idx="231">
                  <c:v>-0.20728042328042301</c:v>
                </c:pt>
                <c:pt idx="232">
                  <c:v>-0.21533044733044701</c:v>
                </c:pt>
                <c:pt idx="233">
                  <c:v>-0.191603655603655</c:v>
                </c:pt>
                <c:pt idx="234">
                  <c:v>-0.18129389129389101</c:v>
                </c:pt>
                <c:pt idx="235">
                  <c:v>-0.16455796055795999</c:v>
                </c:pt>
                <c:pt idx="236">
                  <c:v>-0.18764886964886901</c:v>
                </c:pt>
                <c:pt idx="237">
                  <c:v>-0.18454256854256801</c:v>
                </c:pt>
                <c:pt idx="238">
                  <c:v>-0.17599807599807599</c:v>
                </c:pt>
                <c:pt idx="239">
                  <c:v>-0.19358056758056699</c:v>
                </c:pt>
                <c:pt idx="240">
                  <c:v>-0.22048484848484801</c:v>
                </c:pt>
                <c:pt idx="241">
                  <c:v>-0.21723713323713301</c:v>
                </c:pt>
                <c:pt idx="242">
                  <c:v>-0.18757864357864301</c:v>
                </c:pt>
                <c:pt idx="243">
                  <c:v>-0.199936507936507</c:v>
                </c:pt>
                <c:pt idx="244">
                  <c:v>-0.19103896103896101</c:v>
                </c:pt>
                <c:pt idx="245">
                  <c:v>-0.17627994227994201</c:v>
                </c:pt>
                <c:pt idx="246">
                  <c:v>-0.17571524771524699</c:v>
                </c:pt>
                <c:pt idx="247">
                  <c:v>-0.16074555074555</c:v>
                </c:pt>
                <c:pt idx="248">
                  <c:v>-0.16515873015873</c:v>
                </c:pt>
                <c:pt idx="249">
                  <c:v>-0.16957190957190901</c:v>
                </c:pt>
                <c:pt idx="250">
                  <c:v>-0.15784992784992699</c:v>
                </c:pt>
                <c:pt idx="251">
                  <c:v>-0.12437902837902801</c:v>
                </c:pt>
                <c:pt idx="252">
                  <c:v>-0.112727272727272</c:v>
                </c:pt>
                <c:pt idx="253">
                  <c:v>-0.120847522847522</c:v>
                </c:pt>
                <c:pt idx="254">
                  <c:v>-0.13680711880711799</c:v>
                </c:pt>
                <c:pt idx="255">
                  <c:v>-0.14146705146705099</c:v>
                </c:pt>
                <c:pt idx="256">
                  <c:v>-0.13023953823953799</c:v>
                </c:pt>
                <c:pt idx="257">
                  <c:v>-0.12635594035594</c:v>
                </c:pt>
                <c:pt idx="258">
                  <c:v>-0.111809523809523</c:v>
                </c:pt>
                <c:pt idx="259">
                  <c:v>-0.117952861952861</c:v>
                </c:pt>
                <c:pt idx="260">
                  <c:v>-0.102840788840788</c:v>
                </c:pt>
                <c:pt idx="261">
                  <c:v>-0.104465608465608</c:v>
                </c:pt>
                <c:pt idx="262">
                  <c:v>-0.115834535834535</c:v>
                </c:pt>
                <c:pt idx="263">
                  <c:v>-0.10079365079365001</c:v>
                </c:pt>
                <c:pt idx="264">
                  <c:v>-0.108560846560846</c:v>
                </c:pt>
                <c:pt idx="265">
                  <c:v>-0.108985088985089</c:v>
                </c:pt>
                <c:pt idx="266">
                  <c:v>-0.112727272727272</c:v>
                </c:pt>
                <c:pt idx="267">
                  <c:v>-0.110114478114478</c:v>
                </c:pt>
                <c:pt idx="268">
                  <c:v>-0.116257816257816</c:v>
                </c:pt>
                <c:pt idx="269">
                  <c:v>-0.11449254449254399</c:v>
                </c:pt>
                <c:pt idx="270">
                  <c:v>-0.11039730639730599</c:v>
                </c:pt>
                <c:pt idx="271">
                  <c:v>-8.9424723424723296E-2</c:v>
                </c:pt>
                <c:pt idx="272">
                  <c:v>-8.8012506012505903E-2</c:v>
                </c:pt>
                <c:pt idx="273">
                  <c:v>-8.3846079846079793E-2</c:v>
                </c:pt>
                <c:pt idx="274">
                  <c:v>-7.0358826358826301E-2</c:v>
                </c:pt>
                <c:pt idx="275">
                  <c:v>-7.1558441558441599E-2</c:v>
                </c:pt>
                <c:pt idx="276">
                  <c:v>-8.7306397306397304E-2</c:v>
                </c:pt>
                <c:pt idx="277">
                  <c:v>-8.4622414622414696E-2</c:v>
                </c:pt>
                <c:pt idx="278">
                  <c:v>-9.5426647426647401E-2</c:v>
                </c:pt>
                <c:pt idx="279">
                  <c:v>-0.102629148629148</c:v>
                </c:pt>
                <c:pt idx="280">
                  <c:v>-0.11519865319865299</c:v>
                </c:pt>
                <c:pt idx="281">
                  <c:v>-0.110608946608946</c:v>
                </c:pt>
                <c:pt idx="282">
                  <c:v>-0.105100529100529</c:v>
                </c:pt>
                <c:pt idx="283">
                  <c:v>-0.10079365079365001</c:v>
                </c:pt>
                <c:pt idx="284">
                  <c:v>-9.0483886483886403E-2</c:v>
                </c:pt>
                <c:pt idx="285">
                  <c:v>-9.8039442039442107E-2</c:v>
                </c:pt>
                <c:pt idx="286">
                  <c:v>-9.4790764790764703E-2</c:v>
                </c:pt>
                <c:pt idx="287">
                  <c:v>-0.103193843193843</c:v>
                </c:pt>
                <c:pt idx="288">
                  <c:v>-0.10954978354978299</c:v>
                </c:pt>
                <c:pt idx="289">
                  <c:v>-0.111103415103415</c:v>
                </c:pt>
                <c:pt idx="290">
                  <c:v>-0.118729196729196</c:v>
                </c:pt>
                <c:pt idx="291">
                  <c:v>-0.13850120250120199</c:v>
                </c:pt>
                <c:pt idx="292">
                  <c:v>-0.13711014911014899</c:v>
                </c:pt>
                <c:pt idx="293">
                  <c:v>-0.14128811928811899</c:v>
                </c:pt>
                <c:pt idx="294">
                  <c:v>-0.13753535353535301</c:v>
                </c:pt>
                <c:pt idx="295">
                  <c:v>-0.13300336700336601</c:v>
                </c:pt>
                <c:pt idx="296">
                  <c:v>-0.123160173160173</c:v>
                </c:pt>
                <c:pt idx="297">
                  <c:v>-0.13002886002885999</c:v>
                </c:pt>
                <c:pt idx="298">
                  <c:v>-0.138030784030784</c:v>
                </c:pt>
                <c:pt idx="299">
                  <c:v>-0.13923520923520899</c:v>
                </c:pt>
                <c:pt idx="300">
                  <c:v>-0.13973063973063901</c:v>
                </c:pt>
                <c:pt idx="301">
                  <c:v>-0.13498605098605099</c:v>
                </c:pt>
                <c:pt idx="302">
                  <c:v>-0.131798941798941</c:v>
                </c:pt>
                <c:pt idx="303">
                  <c:v>-0.120964886964887</c:v>
                </c:pt>
                <c:pt idx="304">
                  <c:v>-0.12117652717652699</c:v>
                </c:pt>
                <c:pt idx="305">
                  <c:v>-0.138314574314574</c:v>
                </c:pt>
                <c:pt idx="306">
                  <c:v>-0.15693891293891199</c:v>
                </c:pt>
                <c:pt idx="307">
                  <c:v>-0.15233573833573799</c:v>
                </c:pt>
                <c:pt idx="308">
                  <c:v>-0.162532948532948</c:v>
                </c:pt>
                <c:pt idx="309">
                  <c:v>-0.16168350168350101</c:v>
                </c:pt>
                <c:pt idx="310">
                  <c:v>-0.14178451178451101</c:v>
                </c:pt>
                <c:pt idx="311">
                  <c:v>-0.13434824434824399</c:v>
                </c:pt>
                <c:pt idx="312">
                  <c:v>-0.145183261183261</c:v>
                </c:pt>
                <c:pt idx="313">
                  <c:v>-0.13718133718133699</c:v>
                </c:pt>
                <c:pt idx="314">
                  <c:v>-0.143059163059163</c:v>
                </c:pt>
                <c:pt idx="315">
                  <c:v>-0.13555266955266901</c:v>
                </c:pt>
                <c:pt idx="316">
                  <c:v>-0.140722462722462</c:v>
                </c:pt>
                <c:pt idx="317">
                  <c:v>-0.15764694564694501</c:v>
                </c:pt>
                <c:pt idx="318">
                  <c:v>-0.16579124579124499</c:v>
                </c:pt>
                <c:pt idx="319">
                  <c:v>-0.15658489658489599</c:v>
                </c:pt>
                <c:pt idx="320">
                  <c:v>-0.14773256373256299</c:v>
                </c:pt>
                <c:pt idx="321">
                  <c:v>-0.14447522847522801</c:v>
                </c:pt>
                <c:pt idx="322">
                  <c:v>-0.14419240019240001</c:v>
                </c:pt>
                <c:pt idx="323">
                  <c:v>-0.140651274651274</c:v>
                </c:pt>
                <c:pt idx="324">
                  <c:v>-0.13526887926887901</c:v>
                </c:pt>
                <c:pt idx="325">
                  <c:v>-0.131728715728715</c:v>
                </c:pt>
                <c:pt idx="326">
                  <c:v>-0.136473304473304</c:v>
                </c:pt>
                <c:pt idx="327">
                  <c:v>-0.14808658008657999</c:v>
                </c:pt>
                <c:pt idx="328">
                  <c:v>-0.144758056758056</c:v>
                </c:pt>
                <c:pt idx="329">
                  <c:v>-0.160621452621452</c:v>
                </c:pt>
                <c:pt idx="330">
                  <c:v>-0.158142376142376</c:v>
                </c:pt>
                <c:pt idx="331">
                  <c:v>-0.15523905723905701</c:v>
                </c:pt>
                <c:pt idx="332">
                  <c:v>-0.15502645502645501</c:v>
                </c:pt>
                <c:pt idx="333">
                  <c:v>-0.15538047138047101</c:v>
                </c:pt>
                <c:pt idx="334">
                  <c:v>-0.162675324675324</c:v>
                </c:pt>
                <c:pt idx="335">
                  <c:v>-0.15977104377104301</c:v>
                </c:pt>
                <c:pt idx="336">
                  <c:v>-0.17322655122655101</c:v>
                </c:pt>
                <c:pt idx="337">
                  <c:v>-0.16557864357864299</c:v>
                </c:pt>
                <c:pt idx="338">
                  <c:v>-0.17981240981240901</c:v>
                </c:pt>
                <c:pt idx="339">
                  <c:v>-0.171314093314093</c:v>
                </c:pt>
                <c:pt idx="340">
                  <c:v>-0.17428860028859999</c:v>
                </c:pt>
                <c:pt idx="341">
                  <c:v>-0.15715151515151499</c:v>
                </c:pt>
                <c:pt idx="342">
                  <c:v>-0.16217893217893201</c:v>
                </c:pt>
                <c:pt idx="343">
                  <c:v>-0.17443001443001399</c:v>
                </c:pt>
                <c:pt idx="344">
                  <c:v>-0.18179509379509301</c:v>
                </c:pt>
                <c:pt idx="345">
                  <c:v>-0.19751611351611301</c:v>
                </c:pt>
                <c:pt idx="346">
                  <c:v>-0.191638287638287</c:v>
                </c:pt>
                <c:pt idx="347">
                  <c:v>-0.19680808080807999</c:v>
                </c:pt>
                <c:pt idx="348">
                  <c:v>-0.19482539682539601</c:v>
                </c:pt>
                <c:pt idx="349">
                  <c:v>-0.215573833573833</c:v>
                </c:pt>
                <c:pt idx="350">
                  <c:v>-0.23009139009139001</c:v>
                </c:pt>
                <c:pt idx="351">
                  <c:v>-0.22067340067339999</c:v>
                </c:pt>
                <c:pt idx="352">
                  <c:v>-0.26139201539201501</c:v>
                </c:pt>
                <c:pt idx="353">
                  <c:v>-0.26316209716209699</c:v>
                </c:pt>
                <c:pt idx="354">
                  <c:v>-0.27803367003367002</c:v>
                </c:pt>
                <c:pt idx="355">
                  <c:v>-0.30097835497835401</c:v>
                </c:pt>
                <c:pt idx="356">
                  <c:v>-0.30851948051948003</c:v>
                </c:pt>
                <c:pt idx="357">
                  <c:v>-0.28420971620971602</c:v>
                </c:pt>
                <c:pt idx="358">
                  <c:v>-0.27674651274651202</c:v>
                </c:pt>
                <c:pt idx="359">
                  <c:v>-0.279305435305435</c:v>
                </c:pt>
                <c:pt idx="360">
                  <c:v>-0.27305050505050499</c:v>
                </c:pt>
                <c:pt idx="361">
                  <c:v>-0.25762578162578098</c:v>
                </c:pt>
                <c:pt idx="362">
                  <c:v>-0.25883405483405397</c:v>
                </c:pt>
                <c:pt idx="363">
                  <c:v>-0.24952188552188501</c:v>
                </c:pt>
                <c:pt idx="364">
                  <c:v>-0.23694083694083701</c:v>
                </c:pt>
                <c:pt idx="365">
                  <c:v>-0.23630110630110601</c:v>
                </c:pt>
                <c:pt idx="366">
                  <c:v>-0.237794131794131</c:v>
                </c:pt>
                <c:pt idx="367">
                  <c:v>-0.2427696007696</c:v>
                </c:pt>
                <c:pt idx="368">
                  <c:v>-0.246820586820586</c:v>
                </c:pt>
                <c:pt idx="369">
                  <c:v>-0.230046176046176</c:v>
                </c:pt>
                <c:pt idx="370">
                  <c:v>-0.21810389610389599</c:v>
                </c:pt>
                <c:pt idx="371">
                  <c:v>-0.221658489658489</c:v>
                </c:pt>
                <c:pt idx="372">
                  <c:v>-0.22308032708032699</c:v>
                </c:pt>
                <c:pt idx="373">
                  <c:v>-0.21817508417508399</c:v>
                </c:pt>
                <c:pt idx="374">
                  <c:v>-0.23480808080807999</c:v>
                </c:pt>
                <c:pt idx="375">
                  <c:v>-0.23644348244348201</c:v>
                </c:pt>
                <c:pt idx="376">
                  <c:v>-0.23694083694083701</c:v>
                </c:pt>
                <c:pt idx="377">
                  <c:v>-0.221871091871091</c:v>
                </c:pt>
                <c:pt idx="378">
                  <c:v>-0.225851851851851</c:v>
                </c:pt>
                <c:pt idx="379">
                  <c:v>-0.22791341991341901</c:v>
                </c:pt>
                <c:pt idx="380">
                  <c:v>-0.21405291005290999</c:v>
                </c:pt>
                <c:pt idx="381">
                  <c:v>-0.21582972582972501</c:v>
                </c:pt>
                <c:pt idx="382">
                  <c:v>-0.23622991822991801</c:v>
                </c:pt>
                <c:pt idx="383">
                  <c:v>-0.24539971139971101</c:v>
                </c:pt>
                <c:pt idx="384">
                  <c:v>-0.24795863395863299</c:v>
                </c:pt>
                <c:pt idx="385">
                  <c:v>-0.22869552669552601</c:v>
                </c:pt>
                <c:pt idx="386">
                  <c:v>-0.22343530543530499</c:v>
                </c:pt>
                <c:pt idx="387">
                  <c:v>-0.213270803270803</c:v>
                </c:pt>
                <c:pt idx="388">
                  <c:v>-0.201044733044733</c:v>
                </c:pt>
                <c:pt idx="389">
                  <c:v>-0.20211063011062999</c:v>
                </c:pt>
                <c:pt idx="390">
                  <c:v>-0.19962289562289501</c:v>
                </c:pt>
                <c:pt idx="391">
                  <c:v>-0.19876960076960001</c:v>
                </c:pt>
                <c:pt idx="392">
                  <c:v>-0.20367484367484301</c:v>
                </c:pt>
                <c:pt idx="393">
                  <c:v>-0.18576238576238499</c:v>
                </c:pt>
                <c:pt idx="394">
                  <c:v>-0.18498027898027899</c:v>
                </c:pt>
                <c:pt idx="395">
                  <c:v>-0.183487253487253</c:v>
                </c:pt>
                <c:pt idx="396">
                  <c:v>-0.18711303511303501</c:v>
                </c:pt>
                <c:pt idx="397">
                  <c:v>-0.17708994708994699</c:v>
                </c:pt>
                <c:pt idx="398">
                  <c:v>-0.183984607984608</c:v>
                </c:pt>
                <c:pt idx="399">
                  <c:v>-0.18938720538720499</c:v>
                </c:pt>
                <c:pt idx="400">
                  <c:v>-0.17772967772967699</c:v>
                </c:pt>
                <c:pt idx="401">
                  <c:v>-0.175952861952861</c:v>
                </c:pt>
                <c:pt idx="402">
                  <c:v>-0.179506493506493</c:v>
                </c:pt>
                <c:pt idx="403">
                  <c:v>-0.19436267436267399</c:v>
                </c:pt>
                <c:pt idx="404">
                  <c:v>-0.183487253487253</c:v>
                </c:pt>
                <c:pt idx="405">
                  <c:v>-0.18931601731601699</c:v>
                </c:pt>
                <c:pt idx="406">
                  <c:v>-0.19415007215007199</c:v>
                </c:pt>
                <c:pt idx="407">
                  <c:v>-0.180502164502164</c:v>
                </c:pt>
                <c:pt idx="408">
                  <c:v>-0.16550360750360699</c:v>
                </c:pt>
                <c:pt idx="409">
                  <c:v>-0.16593073593073501</c:v>
                </c:pt>
                <c:pt idx="410">
                  <c:v>-0.171474747474747</c:v>
                </c:pt>
                <c:pt idx="411">
                  <c:v>-0.18697065897065901</c:v>
                </c:pt>
                <c:pt idx="412">
                  <c:v>-0.188605098605098</c:v>
                </c:pt>
                <c:pt idx="413">
                  <c:v>-0.18768157768157701</c:v>
                </c:pt>
                <c:pt idx="414">
                  <c:v>-0.20346127946127901</c:v>
                </c:pt>
                <c:pt idx="415">
                  <c:v>-0.19585569985569901</c:v>
                </c:pt>
                <c:pt idx="416">
                  <c:v>-0.18753920153920101</c:v>
                </c:pt>
                <c:pt idx="417">
                  <c:v>-0.18270514670514601</c:v>
                </c:pt>
                <c:pt idx="418">
                  <c:v>-0.17694757094757099</c:v>
                </c:pt>
                <c:pt idx="419">
                  <c:v>-0.18505146705146699</c:v>
                </c:pt>
                <c:pt idx="420">
                  <c:v>-0.180109668109668</c:v>
                </c:pt>
                <c:pt idx="421">
                  <c:v>-0.181679653679653</c:v>
                </c:pt>
                <c:pt idx="422">
                  <c:v>-0.177186147186147</c:v>
                </c:pt>
                <c:pt idx="423">
                  <c:v>-0.17219336219336201</c:v>
                </c:pt>
                <c:pt idx="424">
                  <c:v>-0.17262049062049001</c:v>
                </c:pt>
                <c:pt idx="425">
                  <c:v>-0.18474651274651199</c:v>
                </c:pt>
                <c:pt idx="426">
                  <c:v>-0.175973063973063</c:v>
                </c:pt>
                <c:pt idx="427">
                  <c:v>-0.16662914862914799</c:v>
                </c:pt>
                <c:pt idx="428">
                  <c:v>-0.161065897065897</c:v>
                </c:pt>
                <c:pt idx="429">
                  <c:v>-0.16698605098604999</c:v>
                </c:pt>
                <c:pt idx="430">
                  <c:v>-0.16891197691197599</c:v>
                </c:pt>
                <c:pt idx="431">
                  <c:v>-0.17568831168831101</c:v>
                </c:pt>
                <c:pt idx="432">
                  <c:v>-0.17205002405002401</c:v>
                </c:pt>
                <c:pt idx="433">
                  <c:v>-0.180181818181818</c:v>
                </c:pt>
                <c:pt idx="434">
                  <c:v>-0.18531697931697899</c:v>
                </c:pt>
                <c:pt idx="435">
                  <c:v>-0.178683982683982</c:v>
                </c:pt>
                <c:pt idx="436">
                  <c:v>-0.19530254930254901</c:v>
                </c:pt>
                <c:pt idx="437">
                  <c:v>-0.18924001924001899</c:v>
                </c:pt>
                <c:pt idx="438">
                  <c:v>-0.19294853294853201</c:v>
                </c:pt>
                <c:pt idx="439">
                  <c:v>-0.199082251082251</c:v>
                </c:pt>
                <c:pt idx="440">
                  <c:v>-0.19237806637806601</c:v>
                </c:pt>
                <c:pt idx="441">
                  <c:v>-0.18988167388167301</c:v>
                </c:pt>
                <c:pt idx="442">
                  <c:v>-0.19009523809523801</c:v>
                </c:pt>
                <c:pt idx="443">
                  <c:v>-0.18788455988455899</c:v>
                </c:pt>
                <c:pt idx="444">
                  <c:v>-0.21341895141895101</c:v>
                </c:pt>
                <c:pt idx="445">
                  <c:v>-0.202078884078884</c:v>
                </c:pt>
                <c:pt idx="446">
                  <c:v>-0.19273496873496801</c:v>
                </c:pt>
                <c:pt idx="447">
                  <c:v>-0.19651467051467</c:v>
                </c:pt>
                <c:pt idx="448">
                  <c:v>-0.21648581048581</c:v>
                </c:pt>
                <c:pt idx="449">
                  <c:v>-0.221336219336219</c:v>
                </c:pt>
                <c:pt idx="450">
                  <c:v>-0.22468879268879199</c:v>
                </c:pt>
                <c:pt idx="451">
                  <c:v>-0.22953920153920099</c:v>
                </c:pt>
                <c:pt idx="452">
                  <c:v>-0.21477441077441001</c:v>
                </c:pt>
                <c:pt idx="453">
                  <c:v>-0.20514574314574299</c:v>
                </c:pt>
                <c:pt idx="454">
                  <c:v>-0.20764213564213499</c:v>
                </c:pt>
                <c:pt idx="455">
                  <c:v>-0.199225589225589</c:v>
                </c:pt>
                <c:pt idx="456">
                  <c:v>-0.200723424723424</c:v>
                </c:pt>
                <c:pt idx="457">
                  <c:v>-0.20906878306878299</c:v>
                </c:pt>
                <c:pt idx="458">
                  <c:v>-0.22426070226070199</c:v>
                </c:pt>
                <c:pt idx="459">
                  <c:v>-0.21120827320827301</c:v>
                </c:pt>
                <c:pt idx="460">
                  <c:v>-0.22754208754208699</c:v>
                </c:pt>
                <c:pt idx="461">
                  <c:v>-0.217983645983646</c:v>
                </c:pt>
                <c:pt idx="462">
                  <c:v>-0.20507455507455499</c:v>
                </c:pt>
                <c:pt idx="463">
                  <c:v>-0.20671476671476599</c:v>
                </c:pt>
                <c:pt idx="464">
                  <c:v>-0.20364790764790699</c:v>
                </c:pt>
                <c:pt idx="465">
                  <c:v>-0.20721404521404499</c:v>
                </c:pt>
                <c:pt idx="466">
                  <c:v>-0.18874074074073999</c:v>
                </c:pt>
                <c:pt idx="467">
                  <c:v>-0.17440404040404001</c:v>
                </c:pt>
                <c:pt idx="468">
                  <c:v>-0.177042809042809</c:v>
                </c:pt>
                <c:pt idx="469">
                  <c:v>-0.16727176527176499</c:v>
                </c:pt>
                <c:pt idx="470">
                  <c:v>-0.16905435305435301</c:v>
                </c:pt>
                <c:pt idx="471">
                  <c:v>-0.16555940355940299</c:v>
                </c:pt>
                <c:pt idx="472">
                  <c:v>-0.16377681577681499</c:v>
                </c:pt>
                <c:pt idx="473">
                  <c:v>-0.16427609427609399</c:v>
                </c:pt>
                <c:pt idx="474">
                  <c:v>-0.17233573833573801</c:v>
                </c:pt>
                <c:pt idx="475">
                  <c:v>-0.17347667147667101</c:v>
                </c:pt>
                <c:pt idx="476">
                  <c:v>-0.165601731601731</c:v>
                </c:pt>
                <c:pt idx="477">
                  <c:v>-0.165458393458393</c:v>
                </c:pt>
                <c:pt idx="478">
                  <c:v>-0.15987878787878701</c:v>
                </c:pt>
                <c:pt idx="479">
                  <c:v>-0.175687349687349</c:v>
                </c:pt>
                <c:pt idx="480">
                  <c:v>-0.175329485329485</c:v>
                </c:pt>
                <c:pt idx="481">
                  <c:v>-0.17711784511784501</c:v>
                </c:pt>
                <c:pt idx="482">
                  <c:v>-0.18734680134680101</c:v>
                </c:pt>
                <c:pt idx="483">
                  <c:v>-0.1826253006253</c:v>
                </c:pt>
                <c:pt idx="484">
                  <c:v>-0.18048003848003799</c:v>
                </c:pt>
                <c:pt idx="485">
                  <c:v>-0.18083694083693999</c:v>
                </c:pt>
                <c:pt idx="486">
                  <c:v>-0.18048003848003799</c:v>
                </c:pt>
                <c:pt idx="487">
                  <c:v>-0.184986050986051</c:v>
                </c:pt>
                <c:pt idx="488">
                  <c:v>-0.19070803270803199</c:v>
                </c:pt>
                <c:pt idx="489">
                  <c:v>-0.194070226070226</c:v>
                </c:pt>
                <c:pt idx="490">
                  <c:v>-0.193926887926887</c:v>
                </c:pt>
                <c:pt idx="491">
                  <c:v>-0.192210678210678</c:v>
                </c:pt>
                <c:pt idx="492">
                  <c:v>-0.19786147186147099</c:v>
                </c:pt>
                <c:pt idx="493">
                  <c:v>-0.18877729677729599</c:v>
                </c:pt>
                <c:pt idx="494">
                  <c:v>-0.20894853294853299</c:v>
                </c:pt>
                <c:pt idx="495">
                  <c:v>-0.20301202501202401</c:v>
                </c:pt>
                <c:pt idx="496">
                  <c:v>-0.209091871091871</c:v>
                </c:pt>
                <c:pt idx="497">
                  <c:v>-0.19027898027897999</c:v>
                </c:pt>
                <c:pt idx="498">
                  <c:v>-0.191996151996151</c:v>
                </c:pt>
                <c:pt idx="499">
                  <c:v>-0.19550072150072101</c:v>
                </c:pt>
                <c:pt idx="500">
                  <c:v>-0.192568542568542</c:v>
                </c:pt>
                <c:pt idx="501">
                  <c:v>-0.20601635401635399</c:v>
                </c:pt>
                <c:pt idx="502">
                  <c:v>-0.209449735449735</c:v>
                </c:pt>
                <c:pt idx="503">
                  <c:v>-0.21738912938912899</c:v>
                </c:pt>
                <c:pt idx="504">
                  <c:v>-0.21696007696007599</c:v>
                </c:pt>
                <c:pt idx="505">
                  <c:v>-0.23183838383838301</c:v>
                </c:pt>
                <c:pt idx="506">
                  <c:v>-0.23562962962962899</c:v>
                </c:pt>
                <c:pt idx="507">
                  <c:v>-0.22847619047619</c:v>
                </c:pt>
                <c:pt idx="508">
                  <c:v>-0.219034151034151</c:v>
                </c:pt>
                <c:pt idx="509">
                  <c:v>-0.22203848003848001</c:v>
                </c:pt>
                <c:pt idx="510">
                  <c:v>-0.23047907647907601</c:v>
                </c:pt>
                <c:pt idx="511">
                  <c:v>-0.245571909571909</c:v>
                </c:pt>
                <c:pt idx="512">
                  <c:v>-0.248218374218374</c:v>
                </c:pt>
                <c:pt idx="513">
                  <c:v>-0.22025012025012</c:v>
                </c:pt>
                <c:pt idx="514">
                  <c:v>-0.229263107263107</c:v>
                </c:pt>
                <c:pt idx="515">
                  <c:v>-0.24378354978354899</c:v>
                </c:pt>
                <c:pt idx="516">
                  <c:v>-0.228405002405002</c:v>
                </c:pt>
                <c:pt idx="517">
                  <c:v>-0.211594997594997</c:v>
                </c:pt>
                <c:pt idx="518">
                  <c:v>-0.21467147667147601</c:v>
                </c:pt>
                <c:pt idx="519">
                  <c:v>-0.210593554593554</c:v>
                </c:pt>
                <c:pt idx="520">
                  <c:v>-0.20673112073111999</c:v>
                </c:pt>
                <c:pt idx="521">
                  <c:v>-0.21531505531505499</c:v>
                </c:pt>
                <c:pt idx="522">
                  <c:v>-0.22246753246753201</c:v>
                </c:pt>
                <c:pt idx="523">
                  <c:v>-0.220751322751322</c:v>
                </c:pt>
                <c:pt idx="524">
                  <c:v>-0.21245406445406401</c:v>
                </c:pt>
                <c:pt idx="525">
                  <c:v>-0.22253968253968201</c:v>
                </c:pt>
                <c:pt idx="526">
                  <c:v>-0.22675998075998</c:v>
                </c:pt>
                <c:pt idx="527">
                  <c:v>-0.23248196248196201</c:v>
                </c:pt>
                <c:pt idx="528">
                  <c:v>-0.23462818662818599</c:v>
                </c:pt>
                <c:pt idx="529">
                  <c:v>-0.23305435305435299</c:v>
                </c:pt>
                <c:pt idx="530">
                  <c:v>-0.25344011544011502</c:v>
                </c:pt>
                <c:pt idx="531">
                  <c:v>-0.25158056758056702</c:v>
                </c:pt>
                <c:pt idx="532">
                  <c:v>-0.24457046657046599</c:v>
                </c:pt>
                <c:pt idx="533">
                  <c:v>-0.25994997594997499</c:v>
                </c:pt>
                <c:pt idx="534">
                  <c:v>-0.26080808080807999</c:v>
                </c:pt>
                <c:pt idx="535">
                  <c:v>-0.25794708994708998</c:v>
                </c:pt>
                <c:pt idx="536">
                  <c:v>-0.27067917267917202</c:v>
                </c:pt>
                <c:pt idx="537">
                  <c:v>-0.26624434824434801</c:v>
                </c:pt>
                <c:pt idx="538">
                  <c:v>-0.27361231361231297</c:v>
                </c:pt>
                <c:pt idx="539">
                  <c:v>-0.27468494468494398</c:v>
                </c:pt>
                <c:pt idx="540">
                  <c:v>-0.25522847522847503</c:v>
                </c:pt>
                <c:pt idx="541">
                  <c:v>-0.24914862914862901</c:v>
                </c:pt>
                <c:pt idx="542">
                  <c:v>-0.26667340067340001</c:v>
                </c:pt>
                <c:pt idx="543">
                  <c:v>-0.27604425204425198</c:v>
                </c:pt>
                <c:pt idx="544">
                  <c:v>-0.28736123136123098</c:v>
                </c:pt>
                <c:pt idx="545">
                  <c:v>-0.28362866762866701</c:v>
                </c:pt>
                <c:pt idx="546">
                  <c:v>-0.29970755170755098</c:v>
                </c:pt>
                <c:pt idx="547">
                  <c:v>-0.29855892255892202</c:v>
                </c:pt>
                <c:pt idx="548">
                  <c:v>-0.28628475228475198</c:v>
                </c:pt>
                <c:pt idx="549">
                  <c:v>-0.289657527657527</c:v>
                </c:pt>
                <c:pt idx="550">
                  <c:v>-0.30351130351130301</c:v>
                </c:pt>
                <c:pt idx="551">
                  <c:v>-0.31829822029822002</c:v>
                </c:pt>
                <c:pt idx="552">
                  <c:v>-0.31442231842231799</c:v>
                </c:pt>
                <c:pt idx="553">
                  <c:v>-0.28714574314574298</c:v>
                </c:pt>
                <c:pt idx="554">
                  <c:v>-0.296046176046176</c:v>
                </c:pt>
                <c:pt idx="555">
                  <c:v>-0.31377585377585299</c:v>
                </c:pt>
                <c:pt idx="556">
                  <c:v>-0.33875613275613198</c:v>
                </c:pt>
                <c:pt idx="557">
                  <c:v>-0.33337277537277499</c:v>
                </c:pt>
                <c:pt idx="558">
                  <c:v>-0.34069360269360199</c:v>
                </c:pt>
                <c:pt idx="559">
                  <c:v>-0.33717652717652702</c:v>
                </c:pt>
                <c:pt idx="560">
                  <c:v>-0.34995382395382302</c:v>
                </c:pt>
                <c:pt idx="561">
                  <c:v>-0.34866185666185601</c:v>
                </c:pt>
                <c:pt idx="562">
                  <c:v>-0.36976527176527102</c:v>
                </c:pt>
                <c:pt idx="563">
                  <c:v>-0.39194516594516599</c:v>
                </c:pt>
                <c:pt idx="564">
                  <c:v>-0.40996248196248197</c:v>
                </c:pt>
                <c:pt idx="565">
                  <c:v>-0.426113516113516</c:v>
                </c:pt>
                <c:pt idx="566">
                  <c:v>-0.39187397787397699</c:v>
                </c:pt>
                <c:pt idx="567">
                  <c:v>-0.39704184704184697</c:v>
                </c:pt>
                <c:pt idx="568">
                  <c:v>-0.38555747955747899</c:v>
                </c:pt>
                <c:pt idx="569">
                  <c:v>-0.35562481962481901</c:v>
                </c:pt>
                <c:pt idx="570">
                  <c:v>-0.34722655122655099</c:v>
                </c:pt>
                <c:pt idx="571">
                  <c:v>-0.34564694564694498</c:v>
                </c:pt>
                <c:pt idx="572">
                  <c:v>-0.36273112073112002</c:v>
                </c:pt>
                <c:pt idx="573">
                  <c:v>-0.37701491101491102</c:v>
                </c:pt>
                <c:pt idx="574">
                  <c:v>-0.39869264069263999</c:v>
                </c:pt>
                <c:pt idx="575">
                  <c:v>-0.37845117845117798</c:v>
                </c:pt>
                <c:pt idx="576">
                  <c:v>-0.367612313612313</c:v>
                </c:pt>
                <c:pt idx="577">
                  <c:v>-0.34715440115440099</c:v>
                </c:pt>
                <c:pt idx="578">
                  <c:v>-0.34471380471380397</c:v>
                </c:pt>
                <c:pt idx="579">
                  <c:v>-0.34952284752284701</c:v>
                </c:pt>
                <c:pt idx="580">
                  <c:v>-0.361367003367003</c:v>
                </c:pt>
                <c:pt idx="581">
                  <c:v>-0.33803848003848003</c:v>
                </c:pt>
                <c:pt idx="582">
                  <c:v>-0.328850408850408</c:v>
                </c:pt>
                <c:pt idx="583">
                  <c:v>-0.33086002886002802</c:v>
                </c:pt>
                <c:pt idx="584">
                  <c:v>-0.315212121212121</c:v>
                </c:pt>
                <c:pt idx="585">
                  <c:v>-0.32246176046176001</c:v>
                </c:pt>
                <c:pt idx="586">
                  <c:v>-0.31269937469937398</c:v>
                </c:pt>
                <c:pt idx="587">
                  <c:v>-0.30602405002404998</c:v>
                </c:pt>
                <c:pt idx="588">
                  <c:v>-0.32095430495430499</c:v>
                </c:pt>
                <c:pt idx="589">
                  <c:v>-0.31621645021645001</c:v>
                </c:pt>
                <c:pt idx="590">
                  <c:v>-0.32411255411255402</c:v>
                </c:pt>
                <c:pt idx="591">
                  <c:v>-0.33889947089946998</c:v>
                </c:pt>
                <c:pt idx="592">
                  <c:v>-0.33861279461279398</c:v>
                </c:pt>
                <c:pt idx="593">
                  <c:v>-0.341196729196729</c:v>
                </c:pt>
                <c:pt idx="594">
                  <c:v>-0.36631938431938399</c:v>
                </c:pt>
                <c:pt idx="595">
                  <c:v>-0.35727561327561302</c:v>
                </c:pt>
                <c:pt idx="596">
                  <c:v>-0.36273112073112002</c:v>
                </c:pt>
                <c:pt idx="597">
                  <c:v>-0.35397306397306399</c:v>
                </c:pt>
                <c:pt idx="598">
                  <c:v>-0.34923617123617101</c:v>
                </c:pt>
                <c:pt idx="599">
                  <c:v>-0.341771043771043</c:v>
                </c:pt>
                <c:pt idx="600">
                  <c:v>-0.34586243386243298</c:v>
                </c:pt>
                <c:pt idx="601">
                  <c:v>-0.35792111592111497</c:v>
                </c:pt>
                <c:pt idx="602">
                  <c:v>-0.35634247234247202</c:v>
                </c:pt>
                <c:pt idx="603">
                  <c:v>-0.354762866762866</c:v>
                </c:pt>
                <c:pt idx="604">
                  <c:v>-0.36954978354978302</c:v>
                </c:pt>
                <c:pt idx="605">
                  <c:v>-0.37586628186628102</c:v>
                </c:pt>
                <c:pt idx="606">
                  <c:v>-0.39201731601731599</c:v>
                </c:pt>
                <c:pt idx="607">
                  <c:v>-0.391814333814333</c:v>
                </c:pt>
                <c:pt idx="608">
                  <c:v>-0.39678980278980203</c:v>
                </c:pt>
                <c:pt idx="609">
                  <c:v>-0.40652332852332801</c:v>
                </c:pt>
                <c:pt idx="610">
                  <c:v>-0.391814333814333</c:v>
                </c:pt>
                <c:pt idx="611">
                  <c:v>-0.38186435786435702</c:v>
                </c:pt>
                <c:pt idx="612">
                  <c:v>-0.40335064935064902</c:v>
                </c:pt>
                <c:pt idx="613">
                  <c:v>-0.41027320827320801</c:v>
                </c:pt>
                <c:pt idx="614">
                  <c:v>-0.38193650793650802</c:v>
                </c:pt>
                <c:pt idx="615">
                  <c:v>-0.40046657046657003</c:v>
                </c:pt>
                <c:pt idx="616">
                  <c:v>-0.40652332852332801</c:v>
                </c:pt>
                <c:pt idx="617">
                  <c:v>-0.41741125541125501</c:v>
                </c:pt>
                <c:pt idx="618">
                  <c:v>-0.42945262145262098</c:v>
                </c:pt>
                <c:pt idx="619">
                  <c:v>-0.420511784511784</c:v>
                </c:pt>
                <c:pt idx="620">
                  <c:v>-0.43687830687830598</c:v>
                </c:pt>
                <c:pt idx="621">
                  <c:v>-0.41863684463684397</c:v>
                </c:pt>
                <c:pt idx="622">
                  <c:v>-0.39318422318422303</c:v>
                </c:pt>
                <c:pt idx="623">
                  <c:v>-0.38979605579605497</c:v>
                </c:pt>
                <c:pt idx="624">
                  <c:v>-0.36045021645021602</c:v>
                </c:pt>
                <c:pt idx="625">
                  <c:v>-0.37595189995189998</c:v>
                </c:pt>
                <c:pt idx="626">
                  <c:v>-0.36355074555074501</c:v>
                </c:pt>
                <c:pt idx="627">
                  <c:v>-0.36088311688311597</c:v>
                </c:pt>
                <c:pt idx="628">
                  <c:v>-0.34985088985088902</c:v>
                </c:pt>
                <c:pt idx="629">
                  <c:v>-0.35453775853775799</c:v>
                </c:pt>
                <c:pt idx="630">
                  <c:v>-0.34963443963443902</c:v>
                </c:pt>
                <c:pt idx="631">
                  <c:v>-0.362901394901394</c:v>
                </c:pt>
                <c:pt idx="632">
                  <c:v>-0.34963443963443902</c:v>
                </c:pt>
                <c:pt idx="633">
                  <c:v>-0.35388840788840698</c:v>
                </c:pt>
                <c:pt idx="634">
                  <c:v>-0.36138720538720498</c:v>
                </c:pt>
                <c:pt idx="635">
                  <c:v>-0.35518614718614699</c:v>
                </c:pt>
                <c:pt idx="636">
                  <c:v>-0.36174795574795499</c:v>
                </c:pt>
                <c:pt idx="637">
                  <c:v>-0.34913035113035101</c:v>
                </c:pt>
                <c:pt idx="638">
                  <c:v>-0.34292929292929297</c:v>
                </c:pt>
                <c:pt idx="639">
                  <c:v>-0.337737373737373</c:v>
                </c:pt>
                <c:pt idx="640">
                  <c:v>-0.32915728715728698</c:v>
                </c:pt>
                <c:pt idx="641">
                  <c:v>-0.34559692159692101</c:v>
                </c:pt>
                <c:pt idx="642">
                  <c:v>-0.35360076960076903</c:v>
                </c:pt>
                <c:pt idx="643">
                  <c:v>-0.36362289562289501</c:v>
                </c:pt>
                <c:pt idx="644">
                  <c:v>-0.35857527657527599</c:v>
                </c:pt>
                <c:pt idx="645">
                  <c:v>-0.35792688792688798</c:v>
                </c:pt>
                <c:pt idx="646">
                  <c:v>-0.34581337181337102</c:v>
                </c:pt>
                <c:pt idx="647">
                  <c:v>-0.340982202982202</c:v>
                </c:pt>
                <c:pt idx="648">
                  <c:v>-0.34761616161616099</c:v>
                </c:pt>
                <c:pt idx="649">
                  <c:v>-0.348481000481</c:v>
                </c:pt>
                <c:pt idx="650">
                  <c:v>-0.333988455988456</c:v>
                </c:pt>
                <c:pt idx="651">
                  <c:v>-0.32158633958633898</c:v>
                </c:pt>
                <c:pt idx="652">
                  <c:v>-0.326417508417508</c:v>
                </c:pt>
                <c:pt idx="653">
                  <c:v>-0.32598460798460799</c:v>
                </c:pt>
                <c:pt idx="654">
                  <c:v>-0.33881962481962402</c:v>
                </c:pt>
                <c:pt idx="655">
                  <c:v>-0.32021645021645001</c:v>
                </c:pt>
                <c:pt idx="656">
                  <c:v>-0.32237999037998999</c:v>
                </c:pt>
                <c:pt idx="657">
                  <c:v>-0.32129870129870097</c:v>
                </c:pt>
                <c:pt idx="658">
                  <c:v>-0.330382876382876</c:v>
                </c:pt>
                <c:pt idx="659">
                  <c:v>-0.33341125541125499</c:v>
                </c:pt>
                <c:pt idx="660">
                  <c:v>-0.34076575276575199</c:v>
                </c:pt>
                <c:pt idx="661">
                  <c:v>-0.33643963443963398</c:v>
                </c:pt>
                <c:pt idx="662">
                  <c:v>-0.35468205868205799</c:v>
                </c:pt>
                <c:pt idx="663">
                  <c:v>-0.34602982202982202</c:v>
                </c:pt>
                <c:pt idx="664">
                  <c:v>-0.34545262145262101</c:v>
                </c:pt>
                <c:pt idx="665">
                  <c:v>-0.34552477152477101</c:v>
                </c:pt>
                <c:pt idx="666">
                  <c:v>-0.35583549783549701</c:v>
                </c:pt>
                <c:pt idx="667">
                  <c:v>-0.33917941317941303</c:v>
                </c:pt>
                <c:pt idx="668">
                  <c:v>-0.344947570947571</c:v>
                </c:pt>
                <c:pt idx="669">
                  <c:v>-0.35251851851851801</c:v>
                </c:pt>
                <c:pt idx="670">
                  <c:v>-0.35713323713323702</c:v>
                </c:pt>
                <c:pt idx="671">
                  <c:v>-0.34796151996152003</c:v>
                </c:pt>
                <c:pt idx="672">
                  <c:v>-0.34774410774410702</c:v>
                </c:pt>
                <c:pt idx="673">
                  <c:v>-0.35256277056277002</c:v>
                </c:pt>
                <c:pt idx="674">
                  <c:v>-0.35230880230880202</c:v>
                </c:pt>
                <c:pt idx="675">
                  <c:v>-0.36687253487253402</c:v>
                </c:pt>
                <c:pt idx="676">
                  <c:v>-0.36158345358345301</c:v>
                </c:pt>
                <c:pt idx="677">
                  <c:v>-0.36071380471380399</c:v>
                </c:pt>
                <c:pt idx="678">
                  <c:v>-0.34013564213564201</c:v>
                </c:pt>
                <c:pt idx="679">
                  <c:v>-0.33810774410774402</c:v>
                </c:pt>
                <c:pt idx="680">
                  <c:v>-0.32644155844155798</c:v>
                </c:pt>
                <c:pt idx="681">
                  <c:v>-0.32810870610870602</c:v>
                </c:pt>
                <c:pt idx="682">
                  <c:v>-0.33781721981721902</c:v>
                </c:pt>
                <c:pt idx="683">
                  <c:v>-0.327528619528619</c:v>
                </c:pt>
                <c:pt idx="684">
                  <c:v>-0.32571717171717102</c:v>
                </c:pt>
                <c:pt idx="685">
                  <c:v>-0.32593458393458302</c:v>
                </c:pt>
                <c:pt idx="686">
                  <c:v>-0.32376046176046103</c:v>
                </c:pt>
                <c:pt idx="687">
                  <c:v>-0.33049927849927802</c:v>
                </c:pt>
                <c:pt idx="688">
                  <c:v>-0.33325252525252502</c:v>
                </c:pt>
                <c:pt idx="689">
                  <c:v>-0.34310726310726303</c:v>
                </c:pt>
                <c:pt idx="690">
                  <c:v>-0.35332371332371298</c:v>
                </c:pt>
                <c:pt idx="691">
                  <c:v>-0.361148629148629</c:v>
                </c:pt>
                <c:pt idx="692">
                  <c:v>-0.35723617123617102</c:v>
                </c:pt>
                <c:pt idx="693">
                  <c:v>-0.37411832611832602</c:v>
                </c:pt>
                <c:pt idx="694">
                  <c:v>-0.38266859066858999</c:v>
                </c:pt>
                <c:pt idx="695">
                  <c:v>-0.378103896103896</c:v>
                </c:pt>
                <c:pt idx="696">
                  <c:v>-0.373393939393939</c:v>
                </c:pt>
                <c:pt idx="697">
                  <c:v>-0.38824723424723401</c:v>
                </c:pt>
                <c:pt idx="698">
                  <c:v>-0.37643674843674801</c:v>
                </c:pt>
                <c:pt idx="699">
                  <c:v>-0.37520538720538699</c:v>
                </c:pt>
                <c:pt idx="700">
                  <c:v>-0.38136411736411702</c:v>
                </c:pt>
                <c:pt idx="701">
                  <c:v>-0.38520442520442499</c:v>
                </c:pt>
                <c:pt idx="702">
                  <c:v>-0.38810293410293401</c:v>
                </c:pt>
                <c:pt idx="703">
                  <c:v>-0.39556517556517501</c:v>
                </c:pt>
                <c:pt idx="704">
                  <c:v>-0.39129100529100502</c:v>
                </c:pt>
                <c:pt idx="705">
                  <c:v>-0.39549302549302501</c:v>
                </c:pt>
                <c:pt idx="706">
                  <c:v>-0.40512938912938901</c:v>
                </c:pt>
                <c:pt idx="707">
                  <c:v>-0.40331890331890302</c:v>
                </c:pt>
                <c:pt idx="708">
                  <c:v>-0.390276094276094</c:v>
                </c:pt>
                <c:pt idx="709">
                  <c:v>-0.37955266955266898</c:v>
                </c:pt>
                <c:pt idx="710">
                  <c:v>-0.38281289081288999</c:v>
                </c:pt>
                <c:pt idx="711">
                  <c:v>-0.38897162097162102</c:v>
                </c:pt>
                <c:pt idx="712">
                  <c:v>-0.38281289081288999</c:v>
                </c:pt>
                <c:pt idx="713">
                  <c:v>-0.392811928811928</c:v>
                </c:pt>
                <c:pt idx="714">
                  <c:v>-0.387957671957671</c:v>
                </c:pt>
                <c:pt idx="715">
                  <c:v>-0.39686964886964798</c:v>
                </c:pt>
                <c:pt idx="716">
                  <c:v>-0.38889947089947002</c:v>
                </c:pt>
                <c:pt idx="717">
                  <c:v>-0.38484175084174999</c:v>
                </c:pt>
                <c:pt idx="718">
                  <c:v>-0.39071091871091801</c:v>
                </c:pt>
                <c:pt idx="719">
                  <c:v>-0.40042039442039401</c:v>
                </c:pt>
                <c:pt idx="720">
                  <c:v>-0.395347763347763</c:v>
                </c:pt>
                <c:pt idx="721">
                  <c:v>-0.40042039442039401</c:v>
                </c:pt>
                <c:pt idx="722">
                  <c:v>-0.39629052429052403</c:v>
                </c:pt>
                <c:pt idx="723">
                  <c:v>-0.41078114478114403</c:v>
                </c:pt>
                <c:pt idx="724">
                  <c:v>-0.41657816257816199</c:v>
                </c:pt>
                <c:pt idx="725">
                  <c:v>-0.41266570466570401</c:v>
                </c:pt>
                <c:pt idx="726">
                  <c:v>-0.39237710437710399</c:v>
                </c:pt>
                <c:pt idx="727">
                  <c:v>-0.390421356421356</c:v>
                </c:pt>
                <c:pt idx="728">
                  <c:v>-0.37121981721981701</c:v>
                </c:pt>
                <c:pt idx="729">
                  <c:v>-0.36752477152477098</c:v>
                </c:pt>
                <c:pt idx="730">
                  <c:v>-0.36267051467051398</c:v>
                </c:pt>
                <c:pt idx="731">
                  <c:v>-0.361293891293891</c:v>
                </c:pt>
                <c:pt idx="732">
                  <c:v>-0.347657527657527</c:v>
                </c:pt>
                <c:pt idx="733">
                  <c:v>-0.36933718133718102</c:v>
                </c:pt>
                <c:pt idx="734">
                  <c:v>-0.36329870129870101</c:v>
                </c:pt>
                <c:pt idx="735">
                  <c:v>-0.36649927849927799</c:v>
                </c:pt>
                <c:pt idx="736">
                  <c:v>-0.36599037999037998</c:v>
                </c:pt>
                <c:pt idx="737">
                  <c:v>-0.36919095719095701</c:v>
                </c:pt>
                <c:pt idx="738">
                  <c:v>-0.38352284752284699</c:v>
                </c:pt>
                <c:pt idx="739">
                  <c:v>-0.37406541606541599</c:v>
                </c:pt>
                <c:pt idx="740">
                  <c:v>-0.358934102934102</c:v>
                </c:pt>
                <c:pt idx="741">
                  <c:v>-0.36198941798941697</c:v>
                </c:pt>
                <c:pt idx="742">
                  <c:v>-0.35820586820586803</c:v>
                </c:pt>
                <c:pt idx="743">
                  <c:v>-0.35944300144300101</c:v>
                </c:pt>
                <c:pt idx="744">
                  <c:v>-0.35842424242424198</c:v>
                </c:pt>
                <c:pt idx="745">
                  <c:v>-0.366862914862914</c:v>
                </c:pt>
                <c:pt idx="746">
                  <c:v>-0.36337181337181301</c:v>
                </c:pt>
                <c:pt idx="747">
                  <c:v>-0.36599037999037998</c:v>
                </c:pt>
                <c:pt idx="748">
                  <c:v>-0.35289562289562298</c:v>
                </c:pt>
                <c:pt idx="749">
                  <c:v>-0.34685714285714198</c:v>
                </c:pt>
                <c:pt idx="750">
                  <c:v>-0.35798749398749302</c:v>
                </c:pt>
                <c:pt idx="751">
                  <c:v>-0.34845791245791202</c:v>
                </c:pt>
                <c:pt idx="752">
                  <c:v>-0.347802789802789</c:v>
                </c:pt>
                <c:pt idx="753">
                  <c:v>-0.33550841750841698</c:v>
                </c:pt>
                <c:pt idx="754">
                  <c:v>-0.32939778739778702</c:v>
                </c:pt>
                <c:pt idx="755">
                  <c:v>-0.33536315536315497</c:v>
                </c:pt>
                <c:pt idx="756">
                  <c:v>-0.34358345358345299</c:v>
                </c:pt>
                <c:pt idx="757">
                  <c:v>-0.33223472823472799</c:v>
                </c:pt>
                <c:pt idx="758">
                  <c:v>-0.33223472823472799</c:v>
                </c:pt>
                <c:pt idx="759">
                  <c:v>-0.33136123136123102</c:v>
                </c:pt>
                <c:pt idx="760">
                  <c:v>-0.33143434343434303</c:v>
                </c:pt>
                <c:pt idx="761">
                  <c:v>-0.32190476190476103</c:v>
                </c:pt>
                <c:pt idx="762">
                  <c:v>-0.32321404521404501</c:v>
                </c:pt>
                <c:pt idx="763">
                  <c:v>-0.31681192881192799</c:v>
                </c:pt>
                <c:pt idx="764">
                  <c:v>-0.32059451659451599</c:v>
                </c:pt>
                <c:pt idx="765">
                  <c:v>-0.32743338143338102</c:v>
                </c:pt>
                <c:pt idx="766">
                  <c:v>-0.31812121212121203</c:v>
                </c:pt>
                <c:pt idx="767">
                  <c:v>-0.30975468975468901</c:v>
                </c:pt>
                <c:pt idx="768">
                  <c:v>-0.31099182299182299</c:v>
                </c:pt>
                <c:pt idx="769">
                  <c:v>-0.31244733044732997</c:v>
                </c:pt>
                <c:pt idx="770">
                  <c:v>-0.30808177008177001</c:v>
                </c:pt>
                <c:pt idx="771">
                  <c:v>-0.30982780182780101</c:v>
                </c:pt>
                <c:pt idx="772">
                  <c:v>-0.32597787397787398</c:v>
                </c:pt>
                <c:pt idx="773">
                  <c:v>-0.32736026936026902</c:v>
                </c:pt>
                <c:pt idx="774">
                  <c:v>-0.32597787397787398</c:v>
                </c:pt>
                <c:pt idx="775">
                  <c:v>-0.31928523328523301</c:v>
                </c:pt>
                <c:pt idx="776">
                  <c:v>-0.31790283790283702</c:v>
                </c:pt>
                <c:pt idx="777">
                  <c:v>-0.30597210197210201</c:v>
                </c:pt>
                <c:pt idx="778">
                  <c:v>-0.304007696007696</c:v>
                </c:pt>
                <c:pt idx="779">
                  <c:v>-0.305826839826839</c:v>
                </c:pt>
                <c:pt idx="780">
                  <c:v>-0.29469648869648801</c:v>
                </c:pt>
                <c:pt idx="781">
                  <c:v>-0.29178643578643498</c:v>
                </c:pt>
                <c:pt idx="782">
                  <c:v>-0.28887638287638201</c:v>
                </c:pt>
                <c:pt idx="783">
                  <c:v>-0.27861856661856599</c:v>
                </c:pt>
                <c:pt idx="784">
                  <c:v>-0.27505339105339099</c:v>
                </c:pt>
                <c:pt idx="785">
                  <c:v>-0.27789129389129302</c:v>
                </c:pt>
                <c:pt idx="786">
                  <c:v>-0.28523905723905701</c:v>
                </c:pt>
                <c:pt idx="787">
                  <c:v>-0.27796344396344302</c:v>
                </c:pt>
                <c:pt idx="788">
                  <c:v>-0.27032515632515602</c:v>
                </c:pt>
                <c:pt idx="789">
                  <c:v>-0.26807022607022601</c:v>
                </c:pt>
                <c:pt idx="790">
                  <c:v>-0.27570851370851301</c:v>
                </c:pt>
                <c:pt idx="791">
                  <c:v>-0.26043097643097601</c:v>
                </c:pt>
                <c:pt idx="792">
                  <c:v>-0.26043097643097601</c:v>
                </c:pt>
                <c:pt idx="793">
                  <c:v>-0.26108609908609898</c:v>
                </c:pt>
                <c:pt idx="794">
                  <c:v>-0.27236171236171203</c:v>
                </c:pt>
                <c:pt idx="795">
                  <c:v>-0.27396632996633002</c:v>
                </c:pt>
                <c:pt idx="796">
                  <c:v>-0.28141414141414101</c:v>
                </c:pt>
                <c:pt idx="797">
                  <c:v>-0.28068398268398198</c:v>
                </c:pt>
                <c:pt idx="798">
                  <c:v>-0.28791149591149501</c:v>
                </c:pt>
                <c:pt idx="799">
                  <c:v>-0.27863973063973002</c:v>
                </c:pt>
                <c:pt idx="800">
                  <c:v>-0.28696296296296298</c:v>
                </c:pt>
                <c:pt idx="801">
                  <c:v>-0.28718133718133698</c:v>
                </c:pt>
                <c:pt idx="802">
                  <c:v>-0.28061087061086998</c:v>
                </c:pt>
                <c:pt idx="803">
                  <c:v>-0.271557479557479</c:v>
                </c:pt>
                <c:pt idx="804">
                  <c:v>-0.27907744107744098</c:v>
                </c:pt>
                <c:pt idx="805">
                  <c:v>-0.26476671476671398</c:v>
                </c:pt>
                <c:pt idx="806">
                  <c:v>-0.26148148148148098</c:v>
                </c:pt>
                <c:pt idx="807">
                  <c:v>-0.26564309764309701</c:v>
                </c:pt>
                <c:pt idx="808">
                  <c:v>-0.27498893698893601</c:v>
                </c:pt>
                <c:pt idx="809">
                  <c:v>-0.26812506012505999</c:v>
                </c:pt>
                <c:pt idx="810">
                  <c:v>-0.26454834054833998</c:v>
                </c:pt>
                <c:pt idx="811">
                  <c:v>-0.26615392015391998</c:v>
                </c:pt>
                <c:pt idx="812">
                  <c:v>-0.27046176046176001</c:v>
                </c:pt>
                <c:pt idx="813">
                  <c:v>-0.28082924482924398</c:v>
                </c:pt>
                <c:pt idx="814">
                  <c:v>-0.27345550745550701</c:v>
                </c:pt>
                <c:pt idx="815">
                  <c:v>-0.28243578643578598</c:v>
                </c:pt>
                <c:pt idx="816">
                  <c:v>-0.27593746993746898</c:v>
                </c:pt>
                <c:pt idx="817">
                  <c:v>-0.27542664742664702</c:v>
                </c:pt>
                <c:pt idx="818">
                  <c:v>-0.28090235690235599</c:v>
                </c:pt>
                <c:pt idx="819">
                  <c:v>-0.26819817219817199</c:v>
                </c:pt>
                <c:pt idx="820">
                  <c:v>-0.27090043290043198</c:v>
                </c:pt>
                <c:pt idx="821">
                  <c:v>-0.27425877825877798</c:v>
                </c:pt>
                <c:pt idx="822">
                  <c:v>-0.27601058201058198</c:v>
                </c:pt>
                <c:pt idx="823">
                  <c:v>-0.27433189033188998</c:v>
                </c:pt>
                <c:pt idx="824">
                  <c:v>-0.28075709475709398</c:v>
                </c:pt>
                <c:pt idx="825">
                  <c:v>-0.28075709475709398</c:v>
                </c:pt>
                <c:pt idx="826">
                  <c:v>-0.29601635401635401</c:v>
                </c:pt>
                <c:pt idx="827">
                  <c:v>-0.29192784992784898</c:v>
                </c:pt>
                <c:pt idx="828">
                  <c:v>-0.284480038480038</c:v>
                </c:pt>
                <c:pt idx="829">
                  <c:v>-0.28243578643578598</c:v>
                </c:pt>
                <c:pt idx="830">
                  <c:v>-0.279734487734487</c:v>
                </c:pt>
                <c:pt idx="831">
                  <c:v>-0.273163059163059</c:v>
                </c:pt>
                <c:pt idx="832">
                  <c:v>-0.27688696488696402</c:v>
                </c:pt>
                <c:pt idx="833">
                  <c:v>-0.274915824915824</c:v>
                </c:pt>
                <c:pt idx="834">
                  <c:v>-0.27265223665223598</c:v>
                </c:pt>
                <c:pt idx="835">
                  <c:v>-0.26637325637325598</c:v>
                </c:pt>
                <c:pt idx="836">
                  <c:v>-0.263598845598845</c:v>
                </c:pt>
                <c:pt idx="837">
                  <c:v>-0.26659259259259199</c:v>
                </c:pt>
                <c:pt idx="838">
                  <c:v>-0.26425589225589202</c:v>
                </c:pt>
                <c:pt idx="839">
                  <c:v>-0.271557479557479</c:v>
                </c:pt>
                <c:pt idx="840">
                  <c:v>-0.27038864838864801</c:v>
                </c:pt>
                <c:pt idx="841">
                  <c:v>-0.26907455507455502</c:v>
                </c:pt>
                <c:pt idx="842">
                  <c:v>-0.26885521885521801</c:v>
                </c:pt>
                <c:pt idx="843">
                  <c:v>-0.26432900432900402</c:v>
                </c:pt>
                <c:pt idx="844">
                  <c:v>-0.25936411736411702</c:v>
                </c:pt>
                <c:pt idx="845">
                  <c:v>-0.24943434343434301</c:v>
                </c:pt>
                <c:pt idx="846">
                  <c:v>-0.24534583934583901</c:v>
                </c:pt>
                <c:pt idx="847">
                  <c:v>-0.24498027898027799</c:v>
                </c:pt>
                <c:pt idx="848">
                  <c:v>-0.249215007215007</c:v>
                </c:pt>
                <c:pt idx="849">
                  <c:v>-0.24300913900913901</c:v>
                </c:pt>
                <c:pt idx="850">
                  <c:v>-0.24797402597402499</c:v>
                </c:pt>
                <c:pt idx="851">
                  <c:v>-0.255567099567099</c:v>
                </c:pt>
                <c:pt idx="852">
                  <c:v>-0.25337662337662298</c:v>
                </c:pt>
                <c:pt idx="853">
                  <c:v>-0.25198941798941799</c:v>
                </c:pt>
                <c:pt idx="854">
                  <c:v>-0.25461856661856602</c:v>
                </c:pt>
                <c:pt idx="855">
                  <c:v>-0.24373929773929701</c:v>
                </c:pt>
                <c:pt idx="856">
                  <c:v>-0.245199615199615</c:v>
                </c:pt>
                <c:pt idx="857">
                  <c:v>-0.236292448292448</c:v>
                </c:pt>
                <c:pt idx="858">
                  <c:v>-0.24017604617604599</c:v>
                </c:pt>
                <c:pt idx="859">
                  <c:v>-0.24838480038479999</c:v>
                </c:pt>
                <c:pt idx="860">
                  <c:v>-0.24552669552669501</c:v>
                </c:pt>
                <c:pt idx="861">
                  <c:v>-0.25893891293891202</c:v>
                </c:pt>
                <c:pt idx="862">
                  <c:v>-0.26502260702260699</c:v>
                </c:pt>
                <c:pt idx="863">
                  <c:v>-0.26744107744107698</c:v>
                </c:pt>
                <c:pt idx="864">
                  <c:v>-0.26025877825877802</c:v>
                </c:pt>
                <c:pt idx="865">
                  <c:v>-0.26744107744107698</c:v>
                </c:pt>
                <c:pt idx="866">
                  <c:v>-0.25182972582972502</c:v>
                </c:pt>
                <c:pt idx="867">
                  <c:v>-0.24911784511784499</c:v>
                </c:pt>
                <c:pt idx="868">
                  <c:v>-0.24222799422799399</c:v>
                </c:pt>
                <c:pt idx="869">
                  <c:v>-0.23878403078402999</c:v>
                </c:pt>
                <c:pt idx="870">
                  <c:v>-0.23585185185185101</c:v>
                </c:pt>
                <c:pt idx="871">
                  <c:v>-0.237757575757575</c:v>
                </c:pt>
                <c:pt idx="872">
                  <c:v>-0.235705627705627</c:v>
                </c:pt>
                <c:pt idx="873">
                  <c:v>-0.233579605579605</c:v>
                </c:pt>
                <c:pt idx="874">
                  <c:v>-0.23116113516113501</c:v>
                </c:pt>
                <c:pt idx="875">
                  <c:v>-0.22844925444925401</c:v>
                </c:pt>
                <c:pt idx="876">
                  <c:v>-0.23050120250120201</c:v>
                </c:pt>
                <c:pt idx="877">
                  <c:v>-0.227423761423761</c:v>
                </c:pt>
                <c:pt idx="878">
                  <c:v>-0.23585185185185101</c:v>
                </c:pt>
                <c:pt idx="879">
                  <c:v>-0.23013468013468</c:v>
                </c:pt>
                <c:pt idx="880">
                  <c:v>-0.231454545454545</c:v>
                </c:pt>
                <c:pt idx="881">
                  <c:v>-0.241129389129389</c:v>
                </c:pt>
                <c:pt idx="882">
                  <c:v>-0.242521404521404</c:v>
                </c:pt>
                <c:pt idx="883">
                  <c:v>-0.24083597883597799</c:v>
                </c:pt>
                <c:pt idx="884">
                  <c:v>-0.240469456469456</c:v>
                </c:pt>
                <c:pt idx="885">
                  <c:v>-0.23013468013468</c:v>
                </c:pt>
                <c:pt idx="886">
                  <c:v>-0.22910918710918701</c:v>
                </c:pt>
                <c:pt idx="887">
                  <c:v>-0.227496873496873</c:v>
                </c:pt>
                <c:pt idx="888">
                  <c:v>-0.22822991822991801</c:v>
                </c:pt>
                <c:pt idx="889">
                  <c:v>-0.22317267917267899</c:v>
                </c:pt>
                <c:pt idx="890">
                  <c:v>-0.22485810485810401</c:v>
                </c:pt>
                <c:pt idx="891">
                  <c:v>-0.22427128427128401</c:v>
                </c:pt>
                <c:pt idx="892">
                  <c:v>-0.22016738816738801</c:v>
                </c:pt>
                <c:pt idx="893">
                  <c:v>-0.225957671957672</c:v>
                </c:pt>
                <c:pt idx="894">
                  <c:v>-0.22910918710918701</c:v>
                </c:pt>
                <c:pt idx="895">
                  <c:v>-0.22932852332852299</c:v>
                </c:pt>
                <c:pt idx="896">
                  <c:v>-0.220680134680134</c:v>
                </c:pt>
                <c:pt idx="897">
                  <c:v>-0.220460798460798</c:v>
                </c:pt>
                <c:pt idx="898">
                  <c:v>-0.22705723905723901</c:v>
                </c:pt>
                <c:pt idx="899">
                  <c:v>-0.230941798941798</c:v>
                </c:pt>
                <c:pt idx="900">
                  <c:v>-0.23893025493025399</c:v>
                </c:pt>
                <c:pt idx="901">
                  <c:v>-0.23248003848003801</c:v>
                </c:pt>
                <c:pt idx="902">
                  <c:v>-0.23936988936988901</c:v>
                </c:pt>
                <c:pt idx="903">
                  <c:v>-0.23621837421837399</c:v>
                </c:pt>
                <c:pt idx="904">
                  <c:v>-0.226103896103896</c:v>
                </c:pt>
                <c:pt idx="905">
                  <c:v>-0.22317267917267899</c:v>
                </c:pt>
                <c:pt idx="906">
                  <c:v>-0.22038768638768599</c:v>
                </c:pt>
                <c:pt idx="907">
                  <c:v>-0.219800865800865</c:v>
                </c:pt>
                <c:pt idx="908">
                  <c:v>-0.21137181337181299</c:v>
                </c:pt>
                <c:pt idx="909">
                  <c:v>-0.21335161135161099</c:v>
                </c:pt>
                <c:pt idx="910">
                  <c:v>-0.21459740259740201</c:v>
                </c:pt>
                <c:pt idx="911">
                  <c:v>-0.21137181337181299</c:v>
                </c:pt>
                <c:pt idx="912">
                  <c:v>-0.21686964886964799</c:v>
                </c:pt>
                <c:pt idx="913">
                  <c:v>-0.211592111592111</c:v>
                </c:pt>
                <c:pt idx="914">
                  <c:v>-0.217675805675805</c:v>
                </c:pt>
                <c:pt idx="915">
                  <c:v>-0.217748917748917</c:v>
                </c:pt>
                <c:pt idx="916">
                  <c:v>-0.208953342953343</c:v>
                </c:pt>
                <c:pt idx="917">
                  <c:v>-0.207414141414141</c:v>
                </c:pt>
                <c:pt idx="918">
                  <c:v>-0.21137181337181299</c:v>
                </c:pt>
                <c:pt idx="919">
                  <c:v>-0.20726791726791699</c:v>
                </c:pt>
                <c:pt idx="920">
                  <c:v>-0.204776334776334</c:v>
                </c:pt>
                <c:pt idx="921">
                  <c:v>-0.195834535834535</c:v>
                </c:pt>
                <c:pt idx="922">
                  <c:v>-0.19807599807599799</c:v>
                </c:pt>
                <c:pt idx="923">
                  <c:v>-0.192479076479076</c:v>
                </c:pt>
                <c:pt idx="924">
                  <c:v>-0.191963443963443</c:v>
                </c:pt>
                <c:pt idx="925">
                  <c:v>-0.19277344877344799</c:v>
                </c:pt>
                <c:pt idx="926">
                  <c:v>-0.19218470418470401</c:v>
                </c:pt>
                <c:pt idx="927">
                  <c:v>-0.181433381433381</c:v>
                </c:pt>
                <c:pt idx="928">
                  <c:v>-0.181286195286195</c:v>
                </c:pt>
                <c:pt idx="929">
                  <c:v>-0.18055026455026399</c:v>
                </c:pt>
                <c:pt idx="930">
                  <c:v>-0.18091774891774801</c:v>
                </c:pt>
                <c:pt idx="931">
                  <c:v>-0.172007696007696</c:v>
                </c:pt>
                <c:pt idx="932">
                  <c:v>-0.17119769119769099</c:v>
                </c:pt>
                <c:pt idx="933">
                  <c:v>-0.16839923039922999</c:v>
                </c:pt>
                <c:pt idx="934">
                  <c:v>-0.165086099086099</c:v>
                </c:pt>
                <c:pt idx="935">
                  <c:v>-0.17237614237614199</c:v>
                </c:pt>
                <c:pt idx="936">
                  <c:v>-0.166263588263588</c:v>
                </c:pt>
                <c:pt idx="937">
                  <c:v>-0.17112361712361701</c:v>
                </c:pt>
                <c:pt idx="938">
                  <c:v>-0.16420202020201999</c:v>
                </c:pt>
                <c:pt idx="939">
                  <c:v>-0.162140452140452</c:v>
                </c:pt>
                <c:pt idx="940">
                  <c:v>-0.15882635882635801</c:v>
                </c:pt>
                <c:pt idx="941">
                  <c:v>-0.15904761904761899</c:v>
                </c:pt>
                <c:pt idx="942">
                  <c:v>-0.15241943241943201</c:v>
                </c:pt>
                <c:pt idx="943">
                  <c:v>-0.15462914862914801</c:v>
                </c:pt>
                <c:pt idx="944">
                  <c:v>-0.157353535353535</c:v>
                </c:pt>
                <c:pt idx="945">
                  <c:v>-0.14674939874939799</c:v>
                </c:pt>
                <c:pt idx="946">
                  <c:v>-0.15551226551226499</c:v>
                </c:pt>
                <c:pt idx="947">
                  <c:v>-0.16515921115921101</c:v>
                </c:pt>
                <c:pt idx="948">
                  <c:v>-0.164349206349206</c:v>
                </c:pt>
                <c:pt idx="949">
                  <c:v>-0.164349206349206</c:v>
                </c:pt>
                <c:pt idx="950">
                  <c:v>-0.16074074074073999</c:v>
                </c:pt>
                <c:pt idx="951">
                  <c:v>-0.162140452140452</c:v>
                </c:pt>
                <c:pt idx="952">
                  <c:v>-0.16898893698893699</c:v>
                </c:pt>
                <c:pt idx="953">
                  <c:v>-0.16655892255892199</c:v>
                </c:pt>
                <c:pt idx="954">
                  <c:v>-0.15720634920634899</c:v>
                </c:pt>
                <c:pt idx="955">
                  <c:v>-0.15698508898508901</c:v>
                </c:pt>
                <c:pt idx="956">
                  <c:v>-0.15426070226070199</c:v>
                </c:pt>
                <c:pt idx="957">
                  <c:v>-0.145276575276575</c:v>
                </c:pt>
                <c:pt idx="958">
                  <c:v>-0.14836940836940801</c:v>
                </c:pt>
                <c:pt idx="959">
                  <c:v>-0.152199134199134</c:v>
                </c:pt>
                <c:pt idx="960">
                  <c:v>-0.144540644540644</c:v>
                </c:pt>
                <c:pt idx="961">
                  <c:v>-0.14829629629629601</c:v>
                </c:pt>
                <c:pt idx="962">
                  <c:v>-0.15146224146224099</c:v>
                </c:pt>
                <c:pt idx="963">
                  <c:v>-0.15404040404040401</c:v>
                </c:pt>
                <c:pt idx="964">
                  <c:v>-0.15617508417508399</c:v>
                </c:pt>
                <c:pt idx="965">
                  <c:v>-0.15764790764790701</c:v>
                </c:pt>
                <c:pt idx="966">
                  <c:v>-0.15411351611351601</c:v>
                </c:pt>
                <c:pt idx="967">
                  <c:v>-0.15359788359788301</c:v>
                </c:pt>
                <c:pt idx="968">
                  <c:v>-0.15300913900913801</c:v>
                </c:pt>
                <c:pt idx="969">
                  <c:v>-0.144613756613756</c:v>
                </c:pt>
                <c:pt idx="970">
                  <c:v>-0.14962193362193299</c:v>
                </c:pt>
                <c:pt idx="971">
                  <c:v>-0.148075036075036</c:v>
                </c:pt>
                <c:pt idx="972">
                  <c:v>-0.14586628186628101</c:v>
                </c:pt>
                <c:pt idx="973">
                  <c:v>-0.14299374699374601</c:v>
                </c:pt>
                <c:pt idx="974">
                  <c:v>-0.153450697450697</c:v>
                </c:pt>
                <c:pt idx="975">
                  <c:v>-0.156837902837902</c:v>
                </c:pt>
                <c:pt idx="976">
                  <c:v>-0.17097643097643</c:v>
                </c:pt>
                <c:pt idx="977">
                  <c:v>-0.18172775372775299</c:v>
                </c:pt>
                <c:pt idx="978">
                  <c:v>-0.17097643097643</c:v>
                </c:pt>
                <c:pt idx="979">
                  <c:v>-0.18113900913900899</c:v>
                </c:pt>
                <c:pt idx="980">
                  <c:v>-0.176794612794612</c:v>
                </c:pt>
                <c:pt idx="981">
                  <c:v>-0.16758922558922501</c:v>
                </c:pt>
                <c:pt idx="982">
                  <c:v>-0.167368927368927</c:v>
                </c:pt>
                <c:pt idx="983">
                  <c:v>-0.17930447330447299</c:v>
                </c:pt>
                <c:pt idx="984">
                  <c:v>-0.18972390572390499</c:v>
                </c:pt>
                <c:pt idx="985">
                  <c:v>-0.19112842712842701</c:v>
                </c:pt>
                <c:pt idx="986">
                  <c:v>-0.190462722462722</c:v>
                </c:pt>
                <c:pt idx="987">
                  <c:v>-0.17974795574795499</c:v>
                </c:pt>
                <c:pt idx="988">
                  <c:v>-0.17952669552669501</c:v>
                </c:pt>
                <c:pt idx="989">
                  <c:v>-0.16799807599807601</c:v>
                </c:pt>
                <c:pt idx="990">
                  <c:v>-0.165189995189995</c:v>
                </c:pt>
                <c:pt idx="991">
                  <c:v>-0.164229918229918</c:v>
                </c:pt>
                <c:pt idx="992">
                  <c:v>-0.15920442520442499</c:v>
                </c:pt>
                <c:pt idx="993">
                  <c:v>-0.15284944684944601</c:v>
                </c:pt>
                <c:pt idx="994">
                  <c:v>-0.14819432419432399</c:v>
                </c:pt>
                <c:pt idx="995">
                  <c:v>-0.15092833092833099</c:v>
                </c:pt>
                <c:pt idx="996">
                  <c:v>-0.15292352092351999</c:v>
                </c:pt>
                <c:pt idx="997">
                  <c:v>-0.15484463684463601</c:v>
                </c:pt>
                <c:pt idx="998">
                  <c:v>-0.151518999518999</c:v>
                </c:pt>
                <c:pt idx="999">
                  <c:v>-0.16341702741702699</c:v>
                </c:pt>
                <c:pt idx="1000">
                  <c:v>-0.16208658008658</c:v>
                </c:pt>
                <c:pt idx="1001">
                  <c:v>-0.165264069264069</c:v>
                </c:pt>
                <c:pt idx="1002">
                  <c:v>-0.158835016835016</c:v>
                </c:pt>
                <c:pt idx="1003">
                  <c:v>-0.158835016835016</c:v>
                </c:pt>
                <c:pt idx="1004">
                  <c:v>-0.17294949494949399</c:v>
                </c:pt>
                <c:pt idx="1005">
                  <c:v>-0.16740740740740701</c:v>
                </c:pt>
                <c:pt idx="1006">
                  <c:v>-0.155731601731601</c:v>
                </c:pt>
                <c:pt idx="1007">
                  <c:v>-0.15491871091871001</c:v>
                </c:pt>
                <c:pt idx="1008">
                  <c:v>-0.15610101010100999</c:v>
                </c:pt>
                <c:pt idx="1009">
                  <c:v>-0.15536219336219301</c:v>
                </c:pt>
                <c:pt idx="1010">
                  <c:v>-0.166299182299182</c:v>
                </c:pt>
                <c:pt idx="1011">
                  <c:v>-0.173614237614237</c:v>
                </c:pt>
                <c:pt idx="1012">
                  <c:v>-0.18004329004329001</c:v>
                </c:pt>
                <c:pt idx="1013">
                  <c:v>-0.17124963924963901</c:v>
                </c:pt>
                <c:pt idx="1014">
                  <c:v>-0.17191534391534299</c:v>
                </c:pt>
                <c:pt idx="1015">
                  <c:v>-0.16659451659451599</c:v>
                </c:pt>
                <c:pt idx="1016">
                  <c:v>-0.17376238576238501</c:v>
                </c:pt>
                <c:pt idx="1017">
                  <c:v>-0.18743338143338101</c:v>
                </c:pt>
                <c:pt idx="1018">
                  <c:v>-0.195783549783549</c:v>
                </c:pt>
                <c:pt idx="1019">
                  <c:v>-0.18898508898508801</c:v>
                </c:pt>
                <c:pt idx="1020">
                  <c:v>-0.18381240981240901</c:v>
                </c:pt>
                <c:pt idx="1021">
                  <c:v>-0.187211159211159</c:v>
                </c:pt>
                <c:pt idx="1022">
                  <c:v>-0.18684175084175</c:v>
                </c:pt>
                <c:pt idx="1023">
                  <c:v>-0.19378835978835901</c:v>
                </c:pt>
                <c:pt idx="1024">
                  <c:v>-0.18972390572390499</c:v>
                </c:pt>
                <c:pt idx="1025">
                  <c:v>-0.192531986531986</c:v>
                </c:pt>
                <c:pt idx="1026">
                  <c:v>-0.189946127946127</c:v>
                </c:pt>
                <c:pt idx="1027">
                  <c:v>-0.18854160654160601</c:v>
                </c:pt>
                <c:pt idx="1028">
                  <c:v>-0.185142857142857</c:v>
                </c:pt>
                <c:pt idx="1029">
                  <c:v>-0.17346705146705099</c:v>
                </c:pt>
                <c:pt idx="1030">
                  <c:v>-0.17058489658489601</c:v>
                </c:pt>
                <c:pt idx="1031">
                  <c:v>-0.16592977392977301</c:v>
                </c:pt>
                <c:pt idx="1032">
                  <c:v>-0.16600288600288601</c:v>
                </c:pt>
                <c:pt idx="1033">
                  <c:v>-0.16711207311207299</c:v>
                </c:pt>
                <c:pt idx="1034">
                  <c:v>-0.16400769600769599</c:v>
                </c:pt>
                <c:pt idx="1035">
                  <c:v>-0.17169312169312101</c:v>
                </c:pt>
                <c:pt idx="1036">
                  <c:v>-0.165116883116883</c:v>
                </c:pt>
                <c:pt idx="1037">
                  <c:v>-0.15240596440596399</c:v>
                </c:pt>
                <c:pt idx="1038">
                  <c:v>-0.15122366522366501</c:v>
                </c:pt>
                <c:pt idx="1039">
                  <c:v>-0.15913035113035101</c:v>
                </c:pt>
                <c:pt idx="1040">
                  <c:v>-0.15499278499278499</c:v>
                </c:pt>
                <c:pt idx="1041">
                  <c:v>-0.16334295334295301</c:v>
                </c:pt>
                <c:pt idx="1042">
                  <c:v>-0.15743145743145701</c:v>
                </c:pt>
                <c:pt idx="1043">
                  <c:v>-0.15757864357864301</c:v>
                </c:pt>
                <c:pt idx="1044">
                  <c:v>-0.158835016835016</c:v>
                </c:pt>
                <c:pt idx="1045">
                  <c:v>-0.157249639249639</c:v>
                </c:pt>
                <c:pt idx="1046">
                  <c:v>-0.16043867243867199</c:v>
                </c:pt>
                <c:pt idx="1047">
                  <c:v>-0.15621164021164</c:v>
                </c:pt>
                <c:pt idx="1048">
                  <c:v>-0.14894276094276099</c:v>
                </c:pt>
                <c:pt idx="1049">
                  <c:v>-0.15161327561327501</c:v>
                </c:pt>
                <c:pt idx="1050">
                  <c:v>-0.15569215969215899</c:v>
                </c:pt>
                <c:pt idx="1051">
                  <c:v>-0.158584896584896</c:v>
                </c:pt>
                <c:pt idx="1052">
                  <c:v>-0.15509860509860501</c:v>
                </c:pt>
                <c:pt idx="1053">
                  <c:v>-0.150575276575276</c:v>
                </c:pt>
                <c:pt idx="1054">
                  <c:v>-0.16236748436748399</c:v>
                </c:pt>
                <c:pt idx="1055">
                  <c:v>-0.16281192881192799</c:v>
                </c:pt>
                <c:pt idx="1056">
                  <c:v>-0.170154882154882</c:v>
                </c:pt>
                <c:pt idx="1057">
                  <c:v>-0.167707551707551</c:v>
                </c:pt>
                <c:pt idx="1058">
                  <c:v>-0.17364021164021101</c:v>
                </c:pt>
                <c:pt idx="1059">
                  <c:v>-0.17134102934102899</c:v>
                </c:pt>
                <c:pt idx="1060">
                  <c:v>-0.170970658970659</c:v>
                </c:pt>
                <c:pt idx="1061">
                  <c:v>-0.17037710437710399</c:v>
                </c:pt>
                <c:pt idx="1062">
                  <c:v>-0.172898508898508</c:v>
                </c:pt>
                <c:pt idx="1063">
                  <c:v>-0.178238576238576</c:v>
                </c:pt>
                <c:pt idx="1064">
                  <c:v>-0.17890620490620401</c:v>
                </c:pt>
                <c:pt idx="1065">
                  <c:v>-0.182392496392496</c:v>
                </c:pt>
                <c:pt idx="1066">
                  <c:v>-0.172008658008658</c:v>
                </c:pt>
                <c:pt idx="1067">
                  <c:v>-0.187287157287157</c:v>
                </c:pt>
                <c:pt idx="1068">
                  <c:v>-0.18506204906204901</c:v>
                </c:pt>
                <c:pt idx="1069">
                  <c:v>-0.19188552188552099</c:v>
                </c:pt>
                <c:pt idx="1070">
                  <c:v>-0.193443001443001</c:v>
                </c:pt>
                <c:pt idx="1071">
                  <c:v>-0.185877825877825</c:v>
                </c:pt>
                <c:pt idx="1072">
                  <c:v>-0.183430495430495</c:v>
                </c:pt>
                <c:pt idx="1073">
                  <c:v>-0.17994516594516599</c:v>
                </c:pt>
                <c:pt idx="1074">
                  <c:v>-0.17794227994227901</c:v>
                </c:pt>
                <c:pt idx="1075">
                  <c:v>-0.176236652236652</c:v>
                </c:pt>
                <c:pt idx="1076">
                  <c:v>-0.18261471861471801</c:v>
                </c:pt>
                <c:pt idx="1077">
                  <c:v>-0.18268879268879201</c:v>
                </c:pt>
                <c:pt idx="1078">
                  <c:v>-0.19603848003848001</c:v>
                </c:pt>
                <c:pt idx="1079">
                  <c:v>-0.20753439153439099</c:v>
                </c:pt>
                <c:pt idx="1080">
                  <c:v>-0.20642231842231801</c:v>
                </c:pt>
                <c:pt idx="1081">
                  <c:v>-0.19618662818662799</c:v>
                </c:pt>
                <c:pt idx="1082">
                  <c:v>-0.19781914381914301</c:v>
                </c:pt>
                <c:pt idx="1083">
                  <c:v>-0.20657046657046599</c:v>
                </c:pt>
                <c:pt idx="1084">
                  <c:v>-0.20501298701298601</c:v>
                </c:pt>
                <c:pt idx="1085">
                  <c:v>-0.196780182780182</c:v>
                </c:pt>
                <c:pt idx="1086">
                  <c:v>-0.19225589225589201</c:v>
                </c:pt>
                <c:pt idx="1087">
                  <c:v>-0.183949975949975</c:v>
                </c:pt>
                <c:pt idx="1088">
                  <c:v>-0.186323232323232</c:v>
                </c:pt>
                <c:pt idx="1089">
                  <c:v>-0.180611832611832</c:v>
                </c:pt>
                <c:pt idx="1090">
                  <c:v>-0.18268879268879201</c:v>
                </c:pt>
                <c:pt idx="1091">
                  <c:v>-0.181576719576719</c:v>
                </c:pt>
                <c:pt idx="1092">
                  <c:v>-0.17601346801346701</c:v>
                </c:pt>
                <c:pt idx="1093">
                  <c:v>-0.17601346801346701</c:v>
                </c:pt>
                <c:pt idx="1094">
                  <c:v>-0.173417989417989</c:v>
                </c:pt>
                <c:pt idx="1095">
                  <c:v>-0.18024146224146201</c:v>
                </c:pt>
                <c:pt idx="1096">
                  <c:v>-0.17593939393939301</c:v>
                </c:pt>
                <c:pt idx="1097">
                  <c:v>-0.174381914381914</c:v>
                </c:pt>
                <c:pt idx="1098">
                  <c:v>-0.16503703703703701</c:v>
                </c:pt>
                <c:pt idx="1099">
                  <c:v>-0.16844925444925399</c:v>
                </c:pt>
                <c:pt idx="1100">
                  <c:v>-0.162961038961039</c:v>
                </c:pt>
                <c:pt idx="1101">
                  <c:v>-0.16503703703703701</c:v>
                </c:pt>
                <c:pt idx="1102">
                  <c:v>-0.165778739778739</c:v>
                </c:pt>
                <c:pt idx="1103">
                  <c:v>-0.161477633477633</c:v>
                </c:pt>
                <c:pt idx="1104">
                  <c:v>-0.158733044733044</c:v>
                </c:pt>
                <c:pt idx="1105">
                  <c:v>-0.15702741702741699</c:v>
                </c:pt>
                <c:pt idx="1106">
                  <c:v>-0.163405483405483</c:v>
                </c:pt>
                <c:pt idx="1107">
                  <c:v>-0.16088407888407799</c:v>
                </c:pt>
                <c:pt idx="1108">
                  <c:v>-0.157317941317941</c:v>
                </c:pt>
                <c:pt idx="1109">
                  <c:v>-0.16238287638287599</c:v>
                </c:pt>
                <c:pt idx="1110">
                  <c:v>-0.158733044733044</c:v>
                </c:pt>
                <c:pt idx="1111">
                  <c:v>-0.16923424723424699</c:v>
                </c:pt>
                <c:pt idx="1112">
                  <c:v>-0.173702741702741</c:v>
                </c:pt>
                <c:pt idx="1113">
                  <c:v>-0.169904761904761</c:v>
                </c:pt>
                <c:pt idx="1114">
                  <c:v>-0.17519191919191901</c:v>
                </c:pt>
                <c:pt idx="1115">
                  <c:v>-0.17124482924482901</c:v>
                </c:pt>
                <c:pt idx="1116">
                  <c:v>-0.16707455507455499</c:v>
                </c:pt>
                <c:pt idx="1117">
                  <c:v>-0.167670033670033</c:v>
                </c:pt>
                <c:pt idx="1118">
                  <c:v>-0.15359499759499701</c:v>
                </c:pt>
                <c:pt idx="1119">
                  <c:v>-0.152179894179894</c:v>
                </c:pt>
                <c:pt idx="1120">
                  <c:v>-0.151732563732563</c:v>
                </c:pt>
                <c:pt idx="1121">
                  <c:v>-0.14637037037037001</c:v>
                </c:pt>
                <c:pt idx="1122">
                  <c:v>-0.15508417508417499</c:v>
                </c:pt>
                <c:pt idx="1123">
                  <c:v>-0.162084656084656</c:v>
                </c:pt>
                <c:pt idx="1124">
                  <c:v>-0.15865897065897</c:v>
                </c:pt>
                <c:pt idx="1125">
                  <c:v>-0.16193554593554599</c:v>
                </c:pt>
                <c:pt idx="1126">
                  <c:v>-0.16930832130832099</c:v>
                </c:pt>
                <c:pt idx="1127">
                  <c:v>-0.17601154401154401</c:v>
                </c:pt>
                <c:pt idx="1128">
                  <c:v>-0.17139393939393899</c:v>
                </c:pt>
                <c:pt idx="1129">
                  <c:v>-0.16826647426647401</c:v>
                </c:pt>
                <c:pt idx="1130">
                  <c:v>-0.17526695526695499</c:v>
                </c:pt>
                <c:pt idx="1131">
                  <c:v>-0.17690524290524201</c:v>
                </c:pt>
                <c:pt idx="1132">
                  <c:v>-0.171543049543049</c:v>
                </c:pt>
                <c:pt idx="1133">
                  <c:v>-0.18085233285233199</c:v>
                </c:pt>
                <c:pt idx="1134">
                  <c:v>-0.18182010582010499</c:v>
                </c:pt>
                <c:pt idx="1135">
                  <c:v>-0.16930832130832099</c:v>
                </c:pt>
                <c:pt idx="1136">
                  <c:v>-0.15932948532948499</c:v>
                </c:pt>
                <c:pt idx="1137">
                  <c:v>-0.15679653679653599</c:v>
                </c:pt>
                <c:pt idx="1138">
                  <c:v>-0.156945646945647</c:v>
                </c:pt>
                <c:pt idx="1139">
                  <c:v>-0.15463684463684399</c:v>
                </c:pt>
                <c:pt idx="1140">
                  <c:v>-0.154339586339586</c:v>
                </c:pt>
                <c:pt idx="1141">
                  <c:v>-0.14368927368927301</c:v>
                </c:pt>
                <c:pt idx="1142">
                  <c:v>-0.131997113997114</c:v>
                </c:pt>
                <c:pt idx="1143">
                  <c:v>-0.12655988455988401</c:v>
                </c:pt>
                <c:pt idx="1144">
                  <c:v>-0.12782587782587701</c:v>
                </c:pt>
                <c:pt idx="1145">
                  <c:v>-0.12953920153920101</c:v>
                </c:pt>
                <c:pt idx="1146">
                  <c:v>-0.12886868686868599</c:v>
                </c:pt>
                <c:pt idx="1147">
                  <c:v>-0.1222405002405</c:v>
                </c:pt>
                <c:pt idx="1148">
                  <c:v>-0.11531409331409299</c:v>
                </c:pt>
                <c:pt idx="1149">
                  <c:v>-0.113140933140933</c:v>
                </c:pt>
                <c:pt idx="1150">
                  <c:v>-0.11949013949013899</c:v>
                </c:pt>
                <c:pt idx="1151">
                  <c:v>-0.11426070226070199</c:v>
                </c:pt>
                <c:pt idx="1152">
                  <c:v>-0.11306589706589699</c:v>
                </c:pt>
                <c:pt idx="1153">
                  <c:v>-0.12292544492544499</c:v>
                </c:pt>
                <c:pt idx="1154">
                  <c:v>-0.118742664742664</c:v>
                </c:pt>
                <c:pt idx="1155">
                  <c:v>-0.117398749398749</c:v>
                </c:pt>
                <c:pt idx="1156">
                  <c:v>-0.115306397306397</c:v>
                </c:pt>
                <c:pt idx="1157">
                  <c:v>-0.115978835978835</c:v>
                </c:pt>
                <c:pt idx="1158">
                  <c:v>-0.120012506012506</c:v>
                </c:pt>
                <c:pt idx="1159">
                  <c:v>-0.119415103415103</c:v>
                </c:pt>
                <c:pt idx="1160">
                  <c:v>-0.10940548340548301</c:v>
                </c:pt>
                <c:pt idx="1161">
                  <c:v>-0.10865897065897</c:v>
                </c:pt>
                <c:pt idx="1162">
                  <c:v>-0.109256373256373</c:v>
                </c:pt>
                <c:pt idx="1163">
                  <c:v>-0.109555555555555</c:v>
                </c:pt>
                <c:pt idx="1164">
                  <c:v>-0.117846079846079</c:v>
                </c:pt>
                <c:pt idx="1165">
                  <c:v>-0.11269264069264</c:v>
                </c:pt>
                <c:pt idx="1166">
                  <c:v>-0.109555555555555</c:v>
                </c:pt>
                <c:pt idx="1167">
                  <c:v>-0.10865897065897</c:v>
                </c:pt>
                <c:pt idx="1168">
                  <c:v>-0.100890812890812</c:v>
                </c:pt>
                <c:pt idx="1169">
                  <c:v>-9.7753727753727704E-2</c:v>
                </c:pt>
                <c:pt idx="1170">
                  <c:v>-9.7081289081289004E-2</c:v>
                </c:pt>
                <c:pt idx="1171">
                  <c:v>-0.101861471861471</c:v>
                </c:pt>
                <c:pt idx="1172">
                  <c:v>-0.103603655603655</c:v>
                </c:pt>
                <c:pt idx="1173">
                  <c:v>-0.103378547378547</c:v>
                </c:pt>
                <c:pt idx="1174">
                  <c:v>-9.6474266474266504E-2</c:v>
                </c:pt>
                <c:pt idx="1175">
                  <c:v>-9.4297258297258199E-2</c:v>
                </c:pt>
                <c:pt idx="1176">
                  <c:v>-9.3621933621933606E-2</c:v>
                </c:pt>
                <c:pt idx="1177">
                  <c:v>-9.5497835497835498E-2</c:v>
                </c:pt>
                <c:pt idx="1178">
                  <c:v>-9.0544492544492594E-2</c:v>
                </c:pt>
                <c:pt idx="1179">
                  <c:v>-8.91938431938432E-2</c:v>
                </c:pt>
                <c:pt idx="1180">
                  <c:v>-9.0920634920634902E-2</c:v>
                </c:pt>
                <c:pt idx="1181">
                  <c:v>-9.28715728715728E-2</c:v>
                </c:pt>
                <c:pt idx="1182">
                  <c:v>-9.7149591149591194E-2</c:v>
                </c:pt>
                <c:pt idx="1183">
                  <c:v>-0.108181818181818</c:v>
                </c:pt>
                <c:pt idx="1184">
                  <c:v>-0.114335738335738</c:v>
                </c:pt>
                <c:pt idx="1185">
                  <c:v>-0.109832611832611</c:v>
                </c:pt>
                <c:pt idx="1186">
                  <c:v>-0.111108225108225</c:v>
                </c:pt>
                <c:pt idx="1187">
                  <c:v>-0.10690620490620401</c:v>
                </c:pt>
                <c:pt idx="1188">
                  <c:v>-0.113060125060125</c:v>
                </c:pt>
                <c:pt idx="1189">
                  <c:v>-0.110132756132756</c:v>
                </c:pt>
                <c:pt idx="1190">
                  <c:v>-0.117263107263107</c:v>
                </c:pt>
                <c:pt idx="1191">
                  <c:v>-0.11260990860990799</c:v>
                </c:pt>
                <c:pt idx="1192">
                  <c:v>-0.103378547378547</c:v>
                </c:pt>
                <c:pt idx="1193">
                  <c:v>-0.11275998075998001</c:v>
                </c:pt>
                <c:pt idx="1194">
                  <c:v>-0.11816354016354</c:v>
                </c:pt>
                <c:pt idx="1195">
                  <c:v>-0.12356709956709901</c:v>
                </c:pt>
                <c:pt idx="1196">
                  <c:v>-0.12529292929292901</c:v>
                </c:pt>
                <c:pt idx="1197">
                  <c:v>-0.12281673881673801</c:v>
                </c:pt>
                <c:pt idx="1198">
                  <c:v>-0.120189514189514</c:v>
                </c:pt>
                <c:pt idx="1199">
                  <c:v>-0.118688792688792</c:v>
                </c:pt>
                <c:pt idx="1200">
                  <c:v>-0.118688792688792</c:v>
                </c:pt>
                <c:pt idx="1201">
                  <c:v>-0.113210197210197</c:v>
                </c:pt>
                <c:pt idx="1202">
                  <c:v>-0.107581529581529</c:v>
                </c:pt>
                <c:pt idx="1203">
                  <c:v>-0.104879268879268</c:v>
                </c:pt>
                <c:pt idx="1204">
                  <c:v>-0.106079846079846</c:v>
                </c:pt>
                <c:pt idx="1205">
                  <c:v>-9.7674843674843595E-2</c:v>
                </c:pt>
                <c:pt idx="1206">
                  <c:v>-9.8875420875420894E-2</c:v>
                </c:pt>
                <c:pt idx="1207">
                  <c:v>-9.7824915824915898E-2</c:v>
                </c:pt>
                <c:pt idx="1208">
                  <c:v>-0.10457912457912399</c:v>
                </c:pt>
                <c:pt idx="1209">
                  <c:v>-0.101352573352573</c:v>
                </c:pt>
                <c:pt idx="1210">
                  <c:v>-9.3621933621933606E-2</c:v>
                </c:pt>
                <c:pt idx="1211">
                  <c:v>-9.4297258297258199E-2</c:v>
                </c:pt>
                <c:pt idx="1212">
                  <c:v>-9.0920634920634902E-2</c:v>
                </c:pt>
                <c:pt idx="1213">
                  <c:v>-9.0319384319384299E-2</c:v>
                </c:pt>
                <c:pt idx="1214">
                  <c:v>-9.7674843674843595E-2</c:v>
                </c:pt>
                <c:pt idx="1215">
                  <c:v>-9.6474266474266504E-2</c:v>
                </c:pt>
                <c:pt idx="1216">
                  <c:v>-0.109907647907647</c:v>
                </c:pt>
                <c:pt idx="1217">
                  <c:v>-0.103528619528619</c:v>
                </c:pt>
                <c:pt idx="1218">
                  <c:v>-9.7599807599807506E-2</c:v>
                </c:pt>
                <c:pt idx="1219">
                  <c:v>-8.8668590668590605E-2</c:v>
                </c:pt>
                <c:pt idx="1220">
                  <c:v>-9.4672438672438602E-2</c:v>
                </c:pt>
                <c:pt idx="1221">
                  <c:v>-9.0169312169312205E-2</c:v>
                </c:pt>
                <c:pt idx="1222">
                  <c:v>-9.06195286195286E-2</c:v>
                </c:pt>
                <c:pt idx="1223">
                  <c:v>-9.0244348244348196E-2</c:v>
                </c:pt>
                <c:pt idx="1224">
                  <c:v>-7.8911976911976905E-2</c:v>
                </c:pt>
                <c:pt idx="1225">
                  <c:v>-7.8461760461760496E-2</c:v>
                </c:pt>
                <c:pt idx="1226">
                  <c:v>-8.1914381914381898E-2</c:v>
                </c:pt>
                <c:pt idx="1227">
                  <c:v>-9.2121212121212104E-2</c:v>
                </c:pt>
                <c:pt idx="1228">
                  <c:v>-9.0094276094276102E-2</c:v>
                </c:pt>
                <c:pt idx="1229">
                  <c:v>-9.6474266474266504E-2</c:v>
                </c:pt>
                <c:pt idx="1230">
                  <c:v>-9.0845598845598799E-2</c:v>
                </c:pt>
                <c:pt idx="1231">
                  <c:v>-9.8350168350168299E-2</c:v>
                </c:pt>
                <c:pt idx="1232">
                  <c:v>-0.10600481000480901</c:v>
                </c:pt>
                <c:pt idx="1233">
                  <c:v>-0.10420394420394399</c:v>
                </c:pt>
                <c:pt idx="1234">
                  <c:v>-0.10686291486291399</c:v>
                </c:pt>
                <c:pt idx="1235">
                  <c:v>-0.11017797017797</c:v>
                </c:pt>
                <c:pt idx="1236">
                  <c:v>-0.119219817219817</c:v>
                </c:pt>
                <c:pt idx="1237">
                  <c:v>-0.11846657046657</c:v>
                </c:pt>
                <c:pt idx="1238">
                  <c:v>-0.11741125541125499</c:v>
                </c:pt>
                <c:pt idx="1239">
                  <c:v>-0.116130832130832</c:v>
                </c:pt>
                <c:pt idx="1240">
                  <c:v>-0.122007696007695</c:v>
                </c:pt>
                <c:pt idx="1241">
                  <c:v>-0.10957575757575699</c:v>
                </c:pt>
                <c:pt idx="1242">
                  <c:v>-0.111233285233285</c:v>
                </c:pt>
                <c:pt idx="1243">
                  <c:v>-0.115226551226551</c:v>
                </c:pt>
                <c:pt idx="1244">
                  <c:v>-0.113719095719095</c:v>
                </c:pt>
                <c:pt idx="1245">
                  <c:v>-0.109499759499759</c:v>
                </c:pt>
                <c:pt idx="1246">
                  <c:v>-0.106410774410774</c:v>
                </c:pt>
                <c:pt idx="1247">
                  <c:v>-0.10158922558922499</c:v>
                </c:pt>
                <c:pt idx="1248">
                  <c:v>-0.11093121693121601</c:v>
                </c:pt>
                <c:pt idx="1249">
                  <c:v>-0.11025396825396799</c:v>
                </c:pt>
                <c:pt idx="1250">
                  <c:v>-0.10565752765752701</c:v>
                </c:pt>
                <c:pt idx="1251">
                  <c:v>-0.11620586820586799</c:v>
                </c:pt>
                <c:pt idx="1252">
                  <c:v>-0.12773352573352501</c:v>
                </c:pt>
                <c:pt idx="1253">
                  <c:v>-0.139939393939393</c:v>
                </c:pt>
                <c:pt idx="1254">
                  <c:v>-0.13730254930254901</c:v>
                </c:pt>
                <c:pt idx="1255">
                  <c:v>-0.13044636844636801</c:v>
                </c:pt>
                <c:pt idx="1256">
                  <c:v>-0.142576238576238</c:v>
                </c:pt>
                <c:pt idx="1257">
                  <c:v>-0.125924963924963</c:v>
                </c:pt>
                <c:pt idx="1258">
                  <c:v>-0.12924001924001899</c:v>
                </c:pt>
                <c:pt idx="1259">
                  <c:v>-0.12351418951418899</c:v>
                </c:pt>
                <c:pt idx="1260">
                  <c:v>-0.13202789802789799</c:v>
                </c:pt>
                <c:pt idx="1261">
                  <c:v>-0.128637806637806</c:v>
                </c:pt>
                <c:pt idx="1262">
                  <c:v>-0.139562289562289</c:v>
                </c:pt>
                <c:pt idx="1263">
                  <c:v>-0.12788455988455899</c:v>
                </c:pt>
                <c:pt idx="1264">
                  <c:v>-0.12298701298701301</c:v>
                </c:pt>
                <c:pt idx="1265">
                  <c:v>-0.12147955747955699</c:v>
                </c:pt>
                <c:pt idx="1266">
                  <c:v>-0.11469841269841199</c:v>
                </c:pt>
                <c:pt idx="1267">
                  <c:v>-0.11500048100048101</c:v>
                </c:pt>
                <c:pt idx="1268">
                  <c:v>-0.117788359788359</c:v>
                </c:pt>
                <c:pt idx="1269">
                  <c:v>-0.11228763828763801</c:v>
                </c:pt>
                <c:pt idx="1270">
                  <c:v>-0.12147955747955699</c:v>
                </c:pt>
                <c:pt idx="1271">
                  <c:v>-0.116658008658008</c:v>
                </c:pt>
                <c:pt idx="1272">
                  <c:v>-0.126377104377104</c:v>
                </c:pt>
                <c:pt idx="1273">
                  <c:v>-0.12811063011063001</c:v>
                </c:pt>
                <c:pt idx="1274">
                  <c:v>-0.119973063973063</c:v>
                </c:pt>
                <c:pt idx="1275">
                  <c:v>-0.1140962000962</c:v>
                </c:pt>
                <c:pt idx="1276">
                  <c:v>-0.10497931697931601</c:v>
                </c:pt>
                <c:pt idx="1277">
                  <c:v>-0.101212121212121</c:v>
                </c:pt>
                <c:pt idx="1278">
                  <c:v>-0.102492544492544</c:v>
                </c:pt>
                <c:pt idx="1279">
                  <c:v>-9.7519961519961507E-2</c:v>
                </c:pt>
                <c:pt idx="1280">
                  <c:v>-9.9629629629629596E-2</c:v>
                </c:pt>
                <c:pt idx="1281">
                  <c:v>-0.10030784030784</c:v>
                </c:pt>
                <c:pt idx="1282">
                  <c:v>-9.5486291486291494E-2</c:v>
                </c:pt>
                <c:pt idx="1283">
                  <c:v>-9.3978835978835995E-2</c:v>
                </c:pt>
                <c:pt idx="1284">
                  <c:v>-9.9780663780663803E-2</c:v>
                </c:pt>
                <c:pt idx="1285">
                  <c:v>-9.2095238095238105E-2</c:v>
                </c:pt>
                <c:pt idx="1286">
                  <c:v>-9.0136604136604195E-2</c:v>
                </c:pt>
                <c:pt idx="1287">
                  <c:v>-9.4732082732082806E-2</c:v>
                </c:pt>
                <c:pt idx="1288">
                  <c:v>-9.55613275613275E-2</c:v>
                </c:pt>
                <c:pt idx="1289">
                  <c:v>-9.4883116883116903E-2</c:v>
                </c:pt>
                <c:pt idx="1290">
                  <c:v>-9.6540644540644593E-2</c:v>
                </c:pt>
                <c:pt idx="1291">
                  <c:v>-9.2246272246272201E-2</c:v>
                </c:pt>
                <c:pt idx="1292">
                  <c:v>-9.4355940355940304E-2</c:v>
                </c:pt>
                <c:pt idx="1293">
                  <c:v>-9.1493025493025404E-2</c:v>
                </c:pt>
                <c:pt idx="1294">
                  <c:v>-8.9383357383357301E-2</c:v>
                </c:pt>
                <c:pt idx="1295">
                  <c:v>-8.7649831649831603E-2</c:v>
                </c:pt>
                <c:pt idx="1296">
                  <c:v>-8.5314093314093398E-2</c:v>
                </c:pt>
                <c:pt idx="1297">
                  <c:v>-8.1927849927849905E-2</c:v>
                </c:pt>
                <c:pt idx="1298">
                  <c:v>-8.1625781625781602E-2</c:v>
                </c:pt>
                <c:pt idx="1299">
                  <c:v>-8.1095719095719096E-2</c:v>
                </c:pt>
                <c:pt idx="1300">
                  <c:v>-8.0339586339586405E-2</c:v>
                </c:pt>
                <c:pt idx="1301">
                  <c:v>-9.3275613275613206E-2</c:v>
                </c:pt>
                <c:pt idx="1302">
                  <c:v>-9.9932659932659901E-2</c:v>
                </c:pt>
                <c:pt idx="1303">
                  <c:v>-9.8646464646464593E-2</c:v>
                </c:pt>
                <c:pt idx="1304">
                  <c:v>-9.1081289081288999E-2</c:v>
                </c:pt>
                <c:pt idx="1305">
                  <c:v>-9.3502645502645504E-2</c:v>
                </c:pt>
                <c:pt idx="1306">
                  <c:v>-9.8419432419432407E-2</c:v>
                </c:pt>
                <c:pt idx="1307">
                  <c:v>-9.5772005772005703E-2</c:v>
                </c:pt>
                <c:pt idx="1308">
                  <c:v>-8.8509860509860594E-2</c:v>
                </c:pt>
                <c:pt idx="1309">
                  <c:v>-9.6150072150072097E-2</c:v>
                </c:pt>
                <c:pt idx="1310">
                  <c:v>-9.2594516594516604E-2</c:v>
                </c:pt>
                <c:pt idx="1311">
                  <c:v>-8.2230880230880196E-2</c:v>
                </c:pt>
                <c:pt idx="1312">
                  <c:v>-7.7540163540163506E-2</c:v>
                </c:pt>
                <c:pt idx="1313">
                  <c:v>-7.51197691197691E-2</c:v>
                </c:pt>
                <c:pt idx="1314">
                  <c:v>-7.3833573833573807E-2</c:v>
                </c:pt>
                <c:pt idx="1315">
                  <c:v>-7.0202982202982198E-2</c:v>
                </c:pt>
                <c:pt idx="1316">
                  <c:v>-7.0732082732082799E-2</c:v>
                </c:pt>
                <c:pt idx="1317">
                  <c:v>-7.4438672438672401E-2</c:v>
                </c:pt>
                <c:pt idx="1318">
                  <c:v>-6.9370851370851305E-2</c:v>
                </c:pt>
                <c:pt idx="1319">
                  <c:v>-6.6193362193362207E-2</c:v>
                </c:pt>
                <c:pt idx="1320">
                  <c:v>-7.1640211640211601E-2</c:v>
                </c:pt>
                <c:pt idx="1321">
                  <c:v>-6.5437229437229405E-2</c:v>
                </c:pt>
                <c:pt idx="1322">
                  <c:v>-6.8084656084655998E-2</c:v>
                </c:pt>
                <c:pt idx="1323">
                  <c:v>-6.6949494949494898E-2</c:v>
                </c:pt>
                <c:pt idx="1324">
                  <c:v>-6.35459355459356E-2</c:v>
                </c:pt>
                <c:pt idx="1325">
                  <c:v>-5.7645021645021603E-2</c:v>
                </c:pt>
                <c:pt idx="1326">
                  <c:v>-6.3924001924001994E-2</c:v>
                </c:pt>
                <c:pt idx="1327">
                  <c:v>-6.4605098605098499E-2</c:v>
                </c:pt>
                <c:pt idx="1328">
                  <c:v>-5.9006253006253E-2</c:v>
                </c:pt>
                <c:pt idx="1329">
                  <c:v>-5.6509860509860503E-2</c:v>
                </c:pt>
                <c:pt idx="1330">
                  <c:v>-6.4075036075035993E-2</c:v>
                </c:pt>
                <c:pt idx="1331">
                  <c:v>-7.0430014430014398E-2</c:v>
                </c:pt>
                <c:pt idx="1332">
                  <c:v>-7.2169312169312202E-2</c:v>
                </c:pt>
                <c:pt idx="1333">
                  <c:v>-6.6571428571428601E-2</c:v>
                </c:pt>
                <c:pt idx="1334">
                  <c:v>-6.7025493025493099E-2</c:v>
                </c:pt>
                <c:pt idx="1335">
                  <c:v>-6.33189033189034E-2</c:v>
                </c:pt>
                <c:pt idx="1336">
                  <c:v>-6.9067821067821097E-2</c:v>
                </c:pt>
                <c:pt idx="1337">
                  <c:v>-6.33189033189034E-2</c:v>
                </c:pt>
                <c:pt idx="1338">
                  <c:v>-7.5497835497835397E-2</c:v>
                </c:pt>
                <c:pt idx="1339">
                  <c:v>-7.5573833573833599E-2</c:v>
                </c:pt>
                <c:pt idx="1340">
                  <c:v>-7.5649831649831606E-2</c:v>
                </c:pt>
                <c:pt idx="1341">
                  <c:v>-7.3531505531505503E-2</c:v>
                </c:pt>
                <c:pt idx="1342">
                  <c:v>-7.3531505531505503E-2</c:v>
                </c:pt>
                <c:pt idx="1343">
                  <c:v>-7.5270803270803197E-2</c:v>
                </c:pt>
                <c:pt idx="1344">
                  <c:v>-8.3517075517075504E-2</c:v>
                </c:pt>
                <c:pt idx="1345">
                  <c:v>-8.0188552188552101E-2</c:v>
                </c:pt>
                <c:pt idx="1346">
                  <c:v>-8.6467532467532499E-2</c:v>
                </c:pt>
                <c:pt idx="1347">
                  <c:v>-7.9431457431457395E-2</c:v>
                </c:pt>
                <c:pt idx="1348">
                  <c:v>-8.4273208273208194E-2</c:v>
                </c:pt>
                <c:pt idx="1349">
                  <c:v>-7.2699374699374694E-2</c:v>
                </c:pt>
                <c:pt idx="1350">
                  <c:v>-7.3379509379509406E-2</c:v>
                </c:pt>
                <c:pt idx="1351">
                  <c:v>-7.5043771043771093E-2</c:v>
                </c:pt>
                <c:pt idx="1352">
                  <c:v>-6.42260702260702E-2</c:v>
                </c:pt>
                <c:pt idx="1353">
                  <c:v>-6.2637806637806603E-2</c:v>
                </c:pt>
                <c:pt idx="1354">
                  <c:v>-6.5739297739297695E-2</c:v>
                </c:pt>
                <c:pt idx="1355">
                  <c:v>-5.74179894179895E-2</c:v>
                </c:pt>
                <c:pt idx="1356">
                  <c:v>-5.9309283309283298E-2</c:v>
                </c:pt>
                <c:pt idx="1357">
                  <c:v>-6.4529100529100505E-2</c:v>
                </c:pt>
                <c:pt idx="1358">
                  <c:v>-6.7933621933621902E-2</c:v>
                </c:pt>
                <c:pt idx="1359">
                  <c:v>-6.8386724386724398E-2</c:v>
                </c:pt>
                <c:pt idx="1360">
                  <c:v>-6.1765271765271801E-2</c:v>
                </c:pt>
                <c:pt idx="1361">
                  <c:v>-6.4879268879268898E-2</c:v>
                </c:pt>
                <c:pt idx="1362">
                  <c:v>-7.2780182780182695E-2</c:v>
                </c:pt>
                <c:pt idx="1363">
                  <c:v>-8.1441077441077397E-2</c:v>
                </c:pt>
                <c:pt idx="1364">
                  <c:v>-7.8174122174122104E-2</c:v>
                </c:pt>
                <c:pt idx="1365">
                  <c:v>-7.7415103415103395E-2</c:v>
                </c:pt>
                <c:pt idx="1366">
                  <c:v>-7.6351130351130295E-2</c:v>
                </c:pt>
                <c:pt idx="1367">
                  <c:v>-7.6579124579124594E-2</c:v>
                </c:pt>
                <c:pt idx="1368">
                  <c:v>-7.5667147667147605E-2</c:v>
                </c:pt>
                <c:pt idx="1369">
                  <c:v>-6.8146224146224094E-2</c:v>
                </c:pt>
                <c:pt idx="1370">
                  <c:v>-6.5259259259259197E-2</c:v>
                </c:pt>
                <c:pt idx="1371">
                  <c:v>-6.8602212602212595E-2</c:v>
                </c:pt>
                <c:pt idx="1372">
                  <c:v>-7.9086099086099093E-2</c:v>
                </c:pt>
                <c:pt idx="1373">
                  <c:v>-9.1164983164983199E-2</c:v>
                </c:pt>
                <c:pt idx="1374">
                  <c:v>-9.4431938431938506E-2</c:v>
                </c:pt>
                <c:pt idx="1375">
                  <c:v>-9.1316979316979296E-2</c:v>
                </c:pt>
                <c:pt idx="1376">
                  <c:v>-9.8990860990861004E-2</c:v>
                </c:pt>
                <c:pt idx="1377">
                  <c:v>-0.100281866281866</c:v>
                </c:pt>
                <c:pt idx="1378">
                  <c:v>-0.107346801346801</c:v>
                </c:pt>
                <c:pt idx="1379">
                  <c:v>-0.10787878787878701</c:v>
                </c:pt>
                <c:pt idx="1380">
                  <c:v>-9.8458874458874496E-2</c:v>
                </c:pt>
                <c:pt idx="1381">
                  <c:v>-9.5115921115921001E-2</c:v>
                </c:pt>
                <c:pt idx="1382">
                  <c:v>-0.104915824915824</c:v>
                </c:pt>
                <c:pt idx="1383">
                  <c:v>-9.0025974025973995E-2</c:v>
                </c:pt>
                <c:pt idx="1384">
                  <c:v>-0.106055796055796</c:v>
                </c:pt>
                <c:pt idx="1385">
                  <c:v>-0.10256084656084601</c:v>
                </c:pt>
                <c:pt idx="1386">
                  <c:v>-8.86580086580087E-2</c:v>
                </c:pt>
                <c:pt idx="1387">
                  <c:v>-9.0481962481962497E-2</c:v>
                </c:pt>
                <c:pt idx="1388">
                  <c:v>-9.3140933140933094E-2</c:v>
                </c:pt>
                <c:pt idx="1389">
                  <c:v>-0.10278884078884</c:v>
                </c:pt>
                <c:pt idx="1390">
                  <c:v>-8.9873977873977801E-2</c:v>
                </c:pt>
                <c:pt idx="1391">
                  <c:v>-8.7367003367003301E-2</c:v>
                </c:pt>
                <c:pt idx="1392">
                  <c:v>-8.46320346320346E-2</c:v>
                </c:pt>
                <c:pt idx="1393">
                  <c:v>-7.5060125060125105E-2</c:v>
                </c:pt>
                <c:pt idx="1394">
                  <c:v>-7.1109187109187094E-2</c:v>
                </c:pt>
                <c:pt idx="1395">
                  <c:v>-7.2325156325156306E-2</c:v>
                </c:pt>
                <c:pt idx="1396">
                  <c:v>-7.1413179413179401E-2</c:v>
                </c:pt>
                <c:pt idx="1397">
                  <c:v>-7.1413179413179401E-2</c:v>
                </c:pt>
                <c:pt idx="1398">
                  <c:v>-7.0197210197210105E-2</c:v>
                </c:pt>
                <c:pt idx="1399">
                  <c:v>-6.2980278980278998E-2</c:v>
                </c:pt>
                <c:pt idx="1400">
                  <c:v>-5.9789321789321802E-2</c:v>
                </c:pt>
                <c:pt idx="1401">
                  <c:v>-6.0321308321308401E-2</c:v>
                </c:pt>
                <c:pt idx="1402">
                  <c:v>-6.3740259740259694E-2</c:v>
                </c:pt>
                <c:pt idx="1403">
                  <c:v>-6.1841269841269801E-2</c:v>
                </c:pt>
                <c:pt idx="1404">
                  <c:v>-5.3104377104377098E-2</c:v>
                </c:pt>
                <c:pt idx="1405">
                  <c:v>-4.9381433381433401E-2</c:v>
                </c:pt>
                <c:pt idx="1406">
                  <c:v>-4.4595478595478501E-2</c:v>
                </c:pt>
                <c:pt idx="1407">
                  <c:v>-4.0493506493506401E-2</c:v>
                </c:pt>
                <c:pt idx="1408">
                  <c:v>-3.4947570947570901E-2</c:v>
                </c:pt>
                <c:pt idx="1409">
                  <c:v>-3.4187590187590197E-2</c:v>
                </c:pt>
                <c:pt idx="1410">
                  <c:v>-4.1024531024530998E-2</c:v>
                </c:pt>
                <c:pt idx="1411">
                  <c:v>-4.2088504088504099E-2</c:v>
                </c:pt>
                <c:pt idx="1412">
                  <c:v>-4.7254449254449299E-2</c:v>
                </c:pt>
                <c:pt idx="1413">
                  <c:v>-3.7530543530543498E-2</c:v>
                </c:pt>
                <c:pt idx="1414">
                  <c:v>-3.6314574314574299E-2</c:v>
                </c:pt>
                <c:pt idx="1415">
                  <c:v>-3.8365560365560297E-2</c:v>
                </c:pt>
                <c:pt idx="1416">
                  <c:v>-3.6542568542568599E-2</c:v>
                </c:pt>
                <c:pt idx="1417">
                  <c:v>-4.2164502164502203E-2</c:v>
                </c:pt>
                <c:pt idx="1418">
                  <c:v>-4.2772486772486802E-2</c:v>
                </c:pt>
                <c:pt idx="1419">
                  <c:v>-4.0265512265512303E-2</c:v>
                </c:pt>
                <c:pt idx="1420">
                  <c:v>-3.93535353535353E-2</c:v>
                </c:pt>
                <c:pt idx="1421">
                  <c:v>-3.2820586820586702E-2</c:v>
                </c:pt>
                <c:pt idx="1422">
                  <c:v>-2.9021645021645E-2</c:v>
                </c:pt>
                <c:pt idx="1423">
                  <c:v>-3.1832611832611803E-2</c:v>
                </c:pt>
                <c:pt idx="1424">
                  <c:v>-3.49514189514189E-2</c:v>
                </c:pt>
                <c:pt idx="1425">
                  <c:v>-3.9915343915343897E-2</c:v>
                </c:pt>
                <c:pt idx="1426">
                  <c:v>-3.8998556998556901E-2</c:v>
                </c:pt>
                <c:pt idx="1427">
                  <c:v>-3.7470899470899398E-2</c:v>
                </c:pt>
                <c:pt idx="1428">
                  <c:v>-3.2430976430976401E-2</c:v>
                </c:pt>
                <c:pt idx="1429">
                  <c:v>-3.1896103896103901E-2</c:v>
                </c:pt>
                <c:pt idx="1430">
                  <c:v>-4.1747955747955798E-2</c:v>
                </c:pt>
                <c:pt idx="1431">
                  <c:v>-3.9609427609427601E-2</c:v>
                </c:pt>
                <c:pt idx="1432">
                  <c:v>-4.38864838864838E-2</c:v>
                </c:pt>
                <c:pt idx="1433">
                  <c:v>-4.9080327080327002E-2</c:v>
                </c:pt>
                <c:pt idx="1434">
                  <c:v>-3.2354016354016399E-2</c:v>
                </c:pt>
                <c:pt idx="1435">
                  <c:v>-2.7772005772005701E-2</c:v>
                </c:pt>
                <c:pt idx="1436">
                  <c:v>-2.7161135161135198E-2</c:v>
                </c:pt>
                <c:pt idx="1437">
                  <c:v>-1.9065897065897001E-2</c:v>
                </c:pt>
                <c:pt idx="1438">
                  <c:v>-1.6545454545454599E-2</c:v>
                </c:pt>
                <c:pt idx="1439">
                  <c:v>-1.5552669552669599E-2</c:v>
                </c:pt>
                <c:pt idx="1440">
                  <c:v>-1.2421356421356399E-2</c:v>
                </c:pt>
                <c:pt idx="1441">
                  <c:v>-1.6316498316498299E-2</c:v>
                </c:pt>
                <c:pt idx="1442">
                  <c:v>-1.72323232323232E-2</c:v>
                </c:pt>
                <c:pt idx="1443">
                  <c:v>-1.9905723905723899E-2</c:v>
                </c:pt>
                <c:pt idx="1444">
                  <c:v>-2.3800865800865802E-2</c:v>
                </c:pt>
                <c:pt idx="1445">
                  <c:v>-2.0058682058682002E-2</c:v>
                </c:pt>
                <c:pt idx="1446">
                  <c:v>-3.7929773929773897E-2</c:v>
                </c:pt>
                <c:pt idx="1447">
                  <c:v>-3.4492544492544401E-2</c:v>
                </c:pt>
                <c:pt idx="1448">
                  <c:v>-3.3499759499759502E-2</c:v>
                </c:pt>
                <c:pt idx="1449">
                  <c:v>-3.2659932659932597E-2</c:v>
                </c:pt>
                <c:pt idx="1450">
                  <c:v>-2.7314093314093301E-2</c:v>
                </c:pt>
                <c:pt idx="1451">
                  <c:v>-1.8302068302068299E-2</c:v>
                </c:pt>
                <c:pt idx="1452">
                  <c:v>-1.9065897065897001E-2</c:v>
                </c:pt>
                <c:pt idx="1453">
                  <c:v>-2.6244348244348199E-2</c:v>
                </c:pt>
                <c:pt idx="1454">
                  <c:v>-1.9447811447811499E-2</c:v>
                </c:pt>
                <c:pt idx="1455">
                  <c:v>-3.08273208273207E-2</c:v>
                </c:pt>
                <c:pt idx="1456">
                  <c:v>-3.5638287638287601E-2</c:v>
                </c:pt>
                <c:pt idx="1457">
                  <c:v>-3.3117845117845102E-2</c:v>
                </c:pt>
                <c:pt idx="1458">
                  <c:v>-4.1671957671957603E-2</c:v>
                </c:pt>
                <c:pt idx="1459">
                  <c:v>-3.2964886964886898E-2</c:v>
                </c:pt>
                <c:pt idx="1460">
                  <c:v>-3.4569504569504597E-2</c:v>
                </c:pt>
                <c:pt idx="1461">
                  <c:v>-3.2812890812890697E-2</c:v>
                </c:pt>
                <c:pt idx="1462">
                  <c:v>-3.4569504569504597E-2</c:v>
                </c:pt>
                <c:pt idx="1463">
                  <c:v>-2.4334776334776299E-2</c:v>
                </c:pt>
                <c:pt idx="1464">
                  <c:v>-2.0898508898508798E-2</c:v>
                </c:pt>
                <c:pt idx="1465">
                  <c:v>-1.35661375661375E-2</c:v>
                </c:pt>
                <c:pt idx="1466">
                  <c:v>-1.62395382395382E-2</c:v>
                </c:pt>
                <c:pt idx="1467">
                  <c:v>-1.8683982683982601E-2</c:v>
                </c:pt>
                <c:pt idx="1468">
                  <c:v>-1.27263107263107E-2</c:v>
                </c:pt>
                <c:pt idx="1469">
                  <c:v>-1.41779701779701E-2</c:v>
                </c:pt>
                <c:pt idx="1470">
                  <c:v>-1.1657527657527599E-2</c:v>
                </c:pt>
                <c:pt idx="1471">
                  <c:v>-1.1275613275613199E-2</c:v>
                </c:pt>
                <c:pt idx="1472">
                  <c:v>-2.0669552669552602E-2</c:v>
                </c:pt>
                <c:pt idx="1473">
                  <c:v>-1.19624819624819E-2</c:v>
                </c:pt>
                <c:pt idx="1474">
                  <c:v>-1.20394420394421E-2</c:v>
                </c:pt>
                <c:pt idx="1475">
                  <c:v>-1.66214526214526E-2</c:v>
                </c:pt>
                <c:pt idx="1476">
                  <c:v>-2.1127465127465099E-2</c:v>
                </c:pt>
                <c:pt idx="1477">
                  <c:v>-2.2655122655122598E-2</c:v>
                </c:pt>
                <c:pt idx="1478">
                  <c:v>-2.05925925925926E-2</c:v>
                </c:pt>
                <c:pt idx="1479">
                  <c:v>-2.7161135161135198E-2</c:v>
                </c:pt>
                <c:pt idx="1480">
                  <c:v>-1.7920153920153899E-2</c:v>
                </c:pt>
                <c:pt idx="1481">
                  <c:v>-1.60865800865801E-2</c:v>
                </c:pt>
                <c:pt idx="1482">
                  <c:v>-5.7768157768157396E-3</c:v>
                </c:pt>
                <c:pt idx="1483">
                  <c:v>-1.3468013468013499E-3</c:v>
                </c:pt>
                <c:pt idx="1484">
                  <c:v>7.1476671476665497E-4</c:v>
                </c:pt>
                <c:pt idx="1485">
                  <c:v>1.55459355459348E-3</c:v>
                </c:pt>
                <c:pt idx="1486" formatCode="0.00E+00">
                  <c:v>-5.5796055796130803E-5</c:v>
                </c:pt>
                <c:pt idx="1487">
                  <c:v>-6.3434343434343897E-3</c:v>
                </c:pt>
                <c:pt idx="1488">
                  <c:v>-2.8571428571433702E-4</c:v>
                </c:pt>
                <c:pt idx="1489">
                  <c:v>-2.35594035594036E-3</c:v>
                </c:pt>
                <c:pt idx="1490">
                  <c:v>-1.5892255892255699E-3</c:v>
                </c:pt>
                <c:pt idx="1491">
                  <c:v>-3.0456950456951202E-3</c:v>
                </c:pt>
                <c:pt idx="1492">
                  <c:v>-9.1803751803752106E-3</c:v>
                </c:pt>
                <c:pt idx="1493">
                  <c:v>-2.9696969696969798E-3</c:v>
                </c:pt>
                <c:pt idx="1494">
                  <c:v>-4.7330447330447703E-3</c:v>
                </c:pt>
                <c:pt idx="1495">
                  <c:v>-4.50312650312656E-3</c:v>
                </c:pt>
                <c:pt idx="1496">
                  <c:v>-5.2698412698413601E-3</c:v>
                </c:pt>
                <c:pt idx="1497">
                  <c:v>1.0947570947570701E-3</c:v>
                </c:pt>
                <c:pt idx="1498">
                  <c:v>4.54449254449247E-3</c:v>
                </c:pt>
                <c:pt idx="1499">
                  <c:v>3.4718614718614801E-3</c:v>
                </c:pt>
                <c:pt idx="1500">
                  <c:v>-6.7263107263107703E-3</c:v>
                </c:pt>
                <c:pt idx="1501">
                  <c:v>-5.1928811928811797E-3</c:v>
                </c:pt>
                <c:pt idx="1502">
                  <c:v>-1.36277056277056E-2</c:v>
                </c:pt>
                <c:pt idx="1503">
                  <c:v>-1.17873977873978E-2</c:v>
                </c:pt>
                <c:pt idx="1504">
                  <c:v>-1.3090909090909E-2</c:v>
                </c:pt>
                <c:pt idx="1505">
                  <c:v>-1.34737854737854E-2</c:v>
                </c:pt>
                <c:pt idx="1506">
                  <c:v>2.1683501683500998E-3</c:v>
                </c:pt>
                <c:pt idx="1507">
                  <c:v>4.0846560846560598E-3</c:v>
                </c:pt>
                <c:pt idx="1508">
                  <c:v>5.4651274651274697E-3</c:v>
                </c:pt>
                <c:pt idx="1509">
                  <c:v>5.6180856180856401E-3</c:v>
                </c:pt>
                <c:pt idx="1510">
                  <c:v>3.7777777777776799E-3</c:v>
                </c:pt>
                <c:pt idx="1511">
                  <c:v>-3.6267436267437101E-4</c:v>
                </c:pt>
                <c:pt idx="1512">
                  <c:v>-1.3275613275616499E-4</c:v>
                </c:pt>
                <c:pt idx="1513">
                  <c:v>4.69841269841268E-3</c:v>
                </c:pt>
                <c:pt idx="1514">
                  <c:v>8.0721500721500899E-3</c:v>
                </c:pt>
                <c:pt idx="1515">
                  <c:v>-1.3275613275616499E-4</c:v>
                </c:pt>
                <c:pt idx="1516">
                  <c:v>7.3823953823953297E-3</c:v>
                </c:pt>
                <c:pt idx="1517">
                  <c:v>3.6248196248196501E-3</c:v>
                </c:pt>
                <c:pt idx="1518">
                  <c:v>7.2284752284752602E-3</c:v>
                </c:pt>
                <c:pt idx="1519">
                  <c:v>1.6123136123136102E-2</c:v>
                </c:pt>
                <c:pt idx="1520">
                  <c:v>1.4896584896584899E-2</c:v>
                </c:pt>
                <c:pt idx="1521">
                  <c:v>1.6889850889850701E-2</c:v>
                </c:pt>
                <c:pt idx="1522">
                  <c:v>1.63530543530543E-2</c:v>
                </c:pt>
                <c:pt idx="1523">
                  <c:v>4.0846560846560598E-3</c:v>
                </c:pt>
                <c:pt idx="1524">
                  <c:v>-9.0264550264550006E-3</c:v>
                </c:pt>
                <c:pt idx="1525">
                  <c:v>-7.0331890331890102E-3</c:v>
                </c:pt>
                <c:pt idx="1526">
                  <c:v>-8.4906204906204496E-3</c:v>
                </c:pt>
                <c:pt idx="1527">
                  <c:v>-2.7352573352573298E-2</c:v>
                </c:pt>
                <c:pt idx="1528">
                  <c:v>-3.2259740259740301E-2</c:v>
                </c:pt>
                <c:pt idx="1529">
                  <c:v>-2.54362674362675E-2</c:v>
                </c:pt>
                <c:pt idx="1530">
                  <c:v>-3.2873496873496902E-2</c:v>
                </c:pt>
                <c:pt idx="1531">
                  <c:v>-4.02347282347282E-2</c:v>
                </c:pt>
                <c:pt idx="1532">
                  <c:v>-3.2566618566618501E-2</c:v>
                </c:pt>
                <c:pt idx="1533">
                  <c:v>-2.0605098605098598E-2</c:v>
                </c:pt>
                <c:pt idx="1534">
                  <c:v>-1.56209716209716E-2</c:v>
                </c:pt>
                <c:pt idx="1535">
                  <c:v>-3.31034151034151E-2</c:v>
                </c:pt>
                <c:pt idx="1536">
                  <c:v>-2.2292448292448301E-2</c:v>
                </c:pt>
                <c:pt idx="1537">
                  <c:v>-1.29369889369889E-2</c:v>
                </c:pt>
                <c:pt idx="1538">
                  <c:v>-1.0866762866762801E-2</c:v>
                </c:pt>
                <c:pt idx="1539">
                  <c:v>-2.5282347282347298E-2</c:v>
                </c:pt>
                <c:pt idx="1540">
                  <c:v>-2.76594516594517E-2</c:v>
                </c:pt>
                <c:pt idx="1541">
                  <c:v>-3.4943722943722902E-2</c:v>
                </c:pt>
                <c:pt idx="1542">
                  <c:v>-3.5787397787397798E-2</c:v>
                </c:pt>
                <c:pt idx="1543">
                  <c:v>-3.8854256854256801E-2</c:v>
                </c:pt>
                <c:pt idx="1544">
                  <c:v>-4.9282347282347198E-2</c:v>
                </c:pt>
                <c:pt idx="1545">
                  <c:v>-6.0324194324194301E-2</c:v>
                </c:pt>
                <c:pt idx="1546">
                  <c:v>-5.3039923039923102E-2</c:v>
                </c:pt>
                <c:pt idx="1547">
                  <c:v>-3.2950456950456897E-2</c:v>
                </c:pt>
                <c:pt idx="1548">
                  <c:v>-3.9993265993265997E-2</c:v>
                </c:pt>
                <c:pt idx="1549">
                  <c:v>-4.7541125541125502E-2</c:v>
                </c:pt>
                <c:pt idx="1550">
                  <c:v>-4.4305916305916397E-2</c:v>
                </c:pt>
                <c:pt idx="1551">
                  <c:v>-3.7220779220779203E-2</c:v>
                </c:pt>
                <c:pt idx="1552">
                  <c:v>-4.14564694564694E-2</c:v>
                </c:pt>
                <c:pt idx="1553">
                  <c:v>-4.1610389610389598E-2</c:v>
                </c:pt>
                <c:pt idx="1554">
                  <c:v>-3.7374699374699401E-2</c:v>
                </c:pt>
                <c:pt idx="1555">
                  <c:v>-4.5693121693121702E-2</c:v>
                </c:pt>
                <c:pt idx="1556">
                  <c:v>-3.9223665223665299E-2</c:v>
                </c:pt>
                <c:pt idx="1557">
                  <c:v>-1.98152958152959E-2</c:v>
                </c:pt>
                <c:pt idx="1558">
                  <c:v>-2.0123136123136098E-2</c:v>
                </c:pt>
                <c:pt idx="1559">
                  <c:v>-1.5733525733525801E-2</c:v>
                </c:pt>
                <c:pt idx="1560">
                  <c:v>-2.1355459355459398E-2</c:v>
                </c:pt>
                <c:pt idx="1561">
                  <c:v>-1.8506012506012401E-2</c:v>
                </c:pt>
                <c:pt idx="1562">
                  <c:v>-2.4898508898508899E-2</c:v>
                </c:pt>
                <c:pt idx="1563">
                  <c:v>-2.3049543049543E-2</c:v>
                </c:pt>
                <c:pt idx="1564">
                  <c:v>-1.8736892736892701E-2</c:v>
                </c:pt>
                <c:pt idx="1565">
                  <c:v>-2.9211159211159202E-2</c:v>
                </c:pt>
                <c:pt idx="1566">
                  <c:v>-4.4999518999518998E-2</c:v>
                </c:pt>
                <c:pt idx="1567">
                  <c:v>-4.8696488696488599E-2</c:v>
                </c:pt>
                <c:pt idx="1568">
                  <c:v>-5.0082732082732097E-2</c:v>
                </c:pt>
                <c:pt idx="1569">
                  <c:v>-4.5230399230399197E-2</c:v>
                </c:pt>
                <c:pt idx="1570">
                  <c:v>-3.1983645983646003E-2</c:v>
                </c:pt>
                <c:pt idx="1571">
                  <c:v>-3.8607022607022499E-2</c:v>
                </c:pt>
                <c:pt idx="1572">
                  <c:v>-4.5384319384319402E-2</c:v>
                </c:pt>
                <c:pt idx="1573">
                  <c:v>-2.7978835978835902E-2</c:v>
                </c:pt>
                <c:pt idx="1574">
                  <c:v>-2.4513708513708501E-2</c:v>
                </c:pt>
                <c:pt idx="1575">
                  <c:v>-2.32044252044252E-2</c:v>
                </c:pt>
                <c:pt idx="1576">
                  <c:v>-2.4127946127946099E-2</c:v>
                </c:pt>
                <c:pt idx="1577">
                  <c:v>-1.43472823472823E-2</c:v>
                </c:pt>
                <c:pt idx="1578">
                  <c:v>-1.5348725348725299E-2</c:v>
                </c:pt>
                <c:pt idx="1579">
                  <c:v>-2.0200096200096201E-2</c:v>
                </c:pt>
                <c:pt idx="1580">
                  <c:v>-1.35767195767195E-2</c:v>
                </c:pt>
                <c:pt idx="1581">
                  <c:v>-1.09581529581529E-2</c:v>
                </c:pt>
                <c:pt idx="1582">
                  <c:v>-1.2653198653198699E-2</c:v>
                </c:pt>
                <c:pt idx="1583">
                  <c:v>-1.4578162578162499E-2</c:v>
                </c:pt>
                <c:pt idx="1584">
                  <c:v>-1.8736892736892701E-2</c:v>
                </c:pt>
                <c:pt idx="1585">
                  <c:v>-2.2049062049061999E-2</c:v>
                </c:pt>
                <c:pt idx="1586">
                  <c:v>-1.90447330447331E-2</c:v>
                </c:pt>
                <c:pt idx="1587">
                  <c:v>-2.18172198172197E-2</c:v>
                </c:pt>
                <c:pt idx="1588">
                  <c:v>-2.1047619047618999E-2</c:v>
                </c:pt>
                <c:pt idx="1589">
                  <c:v>-9.3410293410293704E-3</c:v>
                </c:pt>
                <c:pt idx="1590">
                  <c:v>-4.0692640692638099E-4</c:v>
                </c:pt>
                <c:pt idx="1591">
                  <c:v>1.44107744107743E-3</c:v>
                </c:pt>
                <c:pt idx="1592">
                  <c:v>6.52429052429056E-3</c:v>
                </c:pt>
                <c:pt idx="1593">
                  <c:v>2.2116402116402101E-3</c:v>
                </c:pt>
                <c:pt idx="1594">
                  <c:v>2.13468013468004E-3</c:v>
                </c:pt>
                <c:pt idx="1595">
                  <c:v>-6.3780663780662098E-4</c:v>
                </c:pt>
                <c:pt idx="1596">
                  <c:v>-1.48532948532957E-3</c:v>
                </c:pt>
                <c:pt idx="1597">
                  <c:v>-2.5300625300631198E-4</c:v>
                </c:pt>
                <c:pt idx="1598">
                  <c:v>4.5214045214045104E-3</c:v>
                </c:pt>
                <c:pt idx="1599">
                  <c:v>5.6767676767676004E-3</c:v>
                </c:pt>
                <c:pt idx="1600">
                  <c:v>6.2934102934103196E-3</c:v>
                </c:pt>
                <c:pt idx="1601">
                  <c:v>6.1394901394901096E-3</c:v>
                </c:pt>
                <c:pt idx="1602">
                  <c:v>1.2146224146224001E-2</c:v>
                </c:pt>
                <c:pt idx="1603">
                  <c:v>1.407215007215E-2</c:v>
                </c:pt>
                <c:pt idx="1604">
                  <c:v>5.13804713804709E-3</c:v>
                </c:pt>
                <c:pt idx="1605">
                  <c:v>5.1659451659443996E-4</c:v>
                </c:pt>
                <c:pt idx="1606">
                  <c:v>3.36700336700331E-3</c:v>
                </c:pt>
                <c:pt idx="1607">
                  <c:v>4.3674843674843004E-3</c:v>
                </c:pt>
                <c:pt idx="1608">
                  <c:v>1.4226070226070101E-2</c:v>
                </c:pt>
                <c:pt idx="1609">
                  <c:v>1.83078403078402E-2</c:v>
                </c:pt>
                <c:pt idx="1610">
                  <c:v>1.8384800384800198E-2</c:v>
                </c:pt>
                <c:pt idx="1611">
                  <c:v>2.07772967772968E-2</c:v>
                </c:pt>
                <c:pt idx="1612">
                  <c:v>2.2170274170274101E-2</c:v>
                </c:pt>
                <c:pt idx="1613">
                  <c:v>1.9617123617123498E-2</c:v>
                </c:pt>
                <c:pt idx="1614">
                  <c:v>2.5032227032226899E-2</c:v>
                </c:pt>
                <c:pt idx="1615">
                  <c:v>2.0081770081769999E-2</c:v>
                </c:pt>
                <c:pt idx="1616">
                  <c:v>1.6987012987012901E-2</c:v>
                </c:pt>
                <c:pt idx="1617">
                  <c:v>2.4800384800384798E-2</c:v>
                </c:pt>
                <c:pt idx="1618">
                  <c:v>3.3309283309283198E-2</c:v>
                </c:pt>
                <c:pt idx="1619">
                  <c:v>3.4546416546416499E-2</c:v>
                </c:pt>
                <c:pt idx="1620">
                  <c:v>3.4159692159692098E-2</c:v>
                </c:pt>
                <c:pt idx="1621">
                  <c:v>3.3309283309283198E-2</c:v>
                </c:pt>
                <c:pt idx="1622">
                  <c:v>2.94410774410774E-2</c:v>
                </c:pt>
                <c:pt idx="1623">
                  <c:v>3.1607503607503598E-2</c:v>
                </c:pt>
                <c:pt idx="1624">
                  <c:v>4.3674843674843498E-2</c:v>
                </c:pt>
                <c:pt idx="1625">
                  <c:v>4.5686387686387601E-2</c:v>
                </c:pt>
                <c:pt idx="1626">
                  <c:v>4.4371332371332298E-2</c:v>
                </c:pt>
                <c:pt idx="1627">
                  <c:v>4.4989898989898899E-2</c:v>
                </c:pt>
                <c:pt idx="1628">
                  <c:v>4.6381914381914302E-2</c:v>
                </c:pt>
                <c:pt idx="1629">
                  <c:v>4.5144781144781002E-2</c:v>
                </c:pt>
                <c:pt idx="1630">
                  <c:v>5.4195286195286199E-2</c:v>
                </c:pt>
                <c:pt idx="1631">
                  <c:v>5.6902356902356802E-2</c:v>
                </c:pt>
                <c:pt idx="1632">
                  <c:v>5.8527176527176497E-2</c:v>
                </c:pt>
                <c:pt idx="1633">
                  <c:v>5.5200577200577201E-2</c:v>
                </c:pt>
                <c:pt idx="1634">
                  <c:v>5.6592592592592597E-2</c:v>
                </c:pt>
                <c:pt idx="1635">
                  <c:v>5.8295334295334199E-2</c:v>
                </c:pt>
                <c:pt idx="1636">
                  <c:v>5.8527176527176497E-2</c:v>
                </c:pt>
                <c:pt idx="1637">
                  <c:v>6.3400673400673305E-2</c:v>
                </c:pt>
                <c:pt idx="1638">
                  <c:v>6.6571428571428407E-2</c:v>
                </c:pt>
                <c:pt idx="1639">
                  <c:v>7.0207792207792094E-2</c:v>
                </c:pt>
                <c:pt idx="1640">
                  <c:v>7.3533429533429506E-2</c:v>
                </c:pt>
                <c:pt idx="1641">
                  <c:v>6.6804232804232699E-2</c:v>
                </c:pt>
                <c:pt idx="1642">
                  <c:v>6.6030784030783995E-2</c:v>
                </c:pt>
                <c:pt idx="1643">
                  <c:v>6.5875901875901796E-2</c:v>
                </c:pt>
                <c:pt idx="1644">
                  <c:v>5.8682058682058599E-2</c:v>
                </c:pt>
                <c:pt idx="1645">
                  <c:v>5.8062530062530003E-2</c:v>
                </c:pt>
                <c:pt idx="1646">
                  <c:v>5.6205868205868099E-2</c:v>
                </c:pt>
                <c:pt idx="1647">
                  <c:v>6.8119288119288093E-2</c:v>
                </c:pt>
                <c:pt idx="1648">
                  <c:v>7.2218374218374098E-2</c:v>
                </c:pt>
                <c:pt idx="1649">
                  <c:v>7.4539682539682503E-2</c:v>
                </c:pt>
                <c:pt idx="1650">
                  <c:v>6.8892736892736894E-2</c:v>
                </c:pt>
                <c:pt idx="1651">
                  <c:v>6.9356421356421297E-2</c:v>
                </c:pt>
                <c:pt idx="1652">
                  <c:v>7.1986531986532001E-2</c:v>
                </c:pt>
                <c:pt idx="1653">
                  <c:v>8.0031746031745996E-2</c:v>
                </c:pt>
                <c:pt idx="1654">
                  <c:v>8.3125541125541103E-2</c:v>
                </c:pt>
                <c:pt idx="1655">
                  <c:v>8.5910533910533798E-2</c:v>
                </c:pt>
                <c:pt idx="1656">
                  <c:v>8.62202982202981E-2</c:v>
                </c:pt>
                <c:pt idx="1657">
                  <c:v>8.6838864838864799E-2</c:v>
                </c:pt>
                <c:pt idx="1658">
                  <c:v>8.7922077922077901E-2</c:v>
                </c:pt>
                <c:pt idx="1659">
                  <c:v>9.0087542087541994E-2</c:v>
                </c:pt>
                <c:pt idx="1660">
                  <c:v>8.5678691678691604E-2</c:v>
                </c:pt>
                <c:pt idx="1661">
                  <c:v>7.0749398749398701E-2</c:v>
                </c:pt>
                <c:pt idx="1662">
                  <c:v>7.5390091390091299E-2</c:v>
                </c:pt>
                <c:pt idx="1663">
                  <c:v>8.6607022607022494E-2</c:v>
                </c:pt>
                <c:pt idx="1664">
                  <c:v>8.7070707070707007E-2</c:v>
                </c:pt>
                <c:pt idx="1665">
                  <c:v>8.4673400673400595E-2</c:v>
                </c:pt>
                <c:pt idx="1666">
                  <c:v>9.2949494949494907E-2</c:v>
                </c:pt>
                <c:pt idx="1667">
                  <c:v>9.76690716690716E-2</c:v>
                </c:pt>
                <c:pt idx="1668">
                  <c:v>9.6740740740740697E-2</c:v>
                </c:pt>
                <c:pt idx="1669">
                  <c:v>9.1944203944203801E-2</c:v>
                </c:pt>
                <c:pt idx="1670">
                  <c:v>9.3955747955747904E-2</c:v>
                </c:pt>
                <c:pt idx="1671">
                  <c:v>9.7127465127465104E-2</c:v>
                </c:pt>
                <c:pt idx="1672">
                  <c:v>9.6276094276094196E-2</c:v>
                </c:pt>
                <c:pt idx="1673">
                  <c:v>9.7436267436267404E-2</c:v>
                </c:pt>
                <c:pt idx="1674">
                  <c:v>0.107106301106301</c:v>
                </c:pt>
                <c:pt idx="1675">
                  <c:v>0.107204425204425</c:v>
                </c:pt>
                <c:pt idx="1676">
                  <c:v>0.104170274170274</c:v>
                </c:pt>
                <c:pt idx="1677">
                  <c:v>0.106271284271284</c:v>
                </c:pt>
                <c:pt idx="1678">
                  <c:v>0.10564886964886901</c:v>
                </c:pt>
                <c:pt idx="1679">
                  <c:v>0.101603655603655</c:v>
                </c:pt>
                <c:pt idx="1680">
                  <c:v>9.4835978835978801E-2</c:v>
                </c:pt>
                <c:pt idx="1681">
                  <c:v>0.101292929292929</c:v>
                </c:pt>
                <c:pt idx="1682">
                  <c:v>0.108526214526214</c:v>
                </c:pt>
                <c:pt idx="1683">
                  <c:v>0.10619336219336201</c:v>
                </c:pt>
                <c:pt idx="1684">
                  <c:v>0.101603655603655</c:v>
                </c:pt>
                <c:pt idx="1685">
                  <c:v>9.9659451659451601E-2</c:v>
                </c:pt>
                <c:pt idx="1686">
                  <c:v>0.101992303992303</c:v>
                </c:pt>
                <c:pt idx="1687">
                  <c:v>9.3202501202501203E-2</c:v>
                </c:pt>
                <c:pt idx="1688">
                  <c:v>9.8258778258778198E-2</c:v>
                </c:pt>
                <c:pt idx="1689">
                  <c:v>9.7325637325637204E-2</c:v>
                </c:pt>
                <c:pt idx="1690">
                  <c:v>0.10098124098124001</c:v>
                </c:pt>
                <c:pt idx="1691">
                  <c:v>0.105803751803751</c:v>
                </c:pt>
                <c:pt idx="1692">
                  <c:v>0.114204906204906</c:v>
                </c:pt>
                <c:pt idx="1693">
                  <c:v>0.112026936026936</c:v>
                </c:pt>
                <c:pt idx="1694">
                  <c:v>0.11249350649350599</c:v>
                </c:pt>
                <c:pt idx="1695">
                  <c:v>0.10875998075998</c:v>
                </c:pt>
                <c:pt idx="1696">
                  <c:v>0.11093795093795</c:v>
                </c:pt>
                <c:pt idx="1697">
                  <c:v>0.10751515151515099</c:v>
                </c:pt>
                <c:pt idx="1698">
                  <c:v>0.110782106782106</c:v>
                </c:pt>
                <c:pt idx="1699">
                  <c:v>0.119727753727753</c:v>
                </c:pt>
                <c:pt idx="1700">
                  <c:v>0.10658201058201</c:v>
                </c:pt>
                <c:pt idx="1701">
                  <c:v>0.105803751803751</c:v>
                </c:pt>
                <c:pt idx="1702">
                  <c:v>0.104948532948532</c:v>
                </c:pt>
                <c:pt idx="1703">
                  <c:v>0.110704184704184</c:v>
                </c:pt>
                <c:pt idx="1704">
                  <c:v>0.118172198172198</c:v>
                </c:pt>
                <c:pt idx="1705">
                  <c:v>0.12486195286195199</c:v>
                </c:pt>
                <c:pt idx="1706">
                  <c:v>0.12641750841750801</c:v>
                </c:pt>
                <c:pt idx="1707">
                  <c:v>0.126728234728234</c:v>
                </c:pt>
                <c:pt idx="1708">
                  <c:v>0.12703992303992301</c:v>
                </c:pt>
                <c:pt idx="1709">
                  <c:v>0.12952861952861899</c:v>
                </c:pt>
                <c:pt idx="1710">
                  <c:v>0.128050986050986</c:v>
                </c:pt>
                <c:pt idx="1711">
                  <c:v>0.11964983164983101</c:v>
                </c:pt>
                <c:pt idx="1712">
                  <c:v>0.11583838383838301</c:v>
                </c:pt>
                <c:pt idx="1713">
                  <c:v>0.125250601250601</c:v>
                </c:pt>
                <c:pt idx="1714">
                  <c:v>0.132640692640692</c:v>
                </c:pt>
                <c:pt idx="1715">
                  <c:v>0.134118326118326</c:v>
                </c:pt>
                <c:pt idx="1716">
                  <c:v>0.13357383357383301</c:v>
                </c:pt>
                <c:pt idx="1717">
                  <c:v>0.13598460798460699</c:v>
                </c:pt>
                <c:pt idx="1718">
                  <c:v>0.13551803751803701</c:v>
                </c:pt>
                <c:pt idx="1719">
                  <c:v>0.13466281866281801</c:v>
                </c:pt>
                <c:pt idx="1720">
                  <c:v>0.130228956228956</c:v>
                </c:pt>
                <c:pt idx="1721">
                  <c:v>0.12921789321789301</c:v>
                </c:pt>
                <c:pt idx="1722">
                  <c:v>8.5113035113035002E-2</c:v>
                </c:pt>
                <c:pt idx="1723">
                  <c:v>9.6236652236652204E-2</c:v>
                </c:pt>
                <c:pt idx="1724">
                  <c:v>9.2969696969696897E-2</c:v>
                </c:pt>
                <c:pt idx="1725">
                  <c:v>7.8657046657046606E-2</c:v>
                </c:pt>
                <c:pt idx="1726">
                  <c:v>6.8388648388648304E-2</c:v>
                </c:pt>
                <c:pt idx="1727">
                  <c:v>8.6668590668590603E-2</c:v>
                </c:pt>
                <c:pt idx="1728">
                  <c:v>8.5579605579605506E-2</c:v>
                </c:pt>
                <c:pt idx="1729">
                  <c:v>9.4758056758056694E-2</c:v>
                </c:pt>
                <c:pt idx="1730">
                  <c:v>9.5069745069744999E-2</c:v>
                </c:pt>
                <c:pt idx="1731">
                  <c:v>9.6703222703222694E-2</c:v>
                </c:pt>
                <c:pt idx="1732">
                  <c:v>7.5390091390091299E-2</c:v>
                </c:pt>
                <c:pt idx="1733">
                  <c:v>8.3401635401635393E-2</c:v>
                </c:pt>
                <c:pt idx="1734">
                  <c:v>8.4879268879268804E-2</c:v>
                </c:pt>
                <c:pt idx="1735">
                  <c:v>8.1844155844155803E-2</c:v>
                </c:pt>
                <c:pt idx="1736">
                  <c:v>9.4886002886002796E-2</c:v>
                </c:pt>
                <c:pt idx="1737">
                  <c:v>0.10089947089947</c:v>
                </c:pt>
                <c:pt idx="1738">
                  <c:v>0.11901683501683399</c:v>
                </c:pt>
                <c:pt idx="1739">
                  <c:v>0.118157768157768</c:v>
                </c:pt>
                <c:pt idx="1740">
                  <c:v>0.119797979797979</c:v>
                </c:pt>
                <c:pt idx="1741">
                  <c:v>0.118314574314574</c:v>
                </c:pt>
                <c:pt idx="1742">
                  <c:v>0.115658489658489</c:v>
                </c:pt>
                <c:pt idx="1743">
                  <c:v>0.107537277537277</c:v>
                </c:pt>
                <c:pt idx="1744">
                  <c:v>0.108708032708032</c:v>
                </c:pt>
                <c:pt idx="1745">
                  <c:v>0.10894276094275999</c:v>
                </c:pt>
                <c:pt idx="1746">
                  <c:v>0.11019240019239999</c:v>
                </c:pt>
                <c:pt idx="1747">
                  <c:v>0.12214045214045199</c:v>
                </c:pt>
                <c:pt idx="1748">
                  <c:v>0.12339009139009099</c:v>
                </c:pt>
                <c:pt idx="1749">
                  <c:v>0.12643578643578601</c:v>
                </c:pt>
                <c:pt idx="1750">
                  <c:v>0.127998075998075</c:v>
                </c:pt>
                <c:pt idx="1751">
                  <c:v>0.12932563732563701</c:v>
                </c:pt>
                <c:pt idx="1752">
                  <c:v>0.12471765271765201</c:v>
                </c:pt>
                <c:pt idx="1753">
                  <c:v>0.12971620971620901</c:v>
                </c:pt>
                <c:pt idx="1754">
                  <c:v>0.13487061087061</c:v>
                </c:pt>
                <c:pt idx="1755">
                  <c:v>0.145646945646945</c:v>
                </c:pt>
                <c:pt idx="1756">
                  <c:v>0.14869264069263999</c:v>
                </c:pt>
                <c:pt idx="1757">
                  <c:v>0.15009812409812401</c:v>
                </c:pt>
                <c:pt idx="1758">
                  <c:v>0.149786435786435</c:v>
                </c:pt>
                <c:pt idx="1759">
                  <c:v>0.160641654641654</c:v>
                </c:pt>
                <c:pt idx="1760">
                  <c:v>0.156268398268398</c:v>
                </c:pt>
                <c:pt idx="1761">
                  <c:v>0.15673689273689201</c:v>
                </c:pt>
                <c:pt idx="1762">
                  <c:v>0.16735738335738301</c:v>
                </c:pt>
                <c:pt idx="1763">
                  <c:v>0.16868494468494399</c:v>
                </c:pt>
                <c:pt idx="1764">
                  <c:v>0.16774795574795501</c:v>
                </c:pt>
                <c:pt idx="1765">
                  <c:v>0.15806445406445299</c:v>
                </c:pt>
                <c:pt idx="1766">
                  <c:v>0.161032227032227</c:v>
                </c:pt>
                <c:pt idx="1767">
                  <c:v>0.16782587782587699</c:v>
                </c:pt>
                <c:pt idx="1768">
                  <c:v>0.174151996151996</c:v>
                </c:pt>
                <c:pt idx="1769">
                  <c:v>0.17860317460317399</c:v>
                </c:pt>
                <c:pt idx="1770">
                  <c:v>0.17883694083693999</c:v>
                </c:pt>
                <c:pt idx="1771">
                  <c:v>0.177275613275613</c:v>
                </c:pt>
                <c:pt idx="1772">
                  <c:v>0.18047715247715199</c:v>
                </c:pt>
                <c:pt idx="1773">
                  <c:v>0.168138528138528</c:v>
                </c:pt>
                <c:pt idx="1774">
                  <c:v>0.17813468013468001</c:v>
                </c:pt>
                <c:pt idx="1775">
                  <c:v>0.175557479557479</c:v>
                </c:pt>
                <c:pt idx="1776">
                  <c:v>0.17587012987012901</c:v>
                </c:pt>
                <c:pt idx="1777">
                  <c:v>0.183913419913419</c:v>
                </c:pt>
                <c:pt idx="1778">
                  <c:v>0.18157094757094699</c:v>
                </c:pt>
                <c:pt idx="1779">
                  <c:v>0.19187878787878701</c:v>
                </c:pt>
                <c:pt idx="1780">
                  <c:v>0.19125444925444901</c:v>
                </c:pt>
                <c:pt idx="1781">
                  <c:v>0.19031746031746</c:v>
                </c:pt>
                <c:pt idx="1782">
                  <c:v>0.19047330447330399</c:v>
                </c:pt>
                <c:pt idx="1783">
                  <c:v>0.17969600769600699</c:v>
                </c:pt>
                <c:pt idx="1784">
                  <c:v>0.18461664261664201</c:v>
                </c:pt>
                <c:pt idx="1785">
                  <c:v>0.188911976911976</c:v>
                </c:pt>
                <c:pt idx="1786">
                  <c:v>0.19859547859547799</c:v>
                </c:pt>
                <c:pt idx="1787">
                  <c:v>0.19734583934583899</c:v>
                </c:pt>
                <c:pt idx="1788">
                  <c:v>0.20328138528138501</c:v>
                </c:pt>
                <c:pt idx="1789">
                  <c:v>0.203437229437229</c:v>
                </c:pt>
                <c:pt idx="1790">
                  <c:v>0.1986734006734</c:v>
                </c:pt>
                <c:pt idx="1791">
                  <c:v>0.185787397787397</c:v>
                </c:pt>
                <c:pt idx="1792">
                  <c:v>0.16438961038961</c:v>
                </c:pt>
                <c:pt idx="1793">
                  <c:v>0.179540163540163</c:v>
                </c:pt>
                <c:pt idx="1794">
                  <c:v>0.18157094757094699</c:v>
                </c:pt>
                <c:pt idx="1795">
                  <c:v>0.16868494468494399</c:v>
                </c:pt>
                <c:pt idx="1796">
                  <c:v>0.18617797017797</c:v>
                </c:pt>
                <c:pt idx="1797">
                  <c:v>0.19375372775372701</c:v>
                </c:pt>
                <c:pt idx="1798">
                  <c:v>0.20054256854256799</c:v>
                </c:pt>
                <c:pt idx="1799">
                  <c:v>0.19913035113035099</c:v>
                </c:pt>
                <c:pt idx="1800">
                  <c:v>0.20211063011062999</c:v>
                </c:pt>
                <c:pt idx="1801">
                  <c:v>0.18540548340548299</c:v>
                </c:pt>
                <c:pt idx="1802">
                  <c:v>0.19199326599326599</c:v>
                </c:pt>
                <c:pt idx="1803">
                  <c:v>0.18077825877825801</c:v>
                </c:pt>
                <c:pt idx="1804">
                  <c:v>0.175130351130351</c:v>
                </c:pt>
                <c:pt idx="1805">
                  <c:v>0.16305242905242801</c:v>
                </c:pt>
                <c:pt idx="1806">
                  <c:v>0.17960173160173101</c:v>
                </c:pt>
                <c:pt idx="1807">
                  <c:v>0.17944492544492499</c:v>
                </c:pt>
                <c:pt idx="1808">
                  <c:v>0.17983645983645899</c:v>
                </c:pt>
                <c:pt idx="1809">
                  <c:v>0.19050312650312601</c:v>
                </c:pt>
                <c:pt idx="1810">
                  <c:v>0.194816738816738</c:v>
                </c:pt>
                <c:pt idx="1811">
                  <c:v>0.19356228956228899</c:v>
                </c:pt>
                <c:pt idx="1812">
                  <c:v>0.19983645983645901</c:v>
                </c:pt>
                <c:pt idx="1813">
                  <c:v>0.199993265993265</c:v>
                </c:pt>
                <c:pt idx="1814">
                  <c:v>0.183679653679653</c:v>
                </c:pt>
                <c:pt idx="1815">
                  <c:v>0.19207215007214901</c:v>
                </c:pt>
                <c:pt idx="1816">
                  <c:v>0.210895622895622</c:v>
                </c:pt>
                <c:pt idx="1817">
                  <c:v>0.214503126503126</c:v>
                </c:pt>
                <c:pt idx="1818">
                  <c:v>0.21434632034632001</c:v>
                </c:pt>
                <c:pt idx="1819">
                  <c:v>0.213719095719095</c:v>
                </c:pt>
                <c:pt idx="1820">
                  <c:v>0.211522847522847</c:v>
                </c:pt>
                <c:pt idx="1821">
                  <c:v>0.21622895622895599</c:v>
                </c:pt>
                <c:pt idx="1822">
                  <c:v>0.20391534391534299</c:v>
                </c:pt>
                <c:pt idx="1823">
                  <c:v>0.20760076960076901</c:v>
                </c:pt>
                <c:pt idx="1824">
                  <c:v>0.186659932659932</c:v>
                </c:pt>
                <c:pt idx="1825">
                  <c:v>0.18909187109187101</c:v>
                </c:pt>
                <c:pt idx="1826">
                  <c:v>0.16093506493506399</c:v>
                </c:pt>
                <c:pt idx="1827">
                  <c:v>0.13811159211159199</c:v>
                </c:pt>
                <c:pt idx="1828">
                  <c:v>0.15591534391534301</c:v>
                </c:pt>
                <c:pt idx="1829">
                  <c:v>0.14289562289562199</c:v>
                </c:pt>
                <c:pt idx="1830">
                  <c:v>0.14846464646464599</c:v>
                </c:pt>
                <c:pt idx="1831">
                  <c:v>0.157641173641173</c:v>
                </c:pt>
                <c:pt idx="1832">
                  <c:v>0.127837421837421</c:v>
                </c:pt>
                <c:pt idx="1833">
                  <c:v>0.146738816738816</c:v>
                </c:pt>
                <c:pt idx="1834">
                  <c:v>0.15897450697450599</c:v>
                </c:pt>
                <c:pt idx="1835">
                  <c:v>0.175130351130351</c:v>
                </c:pt>
                <c:pt idx="1836">
                  <c:v>0.14030784030783999</c:v>
                </c:pt>
                <c:pt idx="1837">
                  <c:v>0.134974506974506</c:v>
                </c:pt>
                <c:pt idx="1838">
                  <c:v>0.13905242905242901</c:v>
                </c:pt>
                <c:pt idx="1839">
                  <c:v>0.12164117364117299</c:v>
                </c:pt>
                <c:pt idx="1840">
                  <c:v>0.106190476190476</c:v>
                </c:pt>
                <c:pt idx="1841">
                  <c:v>0.114504088504088</c:v>
                </c:pt>
                <c:pt idx="1842">
                  <c:v>0.134974506974506</c:v>
                </c:pt>
                <c:pt idx="1843">
                  <c:v>0.134425204425204</c:v>
                </c:pt>
                <c:pt idx="1844">
                  <c:v>0.13669937469937399</c:v>
                </c:pt>
                <c:pt idx="1845">
                  <c:v>0.15018951418951401</c:v>
                </c:pt>
                <c:pt idx="1846">
                  <c:v>0.14916979316979301</c:v>
                </c:pt>
                <c:pt idx="1847">
                  <c:v>0.16336604136604099</c:v>
                </c:pt>
                <c:pt idx="1848">
                  <c:v>0.15254256854256801</c:v>
                </c:pt>
                <c:pt idx="1849">
                  <c:v>0.12720923520923499</c:v>
                </c:pt>
                <c:pt idx="1850">
                  <c:v>0.149326599326599</c:v>
                </c:pt>
                <c:pt idx="1851">
                  <c:v>0.14626839826839799</c:v>
                </c:pt>
                <c:pt idx="1852">
                  <c:v>0.15756228956228899</c:v>
                </c:pt>
                <c:pt idx="1853">
                  <c:v>0.16924867724867701</c:v>
                </c:pt>
                <c:pt idx="1854">
                  <c:v>0.15913131313131301</c:v>
                </c:pt>
                <c:pt idx="1855">
                  <c:v>0.161797979797979</c:v>
                </c:pt>
                <c:pt idx="1856">
                  <c:v>0.14564117364117299</c:v>
                </c:pt>
                <c:pt idx="1857">
                  <c:v>0.14344492544492499</c:v>
                </c:pt>
                <c:pt idx="1858">
                  <c:v>0.15677825877825799</c:v>
                </c:pt>
                <c:pt idx="1859">
                  <c:v>0.15975853775853699</c:v>
                </c:pt>
                <c:pt idx="1860">
                  <c:v>0.16791534391534299</c:v>
                </c:pt>
                <c:pt idx="1861">
                  <c:v>0.16783645983645901</c:v>
                </c:pt>
                <c:pt idx="1862">
                  <c:v>0.16156228956228899</c:v>
                </c:pt>
                <c:pt idx="1863">
                  <c:v>0.19575853775853699</c:v>
                </c:pt>
                <c:pt idx="1864">
                  <c:v>0.20281673881673801</c:v>
                </c:pt>
                <c:pt idx="1865">
                  <c:v>0.19434632034631999</c:v>
                </c:pt>
                <c:pt idx="1866">
                  <c:v>0.197567099567099</c:v>
                </c:pt>
                <c:pt idx="1867">
                  <c:v>0.19536026936026901</c:v>
                </c:pt>
                <c:pt idx="1868">
                  <c:v>0.192996632996632</c:v>
                </c:pt>
                <c:pt idx="1869">
                  <c:v>0.19930062530062501</c:v>
                </c:pt>
                <c:pt idx="1870">
                  <c:v>0.20639345839345799</c:v>
                </c:pt>
                <c:pt idx="1871">
                  <c:v>0.20237421837421801</c:v>
                </c:pt>
                <c:pt idx="1872">
                  <c:v>0.215927849927849</c:v>
                </c:pt>
                <c:pt idx="1873">
                  <c:v>0.214273208273208</c:v>
                </c:pt>
                <c:pt idx="1874">
                  <c:v>0.21183068783068701</c:v>
                </c:pt>
                <c:pt idx="1875">
                  <c:v>0.21372198172198101</c:v>
                </c:pt>
                <c:pt idx="1876">
                  <c:v>0.22814237614237601</c:v>
                </c:pt>
                <c:pt idx="1877">
                  <c:v>0.22160173160173099</c:v>
                </c:pt>
                <c:pt idx="1878">
                  <c:v>0.23310726310726301</c:v>
                </c:pt>
                <c:pt idx="1879">
                  <c:v>0.23105820105820099</c:v>
                </c:pt>
                <c:pt idx="1880">
                  <c:v>0.22514862914862899</c:v>
                </c:pt>
                <c:pt idx="1881">
                  <c:v>0.23192496392496401</c:v>
                </c:pt>
                <c:pt idx="1882">
                  <c:v>0.22152284752284701</c:v>
                </c:pt>
                <c:pt idx="1883">
                  <c:v>0.21183068783068701</c:v>
                </c:pt>
                <c:pt idx="1884">
                  <c:v>0.215534391534391</c:v>
                </c:pt>
                <c:pt idx="1885">
                  <c:v>0.21112169312169299</c:v>
                </c:pt>
                <c:pt idx="1886">
                  <c:v>0.17944300144300099</c:v>
                </c:pt>
                <c:pt idx="1887">
                  <c:v>0.18629822029821999</c:v>
                </c:pt>
                <c:pt idx="1888">
                  <c:v>0.19591245791245701</c:v>
                </c:pt>
                <c:pt idx="1889">
                  <c:v>0.19370562770562699</c:v>
                </c:pt>
                <c:pt idx="1890">
                  <c:v>0.19654256854256799</c:v>
                </c:pt>
                <c:pt idx="1891">
                  <c:v>0.21056950456950399</c:v>
                </c:pt>
                <c:pt idx="1892">
                  <c:v>0.214588744588744</c:v>
                </c:pt>
                <c:pt idx="1893">
                  <c:v>0.20615680615680601</c:v>
                </c:pt>
                <c:pt idx="1894">
                  <c:v>0.21868590668590601</c:v>
                </c:pt>
                <c:pt idx="1895">
                  <c:v>0.190159692159692</c:v>
                </c:pt>
                <c:pt idx="1896">
                  <c:v>0.191499759499759</c:v>
                </c:pt>
                <c:pt idx="1897">
                  <c:v>0.18243674843674801</c:v>
                </c:pt>
                <c:pt idx="1898">
                  <c:v>0.19835497835497801</c:v>
                </c:pt>
                <c:pt idx="1899">
                  <c:v>0.16557287157287101</c:v>
                </c:pt>
                <c:pt idx="1900">
                  <c:v>0.15966329966329901</c:v>
                </c:pt>
                <c:pt idx="1901">
                  <c:v>0.14374506974506901</c:v>
                </c:pt>
                <c:pt idx="1902">
                  <c:v>0.13239730639730601</c:v>
                </c:pt>
                <c:pt idx="1903">
                  <c:v>0.16691293891293801</c:v>
                </c:pt>
                <c:pt idx="1904">
                  <c:v>0.16368157768157701</c:v>
                </c:pt>
                <c:pt idx="1905">
                  <c:v>0.146896584896584</c:v>
                </c:pt>
                <c:pt idx="1906">
                  <c:v>0.14886676286676201</c:v>
                </c:pt>
                <c:pt idx="1907">
                  <c:v>0.132869648869648</c:v>
                </c:pt>
                <c:pt idx="1908">
                  <c:v>0.13980471380471299</c:v>
                </c:pt>
                <c:pt idx="1909">
                  <c:v>0.116479076479076</c:v>
                </c:pt>
                <c:pt idx="1910">
                  <c:v>0.13578547378547301</c:v>
                </c:pt>
                <c:pt idx="1911">
                  <c:v>0.11072631072631001</c:v>
                </c:pt>
                <c:pt idx="1912">
                  <c:v>0.123492063492063</c:v>
                </c:pt>
                <c:pt idx="1913">
                  <c:v>0.159426647426647</c:v>
                </c:pt>
                <c:pt idx="1914">
                  <c:v>0.159821067821067</c:v>
                </c:pt>
                <c:pt idx="1915">
                  <c:v>0.17148340548340499</c:v>
                </c:pt>
                <c:pt idx="1916">
                  <c:v>0.163760461760461</c:v>
                </c:pt>
                <c:pt idx="1917">
                  <c:v>0.153358345358345</c:v>
                </c:pt>
                <c:pt idx="1918">
                  <c:v>0.172665704665704</c:v>
                </c:pt>
                <c:pt idx="1919">
                  <c:v>0.18945069745069701</c:v>
                </c:pt>
                <c:pt idx="1920">
                  <c:v>0.189214045214045</c:v>
                </c:pt>
                <c:pt idx="1921">
                  <c:v>0.19843386243386199</c:v>
                </c:pt>
                <c:pt idx="1922">
                  <c:v>0.16557287157287101</c:v>
                </c:pt>
                <c:pt idx="1923">
                  <c:v>0.177078403078403</c:v>
                </c:pt>
                <c:pt idx="1924">
                  <c:v>0.17463588263588201</c:v>
                </c:pt>
                <c:pt idx="1925">
                  <c:v>0.15974218374218299</c:v>
                </c:pt>
                <c:pt idx="1926">
                  <c:v>0.14319288119288101</c:v>
                </c:pt>
                <c:pt idx="1927">
                  <c:v>0.149576719576719</c:v>
                </c:pt>
                <c:pt idx="1928">
                  <c:v>0.149576719576719</c:v>
                </c:pt>
                <c:pt idx="1929">
                  <c:v>0.15682635882635801</c:v>
                </c:pt>
                <c:pt idx="1930">
                  <c:v>0.173505531505531</c:v>
                </c:pt>
                <c:pt idx="1931">
                  <c:v>0.182219336219336</c:v>
                </c:pt>
                <c:pt idx="1932">
                  <c:v>0.18475517075517001</c:v>
                </c:pt>
                <c:pt idx="1933">
                  <c:v>0.16986147186147099</c:v>
                </c:pt>
                <c:pt idx="1934">
                  <c:v>0.16693025493025401</c:v>
                </c:pt>
                <c:pt idx="1935">
                  <c:v>0.15829533429533399</c:v>
                </c:pt>
                <c:pt idx="1936">
                  <c:v>0.14815488215488201</c:v>
                </c:pt>
                <c:pt idx="1937">
                  <c:v>0.14759980759980701</c:v>
                </c:pt>
                <c:pt idx="1938">
                  <c:v>0.119476671476671</c:v>
                </c:pt>
                <c:pt idx="1939">
                  <c:v>0.11852621452621399</c:v>
                </c:pt>
                <c:pt idx="1940">
                  <c:v>0.10046368446368401</c:v>
                </c:pt>
                <c:pt idx="1941">
                  <c:v>0.11202982202982199</c:v>
                </c:pt>
                <c:pt idx="1942">
                  <c:v>0.119317941317941</c:v>
                </c:pt>
                <c:pt idx="1943">
                  <c:v>0.110286676286676</c:v>
                </c:pt>
                <c:pt idx="1944">
                  <c:v>0.11923905723905701</c:v>
                </c:pt>
                <c:pt idx="1945">
                  <c:v>9.4601250601250506E-2</c:v>
                </c:pt>
                <c:pt idx="1946">
                  <c:v>8.5173641173641096E-2</c:v>
                </c:pt>
                <c:pt idx="1947">
                  <c:v>5.70505050505049E-2</c:v>
                </c:pt>
                <c:pt idx="1948">
                  <c:v>4.6197210197210098E-2</c:v>
                </c:pt>
                <c:pt idx="1949">
                  <c:v>3.5581529581529603E-2</c:v>
                </c:pt>
                <c:pt idx="1950">
                  <c:v>6.0456950456950397E-2</c:v>
                </c:pt>
                <c:pt idx="1951">
                  <c:v>6.9408369408369405E-2</c:v>
                </c:pt>
                <c:pt idx="1952">
                  <c:v>5.3960557960557903E-2</c:v>
                </c:pt>
                <c:pt idx="1953">
                  <c:v>7.1389129389129405E-2</c:v>
                </c:pt>
                <c:pt idx="1954">
                  <c:v>7.6697450697450695E-2</c:v>
                </c:pt>
                <c:pt idx="1955">
                  <c:v>6.8774410774410794E-2</c:v>
                </c:pt>
                <c:pt idx="1956">
                  <c:v>8.8263588263588197E-2</c:v>
                </c:pt>
                <c:pt idx="1957">
                  <c:v>0.105771043771043</c:v>
                </c:pt>
                <c:pt idx="1958">
                  <c:v>9.18278018278018E-2</c:v>
                </c:pt>
                <c:pt idx="1959">
                  <c:v>6.2595478595478496E-2</c:v>
                </c:pt>
                <c:pt idx="1960">
                  <c:v>5.4039442039441998E-2</c:v>
                </c:pt>
                <c:pt idx="1961">
                  <c:v>6.1011063011063002E-2</c:v>
                </c:pt>
                <c:pt idx="1962">
                  <c:v>5.41981721981721E-2</c:v>
                </c:pt>
                <c:pt idx="1963">
                  <c:v>5.9585377585377498E-2</c:v>
                </c:pt>
                <c:pt idx="1964">
                  <c:v>6.9408369408369405E-2</c:v>
                </c:pt>
                <c:pt idx="1965">
                  <c:v>8.0341510341510297E-2</c:v>
                </c:pt>
                <c:pt idx="1966">
                  <c:v>7.0835016835016695E-2</c:v>
                </c:pt>
                <c:pt idx="1967">
                  <c:v>7.0597402597402506E-2</c:v>
                </c:pt>
                <c:pt idx="1968">
                  <c:v>7.3607503607503594E-2</c:v>
                </c:pt>
                <c:pt idx="1969">
                  <c:v>7.6776334776334595E-2</c:v>
                </c:pt>
                <c:pt idx="1970">
                  <c:v>6.7823953823953703E-2</c:v>
                </c:pt>
                <c:pt idx="1971">
                  <c:v>7.4399230399230395E-2</c:v>
                </c:pt>
                <c:pt idx="1972">
                  <c:v>8.7946127946127897E-2</c:v>
                </c:pt>
                <c:pt idx="1973">
                  <c:v>9.6105820105820097E-2</c:v>
                </c:pt>
                <c:pt idx="1974">
                  <c:v>9.4997594997594997E-2</c:v>
                </c:pt>
                <c:pt idx="1975">
                  <c:v>8.4302068302068198E-2</c:v>
                </c:pt>
                <c:pt idx="1976">
                  <c:v>6.013949013949E-2</c:v>
                </c:pt>
                <c:pt idx="1977">
                  <c:v>5.7604617604617499E-2</c:v>
                </c:pt>
                <c:pt idx="1978">
                  <c:v>5.3564213564213502E-2</c:v>
                </c:pt>
                <c:pt idx="1979">
                  <c:v>6.02193362193362E-2</c:v>
                </c:pt>
                <c:pt idx="1980">
                  <c:v>3.8275132275132302E-2</c:v>
                </c:pt>
                <c:pt idx="1981">
                  <c:v>2.7579605579605499E-2</c:v>
                </c:pt>
                <c:pt idx="1982">
                  <c:v>1.40327080327079E-2</c:v>
                </c:pt>
                <c:pt idx="1983">
                  <c:v>5.0474266474266401E-2</c:v>
                </c:pt>
                <c:pt idx="1984">
                  <c:v>4.0651274651274598E-2</c:v>
                </c:pt>
                <c:pt idx="1985">
                  <c:v>4.2948532948532903E-2</c:v>
                </c:pt>
                <c:pt idx="1986">
                  <c:v>2.6787878787878701E-2</c:v>
                </c:pt>
                <c:pt idx="1987">
                  <c:v>1.6409812409812301E-2</c:v>
                </c:pt>
                <c:pt idx="1988">
                  <c:v>5.8634920634920602E-2</c:v>
                </c:pt>
                <c:pt idx="1989">
                  <c:v>3.2412698412698303E-2</c:v>
                </c:pt>
                <c:pt idx="1990">
                  <c:v>5.1535353535353497E-2</c:v>
                </c:pt>
                <c:pt idx="1991">
                  <c:v>7.2553150553150494E-2</c:v>
                </c:pt>
                <c:pt idx="1992">
                  <c:v>7.3588263588263605E-2</c:v>
                </c:pt>
                <c:pt idx="1993">
                  <c:v>6.0452140452140299E-2</c:v>
                </c:pt>
                <c:pt idx="1994">
                  <c:v>5.7108225108224997E-2</c:v>
                </c:pt>
                <c:pt idx="1995">
                  <c:v>4.6997594997595003E-2</c:v>
                </c:pt>
                <c:pt idx="1996">
                  <c:v>5.0658970658970501E-2</c:v>
                </c:pt>
                <c:pt idx="1997">
                  <c:v>8.7599807599807497E-2</c:v>
                </c:pt>
                <c:pt idx="1998">
                  <c:v>8.8316498316498196E-2</c:v>
                </c:pt>
                <c:pt idx="1999">
                  <c:v>9.1023569023569006E-2</c:v>
                </c:pt>
                <c:pt idx="2000">
                  <c:v>8.98287638287638E-2</c:v>
                </c:pt>
                <c:pt idx="2001">
                  <c:v>9.0386724386724293E-2</c:v>
                </c:pt>
                <c:pt idx="2002">
                  <c:v>8.9271765271765197E-2</c:v>
                </c:pt>
                <c:pt idx="2003">
                  <c:v>8.1390091390091304E-2</c:v>
                </c:pt>
                <c:pt idx="2004">
                  <c:v>8.2902356902356894E-2</c:v>
                </c:pt>
                <c:pt idx="2005">
                  <c:v>6.1884559884559903E-2</c:v>
                </c:pt>
                <c:pt idx="2006">
                  <c:v>5.8302068302068202E-2</c:v>
                </c:pt>
                <c:pt idx="2007">
                  <c:v>6.0770562770562697E-2</c:v>
                </c:pt>
                <c:pt idx="2008">
                  <c:v>8.9510341510341401E-2</c:v>
                </c:pt>
                <c:pt idx="2009">
                  <c:v>9.1103415103415006E-2</c:v>
                </c:pt>
                <c:pt idx="2010">
                  <c:v>0.102487734487734</c:v>
                </c:pt>
                <c:pt idx="2011">
                  <c:v>0.10304473304473299</c:v>
                </c:pt>
                <c:pt idx="2012">
                  <c:v>9.8188552188552103E-2</c:v>
                </c:pt>
                <c:pt idx="2013">
                  <c:v>9.6436748436748307E-2</c:v>
                </c:pt>
                <c:pt idx="2014">
                  <c:v>0.10121404521404501</c:v>
                </c:pt>
                <c:pt idx="2015">
                  <c:v>0.11140452140452101</c:v>
                </c:pt>
                <c:pt idx="2016">
                  <c:v>0.111643097643097</c:v>
                </c:pt>
                <c:pt idx="2017">
                  <c:v>0.10726406926406901</c:v>
                </c:pt>
                <c:pt idx="2018">
                  <c:v>0.10073593073593</c:v>
                </c:pt>
                <c:pt idx="2019">
                  <c:v>0.12350553150553099</c:v>
                </c:pt>
                <c:pt idx="2020">
                  <c:v>0.12661087061087001</c:v>
                </c:pt>
                <c:pt idx="2021">
                  <c:v>0.121196729196729</c:v>
                </c:pt>
                <c:pt idx="2022">
                  <c:v>0.130910052910052</c:v>
                </c:pt>
                <c:pt idx="2023">
                  <c:v>0.110767676767676</c:v>
                </c:pt>
                <c:pt idx="2024">
                  <c:v>0.107901875901875</c:v>
                </c:pt>
                <c:pt idx="2025">
                  <c:v>0.105831649831649</c:v>
                </c:pt>
                <c:pt idx="2026">
                  <c:v>0.118251082251082</c:v>
                </c:pt>
                <c:pt idx="2027">
                  <c:v>0.11841077441077399</c:v>
                </c:pt>
                <c:pt idx="2028">
                  <c:v>0.120719576719576</c:v>
                </c:pt>
                <c:pt idx="2029">
                  <c:v>0.13473112073112001</c:v>
                </c:pt>
                <c:pt idx="2030">
                  <c:v>0.13576623376623301</c:v>
                </c:pt>
                <c:pt idx="2031">
                  <c:v>0.13887157287157201</c:v>
                </c:pt>
                <c:pt idx="2032">
                  <c:v>0.12963636363636299</c:v>
                </c:pt>
                <c:pt idx="2033">
                  <c:v>0.11052910052910001</c:v>
                </c:pt>
                <c:pt idx="2034">
                  <c:v>0.11068783068783</c:v>
                </c:pt>
                <c:pt idx="2035">
                  <c:v>9.5799903799903705E-2</c:v>
                </c:pt>
                <c:pt idx="2036">
                  <c:v>0.103921115921115</c:v>
                </c:pt>
                <c:pt idx="2037">
                  <c:v>0.109015873015873</c:v>
                </c:pt>
                <c:pt idx="2038">
                  <c:v>0.114588744588744</c:v>
                </c:pt>
                <c:pt idx="2039">
                  <c:v>0.11737566137566099</c:v>
                </c:pt>
                <c:pt idx="2040">
                  <c:v>0.105831649831649</c:v>
                </c:pt>
                <c:pt idx="2041">
                  <c:v>9.9382395382395294E-2</c:v>
                </c:pt>
                <c:pt idx="2042">
                  <c:v>9.8825396825396705E-2</c:v>
                </c:pt>
                <c:pt idx="2043">
                  <c:v>0.12079846079846</c:v>
                </c:pt>
                <c:pt idx="2044">
                  <c:v>8.5052429052429004E-2</c:v>
                </c:pt>
                <c:pt idx="2045">
                  <c:v>8.7679653679653594E-2</c:v>
                </c:pt>
                <c:pt idx="2046">
                  <c:v>8.2265512265512097E-2</c:v>
                </c:pt>
                <c:pt idx="2047">
                  <c:v>6.6343434343434302E-2</c:v>
                </c:pt>
                <c:pt idx="2048">
                  <c:v>7.0403078403078301E-2</c:v>
                </c:pt>
                <c:pt idx="2049">
                  <c:v>8.3937469937469797E-2</c:v>
                </c:pt>
                <c:pt idx="2050">
                  <c:v>8.4574314574314496E-2</c:v>
                </c:pt>
                <c:pt idx="2051">
                  <c:v>7.9319865319865304E-2</c:v>
                </c:pt>
                <c:pt idx="2052">
                  <c:v>6.8810966810966795E-2</c:v>
                </c:pt>
                <c:pt idx="2053">
                  <c:v>7.0164502164502096E-2</c:v>
                </c:pt>
                <c:pt idx="2054">
                  <c:v>5.2795574795574798E-2</c:v>
                </c:pt>
                <c:pt idx="2055">
                  <c:v>5.1755651755651701E-2</c:v>
                </c:pt>
                <c:pt idx="2056">
                  <c:v>4.9675805675805602E-2</c:v>
                </c:pt>
                <c:pt idx="2057">
                  <c:v>5.46358826358826E-2</c:v>
                </c:pt>
                <c:pt idx="2058">
                  <c:v>2.59923039923039E-2</c:v>
                </c:pt>
                <c:pt idx="2059">
                  <c:v>2.0391534391534301E-2</c:v>
                </c:pt>
                <c:pt idx="2060">
                  <c:v>2.39913419913419E-2</c:v>
                </c:pt>
                <c:pt idx="2061">
                  <c:v>2.7191919191919101E-2</c:v>
                </c:pt>
                <c:pt idx="2062">
                  <c:v>9.5892255892255206E-3</c:v>
                </c:pt>
                <c:pt idx="2063">
                  <c:v>1.0630110630110601E-2</c:v>
                </c:pt>
                <c:pt idx="2064">
                  <c:v>3.07840307840273E-4</c:v>
                </c:pt>
                <c:pt idx="2065">
                  <c:v>1.8071188071187998E-2</c:v>
                </c:pt>
                <c:pt idx="2066">
                  <c:v>-1.5324675324675399E-3</c:v>
                </c:pt>
                <c:pt idx="2067">
                  <c:v>2.5483405483405202E-3</c:v>
                </c:pt>
                <c:pt idx="2068">
                  <c:v>-9.1332371332371008E-3</c:v>
                </c:pt>
                <c:pt idx="2069">
                  <c:v>-1.8094276094276E-2</c:v>
                </c:pt>
                <c:pt idx="2070">
                  <c:v>-3.1936507936507902E-2</c:v>
                </c:pt>
                <c:pt idx="2071">
                  <c:v>-8.1731601731602592E-3</c:v>
                </c:pt>
                <c:pt idx="2072">
                  <c:v>1.7479557479556701E-3</c:v>
                </c:pt>
                <c:pt idx="2073">
                  <c:v>7.9894179894179906E-3</c:v>
                </c:pt>
                <c:pt idx="2074">
                  <c:v>8.5493025493025496E-3</c:v>
                </c:pt>
                <c:pt idx="2075">
                  <c:v>1.99913419913419E-2</c:v>
                </c:pt>
                <c:pt idx="2076">
                  <c:v>2.55122655122655E-2</c:v>
                </c:pt>
                <c:pt idx="2077">
                  <c:v>4.2289562289562098E-3</c:v>
                </c:pt>
                <c:pt idx="2078">
                  <c:v>3.9884559884559197E-3</c:v>
                </c:pt>
                <c:pt idx="2079">
                  <c:v>-1.0734006734006801E-2</c:v>
                </c:pt>
                <c:pt idx="2080">
                  <c:v>1.0389610389610299E-2</c:v>
                </c:pt>
                <c:pt idx="2081">
                  <c:v>2.8392496392496299E-2</c:v>
                </c:pt>
                <c:pt idx="2082">
                  <c:v>1.47898027898027E-2</c:v>
                </c:pt>
                <c:pt idx="2083">
                  <c:v>9.4295334295333901E-3</c:v>
                </c:pt>
                <c:pt idx="2084" formatCode="0.00E+00">
                  <c:v>6.83020683020116E-5</c:v>
                </c:pt>
                <c:pt idx="2085">
                  <c:v>2.7032227032227001E-2</c:v>
                </c:pt>
                <c:pt idx="2086">
                  <c:v>3.1593073593073499E-2</c:v>
                </c:pt>
                <c:pt idx="2087">
                  <c:v>1.62308802308802E-2</c:v>
                </c:pt>
                <c:pt idx="2088">
                  <c:v>3.5113035113034999E-2</c:v>
                </c:pt>
                <c:pt idx="2089">
                  <c:v>4.5834535834535797E-2</c:v>
                </c:pt>
                <c:pt idx="2090">
                  <c:v>3.4953342953342903E-2</c:v>
                </c:pt>
                <c:pt idx="2091">
                  <c:v>2.8711880711880699E-2</c:v>
                </c:pt>
                <c:pt idx="2092">
                  <c:v>3.6473304473304401E-2</c:v>
                </c:pt>
                <c:pt idx="2093">
                  <c:v>4.1514189514189399E-2</c:v>
                </c:pt>
                <c:pt idx="2094">
                  <c:v>2.72717652717651E-2</c:v>
                </c:pt>
                <c:pt idx="2095">
                  <c:v>1.6070226070226099E-2</c:v>
                </c:pt>
                <c:pt idx="2096">
                  <c:v>2.07907647907647E-2</c:v>
                </c:pt>
                <c:pt idx="2097">
                  <c:v>2.2551226551226499E-2</c:v>
                </c:pt>
                <c:pt idx="2098">
                  <c:v>3.7353535353535201E-2</c:v>
                </c:pt>
                <c:pt idx="2099">
                  <c:v>1.6310726310726199E-2</c:v>
                </c:pt>
                <c:pt idx="2100">
                  <c:v>1.9270803270803199E-2</c:v>
                </c:pt>
                <c:pt idx="2101">
                  <c:v>2.9191919191919099E-2</c:v>
                </c:pt>
                <c:pt idx="2102">
                  <c:v>4.1673881673881599E-2</c:v>
                </c:pt>
                <c:pt idx="2103">
                  <c:v>3.0472342472342401E-2</c:v>
                </c:pt>
                <c:pt idx="2104">
                  <c:v>2.4071188071188E-2</c:v>
                </c:pt>
                <c:pt idx="2105">
                  <c:v>2.31919191919191E-2</c:v>
                </c:pt>
                <c:pt idx="2106">
                  <c:v>-7.6132756132755702E-3</c:v>
                </c:pt>
                <c:pt idx="2107">
                  <c:v>-4.4925444925444803E-3</c:v>
                </c:pt>
                <c:pt idx="2108">
                  <c:v>1.6070226070226099E-2</c:v>
                </c:pt>
                <c:pt idx="2109">
                  <c:v>-1.40942760942761E-2</c:v>
                </c:pt>
                <c:pt idx="2110">
                  <c:v>-1.0093314093314E-2</c:v>
                </c:pt>
                <c:pt idx="2111">
                  <c:v>4.2289562289562098E-3</c:v>
                </c:pt>
                <c:pt idx="2112">
                  <c:v>8.8696488696488399E-3</c:v>
                </c:pt>
                <c:pt idx="2113">
                  <c:v>-3.9138047138047097E-2</c:v>
                </c:pt>
                <c:pt idx="2114">
                  <c:v>-2.30553150553151E-2</c:v>
                </c:pt>
                <c:pt idx="2115">
                  <c:v>-6.6982202982202907E-2</c:v>
                </c:pt>
                <c:pt idx="2116">
                  <c:v>-3.9297739297739297E-2</c:v>
                </c:pt>
                <c:pt idx="2117">
                  <c:v>-1.1447811447811401E-3</c:v>
                </c:pt>
                <c:pt idx="2118">
                  <c:v>-2.3758537758537701E-2</c:v>
                </c:pt>
                <c:pt idx="2119">
                  <c:v>-4.5970177970177897E-2</c:v>
                </c:pt>
                <c:pt idx="2120">
                  <c:v>-4.2911976911976901E-2</c:v>
                </c:pt>
                <c:pt idx="2121">
                  <c:v>-2.7943241943241898E-2</c:v>
                </c:pt>
                <c:pt idx="2122">
                  <c:v>-2.74603174603174E-2</c:v>
                </c:pt>
                <c:pt idx="2123">
                  <c:v>-0.103670033670033</c:v>
                </c:pt>
                <c:pt idx="2124">
                  <c:v>-6.6571428571428601E-2</c:v>
                </c:pt>
                <c:pt idx="2125">
                  <c:v>-6.6007696007696001E-2</c:v>
                </c:pt>
                <c:pt idx="2126">
                  <c:v>-9.9888407888407901E-2</c:v>
                </c:pt>
                <c:pt idx="2127">
                  <c:v>-0.11203944203944199</c:v>
                </c:pt>
                <c:pt idx="2128">
                  <c:v>-0.157266955266955</c:v>
                </c:pt>
                <c:pt idx="2129">
                  <c:v>-0.19500913900913899</c:v>
                </c:pt>
                <c:pt idx="2130">
                  <c:v>-0.215289081289081</c:v>
                </c:pt>
                <c:pt idx="2131">
                  <c:v>-0.27009235209235199</c:v>
                </c:pt>
                <c:pt idx="2132">
                  <c:v>-0.287797017797017</c:v>
                </c:pt>
                <c:pt idx="2133">
                  <c:v>-0.18438672438672399</c:v>
                </c:pt>
                <c:pt idx="2134">
                  <c:v>-0.196457912457912</c:v>
                </c:pt>
                <c:pt idx="2135">
                  <c:v>-0.27556517556517501</c:v>
                </c:pt>
                <c:pt idx="2136">
                  <c:v>-0.24538624338624301</c:v>
                </c:pt>
                <c:pt idx="2137">
                  <c:v>-0.249893217893217</c:v>
                </c:pt>
                <c:pt idx="2138">
                  <c:v>-0.20482732082732</c:v>
                </c:pt>
                <c:pt idx="2139">
                  <c:v>-0.22856758056758</c:v>
                </c:pt>
                <c:pt idx="2140">
                  <c:v>-0.27057527657527602</c:v>
                </c:pt>
                <c:pt idx="2141">
                  <c:v>-0.26212506012505998</c:v>
                </c:pt>
                <c:pt idx="2142">
                  <c:v>-0.299545935545935</c:v>
                </c:pt>
                <c:pt idx="2143">
                  <c:v>-0.32441269841269799</c:v>
                </c:pt>
                <c:pt idx="2144">
                  <c:v>-0.245467051467051</c:v>
                </c:pt>
                <c:pt idx="2145">
                  <c:v>-0.25093987493987402</c:v>
                </c:pt>
                <c:pt idx="2146">
                  <c:v>-0.22502645502645499</c:v>
                </c:pt>
                <c:pt idx="2147">
                  <c:v>-0.22076094276094199</c:v>
                </c:pt>
                <c:pt idx="2148">
                  <c:v>-0.21850793650793601</c:v>
                </c:pt>
                <c:pt idx="2149">
                  <c:v>-0.19195093795093701</c:v>
                </c:pt>
                <c:pt idx="2150">
                  <c:v>-0.22591149591149501</c:v>
                </c:pt>
                <c:pt idx="2151">
                  <c:v>-0.26880519480519399</c:v>
                </c:pt>
                <c:pt idx="2152">
                  <c:v>-0.244662818662818</c:v>
                </c:pt>
                <c:pt idx="2153">
                  <c:v>-0.25456084656084599</c:v>
                </c:pt>
                <c:pt idx="2154">
                  <c:v>-0.27757671957671898</c:v>
                </c:pt>
                <c:pt idx="2155">
                  <c:v>-0.30936411736411701</c:v>
                </c:pt>
                <c:pt idx="2156">
                  <c:v>-0.266309764309764</c:v>
                </c:pt>
                <c:pt idx="2157">
                  <c:v>-0.30292640692640599</c:v>
                </c:pt>
                <c:pt idx="2158">
                  <c:v>-0.312180856180856</c:v>
                </c:pt>
                <c:pt idx="2159">
                  <c:v>-0.299224627224627</c:v>
                </c:pt>
                <c:pt idx="2160">
                  <c:v>-0.34412890812890801</c:v>
                </c:pt>
                <c:pt idx="2161">
                  <c:v>-0.39281673881673801</c:v>
                </c:pt>
                <c:pt idx="2162">
                  <c:v>-0.36006349206349197</c:v>
                </c:pt>
                <c:pt idx="2163">
                  <c:v>-0.31572198172198102</c:v>
                </c:pt>
                <c:pt idx="2164">
                  <c:v>-0.31065223665223601</c:v>
                </c:pt>
                <c:pt idx="2165">
                  <c:v>-0.28401443001443</c:v>
                </c:pt>
                <c:pt idx="2166">
                  <c:v>-0.27500144300144203</c:v>
                </c:pt>
                <c:pt idx="2167">
                  <c:v>-0.33922077922077898</c:v>
                </c:pt>
                <c:pt idx="2168">
                  <c:v>-0.31379028379028301</c:v>
                </c:pt>
                <c:pt idx="2169">
                  <c:v>-0.297292929292929</c:v>
                </c:pt>
                <c:pt idx="2170">
                  <c:v>-0.31354882154882102</c:v>
                </c:pt>
                <c:pt idx="2171">
                  <c:v>-0.29238383838383802</c:v>
                </c:pt>
                <c:pt idx="2172">
                  <c:v>-0.26767772967772901</c:v>
                </c:pt>
                <c:pt idx="2173">
                  <c:v>-0.27974987974987903</c:v>
                </c:pt>
                <c:pt idx="2174">
                  <c:v>-0.274840788840788</c:v>
                </c:pt>
                <c:pt idx="2175">
                  <c:v>-0.29230399230399201</c:v>
                </c:pt>
                <c:pt idx="2176">
                  <c:v>-0.28385377585377503</c:v>
                </c:pt>
                <c:pt idx="2177">
                  <c:v>-0.293832611832611</c:v>
                </c:pt>
                <c:pt idx="2178">
                  <c:v>-0.26059644059643999</c:v>
                </c:pt>
                <c:pt idx="2179">
                  <c:v>-0.26775853775853697</c:v>
                </c:pt>
                <c:pt idx="2180">
                  <c:v>-0.28143915343915299</c:v>
                </c:pt>
                <c:pt idx="2181">
                  <c:v>-0.28452813852813802</c:v>
                </c:pt>
                <c:pt idx="2182">
                  <c:v>-0.29369504569504501</c:v>
                </c:pt>
                <c:pt idx="2183">
                  <c:v>-0.30099663299663298</c:v>
                </c:pt>
                <c:pt idx="2184">
                  <c:v>-0.296939874939874</c:v>
                </c:pt>
                <c:pt idx="2185">
                  <c:v>-0.29288407888407803</c:v>
                </c:pt>
                <c:pt idx="2186">
                  <c:v>-0.29491197691197701</c:v>
                </c:pt>
                <c:pt idx="2187">
                  <c:v>-0.278200096200096</c:v>
                </c:pt>
                <c:pt idx="2188">
                  <c:v>-0.26789610389610302</c:v>
                </c:pt>
                <c:pt idx="2189">
                  <c:v>-0.25686291486291402</c:v>
                </c:pt>
                <c:pt idx="2190">
                  <c:v>-0.24582972582972501</c:v>
                </c:pt>
                <c:pt idx="2191">
                  <c:v>-0.24672150072150001</c:v>
                </c:pt>
                <c:pt idx="2192">
                  <c:v>-0.24169215969215899</c:v>
                </c:pt>
                <c:pt idx="2193">
                  <c:v>-0.26440788840788798</c:v>
                </c:pt>
                <c:pt idx="2194">
                  <c:v>-0.26139009139009101</c:v>
                </c:pt>
                <c:pt idx="2195">
                  <c:v>-0.27722655122655099</c:v>
                </c:pt>
                <c:pt idx="2196">
                  <c:v>-0.29458778258778201</c:v>
                </c:pt>
                <c:pt idx="2197">
                  <c:v>-0.29328908128908099</c:v>
                </c:pt>
                <c:pt idx="2198">
                  <c:v>-0.31551899951899898</c:v>
                </c:pt>
                <c:pt idx="2199">
                  <c:v>-0.31527561327561299</c:v>
                </c:pt>
                <c:pt idx="2200">
                  <c:v>-0.30992111592111499</c:v>
                </c:pt>
                <c:pt idx="2201">
                  <c:v>-0.328134199134199</c:v>
                </c:pt>
                <c:pt idx="2202">
                  <c:v>-0.34634728234728202</c:v>
                </c:pt>
                <c:pt idx="2203">
                  <c:v>-0.31811447811447802</c:v>
                </c:pt>
                <c:pt idx="2204">
                  <c:v>-0.32866185666185599</c:v>
                </c:pt>
                <c:pt idx="2205">
                  <c:v>-0.325741221741221</c:v>
                </c:pt>
                <c:pt idx="2206">
                  <c:v>-0.32111688311688302</c:v>
                </c:pt>
                <c:pt idx="2207">
                  <c:v>-0.31422029822029801</c:v>
                </c:pt>
                <c:pt idx="2208">
                  <c:v>-0.29101779701779701</c:v>
                </c:pt>
                <c:pt idx="2209">
                  <c:v>-0.31405868205868198</c:v>
                </c:pt>
                <c:pt idx="2210">
                  <c:v>-0.32801250601250598</c:v>
                </c:pt>
                <c:pt idx="2211">
                  <c:v>-0.33004040404040402</c:v>
                </c:pt>
                <c:pt idx="2212">
                  <c:v>-0.32063011063010999</c:v>
                </c:pt>
                <c:pt idx="2213">
                  <c:v>-0.323955747955748</c:v>
                </c:pt>
                <c:pt idx="2214">
                  <c:v>-0.31389610389610301</c:v>
                </c:pt>
                <c:pt idx="2215">
                  <c:v>-0.29434439634439602</c:v>
                </c:pt>
                <c:pt idx="2216">
                  <c:v>-0.293370851370851</c:v>
                </c:pt>
                <c:pt idx="2217">
                  <c:v>-0.325741221741221</c:v>
                </c:pt>
                <c:pt idx="2218">
                  <c:v>-0.32176527176527098</c:v>
                </c:pt>
                <c:pt idx="2219">
                  <c:v>-0.321278499278499</c:v>
                </c:pt>
                <c:pt idx="2220">
                  <c:v>-0.32858008658008597</c:v>
                </c:pt>
                <c:pt idx="2221">
                  <c:v>-0.35729966329966301</c:v>
                </c:pt>
                <c:pt idx="2222">
                  <c:v>-0.35884175084175002</c:v>
                </c:pt>
                <c:pt idx="2223">
                  <c:v>-0.36572871572871501</c:v>
                </c:pt>
                <c:pt idx="2224">
                  <c:v>-0.37190283790283701</c:v>
                </c:pt>
                <c:pt idx="2225">
                  <c:v>-0.39437614237614199</c:v>
                </c:pt>
                <c:pt idx="2226">
                  <c:v>-0.37141606541606498</c:v>
                </c:pt>
                <c:pt idx="2227">
                  <c:v>-0.37634920634920599</c:v>
                </c:pt>
                <c:pt idx="2228">
                  <c:v>-0.38650601250601202</c:v>
                </c:pt>
                <c:pt idx="2229">
                  <c:v>-0.40021645021645003</c:v>
                </c:pt>
                <c:pt idx="2230">
                  <c:v>-0.42723232323232302</c:v>
                </c:pt>
                <c:pt idx="2231">
                  <c:v>-0.43153246753246699</c:v>
                </c:pt>
                <c:pt idx="2232">
                  <c:v>-0.41806541606541597</c:v>
                </c:pt>
                <c:pt idx="2233">
                  <c:v>-0.44183549783549703</c:v>
                </c:pt>
                <c:pt idx="2234">
                  <c:v>-0.44086195286195201</c:v>
                </c:pt>
                <c:pt idx="2235">
                  <c:v>-0.44743338143338102</c:v>
                </c:pt>
                <c:pt idx="2236">
                  <c:v>-0.41449543049542997</c:v>
                </c:pt>
                <c:pt idx="2237">
                  <c:v>-0.41068205868205798</c:v>
                </c:pt>
                <c:pt idx="2238">
                  <c:v>-0.38747955747955698</c:v>
                </c:pt>
                <c:pt idx="2239">
                  <c:v>-0.38269360269360198</c:v>
                </c:pt>
                <c:pt idx="2240">
                  <c:v>-0.38455892255892199</c:v>
                </c:pt>
                <c:pt idx="2241">
                  <c:v>-0.36573737373737297</c:v>
                </c:pt>
                <c:pt idx="2242">
                  <c:v>-0.35154016354016299</c:v>
                </c:pt>
                <c:pt idx="2243">
                  <c:v>-0.35957190957190899</c:v>
                </c:pt>
                <c:pt idx="2244">
                  <c:v>-0.37320538720538698</c:v>
                </c:pt>
                <c:pt idx="2245">
                  <c:v>-0.32818374218374202</c:v>
                </c:pt>
                <c:pt idx="2246">
                  <c:v>-0.34141991341991301</c:v>
                </c:pt>
                <c:pt idx="2247">
                  <c:v>-0.33447522847522798</c:v>
                </c:pt>
                <c:pt idx="2248">
                  <c:v>-0.32091101491101398</c:v>
                </c:pt>
                <c:pt idx="2249">
                  <c:v>-0.333167869167869</c:v>
                </c:pt>
                <c:pt idx="2250">
                  <c:v>-0.35620971620971598</c:v>
                </c:pt>
                <c:pt idx="2251">
                  <c:v>-0.35024531024531003</c:v>
                </c:pt>
                <c:pt idx="2252">
                  <c:v>-0.337661375661375</c:v>
                </c:pt>
                <c:pt idx="2253">
                  <c:v>-0.31829629629629602</c:v>
                </c:pt>
                <c:pt idx="2254">
                  <c:v>-0.31151418951418902</c:v>
                </c:pt>
                <c:pt idx="2255">
                  <c:v>-0.31690716690716603</c:v>
                </c:pt>
                <c:pt idx="2256">
                  <c:v>-0.33284078884078799</c:v>
                </c:pt>
                <c:pt idx="2257">
                  <c:v>-0.32565079365079302</c:v>
                </c:pt>
                <c:pt idx="2258">
                  <c:v>-0.29884944684944598</c:v>
                </c:pt>
                <c:pt idx="2259">
                  <c:v>-0.298685906685906</c:v>
                </c:pt>
                <c:pt idx="2260">
                  <c:v>-0.31077922077921999</c:v>
                </c:pt>
                <c:pt idx="2261">
                  <c:v>-0.30342568542568499</c:v>
                </c:pt>
                <c:pt idx="2262">
                  <c:v>-0.29321115921115898</c:v>
                </c:pt>
                <c:pt idx="2263">
                  <c:v>-0.28847234247234199</c:v>
                </c:pt>
                <c:pt idx="2264">
                  <c:v>-0.31829629629629602</c:v>
                </c:pt>
                <c:pt idx="2265">
                  <c:v>-0.30497739297739201</c:v>
                </c:pt>
                <c:pt idx="2266">
                  <c:v>-0.30922655122655102</c:v>
                </c:pt>
                <c:pt idx="2267">
                  <c:v>-0.30244444444444402</c:v>
                </c:pt>
                <c:pt idx="2268">
                  <c:v>-0.291903799903799</c:v>
                </c:pt>
                <c:pt idx="2269">
                  <c:v>-0.29860413660413598</c:v>
                </c:pt>
                <c:pt idx="2270">
                  <c:v>-0.30081096681096597</c:v>
                </c:pt>
                <c:pt idx="2271">
                  <c:v>-0.28593939393939299</c:v>
                </c:pt>
                <c:pt idx="2272">
                  <c:v>-0.285694083694083</c:v>
                </c:pt>
                <c:pt idx="2273">
                  <c:v>-0.28185377585377502</c:v>
                </c:pt>
                <c:pt idx="2274">
                  <c:v>-0.257422799422799</c:v>
                </c:pt>
                <c:pt idx="2275">
                  <c:v>-0.259955747955748</c:v>
                </c:pt>
                <c:pt idx="2276">
                  <c:v>-0.24711880711880699</c:v>
                </c:pt>
                <c:pt idx="2277">
                  <c:v>-0.25758633958633897</c:v>
                </c:pt>
                <c:pt idx="2278">
                  <c:v>-0.24026358826358801</c:v>
                </c:pt>
                <c:pt idx="2279">
                  <c:v>-0.25448100048099997</c:v>
                </c:pt>
                <c:pt idx="2280">
                  <c:v>-0.25668783068783002</c:v>
                </c:pt>
                <c:pt idx="2281">
                  <c:v>-0.27539874939874898</c:v>
                </c:pt>
                <c:pt idx="2282">
                  <c:v>-0.26918903318903298</c:v>
                </c:pt>
                <c:pt idx="2283">
                  <c:v>-0.27515343915343898</c:v>
                </c:pt>
                <c:pt idx="2284">
                  <c:v>-0.25456277056276999</c:v>
                </c:pt>
                <c:pt idx="2285">
                  <c:v>-0.255462241462241</c:v>
                </c:pt>
                <c:pt idx="2286">
                  <c:v>-0.26044636844636798</c:v>
                </c:pt>
                <c:pt idx="2287">
                  <c:v>-0.27106878306878301</c:v>
                </c:pt>
                <c:pt idx="2288">
                  <c:v>-0.27262049062048999</c:v>
                </c:pt>
                <c:pt idx="2289">
                  <c:v>-0.25399134199134199</c:v>
                </c:pt>
                <c:pt idx="2290">
                  <c:v>-0.267309283309283</c:v>
                </c:pt>
                <c:pt idx="2291">
                  <c:v>-0.25709571909571899</c:v>
                </c:pt>
                <c:pt idx="2292">
                  <c:v>-0.24394035594035501</c:v>
                </c:pt>
                <c:pt idx="2293">
                  <c:v>-0.225637325637325</c:v>
                </c:pt>
                <c:pt idx="2294">
                  <c:v>-0.22498412698412701</c:v>
                </c:pt>
                <c:pt idx="2295">
                  <c:v>-0.23478884078883999</c:v>
                </c:pt>
                <c:pt idx="2296">
                  <c:v>-0.227598845598845</c:v>
                </c:pt>
                <c:pt idx="2297">
                  <c:v>-0.22743530543530499</c:v>
                </c:pt>
                <c:pt idx="2298">
                  <c:v>-0.23062241462241401</c:v>
                </c:pt>
                <c:pt idx="2299">
                  <c:v>-0.22670033670033601</c:v>
                </c:pt>
                <c:pt idx="2300">
                  <c:v>-0.22866089466089401</c:v>
                </c:pt>
                <c:pt idx="2301">
                  <c:v>-0.225229437229437</c:v>
                </c:pt>
                <c:pt idx="2302">
                  <c:v>-0.223104377104377</c:v>
                </c:pt>
                <c:pt idx="2303">
                  <c:v>-0.240917748917748</c:v>
                </c:pt>
                <c:pt idx="2304">
                  <c:v>-0.251213083213083</c:v>
                </c:pt>
                <c:pt idx="2305">
                  <c:v>-0.25194805194805098</c:v>
                </c:pt>
                <c:pt idx="2306">
                  <c:v>-0.246481962481962</c:v>
                </c:pt>
                <c:pt idx="2307">
                  <c:v>-0.24369504569504499</c:v>
                </c:pt>
                <c:pt idx="2308">
                  <c:v>-0.26637421837421799</c:v>
                </c:pt>
                <c:pt idx="2309">
                  <c:v>-0.26579894179894098</c:v>
                </c:pt>
                <c:pt idx="2310">
                  <c:v>-0.25948821548821499</c:v>
                </c:pt>
                <c:pt idx="2311">
                  <c:v>-0.24336604136604101</c:v>
                </c:pt>
                <c:pt idx="2312">
                  <c:v>-0.24533814333814299</c:v>
                </c:pt>
                <c:pt idx="2313">
                  <c:v>-0.238271284271284</c:v>
                </c:pt>
                <c:pt idx="2314">
                  <c:v>-0.244433862433862</c:v>
                </c:pt>
                <c:pt idx="2315">
                  <c:v>-0.24131216931216901</c:v>
                </c:pt>
                <c:pt idx="2316">
                  <c:v>-0.26201924001923999</c:v>
                </c:pt>
                <c:pt idx="2317">
                  <c:v>-0.26210101010101</c:v>
                </c:pt>
                <c:pt idx="2318">
                  <c:v>-0.27639923039922998</c:v>
                </c:pt>
                <c:pt idx="2319">
                  <c:v>-0.27689177489177402</c:v>
                </c:pt>
                <c:pt idx="2320">
                  <c:v>-0.27549494949494902</c:v>
                </c:pt>
                <c:pt idx="2321">
                  <c:v>-0.27722077922077898</c:v>
                </c:pt>
                <c:pt idx="2322">
                  <c:v>-0.25962000962000897</c:v>
                </c:pt>
                <c:pt idx="2323">
                  <c:v>-0.25544492544492498</c:v>
                </c:pt>
                <c:pt idx="2324">
                  <c:v>-0.233670033670033</c:v>
                </c:pt>
                <c:pt idx="2325">
                  <c:v>-0.22635690235690201</c:v>
                </c:pt>
                <c:pt idx="2326">
                  <c:v>-0.22652044252044201</c:v>
                </c:pt>
                <c:pt idx="2327">
                  <c:v>-0.21829533429533399</c:v>
                </c:pt>
                <c:pt idx="2328">
                  <c:v>-0.21468783068783001</c:v>
                </c:pt>
                <c:pt idx="2329">
                  <c:v>-0.21485233285233199</c:v>
                </c:pt>
                <c:pt idx="2330">
                  <c:v>-0.19750649350649299</c:v>
                </c:pt>
                <c:pt idx="2331">
                  <c:v>-0.194227994227994</c:v>
                </c:pt>
                <c:pt idx="2332">
                  <c:v>-0.19184415584415501</c:v>
                </c:pt>
                <c:pt idx="2333">
                  <c:v>-0.19562481962481901</c:v>
                </c:pt>
                <c:pt idx="2334">
                  <c:v>-0.197580567580567</c:v>
                </c:pt>
                <c:pt idx="2335">
                  <c:v>-0.189215007215007</c:v>
                </c:pt>
                <c:pt idx="2336">
                  <c:v>-0.18806445406445399</c:v>
                </c:pt>
                <c:pt idx="2337">
                  <c:v>-0.174670514670514</c:v>
                </c:pt>
                <c:pt idx="2338">
                  <c:v>-0.17253391053391001</c:v>
                </c:pt>
                <c:pt idx="2339">
                  <c:v>-0.174917748917748</c:v>
                </c:pt>
                <c:pt idx="2340">
                  <c:v>-0.17918999518999501</c:v>
                </c:pt>
                <c:pt idx="2341">
                  <c:v>-0.16840981240981201</c:v>
                </c:pt>
                <c:pt idx="2342">
                  <c:v>-0.170151034151034</c:v>
                </c:pt>
                <c:pt idx="2343">
                  <c:v>-0.18050505050505</c:v>
                </c:pt>
                <c:pt idx="2344">
                  <c:v>-0.17171236171236101</c:v>
                </c:pt>
                <c:pt idx="2345">
                  <c:v>-0.165385281385281</c:v>
                </c:pt>
                <c:pt idx="2346">
                  <c:v>-0.171795093795093</c:v>
                </c:pt>
                <c:pt idx="2347">
                  <c:v>-0.19217316017316</c:v>
                </c:pt>
                <c:pt idx="2348">
                  <c:v>-0.18576430976430899</c:v>
                </c:pt>
                <c:pt idx="2349">
                  <c:v>-0.178614718614718</c:v>
                </c:pt>
                <c:pt idx="2350">
                  <c:v>-0.170151034151034</c:v>
                </c:pt>
                <c:pt idx="2351">
                  <c:v>-0.15388167388167301</c:v>
                </c:pt>
                <c:pt idx="2352">
                  <c:v>-0.153963443963444</c:v>
                </c:pt>
                <c:pt idx="2353">
                  <c:v>-0.152320346320346</c:v>
                </c:pt>
                <c:pt idx="2354">
                  <c:v>-0.15223761423761401</c:v>
                </c:pt>
                <c:pt idx="2355">
                  <c:v>-0.15034824434824401</c:v>
                </c:pt>
                <c:pt idx="2356">
                  <c:v>-0.15051274651274599</c:v>
                </c:pt>
                <c:pt idx="2357">
                  <c:v>-0.15807215007215</c:v>
                </c:pt>
                <c:pt idx="2358">
                  <c:v>-0.17664261664261599</c:v>
                </c:pt>
                <c:pt idx="2359">
                  <c:v>-0.17976527176527099</c:v>
                </c:pt>
                <c:pt idx="2360">
                  <c:v>-0.17294564694564599</c:v>
                </c:pt>
                <c:pt idx="2361">
                  <c:v>-0.16135930735930701</c:v>
                </c:pt>
                <c:pt idx="2362">
                  <c:v>-0.154127946127946</c:v>
                </c:pt>
                <c:pt idx="2363">
                  <c:v>-0.14763636363636301</c:v>
                </c:pt>
                <c:pt idx="2364">
                  <c:v>-0.13892640692640601</c:v>
                </c:pt>
                <c:pt idx="2365">
                  <c:v>-0.13909090909090899</c:v>
                </c:pt>
                <c:pt idx="2366">
                  <c:v>-0.13489947089946999</c:v>
                </c:pt>
                <c:pt idx="2367">
                  <c:v>-0.131284271284271</c:v>
                </c:pt>
                <c:pt idx="2368">
                  <c:v>-0.118136604136604</c:v>
                </c:pt>
                <c:pt idx="2369">
                  <c:v>-0.119451659451659</c:v>
                </c:pt>
                <c:pt idx="2370">
                  <c:v>-0.118887926887926</c:v>
                </c:pt>
                <c:pt idx="2371">
                  <c:v>-0.121116883116883</c:v>
                </c:pt>
                <c:pt idx="2372">
                  <c:v>-0.115998075998076</c:v>
                </c:pt>
                <c:pt idx="2373">
                  <c:v>-0.123345839345839</c:v>
                </c:pt>
                <c:pt idx="2374">
                  <c:v>-0.13300625300625299</c:v>
                </c:pt>
                <c:pt idx="2375">
                  <c:v>-0.13762962962962899</c:v>
                </c:pt>
                <c:pt idx="2376">
                  <c:v>-0.122190476190476</c:v>
                </c:pt>
                <c:pt idx="2377">
                  <c:v>-0.12483213083213</c:v>
                </c:pt>
                <c:pt idx="2378">
                  <c:v>-0.12821741221741201</c:v>
                </c:pt>
                <c:pt idx="2379">
                  <c:v>-0.14960076960076901</c:v>
                </c:pt>
                <c:pt idx="2380">
                  <c:v>-0.15381144781144701</c:v>
                </c:pt>
                <c:pt idx="2381">
                  <c:v>-0.14117941317941299</c:v>
                </c:pt>
                <c:pt idx="2382">
                  <c:v>-0.12887734487734401</c:v>
                </c:pt>
                <c:pt idx="2383">
                  <c:v>-0.126482924482924</c:v>
                </c:pt>
                <c:pt idx="2384">
                  <c:v>-0.119796055796055</c:v>
                </c:pt>
                <c:pt idx="2385">
                  <c:v>-0.11442905242905201</c:v>
                </c:pt>
                <c:pt idx="2386">
                  <c:v>-0.110961038961039</c:v>
                </c:pt>
                <c:pt idx="2387">
                  <c:v>-0.11277825877825801</c:v>
                </c:pt>
                <c:pt idx="2388">
                  <c:v>-9.7503607503607495E-2</c:v>
                </c:pt>
                <c:pt idx="2389">
                  <c:v>-9.4201058201058202E-2</c:v>
                </c:pt>
                <c:pt idx="2390">
                  <c:v>-0.100971620971621</c:v>
                </c:pt>
                <c:pt idx="2391">
                  <c:v>-9.3541125541125494E-2</c:v>
                </c:pt>
                <c:pt idx="2392">
                  <c:v>-9.8321308321308296E-2</c:v>
                </c:pt>
                <c:pt idx="2393">
                  <c:v>-0.106420394420394</c:v>
                </c:pt>
                <c:pt idx="2394">
                  <c:v>-9.7338143338143293E-2</c:v>
                </c:pt>
                <c:pt idx="2395">
                  <c:v>-0.107658489658489</c:v>
                </c:pt>
                <c:pt idx="2396">
                  <c:v>-0.117318903318903</c:v>
                </c:pt>
                <c:pt idx="2397">
                  <c:v>-0.12136411736411699</c:v>
                </c:pt>
                <c:pt idx="2398">
                  <c:v>-0.137959595959596</c:v>
                </c:pt>
                <c:pt idx="2399">
                  <c:v>-0.119465127465127</c:v>
                </c:pt>
                <c:pt idx="2400">
                  <c:v>-0.14497739297739301</c:v>
                </c:pt>
                <c:pt idx="2401">
                  <c:v>-0.13870226070225999</c:v>
                </c:pt>
                <c:pt idx="2402">
                  <c:v>-0.135977873977874</c:v>
                </c:pt>
                <c:pt idx="2403">
                  <c:v>-0.13374891774891701</c:v>
                </c:pt>
                <c:pt idx="2404">
                  <c:v>-0.117813371813371</c:v>
                </c:pt>
                <c:pt idx="2405">
                  <c:v>-0.115502645502645</c:v>
                </c:pt>
                <c:pt idx="2406">
                  <c:v>-9.5357383357383405E-2</c:v>
                </c:pt>
                <c:pt idx="2407">
                  <c:v>-9.5191919191919203E-2</c:v>
                </c:pt>
                <c:pt idx="2408">
                  <c:v>-9.0568542568542604E-2</c:v>
                </c:pt>
                <c:pt idx="2409">
                  <c:v>-9.9815295815295801E-2</c:v>
                </c:pt>
                <c:pt idx="2410">
                  <c:v>-9.4944684944684901E-2</c:v>
                </c:pt>
                <c:pt idx="2411">
                  <c:v>-8.1816257816257801E-2</c:v>
                </c:pt>
                <c:pt idx="2412">
                  <c:v>-8.0751322751322796E-2</c:v>
                </c:pt>
                <c:pt idx="2413">
                  <c:v>-8.1321789321789295E-2</c:v>
                </c:pt>
                <c:pt idx="2414">
                  <c:v>-9.3292929292929302E-2</c:v>
                </c:pt>
                <c:pt idx="2415">
                  <c:v>-9.6512746512746495E-2</c:v>
                </c:pt>
                <c:pt idx="2416">
                  <c:v>-8.5037037037036994E-2</c:v>
                </c:pt>
                <c:pt idx="2417">
                  <c:v>-8.3633477633477699E-2</c:v>
                </c:pt>
                <c:pt idx="2418">
                  <c:v>-8.0412698412698394E-2</c:v>
                </c:pt>
                <c:pt idx="2419">
                  <c:v>-9.5357383357383405E-2</c:v>
                </c:pt>
                <c:pt idx="2420">
                  <c:v>-9.2302068302068302E-2</c:v>
                </c:pt>
                <c:pt idx="2421">
                  <c:v>-8.1073593073593006E-2</c:v>
                </c:pt>
                <c:pt idx="2422">
                  <c:v>-8.1486291486291496E-2</c:v>
                </c:pt>
                <c:pt idx="2423">
                  <c:v>-8.8669552669552704E-2</c:v>
                </c:pt>
                <c:pt idx="2424">
                  <c:v>-8.3468013468013497E-2</c:v>
                </c:pt>
                <c:pt idx="2425">
                  <c:v>-8.4871572871572806E-2</c:v>
                </c:pt>
                <c:pt idx="2426">
                  <c:v>-9.5026455026455001E-2</c:v>
                </c:pt>
                <c:pt idx="2427">
                  <c:v>-9.1633477633477595E-2</c:v>
                </c:pt>
                <c:pt idx="2428">
                  <c:v>-8.6522366522366501E-2</c:v>
                </c:pt>
                <c:pt idx="2429">
                  <c:v>-8.2642616642616601E-2</c:v>
                </c:pt>
                <c:pt idx="2430">
                  <c:v>-7.6367484367484306E-2</c:v>
                </c:pt>
                <c:pt idx="2431">
                  <c:v>-8.0660894660894697E-2</c:v>
                </c:pt>
                <c:pt idx="2432">
                  <c:v>-7.9257335257335207E-2</c:v>
                </c:pt>
                <c:pt idx="2433">
                  <c:v>-9.0320346320346301E-2</c:v>
                </c:pt>
                <c:pt idx="2434">
                  <c:v>-8.5172679172679205E-2</c:v>
                </c:pt>
                <c:pt idx="2435">
                  <c:v>-7.5875901875901805E-2</c:v>
                </c:pt>
                <c:pt idx="2436">
                  <c:v>-7.2555074555074595E-2</c:v>
                </c:pt>
                <c:pt idx="2437">
                  <c:v>-7.0729196729196697E-2</c:v>
                </c:pt>
                <c:pt idx="2438">
                  <c:v>-6.6329966329966294E-2</c:v>
                </c:pt>
                <c:pt idx="2439">
                  <c:v>-6.4337662337662305E-2</c:v>
                </c:pt>
                <c:pt idx="2440">
                  <c:v>-6.5648869648869596E-2</c:v>
                </c:pt>
                <c:pt idx="2441">
                  <c:v>-6.5998075998076E-2</c:v>
                </c:pt>
                <c:pt idx="2442">
                  <c:v>-7.4962962962962898E-2</c:v>
                </c:pt>
                <c:pt idx="2443">
                  <c:v>-5.9274651274651299E-2</c:v>
                </c:pt>
                <c:pt idx="2444">
                  <c:v>-5.6784030784030701E-2</c:v>
                </c:pt>
                <c:pt idx="2445">
                  <c:v>-5.6120250120250098E-2</c:v>
                </c:pt>
                <c:pt idx="2446">
                  <c:v>-5.2135642135642098E-2</c:v>
                </c:pt>
                <c:pt idx="2447">
                  <c:v>-4.8981240981240903E-2</c:v>
                </c:pt>
                <c:pt idx="2448">
                  <c:v>-4.7653679653679698E-2</c:v>
                </c:pt>
                <c:pt idx="2449">
                  <c:v>-5.65348725348725E-2</c:v>
                </c:pt>
                <c:pt idx="2450">
                  <c:v>-4.8566618566618598E-2</c:v>
                </c:pt>
                <c:pt idx="2451">
                  <c:v>-4.5993265993266003E-2</c:v>
                </c:pt>
                <c:pt idx="2452">
                  <c:v>-5.6701298701298697E-2</c:v>
                </c:pt>
                <c:pt idx="2453">
                  <c:v>-4.4913900913900899E-2</c:v>
                </c:pt>
                <c:pt idx="2454">
                  <c:v>-5.4626262626262502E-2</c:v>
                </c:pt>
                <c:pt idx="2455">
                  <c:v>-7.2804232804232705E-2</c:v>
                </c:pt>
                <c:pt idx="2456">
                  <c:v>-9.3473785473785403E-2</c:v>
                </c:pt>
                <c:pt idx="2457">
                  <c:v>-8.8825396825396793E-2</c:v>
                </c:pt>
                <c:pt idx="2458">
                  <c:v>-9.2643578643578695E-2</c:v>
                </c:pt>
                <c:pt idx="2459">
                  <c:v>-8.8327080327080296E-2</c:v>
                </c:pt>
                <c:pt idx="2460">
                  <c:v>-9.8785954785954699E-2</c:v>
                </c:pt>
                <c:pt idx="2461">
                  <c:v>-0.108581048581048</c:v>
                </c:pt>
                <c:pt idx="2462">
                  <c:v>-9.4718614718614702E-2</c:v>
                </c:pt>
                <c:pt idx="2463">
                  <c:v>-8.3761423761423801E-2</c:v>
                </c:pt>
                <c:pt idx="2464">
                  <c:v>-8.8327080327080296E-2</c:v>
                </c:pt>
                <c:pt idx="2465">
                  <c:v>-0.11646657046657</c:v>
                </c:pt>
                <c:pt idx="2466">
                  <c:v>-0.114640692640692</c:v>
                </c:pt>
                <c:pt idx="2467">
                  <c:v>-0.121032227032227</c:v>
                </c:pt>
                <c:pt idx="2468">
                  <c:v>-0.109992303992304</c:v>
                </c:pt>
                <c:pt idx="2469">
                  <c:v>-0.11173544973544899</c:v>
                </c:pt>
                <c:pt idx="2470">
                  <c:v>-0.102438672438672</c:v>
                </c:pt>
                <c:pt idx="2471">
                  <c:v>-0.103185185185185</c:v>
                </c:pt>
                <c:pt idx="2472">
                  <c:v>-8.9073593073593096E-2</c:v>
                </c:pt>
                <c:pt idx="2473">
                  <c:v>-8.4758056758056796E-2</c:v>
                </c:pt>
                <c:pt idx="2474">
                  <c:v>-7.9362193362193398E-2</c:v>
                </c:pt>
                <c:pt idx="2475">
                  <c:v>-7.7452621452621495E-2</c:v>
                </c:pt>
                <c:pt idx="2476">
                  <c:v>-7.7287157287157293E-2</c:v>
                </c:pt>
                <c:pt idx="2477">
                  <c:v>-8.8492544492544498E-2</c:v>
                </c:pt>
                <c:pt idx="2478">
                  <c:v>-8.0109668109668006E-2</c:v>
                </c:pt>
                <c:pt idx="2479">
                  <c:v>-8.1354497354497304E-2</c:v>
                </c:pt>
                <c:pt idx="2480">
                  <c:v>-8.0773448773448706E-2</c:v>
                </c:pt>
                <c:pt idx="2481">
                  <c:v>-7.1227513227513195E-2</c:v>
                </c:pt>
                <c:pt idx="2482">
                  <c:v>-6.8654160654160606E-2</c:v>
                </c:pt>
                <c:pt idx="2483">
                  <c:v>-6.7823953823953897E-2</c:v>
                </c:pt>
                <c:pt idx="2484">
                  <c:v>-6.4993746993747006E-2</c:v>
                </c:pt>
                <c:pt idx="2485">
                  <c:v>-5.16373256373256E-2</c:v>
                </c:pt>
                <c:pt idx="2486">
                  <c:v>-5.1471861471861398E-2</c:v>
                </c:pt>
                <c:pt idx="2487">
                  <c:v>-4.9894179894179901E-2</c:v>
                </c:pt>
                <c:pt idx="2488">
                  <c:v>-4.5661375661375597E-2</c:v>
                </c:pt>
                <c:pt idx="2489">
                  <c:v>-4.1676767676767701E-2</c:v>
                </c:pt>
                <c:pt idx="2490">
                  <c:v>-4.15940355940356E-2</c:v>
                </c:pt>
                <c:pt idx="2491">
                  <c:v>-4.13448773448774E-2</c:v>
                </c:pt>
                <c:pt idx="2492">
                  <c:v>-3.37075517075517E-2</c:v>
                </c:pt>
                <c:pt idx="2493">
                  <c:v>-2.7980759980759998E-2</c:v>
                </c:pt>
                <c:pt idx="2494">
                  <c:v>-2.84992784992785E-2</c:v>
                </c:pt>
                <c:pt idx="2495">
                  <c:v>-3.3392977392977301E-2</c:v>
                </c:pt>
                <c:pt idx="2496">
                  <c:v>-2.82039442039442E-2</c:v>
                </c:pt>
                <c:pt idx="2497">
                  <c:v>-2.13900913900914E-2</c:v>
                </c:pt>
                <c:pt idx="2498">
                  <c:v>-2.6141414141414101E-2</c:v>
                </c:pt>
                <c:pt idx="2499">
                  <c:v>-2.7724867724867701E-2</c:v>
                </c:pt>
                <c:pt idx="2500">
                  <c:v>-2.8291486291486201E-2</c:v>
                </c:pt>
                <c:pt idx="2501">
                  <c:v>-2.2140452140452099E-2</c:v>
                </c:pt>
                <c:pt idx="2502">
                  <c:v>-2.1473785473785499E-2</c:v>
                </c:pt>
                <c:pt idx="2503">
                  <c:v>-2.48080808080808E-2</c:v>
                </c:pt>
                <c:pt idx="2504">
                  <c:v>-1.8139490139490101E-2</c:v>
                </c:pt>
                <c:pt idx="2505">
                  <c:v>-1.01385281385281E-2</c:v>
                </c:pt>
                <c:pt idx="2506">
                  <c:v>-7.8047138047138299E-3</c:v>
                </c:pt>
                <c:pt idx="2507">
                  <c:v>-1.3471861471861499E-2</c:v>
                </c:pt>
                <c:pt idx="2508">
                  <c:v>-1.0033670033670001E-2</c:v>
                </c:pt>
                <c:pt idx="2509">
                  <c:v>-3.5536315536315402E-3</c:v>
                </c:pt>
                <c:pt idx="2510">
                  <c:v>-1.97017797017802E-3</c:v>
                </c:pt>
                <c:pt idx="2511">
                  <c:v>-1.2198172198172399E-3</c:v>
                </c:pt>
                <c:pt idx="2512">
                  <c:v>1.0115440115439999E-2</c:v>
                </c:pt>
                <c:pt idx="2513">
                  <c:v>1.09494949494949E-2</c:v>
                </c:pt>
                <c:pt idx="2514">
                  <c:v>-5.13708513708519E-3</c:v>
                </c:pt>
                <c:pt idx="2515">
                  <c:v>-1.38624338624347E-3</c:v>
                </c:pt>
                <c:pt idx="2516">
                  <c:v>7.5315055315055097E-3</c:v>
                </c:pt>
                <c:pt idx="2517">
                  <c:v>5.6979316979316403E-3</c:v>
                </c:pt>
                <c:pt idx="2518">
                  <c:v>8.6984126984127191E-3</c:v>
                </c:pt>
                <c:pt idx="2519">
                  <c:v>1.5304473304473201E-2</c:v>
                </c:pt>
                <c:pt idx="2520">
                  <c:v>1.14497354497353E-2</c:v>
                </c:pt>
                <c:pt idx="2521">
                  <c:v>-1.2472342472342499E-2</c:v>
                </c:pt>
                <c:pt idx="2522">
                  <c:v>-4.9706589706589701E-3</c:v>
                </c:pt>
                <c:pt idx="2523">
                  <c:v>7.34391534391538E-3</c:v>
                </c:pt>
                <c:pt idx="2524">
                  <c:v>-9.7008177008177793E-3</c:v>
                </c:pt>
                <c:pt idx="2525">
                  <c:v>3.1139971139971302E-3</c:v>
                </c:pt>
                <c:pt idx="2526">
                  <c:v>-2.0473304473304501E-2</c:v>
                </c:pt>
                <c:pt idx="2527">
                  <c:v>-2.6307840307840301E-2</c:v>
                </c:pt>
                <c:pt idx="2528">
                  <c:v>-5.8631072631072603E-2</c:v>
                </c:pt>
                <c:pt idx="2529">
                  <c:v>-7.2650312650312701E-2</c:v>
                </c:pt>
                <c:pt idx="2530">
                  <c:v>-3.1809523809523801E-2</c:v>
                </c:pt>
                <c:pt idx="2531">
                  <c:v>-3.4559884559884499E-2</c:v>
                </c:pt>
                <c:pt idx="2532">
                  <c:v>-2.1057239057239E-2</c:v>
                </c:pt>
                <c:pt idx="2533">
                  <c:v>-3.3226551226551201E-2</c:v>
                </c:pt>
                <c:pt idx="2534">
                  <c:v>-5.07291967291967E-2</c:v>
                </c:pt>
                <c:pt idx="2535">
                  <c:v>-5.0229918229918201E-2</c:v>
                </c:pt>
                <c:pt idx="2536">
                  <c:v>-6.3148629148629107E-2</c:v>
                </c:pt>
                <c:pt idx="2537">
                  <c:v>-6.8482924482924507E-2</c:v>
                </c:pt>
                <c:pt idx="2538">
                  <c:v>-0.103656565656565</c:v>
                </c:pt>
                <c:pt idx="2539">
                  <c:v>-9.0529100529100501E-2</c:v>
                </c:pt>
                <c:pt idx="2540">
                  <c:v>-0.10223953823953801</c:v>
                </c:pt>
                <c:pt idx="2541">
                  <c:v>-0.10133910533910501</c:v>
                </c:pt>
                <c:pt idx="2542">
                  <c:v>-0.10674074074074</c:v>
                </c:pt>
                <c:pt idx="2543">
                  <c:v>-7.6817700817700799E-2</c:v>
                </c:pt>
                <c:pt idx="2544">
                  <c:v>-8.8411736411736302E-2</c:v>
                </c:pt>
                <c:pt idx="2545">
                  <c:v>-0.10374025974025899</c:v>
                </c:pt>
                <c:pt idx="2546">
                  <c:v>-8.0402116402116294E-2</c:v>
                </c:pt>
                <c:pt idx="2547">
                  <c:v>-7.7235209235209198E-2</c:v>
                </c:pt>
                <c:pt idx="2548">
                  <c:v>-0.109657527657527</c:v>
                </c:pt>
                <c:pt idx="2549">
                  <c:v>-0.120743626743626</c:v>
                </c:pt>
                <c:pt idx="2550">
                  <c:v>-0.11132467532467499</c:v>
                </c:pt>
                <c:pt idx="2551">
                  <c:v>-0.116075998075998</c:v>
                </c:pt>
                <c:pt idx="2552">
                  <c:v>-9.02376142376142E-2</c:v>
                </c:pt>
                <c:pt idx="2553">
                  <c:v>-8.5820105820105796E-2</c:v>
                </c:pt>
                <c:pt idx="2554">
                  <c:v>-8.7244829244829306E-2</c:v>
                </c:pt>
                <c:pt idx="2555">
                  <c:v>-6.6482924482924394E-2</c:v>
                </c:pt>
                <c:pt idx="2556">
                  <c:v>-6.6815776815776898E-2</c:v>
                </c:pt>
                <c:pt idx="2557">
                  <c:v>-6.53160173160173E-2</c:v>
                </c:pt>
                <c:pt idx="2558">
                  <c:v>-6.4308802308802301E-2</c:v>
                </c:pt>
                <c:pt idx="2559">
                  <c:v>-6.6980278980279001E-2</c:v>
                </c:pt>
                <c:pt idx="2560">
                  <c:v>-8.2389610389610402E-2</c:v>
                </c:pt>
                <c:pt idx="2561">
                  <c:v>-8.5237133237133195E-2</c:v>
                </c:pt>
                <c:pt idx="2562">
                  <c:v>-0.10039442039441999</c:v>
                </c:pt>
                <c:pt idx="2563">
                  <c:v>-9.6647426647426704E-2</c:v>
                </c:pt>
                <c:pt idx="2564">
                  <c:v>-9.9473785473785395E-2</c:v>
                </c:pt>
                <c:pt idx="2565">
                  <c:v>-0.12727753727753699</c:v>
                </c:pt>
                <c:pt idx="2566">
                  <c:v>-0.135568061568061</c:v>
                </c:pt>
                <c:pt idx="2567">
                  <c:v>-0.139420875420875</c:v>
                </c:pt>
                <c:pt idx="2568">
                  <c:v>-0.14411063011062999</c:v>
                </c:pt>
                <c:pt idx="2569">
                  <c:v>-0.13849927849927801</c:v>
                </c:pt>
                <c:pt idx="2570">
                  <c:v>-0.11138624338624301</c:v>
                </c:pt>
                <c:pt idx="2571">
                  <c:v>-0.10257239057239</c:v>
                </c:pt>
                <c:pt idx="2572">
                  <c:v>-9.58720538720539E-2</c:v>
                </c:pt>
                <c:pt idx="2573">
                  <c:v>-9.5286195286195294E-2</c:v>
                </c:pt>
                <c:pt idx="2574">
                  <c:v>-8.1635401635401603E-2</c:v>
                </c:pt>
                <c:pt idx="2575">
                  <c:v>-8.1711399711399596E-2</c:v>
                </c:pt>
                <c:pt idx="2576">
                  <c:v>-8.1468013468013495E-2</c:v>
                </c:pt>
                <c:pt idx="2577">
                  <c:v>-0.10675998075998</c:v>
                </c:pt>
                <c:pt idx="2578">
                  <c:v>-0.101483405483405</c:v>
                </c:pt>
                <c:pt idx="2579">
                  <c:v>-9.1518037518037498E-2</c:v>
                </c:pt>
                <c:pt idx="2580">
                  <c:v>-0.103325637325637</c:v>
                </c:pt>
                <c:pt idx="2581">
                  <c:v>-8.3302549302549295E-2</c:v>
                </c:pt>
                <c:pt idx="2582">
                  <c:v>-7.5354497354497299E-2</c:v>
                </c:pt>
                <c:pt idx="2583">
                  <c:v>-6.5723905723905796E-2</c:v>
                </c:pt>
                <c:pt idx="2584">
                  <c:v>-6.5807599807599704E-2</c:v>
                </c:pt>
                <c:pt idx="2585">
                  <c:v>-7.1837421837421797E-2</c:v>
                </c:pt>
                <c:pt idx="2586">
                  <c:v>-7.6359788359788294E-2</c:v>
                </c:pt>
                <c:pt idx="2587">
                  <c:v>-7.6527176527176499E-2</c:v>
                </c:pt>
                <c:pt idx="2588">
                  <c:v>-5.5673881673881598E-2</c:v>
                </c:pt>
                <c:pt idx="2589">
                  <c:v>-6.0196248196248199E-2</c:v>
                </c:pt>
                <c:pt idx="2590">
                  <c:v>-5.3915343915343902E-2</c:v>
                </c:pt>
                <c:pt idx="2591">
                  <c:v>-5.4920634920634898E-2</c:v>
                </c:pt>
                <c:pt idx="2592">
                  <c:v>-5.8756132756132798E-2</c:v>
                </c:pt>
                <c:pt idx="2593">
                  <c:v>-5.3731601731601797E-2</c:v>
                </c:pt>
                <c:pt idx="2594">
                  <c:v>-5.8898508898508901E-2</c:v>
                </c:pt>
                <c:pt idx="2595">
                  <c:v>-8.4650312650312698E-2</c:v>
                </c:pt>
                <c:pt idx="2596">
                  <c:v>-9.0261664261664196E-2</c:v>
                </c:pt>
                <c:pt idx="2597">
                  <c:v>-9.2941798941798895E-2</c:v>
                </c:pt>
                <c:pt idx="2598">
                  <c:v>-9.3360269360269393E-2</c:v>
                </c:pt>
                <c:pt idx="2599">
                  <c:v>-8.2222222222222197E-2</c:v>
                </c:pt>
                <c:pt idx="2600">
                  <c:v>-8.0546416546416505E-2</c:v>
                </c:pt>
                <c:pt idx="2601">
                  <c:v>-9.6542568542568499E-2</c:v>
                </c:pt>
                <c:pt idx="2602">
                  <c:v>-9.9473785473785395E-2</c:v>
                </c:pt>
                <c:pt idx="2603">
                  <c:v>-0.102876382876382</c:v>
                </c:pt>
                <c:pt idx="2604">
                  <c:v>-0.11622318422318401</c:v>
                </c:pt>
                <c:pt idx="2605">
                  <c:v>-0.11278884078883999</c:v>
                </c:pt>
                <c:pt idx="2606">
                  <c:v>-0.118734968734968</c:v>
                </c:pt>
                <c:pt idx="2607">
                  <c:v>-0.105084175084175</c:v>
                </c:pt>
                <c:pt idx="2608">
                  <c:v>-0.118056758056758</c:v>
                </c:pt>
                <c:pt idx="2609">
                  <c:v>-0.118065416065416</c:v>
                </c:pt>
                <c:pt idx="2610">
                  <c:v>-9.1685425685425606E-2</c:v>
                </c:pt>
                <c:pt idx="2611">
                  <c:v>-8.3226551226551301E-2</c:v>
                </c:pt>
                <c:pt idx="2612">
                  <c:v>-7.1334295334295306E-2</c:v>
                </c:pt>
                <c:pt idx="2613">
                  <c:v>-8.1802789802789794E-2</c:v>
                </c:pt>
                <c:pt idx="2614">
                  <c:v>-7.5354497354497299E-2</c:v>
                </c:pt>
                <c:pt idx="2615">
                  <c:v>-7.1083213083212998E-2</c:v>
                </c:pt>
                <c:pt idx="2616">
                  <c:v>-6.6377104377104396E-2</c:v>
                </c:pt>
                <c:pt idx="2617">
                  <c:v>-5.6009620009620099E-2</c:v>
                </c:pt>
                <c:pt idx="2618">
                  <c:v>-5.6595478595478498E-2</c:v>
                </c:pt>
                <c:pt idx="2619">
                  <c:v>-5.2994708994708997E-2</c:v>
                </c:pt>
                <c:pt idx="2620">
                  <c:v>-5.3245791245791298E-2</c:v>
                </c:pt>
                <c:pt idx="2621">
                  <c:v>-5.2890812890812898E-2</c:v>
                </c:pt>
                <c:pt idx="2622">
                  <c:v>-3.8408850408850302E-2</c:v>
                </c:pt>
                <c:pt idx="2623">
                  <c:v>-4.0345358345358302E-2</c:v>
                </c:pt>
                <c:pt idx="2624">
                  <c:v>-4.5061087061087003E-2</c:v>
                </c:pt>
                <c:pt idx="2625">
                  <c:v>-5.28234728234728E-2</c:v>
                </c:pt>
                <c:pt idx="2626">
                  <c:v>-3.3273689273689198E-2</c:v>
                </c:pt>
                <c:pt idx="2627">
                  <c:v>-3.7903799903799898E-2</c:v>
                </c:pt>
                <c:pt idx="2628">
                  <c:v>-3.4536796536796602E-2</c:v>
                </c:pt>
                <c:pt idx="2629">
                  <c:v>-3.6220298220298201E-2</c:v>
                </c:pt>
                <c:pt idx="2630">
                  <c:v>-3.9083213083213102E-2</c:v>
                </c:pt>
                <c:pt idx="2631">
                  <c:v>-3.5041847041846999E-2</c:v>
                </c:pt>
                <c:pt idx="2632">
                  <c:v>-4.2281866281866302E-2</c:v>
                </c:pt>
                <c:pt idx="2633">
                  <c:v>-2.3001443001442998E-2</c:v>
                </c:pt>
                <c:pt idx="2634">
                  <c:v>-2.3086099086098998E-2</c:v>
                </c:pt>
                <c:pt idx="2635">
                  <c:v>-2.4264550264550201E-2</c:v>
                </c:pt>
                <c:pt idx="2636">
                  <c:v>-1.8812890812890799E-2</c:v>
                </c:pt>
                <c:pt idx="2637">
                  <c:v>-1.7865319865319799E-2</c:v>
                </c:pt>
                <c:pt idx="2638">
                  <c:v>-1.48350168350168E-2</c:v>
                </c:pt>
                <c:pt idx="2639">
                  <c:v>-7.1726791726791301E-3</c:v>
                </c:pt>
                <c:pt idx="2640">
                  <c:v>-1.1045695045694999E-2</c:v>
                </c:pt>
                <c:pt idx="2641">
                  <c:v>-9.0254930254931101E-3</c:v>
                </c:pt>
                <c:pt idx="2642">
                  <c:v>-4.1423761423761201E-3</c:v>
                </c:pt>
                <c:pt idx="2643">
                  <c:v>-1.7191919191919199E-2</c:v>
                </c:pt>
                <c:pt idx="2644">
                  <c:v>-7.5940355940355897E-3</c:v>
                </c:pt>
                <c:pt idx="2645">
                  <c:v>-5.40452140452145E-3</c:v>
                </c:pt>
                <c:pt idx="2646">
                  <c:v>-3.5776815776815398E-3</c:v>
                </c:pt>
                <c:pt idx="2647">
                  <c:v>-6.0606060606062905E-4</c:v>
                </c:pt>
                <c:pt idx="2648">
                  <c:v>-4.3771043771047698E-4</c:v>
                </c:pt>
                <c:pt idx="2649">
                  <c:v>-3.2996632996633302E-3</c:v>
                </c:pt>
                <c:pt idx="2650">
                  <c:v>-3.1313131313131801E-3</c:v>
                </c:pt>
                <c:pt idx="2651">
                  <c:v>-2.3742183742184401E-3</c:v>
                </c:pt>
                <c:pt idx="2652">
                  <c:v>-2.0375180375179999E-3</c:v>
                </c:pt>
                <c:pt idx="2653">
                  <c:v>5.9191919191918197E-3</c:v>
                </c:pt>
                <c:pt idx="2654">
                  <c:v>9.9182299182298296E-3</c:v>
                </c:pt>
                <c:pt idx="2655">
                  <c:v>2.9367965367965199E-2</c:v>
                </c:pt>
                <c:pt idx="2656">
                  <c:v>3.3282347282347198E-2</c:v>
                </c:pt>
                <c:pt idx="2657">
                  <c:v>3.1304473304473203E-2</c:v>
                </c:pt>
                <c:pt idx="2658">
                  <c:v>2.3895141895141799E-2</c:v>
                </c:pt>
                <c:pt idx="2659">
                  <c:v>2.8020202020202001E-2</c:v>
                </c:pt>
                <c:pt idx="2660">
                  <c:v>2.4105820105819999E-2</c:v>
                </c:pt>
                <c:pt idx="2661">
                  <c:v>1.20067340067339E-2</c:v>
                </c:pt>
                <c:pt idx="2662">
                  <c:v>1.05925925925926E-2</c:v>
                </c:pt>
                <c:pt idx="2663">
                  <c:v>-5.1524771524771697E-3</c:v>
                </c:pt>
                <c:pt idx="2664">
                  <c:v>-4.6637806637807302E-3</c:v>
                </c:pt>
                <c:pt idx="2665">
                  <c:v>9.9817219817219492E-3</c:v>
                </c:pt>
                <c:pt idx="2666">
                  <c:v>1.27811447811447E-2</c:v>
                </c:pt>
                <c:pt idx="2667">
                  <c:v>1.1939393939393901E-2</c:v>
                </c:pt>
                <c:pt idx="2668">
                  <c:v>-2.73208273208279E-3</c:v>
                </c:pt>
                <c:pt idx="2669">
                  <c:v>1.2023088023087901E-2</c:v>
                </c:pt>
                <c:pt idx="2670">
                  <c:v>2.3665223665216299E-4</c:v>
                </c:pt>
                <c:pt idx="2671">
                  <c:v>3.2842712842712099E-3</c:v>
                </c:pt>
                <c:pt idx="2672">
                  <c:v>-2.3530543530544002E-3</c:v>
                </c:pt>
                <c:pt idx="2673">
                  <c:v>1.8843674843674801E-2</c:v>
                </c:pt>
                <c:pt idx="2674">
                  <c:v>3.18932178932178E-2</c:v>
                </c:pt>
                <c:pt idx="2675">
                  <c:v>3.4671476671476603E-2</c:v>
                </c:pt>
                <c:pt idx="2676">
                  <c:v>3.3577681577681498E-2</c:v>
                </c:pt>
                <c:pt idx="2677">
                  <c:v>3.4166426166426102E-2</c:v>
                </c:pt>
                <c:pt idx="2678">
                  <c:v>3.7955747955747902E-2</c:v>
                </c:pt>
                <c:pt idx="2679">
                  <c:v>4.1997113997113998E-2</c:v>
                </c:pt>
                <c:pt idx="2680">
                  <c:v>4.8058682058682002E-2</c:v>
                </c:pt>
                <c:pt idx="2681">
                  <c:v>4.8732082732082599E-2</c:v>
                </c:pt>
                <c:pt idx="2682">
                  <c:v>4.9658489658489499E-2</c:v>
                </c:pt>
                <c:pt idx="2683">
                  <c:v>4.4842712842712802E-2</c:v>
                </c:pt>
                <c:pt idx="2684">
                  <c:v>5.0921596921596902E-2</c:v>
                </c:pt>
                <c:pt idx="2685">
                  <c:v>5.2045214045213999E-2</c:v>
                </c:pt>
                <c:pt idx="2686">
                  <c:v>5.4583934583934499E-2</c:v>
                </c:pt>
                <c:pt idx="2687">
                  <c:v>6.1270803270803302E-2</c:v>
                </c:pt>
                <c:pt idx="2688">
                  <c:v>6.4571428571428502E-2</c:v>
                </c:pt>
                <c:pt idx="2689">
                  <c:v>6.3047619047619005E-2</c:v>
                </c:pt>
                <c:pt idx="2690">
                  <c:v>6.34708994708994E-2</c:v>
                </c:pt>
                <c:pt idx="2691">
                  <c:v>6.4994708994708897E-2</c:v>
                </c:pt>
                <c:pt idx="2692">
                  <c:v>6.5756613756613597E-2</c:v>
                </c:pt>
                <c:pt idx="2693">
                  <c:v>6.4063492063491906E-2</c:v>
                </c:pt>
                <c:pt idx="2694">
                  <c:v>6.4317460317460301E-2</c:v>
                </c:pt>
                <c:pt idx="2695">
                  <c:v>7.5320827320827302E-2</c:v>
                </c:pt>
                <c:pt idx="2696">
                  <c:v>7.4728234728234699E-2</c:v>
                </c:pt>
                <c:pt idx="2697">
                  <c:v>8.03145743145742E-2</c:v>
                </c:pt>
                <c:pt idx="2698">
                  <c:v>7.81981721981721E-2</c:v>
                </c:pt>
                <c:pt idx="2699">
                  <c:v>7.6082732082732002E-2</c:v>
                </c:pt>
                <c:pt idx="2700">
                  <c:v>7.4728234728234699E-2</c:v>
                </c:pt>
                <c:pt idx="2701">
                  <c:v>7.8536796536796502E-2</c:v>
                </c:pt>
                <c:pt idx="2702">
                  <c:v>8.8270322270322193E-2</c:v>
                </c:pt>
                <c:pt idx="2703">
                  <c:v>8.6471380471380394E-2</c:v>
                </c:pt>
                <c:pt idx="2704">
                  <c:v>9.4363636363636302E-2</c:v>
                </c:pt>
                <c:pt idx="2705">
                  <c:v>9.6226070226070104E-2</c:v>
                </c:pt>
                <c:pt idx="2706">
                  <c:v>8.5476671476671401E-2</c:v>
                </c:pt>
                <c:pt idx="2707">
                  <c:v>8.4038480038479996E-2</c:v>
                </c:pt>
                <c:pt idx="2708">
                  <c:v>8.6492544492544399E-2</c:v>
                </c:pt>
                <c:pt idx="2709">
                  <c:v>9.2671476671476696E-2</c:v>
                </c:pt>
                <c:pt idx="2710">
                  <c:v>9.3264069264069202E-2</c:v>
                </c:pt>
                <c:pt idx="2711">
                  <c:v>9.74959114959114E-2</c:v>
                </c:pt>
                <c:pt idx="2712">
                  <c:v>0.100203944203944</c:v>
                </c:pt>
                <c:pt idx="2713">
                  <c:v>8.0990860990860905E-2</c:v>
                </c:pt>
                <c:pt idx="2714">
                  <c:v>8.9116883116883094E-2</c:v>
                </c:pt>
                <c:pt idx="2715">
                  <c:v>0.106552188552188</c:v>
                </c:pt>
                <c:pt idx="2716">
                  <c:v>0.104393458393458</c:v>
                </c:pt>
                <c:pt idx="2717">
                  <c:v>0.106890812890812</c:v>
                </c:pt>
                <c:pt idx="2718">
                  <c:v>0.11002212602212499</c:v>
                </c:pt>
                <c:pt idx="2719">
                  <c:v>0.116962000962</c:v>
                </c:pt>
                <c:pt idx="2720">
                  <c:v>0.122040404040404</c:v>
                </c:pt>
                <c:pt idx="2721">
                  <c:v>0.119493025493025</c:v>
                </c:pt>
                <c:pt idx="2722">
                  <c:v>0.119932659932659</c:v>
                </c:pt>
                <c:pt idx="2723">
                  <c:v>0.12661087061087001</c:v>
                </c:pt>
                <c:pt idx="2724">
                  <c:v>0.129318903318903</c:v>
                </c:pt>
                <c:pt idx="2725">
                  <c:v>0.125764309764309</c:v>
                </c:pt>
                <c:pt idx="2726">
                  <c:v>0.13287445887445801</c:v>
                </c:pt>
                <c:pt idx="2727">
                  <c:v>0.13625974025974</c:v>
                </c:pt>
                <c:pt idx="2728">
                  <c:v>0.13862914862914799</c:v>
                </c:pt>
                <c:pt idx="2729">
                  <c:v>0.11577777777777699</c:v>
                </c:pt>
                <c:pt idx="2730">
                  <c:v>0.108921596921596</c:v>
                </c:pt>
                <c:pt idx="2731">
                  <c:v>0.108159692159692</c:v>
                </c:pt>
                <c:pt idx="2732">
                  <c:v>0.120009620009619</c:v>
                </c:pt>
                <c:pt idx="2733">
                  <c:v>0.12694949494949401</c:v>
                </c:pt>
                <c:pt idx="2734">
                  <c:v>0.108159692159692</c:v>
                </c:pt>
                <c:pt idx="2735">
                  <c:v>0.11053006253006201</c:v>
                </c:pt>
                <c:pt idx="2736">
                  <c:v>0.129657527657527</c:v>
                </c:pt>
                <c:pt idx="2737">
                  <c:v>0.12119384319384301</c:v>
                </c:pt>
                <c:pt idx="2738">
                  <c:v>0.112391534391534</c:v>
                </c:pt>
                <c:pt idx="2739">
                  <c:v>0.12212506012506</c:v>
                </c:pt>
                <c:pt idx="2740">
                  <c:v>0.12051659451659399</c:v>
                </c:pt>
                <c:pt idx="2741">
                  <c:v>9.9759499759499604E-2</c:v>
                </c:pt>
                <c:pt idx="2742">
                  <c:v>0.10739778739778701</c:v>
                </c:pt>
                <c:pt idx="2743">
                  <c:v>0.10071188071188</c:v>
                </c:pt>
                <c:pt idx="2744">
                  <c:v>8.8101010101009999E-2</c:v>
                </c:pt>
                <c:pt idx="2745">
                  <c:v>6.7914381914381802E-2</c:v>
                </c:pt>
                <c:pt idx="2746">
                  <c:v>8.2091390091390007E-2</c:v>
                </c:pt>
                <c:pt idx="2747">
                  <c:v>8.6029822029821901E-2</c:v>
                </c:pt>
                <c:pt idx="2748">
                  <c:v>0.10286099086099</c:v>
                </c:pt>
                <c:pt idx="2749">
                  <c:v>9.9036075036074894E-2</c:v>
                </c:pt>
                <c:pt idx="2750">
                  <c:v>0.102180856180856</c:v>
                </c:pt>
                <c:pt idx="2751">
                  <c:v>0.1127215007215</c:v>
                </c:pt>
                <c:pt idx="2752">
                  <c:v>0.116122174122174</c:v>
                </c:pt>
                <c:pt idx="2753">
                  <c:v>0.113401635401635</c:v>
                </c:pt>
                <c:pt idx="2754">
                  <c:v>0.12088215488215399</c:v>
                </c:pt>
                <c:pt idx="2755">
                  <c:v>0.12861760461760399</c:v>
                </c:pt>
                <c:pt idx="2756">
                  <c:v>0.127088023088023</c:v>
                </c:pt>
                <c:pt idx="2757">
                  <c:v>0.13184800384800299</c:v>
                </c:pt>
                <c:pt idx="2758">
                  <c:v>0.132783068783068</c:v>
                </c:pt>
                <c:pt idx="2759">
                  <c:v>0.13261279461279399</c:v>
                </c:pt>
                <c:pt idx="2760">
                  <c:v>0.13618374218374199</c:v>
                </c:pt>
                <c:pt idx="2761">
                  <c:v>0.13329292929292899</c:v>
                </c:pt>
                <c:pt idx="2762">
                  <c:v>0.12938239538239499</c:v>
                </c:pt>
                <c:pt idx="2763">
                  <c:v>0.125982683982683</c:v>
                </c:pt>
                <c:pt idx="2764">
                  <c:v>0.117567099567099</c:v>
                </c:pt>
                <c:pt idx="2765">
                  <c:v>0.11748244348244299</c:v>
                </c:pt>
                <c:pt idx="2766">
                  <c:v>0.11833189033189</c:v>
                </c:pt>
                <c:pt idx="2767">
                  <c:v>0.122412698412698</c:v>
                </c:pt>
                <c:pt idx="2768">
                  <c:v>0.109831649831649</c:v>
                </c:pt>
                <c:pt idx="2769">
                  <c:v>0.11620683020682999</c:v>
                </c:pt>
                <c:pt idx="2770">
                  <c:v>0.131422799422799</c:v>
                </c:pt>
                <c:pt idx="2771">
                  <c:v>0.13720346320346299</c:v>
                </c:pt>
                <c:pt idx="2772">
                  <c:v>0.136013468013467</c:v>
                </c:pt>
                <c:pt idx="2773">
                  <c:v>0.14579701779701701</c:v>
                </c:pt>
                <c:pt idx="2774">
                  <c:v>0.153269841269841</c:v>
                </c:pt>
                <c:pt idx="2775">
                  <c:v>0.15700913900913899</c:v>
                </c:pt>
                <c:pt idx="2776">
                  <c:v>0.159729677729677</c:v>
                </c:pt>
                <c:pt idx="2777">
                  <c:v>0.157944203944203</c:v>
                </c:pt>
                <c:pt idx="2778">
                  <c:v>0.15377970177970099</c:v>
                </c:pt>
                <c:pt idx="2779">
                  <c:v>0.146128908128908</c:v>
                </c:pt>
                <c:pt idx="2780">
                  <c:v>0.135758537758537</c:v>
                </c:pt>
                <c:pt idx="2781">
                  <c:v>0.140773448773448</c:v>
                </c:pt>
                <c:pt idx="2782">
                  <c:v>0.14519384319384299</c:v>
                </c:pt>
                <c:pt idx="2783">
                  <c:v>0.15496969696969601</c:v>
                </c:pt>
                <c:pt idx="2784">
                  <c:v>0.142813852813852</c:v>
                </c:pt>
                <c:pt idx="2785">
                  <c:v>0.148253968253968</c:v>
                </c:pt>
                <c:pt idx="2786">
                  <c:v>0.13941317941317899</c:v>
                </c:pt>
                <c:pt idx="2787">
                  <c:v>0.13218759018758999</c:v>
                </c:pt>
                <c:pt idx="2788">
                  <c:v>0.13201827801827701</c:v>
                </c:pt>
                <c:pt idx="2789">
                  <c:v>0.142133718133718</c:v>
                </c:pt>
                <c:pt idx="2790">
                  <c:v>0.14485425685425601</c:v>
                </c:pt>
                <c:pt idx="2791">
                  <c:v>0.135758537758537</c:v>
                </c:pt>
                <c:pt idx="2792">
                  <c:v>0.12258201058201</c:v>
                </c:pt>
                <c:pt idx="2793">
                  <c:v>0.121646945646945</c:v>
                </c:pt>
                <c:pt idx="2794">
                  <c:v>0.12538720538720499</c:v>
                </c:pt>
                <c:pt idx="2795">
                  <c:v>0.13057335257335201</c:v>
                </c:pt>
                <c:pt idx="2796">
                  <c:v>0.13490812890812801</c:v>
                </c:pt>
                <c:pt idx="2797">
                  <c:v>0.14672438672438601</c:v>
                </c:pt>
                <c:pt idx="2798">
                  <c:v>0.12096681096681</c:v>
                </c:pt>
                <c:pt idx="2799">
                  <c:v>0.119776815776815</c:v>
                </c:pt>
                <c:pt idx="2800">
                  <c:v>0.108641654641654</c:v>
                </c:pt>
                <c:pt idx="2801">
                  <c:v>9.6953342953342903E-2</c:v>
                </c:pt>
                <c:pt idx="2802">
                  <c:v>9.6230880230880098E-2</c:v>
                </c:pt>
                <c:pt idx="2803">
                  <c:v>9.1640211640211605E-2</c:v>
                </c:pt>
                <c:pt idx="2804">
                  <c:v>9.9971139971139905E-2</c:v>
                </c:pt>
                <c:pt idx="2805">
                  <c:v>8.4669552669552603E-2</c:v>
                </c:pt>
                <c:pt idx="2806">
                  <c:v>8.5519961519961399E-2</c:v>
                </c:pt>
                <c:pt idx="2807">
                  <c:v>9.9291005291005194E-2</c:v>
                </c:pt>
                <c:pt idx="2808">
                  <c:v>7.9739297739297693E-2</c:v>
                </c:pt>
                <c:pt idx="2809">
                  <c:v>8.2120250120250093E-2</c:v>
                </c:pt>
                <c:pt idx="2810">
                  <c:v>8.5345839345839294E-2</c:v>
                </c:pt>
                <c:pt idx="2811">
                  <c:v>9.0898508898508798E-2</c:v>
                </c:pt>
                <c:pt idx="2812">
                  <c:v>0.105848003848003</c:v>
                </c:pt>
                <c:pt idx="2813">
                  <c:v>9.9185185185185099E-2</c:v>
                </c:pt>
                <c:pt idx="2814">
                  <c:v>9.60327080327079E-2</c:v>
                </c:pt>
                <c:pt idx="2815">
                  <c:v>8.3295815295815201E-2</c:v>
                </c:pt>
                <c:pt idx="2816">
                  <c:v>9.2948532948532794E-2</c:v>
                </c:pt>
                <c:pt idx="2817">
                  <c:v>0.107215007215007</c:v>
                </c:pt>
                <c:pt idx="2818">
                  <c:v>0.11669745069744999</c:v>
                </c:pt>
                <c:pt idx="2819">
                  <c:v>0.127375661375661</c:v>
                </c:pt>
                <c:pt idx="2820">
                  <c:v>0.14403367003367001</c:v>
                </c:pt>
                <c:pt idx="2821">
                  <c:v>0.143093795093795</c:v>
                </c:pt>
                <c:pt idx="2822">
                  <c:v>0.14446079846079801</c:v>
                </c:pt>
                <c:pt idx="2823">
                  <c:v>0.15633573833573799</c:v>
                </c:pt>
                <c:pt idx="2824">
                  <c:v>0.14813468013468001</c:v>
                </c:pt>
                <c:pt idx="2825">
                  <c:v>0.127375661375661</c:v>
                </c:pt>
                <c:pt idx="2826">
                  <c:v>0.12250601250601199</c:v>
                </c:pt>
                <c:pt idx="2827">
                  <c:v>0.126265512265512</c:v>
                </c:pt>
                <c:pt idx="2828">
                  <c:v>0.118491582491582</c:v>
                </c:pt>
                <c:pt idx="2829">
                  <c:v>0.124984126984126</c:v>
                </c:pt>
                <c:pt idx="2830">
                  <c:v>0.115757575757575</c:v>
                </c:pt>
                <c:pt idx="2831">
                  <c:v>0.133868205868205</c:v>
                </c:pt>
                <c:pt idx="2832">
                  <c:v>0.13318422318422299</c:v>
                </c:pt>
                <c:pt idx="2833">
                  <c:v>0.14890331890331801</c:v>
                </c:pt>
                <c:pt idx="2834">
                  <c:v>0.14967195767195701</c:v>
                </c:pt>
                <c:pt idx="2835">
                  <c:v>0.14326503126503101</c:v>
                </c:pt>
                <c:pt idx="2836">
                  <c:v>0.138993746993746</c:v>
                </c:pt>
                <c:pt idx="2837">
                  <c:v>0.115671957671957</c:v>
                </c:pt>
                <c:pt idx="2838">
                  <c:v>0.112426166426166</c:v>
                </c:pt>
                <c:pt idx="2839">
                  <c:v>0.104823472823472</c:v>
                </c:pt>
                <c:pt idx="2840">
                  <c:v>0.100124098124098</c:v>
                </c:pt>
                <c:pt idx="2841">
                  <c:v>7.2019240019239997E-2</c:v>
                </c:pt>
                <c:pt idx="2842">
                  <c:v>7.7827801827801704E-2</c:v>
                </c:pt>
                <c:pt idx="2843">
                  <c:v>2.7341029341029301E-2</c:v>
                </c:pt>
                <c:pt idx="2844">
                  <c:v>2.58037518037517E-2</c:v>
                </c:pt>
                <c:pt idx="2845">
                  <c:v>-4.1000481000481002E-2</c:v>
                </c:pt>
                <c:pt idx="2846">
                  <c:v>3.59211159211162E-3</c:v>
                </c:pt>
                <c:pt idx="2847">
                  <c:v>-4.0743626743626797E-2</c:v>
                </c:pt>
                <c:pt idx="2848">
                  <c:v>2.31072631072632E-3</c:v>
                </c:pt>
                <c:pt idx="2849">
                  <c:v>9.0601250601250599E-3</c:v>
                </c:pt>
                <c:pt idx="2850">
                  <c:v>3.0416546416546401E-2</c:v>
                </c:pt>
                <c:pt idx="2851">
                  <c:v>2.1617123617123601E-2</c:v>
                </c:pt>
                <c:pt idx="2852">
                  <c:v>2.23011063011062E-2</c:v>
                </c:pt>
                <c:pt idx="2853">
                  <c:v>-2.1779701779701701E-2</c:v>
                </c:pt>
                <c:pt idx="2854">
                  <c:v>-3.7753727753727803E-2</c:v>
                </c:pt>
                <c:pt idx="2855">
                  <c:v>-3.6985088985088899E-2</c:v>
                </c:pt>
                <c:pt idx="2856">
                  <c:v>-5.2919672919672896E-3</c:v>
                </c:pt>
                <c:pt idx="2857">
                  <c:v>8.7176527176527005E-3</c:v>
                </c:pt>
                <c:pt idx="2858">
                  <c:v>-6.6589706589706499E-3</c:v>
                </c:pt>
                <c:pt idx="2859">
                  <c:v>7.77873977873976E-3</c:v>
                </c:pt>
                <c:pt idx="2860">
                  <c:v>3.6737854737854701E-2</c:v>
                </c:pt>
                <c:pt idx="2861">
                  <c:v>3.9471861471861401E-2</c:v>
                </c:pt>
                <c:pt idx="2862">
                  <c:v>4.4084656084655997E-2</c:v>
                </c:pt>
                <c:pt idx="2863">
                  <c:v>3.3149591149590998E-2</c:v>
                </c:pt>
                <c:pt idx="2864">
                  <c:v>6.7532467532467298E-3</c:v>
                </c:pt>
                <c:pt idx="2865">
                  <c:v>-5.93554593554611E-4</c:v>
                </c:pt>
                <c:pt idx="2866">
                  <c:v>2.7596921596921599E-2</c:v>
                </c:pt>
                <c:pt idx="2867">
                  <c:v>1.6918710918710798E-2</c:v>
                </c:pt>
                <c:pt idx="2868">
                  <c:v>-9.7344877344876998E-3</c:v>
                </c:pt>
                <c:pt idx="2869">
                  <c:v>-3.3275613275613302E-3</c:v>
                </c:pt>
                <c:pt idx="2870">
                  <c:v>5.81337181337176E-3</c:v>
                </c:pt>
                <c:pt idx="2871">
                  <c:v>1.9738335738335701E-2</c:v>
                </c:pt>
                <c:pt idx="2872">
                  <c:v>3.7336219336219299E-2</c:v>
                </c:pt>
                <c:pt idx="2873">
                  <c:v>4.3483405483405402E-2</c:v>
                </c:pt>
                <c:pt idx="2874">
                  <c:v>3.3085137085137002E-2</c:v>
                </c:pt>
                <c:pt idx="2875">
                  <c:v>3.1882635882635797E-2</c:v>
                </c:pt>
                <c:pt idx="2876">
                  <c:v>1.4853294853294399E-3</c:v>
                </c:pt>
                <c:pt idx="2877">
                  <c:v>-3.08869648869649E-2</c:v>
                </c:pt>
                <c:pt idx="2878">
                  <c:v>-2.5047619047618999E-2</c:v>
                </c:pt>
                <c:pt idx="2879">
                  <c:v>-1.86339586339592E-3</c:v>
                </c:pt>
                <c:pt idx="2880">
                  <c:v>9.2996632996633199E-3</c:v>
                </c:pt>
                <c:pt idx="2881">
                  <c:v>-1.12659932659933E-2</c:v>
                </c:pt>
                <c:pt idx="2882">
                  <c:v>-3.4949494949495798E-3</c:v>
                </c:pt>
                <c:pt idx="2883">
                  <c:v>-2.83973063973064E-2</c:v>
                </c:pt>
                <c:pt idx="2884">
                  <c:v>-5.6046176046176101E-2</c:v>
                </c:pt>
                <c:pt idx="2885">
                  <c:v>-3.5352573352573399E-2</c:v>
                </c:pt>
                <c:pt idx="2886">
                  <c:v>-1.7491101491101502E-2</c:v>
                </c:pt>
                <c:pt idx="2887">
                  <c:v>2.8282828282823799E-4</c:v>
                </c:pt>
                <c:pt idx="2888">
                  <c:v>-6.4146224146225004E-3</c:v>
                </c:pt>
                <c:pt idx="2889">
                  <c:v>2.6816738816738701E-2</c:v>
                </c:pt>
                <c:pt idx="2890">
                  <c:v>2.7847041847041801E-2</c:v>
                </c:pt>
                <c:pt idx="2891">
                  <c:v>3.6862914862914702E-2</c:v>
                </c:pt>
                <c:pt idx="2892">
                  <c:v>3.4802308802308703E-2</c:v>
                </c:pt>
                <c:pt idx="2893">
                  <c:v>5.2491582491582402E-2</c:v>
                </c:pt>
                <c:pt idx="2894">
                  <c:v>3.2398268398268398E-2</c:v>
                </c:pt>
                <c:pt idx="2895">
                  <c:v>5.2577200577200597E-2</c:v>
                </c:pt>
                <c:pt idx="2896">
                  <c:v>4.0126022126022003E-2</c:v>
                </c:pt>
                <c:pt idx="2897">
                  <c:v>4.46772486772486E-2</c:v>
                </c:pt>
                <c:pt idx="2898">
                  <c:v>6.4512746512746397E-2</c:v>
                </c:pt>
                <c:pt idx="2899">
                  <c:v>7.7565175565175504E-2</c:v>
                </c:pt>
                <c:pt idx="2900">
                  <c:v>5.6604136604136601E-2</c:v>
                </c:pt>
                <c:pt idx="2901">
                  <c:v>6.7346801346801294E-2</c:v>
                </c:pt>
                <c:pt idx="2902">
                  <c:v>0.104528138528138</c:v>
                </c:pt>
                <c:pt idx="2903">
                  <c:v>0.104270322270322</c:v>
                </c:pt>
                <c:pt idx="2904">
                  <c:v>7.7650793650793595E-2</c:v>
                </c:pt>
                <c:pt idx="2905">
                  <c:v>4.7614237614237602E-2</c:v>
                </c:pt>
                <c:pt idx="2906">
                  <c:v>6.4684944684944706E-2</c:v>
                </c:pt>
                <c:pt idx="2907">
                  <c:v>8.4091390091389995E-2</c:v>
                </c:pt>
                <c:pt idx="2908">
                  <c:v>7.7487253487253493E-2</c:v>
                </c:pt>
                <c:pt idx="2909">
                  <c:v>8.41770081770081E-2</c:v>
                </c:pt>
                <c:pt idx="2910">
                  <c:v>9.8087542087541904E-2</c:v>
                </c:pt>
                <c:pt idx="2911">
                  <c:v>5.7566137566137501E-2</c:v>
                </c:pt>
                <c:pt idx="2912">
                  <c:v>6.7518037518037505E-2</c:v>
                </c:pt>
                <c:pt idx="2913">
                  <c:v>8.7611351611351501E-2</c:v>
                </c:pt>
                <c:pt idx="2914">
                  <c:v>7.73073593073592E-2</c:v>
                </c:pt>
                <c:pt idx="2915">
                  <c:v>8.2657046657046498E-2</c:v>
                </c:pt>
                <c:pt idx="2916">
                  <c:v>6.5457431457431395E-2</c:v>
                </c:pt>
                <c:pt idx="2917">
                  <c:v>4.8498316498316402E-2</c:v>
                </c:pt>
                <c:pt idx="2918">
                  <c:v>4.7416065416065398E-2</c:v>
                </c:pt>
                <c:pt idx="2919">
                  <c:v>2.7512265512265401E-2</c:v>
                </c:pt>
                <c:pt idx="2920">
                  <c:v>2.3468013468013402E-2</c:v>
                </c:pt>
                <c:pt idx="2921">
                  <c:v>8.8407888407884003E-4</c:v>
                </c:pt>
                <c:pt idx="2922">
                  <c:v>-1.0043290043289801E-3</c:v>
                </c:pt>
                <c:pt idx="2923">
                  <c:v>2.7932659932659899E-2</c:v>
                </c:pt>
                <c:pt idx="2924">
                  <c:v>3.0852332852332801E-2</c:v>
                </c:pt>
                <c:pt idx="2925">
                  <c:v>7.3271765271765099E-2</c:v>
                </c:pt>
                <c:pt idx="2926">
                  <c:v>7.3099567099566998E-2</c:v>
                </c:pt>
                <c:pt idx="2927">
                  <c:v>7.2154882154882097E-2</c:v>
                </c:pt>
                <c:pt idx="2928">
                  <c:v>8.3833573833573802E-2</c:v>
                </c:pt>
                <c:pt idx="2929">
                  <c:v>8.41770081770081E-2</c:v>
                </c:pt>
                <c:pt idx="2930">
                  <c:v>8.8212602212602104E-2</c:v>
                </c:pt>
                <c:pt idx="2931">
                  <c:v>6.4341510341510297E-2</c:v>
                </c:pt>
                <c:pt idx="2932">
                  <c:v>8.2373256373256196E-2</c:v>
                </c:pt>
                <c:pt idx="2933">
                  <c:v>6.6573352573352507E-2</c:v>
                </c:pt>
                <c:pt idx="2934">
                  <c:v>5.6612794612794601E-2</c:v>
                </c:pt>
                <c:pt idx="2935">
                  <c:v>4.5364117364117301E-2</c:v>
                </c:pt>
                <c:pt idx="2936">
                  <c:v>4.9185185185185103E-2</c:v>
                </c:pt>
                <c:pt idx="2937">
                  <c:v>5.0698412698412597E-2</c:v>
                </c:pt>
                <c:pt idx="2938">
                  <c:v>3.9465127465127398E-2</c:v>
                </c:pt>
                <c:pt idx="2939">
                  <c:v>7.0919672919672896E-2</c:v>
                </c:pt>
                <c:pt idx="2940">
                  <c:v>7.2993746993746902E-2</c:v>
                </c:pt>
                <c:pt idx="2941">
                  <c:v>8.2499278499278503E-2</c:v>
                </c:pt>
                <c:pt idx="2942">
                  <c:v>9.2177008177008093E-2</c:v>
                </c:pt>
                <c:pt idx="2943">
                  <c:v>9.3040885040884994E-2</c:v>
                </c:pt>
                <c:pt idx="2944">
                  <c:v>7.8696488696488598E-2</c:v>
                </c:pt>
                <c:pt idx="2945">
                  <c:v>8.9844155844155699E-2</c:v>
                </c:pt>
                <c:pt idx="2946">
                  <c:v>8.4486772486772402E-2</c:v>
                </c:pt>
                <c:pt idx="2947">
                  <c:v>0.101725829725829</c:v>
                </c:pt>
                <c:pt idx="2948">
                  <c:v>0.103496873496873</c:v>
                </c:pt>
                <c:pt idx="2949">
                  <c:v>0.106435786435786</c:v>
                </c:pt>
                <c:pt idx="2950">
                  <c:v>0.103583453583453</c:v>
                </c:pt>
                <c:pt idx="2951">
                  <c:v>0.106262626262626</c:v>
                </c:pt>
                <c:pt idx="2952">
                  <c:v>0.115854737854737</c:v>
                </c:pt>
                <c:pt idx="2953">
                  <c:v>0.116458874458874</c:v>
                </c:pt>
                <c:pt idx="2954">
                  <c:v>0.119138047138047</c:v>
                </c:pt>
                <c:pt idx="2955">
                  <c:v>0.113348725348725</c:v>
                </c:pt>
                <c:pt idx="2956">
                  <c:v>0.11766907166907099</c:v>
                </c:pt>
                <c:pt idx="2957">
                  <c:v>0.13002597402597399</c:v>
                </c:pt>
                <c:pt idx="2958">
                  <c:v>0.13598845598845499</c:v>
                </c:pt>
                <c:pt idx="2959">
                  <c:v>0.13668013468013401</c:v>
                </c:pt>
                <c:pt idx="2960">
                  <c:v>0.13728523328523301</c:v>
                </c:pt>
                <c:pt idx="2961">
                  <c:v>0.13598845598845499</c:v>
                </c:pt>
                <c:pt idx="2962">
                  <c:v>0.14549398749398701</c:v>
                </c:pt>
                <c:pt idx="2963">
                  <c:v>0.139618085618085</c:v>
                </c:pt>
                <c:pt idx="2964">
                  <c:v>0.139099567099567</c:v>
                </c:pt>
                <c:pt idx="2965">
                  <c:v>0.135211159211159</c:v>
                </c:pt>
                <c:pt idx="2966">
                  <c:v>0.13477922077922</c:v>
                </c:pt>
                <c:pt idx="2967">
                  <c:v>0.14471669071668999</c:v>
                </c:pt>
                <c:pt idx="2968">
                  <c:v>0.14653102453102401</c:v>
                </c:pt>
                <c:pt idx="2969">
                  <c:v>0.162604136604136</c:v>
                </c:pt>
                <c:pt idx="2970">
                  <c:v>0.16182587782587701</c:v>
                </c:pt>
                <c:pt idx="2971">
                  <c:v>0.164763828763828</c:v>
                </c:pt>
                <c:pt idx="2972">
                  <c:v>0.16822126022125999</c:v>
                </c:pt>
                <c:pt idx="2973">
                  <c:v>0.169690235690235</c:v>
                </c:pt>
                <c:pt idx="2974">
                  <c:v>0.16105723905723901</c:v>
                </c:pt>
                <c:pt idx="2975">
                  <c:v>0.169690235690235</c:v>
                </c:pt>
                <c:pt idx="2976">
                  <c:v>0.16822126022125999</c:v>
                </c:pt>
                <c:pt idx="2977">
                  <c:v>0.16277633477633399</c:v>
                </c:pt>
                <c:pt idx="2978">
                  <c:v>0.17564405964405899</c:v>
                </c:pt>
                <c:pt idx="2979">
                  <c:v>0.17876286676286601</c:v>
                </c:pt>
                <c:pt idx="2980">
                  <c:v>0.17928138528138499</c:v>
                </c:pt>
                <c:pt idx="2981">
                  <c:v>0.17549687349687301</c:v>
                </c:pt>
                <c:pt idx="2982">
                  <c:v>0.18067340067339999</c:v>
                </c:pt>
                <c:pt idx="2983">
                  <c:v>0.18325637325637301</c:v>
                </c:pt>
                <c:pt idx="2984">
                  <c:v>0.18524386724386699</c:v>
                </c:pt>
                <c:pt idx="2985">
                  <c:v>0.18869167869167799</c:v>
                </c:pt>
                <c:pt idx="2986">
                  <c:v>0.184034632034631</c:v>
                </c:pt>
                <c:pt idx="2987">
                  <c:v>0.19016931216931199</c:v>
                </c:pt>
                <c:pt idx="2988">
                  <c:v>0.18655796055796001</c:v>
                </c:pt>
                <c:pt idx="2989">
                  <c:v>0.181700817700817</c:v>
                </c:pt>
                <c:pt idx="2990">
                  <c:v>0.16441847041846999</c:v>
                </c:pt>
                <c:pt idx="2991">
                  <c:v>0.172541606541606</c:v>
                </c:pt>
                <c:pt idx="2992">
                  <c:v>0.18420683020683001</c:v>
                </c:pt>
                <c:pt idx="2993">
                  <c:v>0.188786916786916</c:v>
                </c:pt>
                <c:pt idx="2994">
                  <c:v>0.188873496873496</c:v>
                </c:pt>
                <c:pt idx="2995">
                  <c:v>0.21032130832130799</c:v>
                </c:pt>
                <c:pt idx="2996">
                  <c:v>0.209008177008176</c:v>
                </c:pt>
                <c:pt idx="2997">
                  <c:v>0.21600769600769501</c:v>
                </c:pt>
                <c:pt idx="2998">
                  <c:v>0.21769023569023499</c:v>
                </c:pt>
                <c:pt idx="2999">
                  <c:v>0.222463684463684</c:v>
                </c:pt>
                <c:pt idx="3000">
                  <c:v>0.21890524290524199</c:v>
                </c:pt>
                <c:pt idx="3001">
                  <c:v>0.21690909090909</c:v>
                </c:pt>
                <c:pt idx="3002">
                  <c:v>0.20814333814333799</c:v>
                </c:pt>
                <c:pt idx="3003">
                  <c:v>0.21204906204906199</c:v>
                </c:pt>
                <c:pt idx="3004">
                  <c:v>0.22906012506012499</c:v>
                </c:pt>
                <c:pt idx="3005">
                  <c:v>0.22524098124098099</c:v>
                </c:pt>
                <c:pt idx="3006">
                  <c:v>0.21916594516594501</c:v>
                </c:pt>
                <c:pt idx="3007">
                  <c:v>0.21708225108225099</c:v>
                </c:pt>
                <c:pt idx="3008">
                  <c:v>0.22211640211640199</c:v>
                </c:pt>
                <c:pt idx="3009">
                  <c:v>0.23105627705627699</c:v>
                </c:pt>
                <c:pt idx="3010">
                  <c:v>0.22602212602212499</c:v>
                </c:pt>
                <c:pt idx="3011">
                  <c:v>0.21387109187109099</c:v>
                </c:pt>
                <c:pt idx="3012">
                  <c:v>0.21326406926406899</c:v>
                </c:pt>
                <c:pt idx="3013">
                  <c:v>0.199637325637325</c:v>
                </c:pt>
                <c:pt idx="3014">
                  <c:v>0.179501683501683</c:v>
                </c:pt>
                <c:pt idx="3015">
                  <c:v>0.18904858104858099</c:v>
                </c:pt>
                <c:pt idx="3016">
                  <c:v>0.20458489658489601</c:v>
                </c:pt>
                <c:pt idx="3017">
                  <c:v>0.190263588263588</c:v>
                </c:pt>
                <c:pt idx="3018">
                  <c:v>0.189482443482443</c:v>
                </c:pt>
                <c:pt idx="3019">
                  <c:v>0.20711880711880701</c:v>
                </c:pt>
                <c:pt idx="3020">
                  <c:v>0.20302260702260599</c:v>
                </c:pt>
                <c:pt idx="3021">
                  <c:v>0.195297739297739</c:v>
                </c:pt>
                <c:pt idx="3022">
                  <c:v>0.19729389129389099</c:v>
                </c:pt>
                <c:pt idx="3023">
                  <c:v>0.18722655122655099</c:v>
                </c:pt>
                <c:pt idx="3024">
                  <c:v>0.19173929773929699</c:v>
                </c:pt>
                <c:pt idx="3025">
                  <c:v>0.20805579605579599</c:v>
                </c:pt>
                <c:pt idx="3026">
                  <c:v>0.21647522847522799</c:v>
                </c:pt>
                <c:pt idx="3027">
                  <c:v>0.21847138047138001</c:v>
                </c:pt>
                <c:pt idx="3028">
                  <c:v>0.21395767195767099</c:v>
                </c:pt>
                <c:pt idx="3029">
                  <c:v>0.22150937950937899</c:v>
                </c:pt>
                <c:pt idx="3030">
                  <c:v>0.21790668590668499</c:v>
                </c:pt>
                <c:pt idx="3031">
                  <c:v>0.2085772005772</c:v>
                </c:pt>
                <c:pt idx="3032">
                  <c:v>0.18904858104858099</c:v>
                </c:pt>
                <c:pt idx="3033">
                  <c:v>0.18991630591630501</c:v>
                </c:pt>
                <c:pt idx="3034">
                  <c:v>0.185142857142857</c:v>
                </c:pt>
                <c:pt idx="3035">
                  <c:v>0.178113516113516</c:v>
                </c:pt>
                <c:pt idx="3036">
                  <c:v>0.18054353054353001</c:v>
                </c:pt>
                <c:pt idx="3037">
                  <c:v>0.176985088985088</c:v>
                </c:pt>
                <c:pt idx="3038">
                  <c:v>0.16396632996632901</c:v>
                </c:pt>
                <c:pt idx="3039">
                  <c:v>0.157283309283309</c:v>
                </c:pt>
                <c:pt idx="3040">
                  <c:v>0.15284752284752201</c:v>
                </c:pt>
                <c:pt idx="3041">
                  <c:v>0.135758537758537</c:v>
                </c:pt>
                <c:pt idx="3042">
                  <c:v>0.126037518037517</c:v>
                </c:pt>
                <c:pt idx="3043">
                  <c:v>0.14539297739297699</c:v>
                </c:pt>
                <c:pt idx="3044">
                  <c:v>0.14738912938912899</c:v>
                </c:pt>
                <c:pt idx="3045">
                  <c:v>0.14799615199615099</c:v>
                </c:pt>
                <c:pt idx="3046">
                  <c:v>0.150253006253006</c:v>
                </c:pt>
                <c:pt idx="3047">
                  <c:v>0.146520442520442</c:v>
                </c:pt>
                <c:pt idx="3048">
                  <c:v>0.160407888407888</c:v>
                </c:pt>
                <c:pt idx="3049">
                  <c:v>0.14356998556998499</c:v>
                </c:pt>
                <c:pt idx="3050">
                  <c:v>0.14105242905242801</c:v>
                </c:pt>
                <c:pt idx="3051">
                  <c:v>0.11232515632515599</c:v>
                </c:pt>
                <c:pt idx="3052">
                  <c:v>0.111803751803751</c:v>
                </c:pt>
                <c:pt idx="3053">
                  <c:v>0.120223184223184</c:v>
                </c:pt>
                <c:pt idx="3054">
                  <c:v>0.14539297739297699</c:v>
                </c:pt>
                <c:pt idx="3055">
                  <c:v>0.14608658008657999</c:v>
                </c:pt>
                <c:pt idx="3056">
                  <c:v>0.155199615199615</c:v>
                </c:pt>
                <c:pt idx="3057">
                  <c:v>0.14057527657527599</c:v>
                </c:pt>
                <c:pt idx="3058">
                  <c:v>0.15363732563732499</c:v>
                </c:pt>
                <c:pt idx="3059">
                  <c:v>0.14626070226070201</c:v>
                </c:pt>
                <c:pt idx="3060">
                  <c:v>0.158411736411736</c:v>
                </c:pt>
                <c:pt idx="3061">
                  <c:v>0.170260702260702</c:v>
                </c:pt>
                <c:pt idx="3062">
                  <c:v>0.1725291005291</c:v>
                </c:pt>
                <c:pt idx="3063">
                  <c:v>0.18387109187109099</c:v>
                </c:pt>
                <c:pt idx="3064">
                  <c:v>0.181950937950937</c:v>
                </c:pt>
                <c:pt idx="3065">
                  <c:v>0.155429533429533</c:v>
                </c:pt>
                <c:pt idx="3066">
                  <c:v>0.16432804232804199</c:v>
                </c:pt>
                <c:pt idx="3067">
                  <c:v>0.14565848965848899</c:v>
                </c:pt>
                <c:pt idx="3068">
                  <c:v>0.15141702741702701</c:v>
                </c:pt>
                <c:pt idx="3069">
                  <c:v>0.16182491582491501</c:v>
                </c:pt>
                <c:pt idx="3070">
                  <c:v>0.158482924482924</c:v>
                </c:pt>
                <c:pt idx="3071">
                  <c:v>0.18740355940355899</c:v>
                </c:pt>
                <c:pt idx="3072">
                  <c:v>0.19093698893698799</c:v>
                </c:pt>
                <c:pt idx="3073">
                  <c:v>0.19880615680615599</c:v>
                </c:pt>
                <c:pt idx="3074">
                  <c:v>0.19337950937950901</c:v>
                </c:pt>
                <c:pt idx="3075">
                  <c:v>0.18203848003848</c:v>
                </c:pt>
                <c:pt idx="3076">
                  <c:v>0.180555074555074</c:v>
                </c:pt>
                <c:pt idx="3077">
                  <c:v>0.170260702260702</c:v>
                </c:pt>
                <c:pt idx="3078">
                  <c:v>0.170435786435786</c:v>
                </c:pt>
                <c:pt idx="3079">
                  <c:v>0.16476479076479</c:v>
                </c:pt>
                <c:pt idx="3080">
                  <c:v>0.184306878306878</c:v>
                </c:pt>
                <c:pt idx="3081">
                  <c:v>0.18151515151515099</c:v>
                </c:pt>
                <c:pt idx="3082">
                  <c:v>0.18962866762866701</c:v>
                </c:pt>
                <c:pt idx="3083">
                  <c:v>0.198439634439634</c:v>
                </c:pt>
                <c:pt idx="3084">
                  <c:v>0.201580567580567</c:v>
                </c:pt>
                <c:pt idx="3085">
                  <c:v>0.190587782587782</c:v>
                </c:pt>
                <c:pt idx="3086">
                  <c:v>0.17854930254930201</c:v>
                </c:pt>
                <c:pt idx="3087">
                  <c:v>0.1683848003848</c:v>
                </c:pt>
                <c:pt idx="3088">
                  <c:v>0.168690716690716</c:v>
                </c:pt>
                <c:pt idx="3089">
                  <c:v>0.18797113997113901</c:v>
                </c:pt>
                <c:pt idx="3090">
                  <c:v>0.209824915824915</c:v>
                </c:pt>
                <c:pt idx="3091">
                  <c:v>0.20986820586820501</c:v>
                </c:pt>
                <c:pt idx="3092">
                  <c:v>0.20140644540644501</c:v>
                </c:pt>
                <c:pt idx="3093">
                  <c:v>0.20035978835978799</c:v>
                </c:pt>
                <c:pt idx="3094">
                  <c:v>0.192071188071188</c:v>
                </c:pt>
                <c:pt idx="3095">
                  <c:v>0.21570466570466501</c:v>
                </c:pt>
                <c:pt idx="3096">
                  <c:v>0.218069264069264</c:v>
                </c:pt>
                <c:pt idx="3097">
                  <c:v>0.224176046176046</c:v>
                </c:pt>
                <c:pt idx="3098">
                  <c:v>0.225659451659451</c:v>
                </c:pt>
                <c:pt idx="3099">
                  <c:v>0.22670610870610799</c:v>
                </c:pt>
                <c:pt idx="3100">
                  <c:v>0.22871284271284201</c:v>
                </c:pt>
                <c:pt idx="3101">
                  <c:v>0.228101972101972</c:v>
                </c:pt>
                <c:pt idx="3102">
                  <c:v>0.228277056277056</c:v>
                </c:pt>
                <c:pt idx="3103">
                  <c:v>0.229672919672919</c:v>
                </c:pt>
                <c:pt idx="3104">
                  <c:v>0.23874555074555001</c:v>
                </c:pt>
                <c:pt idx="3105">
                  <c:v>0.24040307840307801</c:v>
                </c:pt>
                <c:pt idx="3106">
                  <c:v>0.24049062049062001</c:v>
                </c:pt>
                <c:pt idx="3107">
                  <c:v>0.236738816738816</c:v>
                </c:pt>
                <c:pt idx="3108">
                  <c:v>0.23726214526214501</c:v>
                </c:pt>
                <c:pt idx="3109">
                  <c:v>0.22718614718614699</c:v>
                </c:pt>
                <c:pt idx="3110">
                  <c:v>0.23455796055795999</c:v>
                </c:pt>
                <c:pt idx="3111">
                  <c:v>0.23481962481962401</c:v>
                </c:pt>
                <c:pt idx="3112">
                  <c:v>0.233598845598845</c:v>
                </c:pt>
                <c:pt idx="3113">
                  <c:v>0.23455796055795999</c:v>
                </c:pt>
                <c:pt idx="3114">
                  <c:v>0.225659451659451</c:v>
                </c:pt>
                <c:pt idx="3115">
                  <c:v>0.23150456950456899</c:v>
                </c:pt>
                <c:pt idx="3116">
                  <c:v>0.23037037037037</c:v>
                </c:pt>
                <c:pt idx="3117">
                  <c:v>0.22932371332371301</c:v>
                </c:pt>
                <c:pt idx="3118">
                  <c:v>0.25427513227513199</c:v>
                </c:pt>
                <c:pt idx="3119">
                  <c:v>0.25916017316017298</c:v>
                </c:pt>
                <c:pt idx="3120">
                  <c:v>0.25200673400673301</c:v>
                </c:pt>
                <c:pt idx="3121">
                  <c:v>0.255495911495911</c:v>
                </c:pt>
                <c:pt idx="3122">
                  <c:v>0.25968350168350102</c:v>
                </c:pt>
                <c:pt idx="3123">
                  <c:v>0.278877344877344</c:v>
                </c:pt>
                <c:pt idx="3124">
                  <c:v>0.28454737854737799</c:v>
                </c:pt>
                <c:pt idx="3125">
                  <c:v>0.28018566618566598</c:v>
                </c:pt>
                <c:pt idx="3126">
                  <c:v>0.27913900913900902</c:v>
                </c:pt>
                <c:pt idx="3127">
                  <c:v>0.279836459836459</c:v>
                </c:pt>
                <c:pt idx="3128">
                  <c:v>0.27992400192400102</c:v>
                </c:pt>
                <c:pt idx="3129">
                  <c:v>0.27939297739297703</c:v>
                </c:pt>
                <c:pt idx="3130">
                  <c:v>0.27741895141895101</c:v>
                </c:pt>
                <c:pt idx="3131">
                  <c:v>0.26386820586820497</c:v>
                </c:pt>
                <c:pt idx="3132">
                  <c:v>0.25680808080807999</c:v>
                </c:pt>
                <c:pt idx="3133">
                  <c:v>0.26860509860509801</c:v>
                </c:pt>
                <c:pt idx="3134">
                  <c:v>0.26272823472823398</c:v>
                </c:pt>
                <c:pt idx="3135">
                  <c:v>0.26601731601731499</c:v>
                </c:pt>
                <c:pt idx="3136">
                  <c:v>0.26737662337662299</c:v>
                </c:pt>
                <c:pt idx="3137">
                  <c:v>0.27255122655122599</c:v>
                </c:pt>
                <c:pt idx="3138">
                  <c:v>0.28162962962962901</c:v>
                </c:pt>
                <c:pt idx="3139">
                  <c:v>0.28176046176046099</c:v>
                </c:pt>
                <c:pt idx="3140">
                  <c:v>0.27739297739297702</c:v>
                </c:pt>
                <c:pt idx="3141">
                  <c:v>0.26474555074555001</c:v>
                </c:pt>
                <c:pt idx="3142">
                  <c:v>0.256676286676286</c:v>
                </c:pt>
                <c:pt idx="3143">
                  <c:v>0.25737854737854698</c:v>
                </c:pt>
                <c:pt idx="3144">
                  <c:v>0.25325541125541101</c:v>
                </c:pt>
                <c:pt idx="3145">
                  <c:v>0.26369312169312098</c:v>
                </c:pt>
                <c:pt idx="3146">
                  <c:v>0.27649831649831602</c:v>
                </c:pt>
                <c:pt idx="3147">
                  <c:v>0.28228667628667597</c:v>
                </c:pt>
                <c:pt idx="3148">
                  <c:v>0.27895430495430501</c:v>
                </c:pt>
                <c:pt idx="3149">
                  <c:v>0.257638287638287</c:v>
                </c:pt>
                <c:pt idx="3150">
                  <c:v>0.257816257816257</c:v>
                </c:pt>
                <c:pt idx="3151">
                  <c:v>0.240362674362674</c:v>
                </c:pt>
                <c:pt idx="3152">
                  <c:v>0.23685425685425601</c:v>
                </c:pt>
                <c:pt idx="3153">
                  <c:v>0.240450216450216</c:v>
                </c:pt>
                <c:pt idx="3154">
                  <c:v>0.23974891774891699</c:v>
                </c:pt>
                <c:pt idx="3155">
                  <c:v>0.23974891774891699</c:v>
                </c:pt>
                <c:pt idx="3156">
                  <c:v>0.23974891774891699</c:v>
                </c:pt>
                <c:pt idx="3157">
                  <c:v>0.23974891774891699</c:v>
                </c:pt>
                <c:pt idx="3158">
                  <c:v>0.25272919672919603</c:v>
                </c:pt>
                <c:pt idx="3159">
                  <c:v>0.241591149591149</c:v>
                </c:pt>
                <c:pt idx="3160">
                  <c:v>0.24412217412217399</c:v>
                </c:pt>
                <c:pt idx="3161">
                  <c:v>0.25387012987012902</c:v>
                </c:pt>
                <c:pt idx="3162">
                  <c:v>0.22545262145262099</c:v>
                </c:pt>
                <c:pt idx="3163">
                  <c:v>0.210717652717652</c:v>
                </c:pt>
                <c:pt idx="3164">
                  <c:v>0.211770081770081</c:v>
                </c:pt>
                <c:pt idx="3165">
                  <c:v>0.21269071669071599</c:v>
                </c:pt>
                <c:pt idx="3166">
                  <c:v>0.208525252525252</c:v>
                </c:pt>
                <c:pt idx="3167">
                  <c:v>0.192209716209716</c:v>
                </c:pt>
                <c:pt idx="3168">
                  <c:v>0.190194324194324</c:v>
                </c:pt>
                <c:pt idx="3169">
                  <c:v>0.19607022607022601</c:v>
                </c:pt>
                <c:pt idx="3170">
                  <c:v>0.22027801827801799</c:v>
                </c:pt>
                <c:pt idx="3171">
                  <c:v>0.220804232804232</c:v>
                </c:pt>
                <c:pt idx="3172">
                  <c:v>0.223084175084175</c:v>
                </c:pt>
                <c:pt idx="3173">
                  <c:v>0.23974891774891699</c:v>
                </c:pt>
                <c:pt idx="3174">
                  <c:v>0.23711784511784501</c:v>
                </c:pt>
                <c:pt idx="3175">
                  <c:v>0.23080230880230801</c:v>
                </c:pt>
                <c:pt idx="3176">
                  <c:v>0.24071380471380399</c:v>
                </c:pt>
                <c:pt idx="3177">
                  <c:v>0.246502164502164</c:v>
                </c:pt>
                <c:pt idx="3178">
                  <c:v>0.24680904280904201</c:v>
                </c:pt>
                <c:pt idx="3179">
                  <c:v>0.24062626262626199</c:v>
                </c:pt>
                <c:pt idx="3180">
                  <c:v>0.23887157287157201</c:v>
                </c:pt>
                <c:pt idx="3181">
                  <c:v>0.24106493506493501</c:v>
                </c:pt>
                <c:pt idx="3182">
                  <c:v>0.24527465127465101</c:v>
                </c:pt>
                <c:pt idx="3183">
                  <c:v>0.249089947089946</c:v>
                </c:pt>
                <c:pt idx="3184">
                  <c:v>0.24959884559884499</c:v>
                </c:pt>
                <c:pt idx="3185">
                  <c:v>0.25807984607984602</c:v>
                </c:pt>
                <c:pt idx="3186">
                  <c:v>0.25869360269360198</c:v>
                </c:pt>
                <c:pt idx="3187">
                  <c:v>0.25097546897546902</c:v>
                </c:pt>
                <c:pt idx="3188">
                  <c:v>0.24637229437229399</c:v>
                </c:pt>
                <c:pt idx="3189">
                  <c:v>0.26097450697450703</c:v>
                </c:pt>
                <c:pt idx="3190">
                  <c:v>0.27500721500721498</c:v>
                </c:pt>
                <c:pt idx="3191">
                  <c:v>0.26553535353535301</c:v>
                </c:pt>
                <c:pt idx="3192">
                  <c:v>0.27281481481481401</c:v>
                </c:pt>
                <c:pt idx="3193">
                  <c:v>0.26125925925925902</c:v>
                </c:pt>
                <c:pt idx="3194">
                  <c:v>0.25737277537277498</c:v>
                </c:pt>
                <c:pt idx="3195">
                  <c:v>0.25207311207311101</c:v>
                </c:pt>
                <c:pt idx="3196">
                  <c:v>0.25040981240981203</c:v>
                </c:pt>
                <c:pt idx="3197">
                  <c:v>0.23688023088023</c:v>
                </c:pt>
                <c:pt idx="3198">
                  <c:v>0.25790283790283702</c:v>
                </c:pt>
                <c:pt idx="3199">
                  <c:v>0.29014333814333798</c:v>
                </c:pt>
                <c:pt idx="3200">
                  <c:v>0.287265031265031</c:v>
                </c:pt>
                <c:pt idx="3201">
                  <c:v>0.29288215488215402</c:v>
                </c:pt>
                <c:pt idx="3202">
                  <c:v>0.28934391534391501</c:v>
                </c:pt>
                <c:pt idx="3203">
                  <c:v>0.28563540163540102</c:v>
                </c:pt>
                <c:pt idx="3204">
                  <c:v>0.288907166907166</c:v>
                </c:pt>
                <c:pt idx="3205">
                  <c:v>0.299153439153439</c:v>
                </c:pt>
                <c:pt idx="3206">
                  <c:v>0.29906493506493498</c:v>
                </c:pt>
                <c:pt idx="3207">
                  <c:v>0.29818181818181799</c:v>
                </c:pt>
                <c:pt idx="3208">
                  <c:v>0.29906493506493498</c:v>
                </c:pt>
                <c:pt idx="3209">
                  <c:v>0.29888792688792598</c:v>
                </c:pt>
                <c:pt idx="3210">
                  <c:v>0.30727946127946099</c:v>
                </c:pt>
                <c:pt idx="3211">
                  <c:v>0.31019432419432402</c:v>
                </c:pt>
                <c:pt idx="3212">
                  <c:v>0.31726118326118302</c:v>
                </c:pt>
                <c:pt idx="3213">
                  <c:v>0.31938047138047099</c:v>
                </c:pt>
                <c:pt idx="3214">
                  <c:v>0.31973352573352498</c:v>
                </c:pt>
                <c:pt idx="3215">
                  <c:v>0.32715343915343897</c:v>
                </c:pt>
                <c:pt idx="3216">
                  <c:v>0.325563251563251</c:v>
                </c:pt>
                <c:pt idx="3217">
                  <c:v>0.330775372775372</c:v>
                </c:pt>
                <c:pt idx="3218">
                  <c:v>0.325563251563251</c:v>
                </c:pt>
                <c:pt idx="3219">
                  <c:v>0.32229533429533402</c:v>
                </c:pt>
                <c:pt idx="3220">
                  <c:v>0.33589802789802697</c:v>
                </c:pt>
                <c:pt idx="3221">
                  <c:v>0.32083790283790198</c:v>
                </c:pt>
                <c:pt idx="3222">
                  <c:v>0.33422029822029797</c:v>
                </c:pt>
                <c:pt idx="3223">
                  <c:v>0.33519191919191899</c:v>
                </c:pt>
                <c:pt idx="3224">
                  <c:v>0.33342472342472301</c:v>
                </c:pt>
                <c:pt idx="3225">
                  <c:v>0.34084463684463601</c:v>
                </c:pt>
                <c:pt idx="3226">
                  <c:v>0.34058008658008598</c:v>
                </c:pt>
                <c:pt idx="3227">
                  <c:v>0.34278787878787798</c:v>
                </c:pt>
                <c:pt idx="3228">
                  <c:v>0.343945165945165</c:v>
                </c:pt>
                <c:pt idx="3229">
                  <c:v>0.34517267917267902</c:v>
                </c:pt>
                <c:pt idx="3230">
                  <c:v>0.34358249158249099</c:v>
                </c:pt>
                <c:pt idx="3231">
                  <c:v>0.353652717652717</c:v>
                </c:pt>
                <c:pt idx="3232">
                  <c:v>0.33678114478114402</c:v>
                </c:pt>
                <c:pt idx="3233">
                  <c:v>0.32865512265512198</c:v>
                </c:pt>
                <c:pt idx="3234">
                  <c:v>0.34163924963924902</c:v>
                </c:pt>
                <c:pt idx="3235">
                  <c:v>0.31611255411255401</c:v>
                </c:pt>
                <c:pt idx="3236">
                  <c:v>0.32512169312169298</c:v>
                </c:pt>
                <c:pt idx="3237">
                  <c:v>0.34181625781625702</c:v>
                </c:pt>
                <c:pt idx="3238">
                  <c:v>0.33916690716690701</c:v>
                </c:pt>
                <c:pt idx="3239">
                  <c:v>0.34358249158249099</c:v>
                </c:pt>
                <c:pt idx="3240">
                  <c:v>0.35073785473785402</c:v>
                </c:pt>
                <c:pt idx="3241">
                  <c:v>0.36283886483886402</c:v>
                </c:pt>
                <c:pt idx="3242">
                  <c:v>0.36469360269360201</c:v>
                </c:pt>
                <c:pt idx="3243">
                  <c:v>0.36713131313131298</c:v>
                </c:pt>
                <c:pt idx="3244">
                  <c:v>0.37299663299663299</c:v>
                </c:pt>
                <c:pt idx="3245">
                  <c:v>0.37820779220779199</c:v>
                </c:pt>
                <c:pt idx="3246">
                  <c:v>0.37511688311688302</c:v>
                </c:pt>
                <c:pt idx="3247">
                  <c:v>0.377104377104377</c:v>
                </c:pt>
                <c:pt idx="3248">
                  <c:v>0.38439153439153401</c:v>
                </c:pt>
                <c:pt idx="3249">
                  <c:v>0.38256084656084599</c:v>
                </c:pt>
                <c:pt idx="3250">
                  <c:v>0.374931216931217</c:v>
                </c:pt>
                <c:pt idx="3251">
                  <c:v>0.37173737373737298</c:v>
                </c:pt>
                <c:pt idx="3252">
                  <c:v>0.381318903318903</c:v>
                </c:pt>
                <c:pt idx="3253">
                  <c:v>0.36951034151034101</c:v>
                </c:pt>
                <c:pt idx="3254">
                  <c:v>0.38052044252044198</c:v>
                </c:pt>
                <c:pt idx="3255">
                  <c:v>0.37475324675324601</c:v>
                </c:pt>
                <c:pt idx="3256">
                  <c:v>0.38575468975468902</c:v>
                </c:pt>
                <c:pt idx="3257">
                  <c:v>0.38575468975468902</c:v>
                </c:pt>
                <c:pt idx="3258">
                  <c:v>0.39001346801346698</c:v>
                </c:pt>
                <c:pt idx="3259">
                  <c:v>0.38451274651274597</c:v>
                </c:pt>
                <c:pt idx="3260">
                  <c:v>0.391344877344877</c:v>
                </c:pt>
                <c:pt idx="3261">
                  <c:v>0.37723809523809498</c:v>
                </c:pt>
                <c:pt idx="3262">
                  <c:v>0.38282732082732002</c:v>
                </c:pt>
                <c:pt idx="3263">
                  <c:v>0.37659932659932599</c:v>
                </c:pt>
                <c:pt idx="3264">
                  <c:v>0.38593265993265902</c:v>
                </c:pt>
                <c:pt idx="3265">
                  <c:v>0.39072342472342397</c:v>
                </c:pt>
                <c:pt idx="3266">
                  <c:v>0.40775853775853699</c:v>
                </c:pt>
                <c:pt idx="3267">
                  <c:v>0.412372294372294</c:v>
                </c:pt>
                <c:pt idx="3268">
                  <c:v>0.40891197691197601</c:v>
                </c:pt>
                <c:pt idx="3269">
                  <c:v>0.37624434824434799</c:v>
                </c:pt>
                <c:pt idx="3270">
                  <c:v>0.39657912457912398</c:v>
                </c:pt>
                <c:pt idx="3271">
                  <c:v>0.37617316017315999</c:v>
                </c:pt>
                <c:pt idx="3272">
                  <c:v>0.36756709956709899</c:v>
                </c:pt>
                <c:pt idx="3273">
                  <c:v>0.37945550745550699</c:v>
                </c:pt>
                <c:pt idx="3274">
                  <c:v>0.38557768157768102</c:v>
                </c:pt>
                <c:pt idx="3275">
                  <c:v>0.39986243386243298</c:v>
                </c:pt>
                <c:pt idx="3276">
                  <c:v>0.40074939874939802</c:v>
                </c:pt>
                <c:pt idx="3277">
                  <c:v>0.40642712842712803</c:v>
                </c:pt>
                <c:pt idx="3278">
                  <c:v>0.40394324194324099</c:v>
                </c:pt>
                <c:pt idx="3279">
                  <c:v>0.41334776334776302</c:v>
                </c:pt>
                <c:pt idx="3280">
                  <c:v>0.41671957671957599</c:v>
                </c:pt>
                <c:pt idx="3281">
                  <c:v>0.40429822029821999</c:v>
                </c:pt>
                <c:pt idx="3282">
                  <c:v>0.41734006734006701</c:v>
                </c:pt>
                <c:pt idx="3283">
                  <c:v>0.43169600769600702</c:v>
                </c:pt>
                <c:pt idx="3284">
                  <c:v>0.43535064935064899</c:v>
                </c:pt>
                <c:pt idx="3285">
                  <c:v>0.44262530062529998</c:v>
                </c:pt>
                <c:pt idx="3286">
                  <c:v>0.44919191919191898</c:v>
                </c:pt>
                <c:pt idx="3287">
                  <c:v>0.44511880711880702</c:v>
                </c:pt>
                <c:pt idx="3288">
                  <c:v>0.449812409812409</c:v>
                </c:pt>
                <c:pt idx="3289">
                  <c:v>0.45096584896584802</c:v>
                </c:pt>
                <c:pt idx="3290">
                  <c:v>0.46596055796055702</c:v>
                </c:pt>
                <c:pt idx="3291">
                  <c:v>0.47381240981240902</c:v>
                </c:pt>
                <c:pt idx="3292">
                  <c:v>0.46693602693602598</c:v>
                </c:pt>
                <c:pt idx="3293">
                  <c:v>0.48113131313131302</c:v>
                </c:pt>
                <c:pt idx="3294">
                  <c:v>0.481042809042808</c:v>
                </c:pt>
                <c:pt idx="3295">
                  <c:v>0.48317267917267898</c:v>
                </c:pt>
                <c:pt idx="3296">
                  <c:v>0.47217027417027402</c:v>
                </c:pt>
                <c:pt idx="3297">
                  <c:v>0.467912457912457</c:v>
                </c:pt>
                <c:pt idx="3298">
                  <c:v>0.46665223665223599</c:v>
                </c:pt>
                <c:pt idx="3299">
                  <c:v>0.47545358345358302</c:v>
                </c:pt>
                <c:pt idx="3300">
                  <c:v>0.46587109187109099</c:v>
                </c:pt>
                <c:pt idx="3301">
                  <c:v>0.47128330928330903</c:v>
                </c:pt>
                <c:pt idx="3302">
                  <c:v>0.45012313612313598</c:v>
                </c:pt>
                <c:pt idx="3303">
                  <c:v>0.45815295815295798</c:v>
                </c:pt>
                <c:pt idx="3304">
                  <c:v>0.45114381914381901</c:v>
                </c:pt>
                <c:pt idx="3305">
                  <c:v>0.43084367484367397</c:v>
                </c:pt>
                <c:pt idx="3306">
                  <c:v>0.443779701779701</c:v>
                </c:pt>
                <c:pt idx="3307">
                  <c:v>0.46214526214526203</c:v>
                </c:pt>
                <c:pt idx="3308">
                  <c:v>0.46214526214526203</c:v>
                </c:pt>
                <c:pt idx="3309">
                  <c:v>0.44704473304473202</c:v>
                </c:pt>
                <c:pt idx="3310">
                  <c:v>0.43508513708513702</c:v>
                </c:pt>
                <c:pt idx="3311">
                  <c:v>0.45691005291005199</c:v>
                </c:pt>
                <c:pt idx="3312">
                  <c:v>0.44772775372775298</c:v>
                </c:pt>
                <c:pt idx="3313">
                  <c:v>0.458951418951418</c:v>
                </c:pt>
                <c:pt idx="3314">
                  <c:v>0.47044059644059599</c:v>
                </c:pt>
                <c:pt idx="3315">
                  <c:v>0.45016738816738799</c:v>
                </c:pt>
                <c:pt idx="3316">
                  <c:v>0.41423472823472801</c:v>
                </c:pt>
                <c:pt idx="3317">
                  <c:v>0.41877633477633402</c:v>
                </c:pt>
                <c:pt idx="3318">
                  <c:v>0.40084848484848401</c:v>
                </c:pt>
                <c:pt idx="3319">
                  <c:v>0.41436075036074999</c:v>
                </c:pt>
                <c:pt idx="3320">
                  <c:v>0.42831938431938399</c:v>
                </c:pt>
                <c:pt idx="3321">
                  <c:v>0.43670322270322198</c:v>
                </c:pt>
                <c:pt idx="3322">
                  <c:v>0.43081673881673799</c:v>
                </c:pt>
                <c:pt idx="3323">
                  <c:v>0.43920057720057698</c:v>
                </c:pt>
                <c:pt idx="3324">
                  <c:v>0.43786339586339501</c:v>
                </c:pt>
                <c:pt idx="3325">
                  <c:v>0.43848773448773398</c:v>
                </c:pt>
                <c:pt idx="3326">
                  <c:v>0.45400673400673403</c:v>
                </c:pt>
                <c:pt idx="3327">
                  <c:v>0.46225685425685398</c:v>
                </c:pt>
                <c:pt idx="3328">
                  <c:v>0.47282635882635798</c:v>
                </c:pt>
                <c:pt idx="3329">
                  <c:v>0.47337950937950901</c:v>
                </c:pt>
                <c:pt idx="3330">
                  <c:v>0.493429533429533</c:v>
                </c:pt>
                <c:pt idx="3331">
                  <c:v>0.49405387205387202</c:v>
                </c:pt>
                <c:pt idx="3332">
                  <c:v>0.49980663780663698</c:v>
                </c:pt>
                <c:pt idx="3333">
                  <c:v>0.49418759018759001</c:v>
                </c:pt>
                <c:pt idx="3334">
                  <c:v>0.49797979797979702</c:v>
                </c:pt>
                <c:pt idx="3335">
                  <c:v>0.50618374218374196</c:v>
                </c:pt>
                <c:pt idx="3336">
                  <c:v>0.50886002886002801</c:v>
                </c:pt>
                <c:pt idx="3337">
                  <c:v>0.51180278980278904</c:v>
                </c:pt>
                <c:pt idx="3338">
                  <c:v>0.50859259259259204</c:v>
                </c:pt>
                <c:pt idx="3339">
                  <c:v>0.50306204906204899</c:v>
                </c:pt>
                <c:pt idx="3340">
                  <c:v>0.50671957671957601</c:v>
                </c:pt>
                <c:pt idx="3341">
                  <c:v>0.50832419432419396</c:v>
                </c:pt>
                <c:pt idx="3342">
                  <c:v>0.50368638768638696</c:v>
                </c:pt>
                <c:pt idx="3343">
                  <c:v>0.50366907166907104</c:v>
                </c:pt>
                <c:pt idx="3344">
                  <c:v>0.50475709475709396</c:v>
                </c:pt>
                <c:pt idx="3345">
                  <c:v>0.52214911014911003</c:v>
                </c:pt>
                <c:pt idx="3346">
                  <c:v>0.52473593073592995</c:v>
                </c:pt>
                <c:pt idx="3347">
                  <c:v>0.52250601250601203</c:v>
                </c:pt>
                <c:pt idx="3348">
                  <c:v>0.51385473785473701</c:v>
                </c:pt>
                <c:pt idx="3349">
                  <c:v>0.50894853294853204</c:v>
                </c:pt>
                <c:pt idx="3350">
                  <c:v>0.51447907647907598</c:v>
                </c:pt>
                <c:pt idx="3351">
                  <c:v>0.51010870610870596</c:v>
                </c:pt>
                <c:pt idx="3352">
                  <c:v>0.50833381433381397</c:v>
                </c:pt>
                <c:pt idx="3353">
                  <c:v>0.51278403078403001</c:v>
                </c:pt>
                <c:pt idx="3354">
                  <c:v>0.50502453102453104</c:v>
                </c:pt>
                <c:pt idx="3355">
                  <c:v>0.483974987974987</c:v>
                </c:pt>
                <c:pt idx="3356">
                  <c:v>0.47906974506974498</c:v>
                </c:pt>
                <c:pt idx="3357">
                  <c:v>0.46961519961519899</c:v>
                </c:pt>
                <c:pt idx="3358">
                  <c:v>0.47683982683982601</c:v>
                </c:pt>
                <c:pt idx="3359">
                  <c:v>0.46774218374218302</c:v>
                </c:pt>
                <c:pt idx="3360">
                  <c:v>0.481120731120731</c:v>
                </c:pt>
                <c:pt idx="3361">
                  <c:v>0.486115440115439</c:v>
                </c:pt>
                <c:pt idx="3362">
                  <c:v>0.48058585858585801</c:v>
                </c:pt>
                <c:pt idx="3363">
                  <c:v>0.456771524771524</c:v>
                </c:pt>
                <c:pt idx="3364">
                  <c:v>0.46194516594516499</c:v>
                </c:pt>
                <c:pt idx="3365">
                  <c:v>0.46426358826358799</c:v>
                </c:pt>
                <c:pt idx="3366">
                  <c:v>0.45962578162578099</c:v>
                </c:pt>
                <c:pt idx="3367">
                  <c:v>0.46622607022606999</c:v>
                </c:pt>
                <c:pt idx="3368">
                  <c:v>0.47835594035593998</c:v>
                </c:pt>
                <c:pt idx="3369">
                  <c:v>0.48022895622895601</c:v>
                </c:pt>
                <c:pt idx="3370">
                  <c:v>0.48094276094276001</c:v>
                </c:pt>
                <c:pt idx="3371">
                  <c:v>0.49516017316017302</c:v>
                </c:pt>
                <c:pt idx="3372">
                  <c:v>0.50618374218374196</c:v>
                </c:pt>
                <c:pt idx="3373">
                  <c:v>0.51091101491101398</c:v>
                </c:pt>
                <c:pt idx="3374">
                  <c:v>0.50689754689754596</c:v>
                </c:pt>
                <c:pt idx="3375">
                  <c:v>0.51028667628667601</c:v>
                </c:pt>
                <c:pt idx="3376">
                  <c:v>0.51902741702741595</c:v>
                </c:pt>
                <c:pt idx="3377">
                  <c:v>0.52580663780663695</c:v>
                </c:pt>
                <c:pt idx="3378">
                  <c:v>0.543474747474747</c:v>
                </c:pt>
                <c:pt idx="3379">
                  <c:v>0.54087926887926796</c:v>
                </c:pt>
                <c:pt idx="3380">
                  <c:v>0.53010582010581997</c:v>
                </c:pt>
                <c:pt idx="3381">
                  <c:v>0.52302549302549295</c:v>
                </c:pt>
                <c:pt idx="3382">
                  <c:v>0.51944011544011504</c:v>
                </c:pt>
                <c:pt idx="3383">
                  <c:v>0.51504858104857998</c:v>
                </c:pt>
                <c:pt idx="3384">
                  <c:v>0.52087445887445805</c:v>
                </c:pt>
                <c:pt idx="3385">
                  <c:v>0.51387493987493904</c:v>
                </c:pt>
                <c:pt idx="3386">
                  <c:v>0.50581721981721905</c:v>
                </c:pt>
                <c:pt idx="3387">
                  <c:v>0.51773737373737305</c:v>
                </c:pt>
                <c:pt idx="3388">
                  <c:v>0.51630399230399204</c:v>
                </c:pt>
                <c:pt idx="3389">
                  <c:v>0.50232227032226995</c:v>
                </c:pt>
                <c:pt idx="3390">
                  <c:v>0.513704665704665</c:v>
                </c:pt>
                <c:pt idx="3391">
                  <c:v>0.50061856661856596</c:v>
                </c:pt>
                <c:pt idx="3392">
                  <c:v>0.48314189514189498</c:v>
                </c:pt>
                <c:pt idx="3393">
                  <c:v>0.48421741221741199</c:v>
                </c:pt>
                <c:pt idx="3394">
                  <c:v>0.51621356421356401</c:v>
                </c:pt>
                <c:pt idx="3395">
                  <c:v>0.525983645983646</c:v>
                </c:pt>
                <c:pt idx="3396">
                  <c:v>0.53207792207792204</c:v>
                </c:pt>
                <c:pt idx="3397">
                  <c:v>0.52096392496392396</c:v>
                </c:pt>
                <c:pt idx="3398">
                  <c:v>0.54220586820586802</c:v>
                </c:pt>
                <c:pt idx="3399">
                  <c:v>0.55251274651274596</c:v>
                </c:pt>
                <c:pt idx="3400">
                  <c:v>0.56298124098124103</c:v>
                </c:pt>
                <c:pt idx="3401">
                  <c:v>0.56308898508898497</c:v>
                </c:pt>
                <c:pt idx="3402">
                  <c:v>0.57214141414141395</c:v>
                </c:pt>
                <c:pt idx="3403">
                  <c:v>0.56461279461279401</c:v>
                </c:pt>
                <c:pt idx="3404">
                  <c:v>0.56981048581048499</c:v>
                </c:pt>
                <c:pt idx="3405">
                  <c:v>0.57698124098124004</c:v>
                </c:pt>
                <c:pt idx="3406">
                  <c:v>0.57949013949013894</c:v>
                </c:pt>
                <c:pt idx="3407">
                  <c:v>0.58791534391534295</c:v>
                </c:pt>
                <c:pt idx="3408">
                  <c:v>0.580027898027898</c:v>
                </c:pt>
                <c:pt idx="3409">
                  <c:v>0.57554689754689703</c:v>
                </c:pt>
                <c:pt idx="3410">
                  <c:v>0.579311207311207</c:v>
                </c:pt>
                <c:pt idx="3411">
                  <c:v>0.58486772486772498</c:v>
                </c:pt>
                <c:pt idx="3412">
                  <c:v>0.57984896584896495</c:v>
                </c:pt>
                <c:pt idx="3413">
                  <c:v>0.58791534391534295</c:v>
                </c:pt>
                <c:pt idx="3414">
                  <c:v>0.56783934583934503</c:v>
                </c:pt>
                <c:pt idx="3415">
                  <c:v>0.58899086099086095</c:v>
                </c:pt>
                <c:pt idx="3416">
                  <c:v>0.58925925925925904</c:v>
                </c:pt>
                <c:pt idx="3417">
                  <c:v>0.58603270803270802</c:v>
                </c:pt>
                <c:pt idx="3418">
                  <c:v>0.59875998075998005</c:v>
                </c:pt>
                <c:pt idx="3419">
                  <c:v>0.60673689273689202</c:v>
                </c:pt>
                <c:pt idx="3420">
                  <c:v>0.61372775372775301</c:v>
                </c:pt>
                <c:pt idx="3421">
                  <c:v>0.608080808080808</c:v>
                </c:pt>
                <c:pt idx="3422">
                  <c:v>0.604585858585858</c:v>
                </c:pt>
                <c:pt idx="3423">
                  <c:v>0.59956709956709897</c:v>
                </c:pt>
                <c:pt idx="3424">
                  <c:v>0.61247330447330395</c:v>
                </c:pt>
                <c:pt idx="3425">
                  <c:v>0.62053968253968195</c:v>
                </c:pt>
                <c:pt idx="3426">
                  <c:v>0.61892640692640599</c:v>
                </c:pt>
                <c:pt idx="3427">
                  <c:v>0.61937469937469902</c:v>
                </c:pt>
                <c:pt idx="3428">
                  <c:v>0.62331794131794105</c:v>
                </c:pt>
                <c:pt idx="3429">
                  <c:v>0.62224242424242404</c:v>
                </c:pt>
                <c:pt idx="3430">
                  <c:v>0.61802982202982104</c:v>
                </c:pt>
                <c:pt idx="3431">
                  <c:v>0.61103896103896105</c:v>
                </c:pt>
                <c:pt idx="3432">
                  <c:v>0.61086002886002799</c:v>
                </c:pt>
                <c:pt idx="3433">
                  <c:v>0.60377873977873897</c:v>
                </c:pt>
                <c:pt idx="3434">
                  <c:v>0.62170466570466498</c:v>
                </c:pt>
                <c:pt idx="3435">
                  <c:v>0.62582780182780096</c:v>
                </c:pt>
                <c:pt idx="3436">
                  <c:v>0.620001924001924</c:v>
                </c:pt>
                <c:pt idx="3437">
                  <c:v>0.60180759980759901</c:v>
                </c:pt>
                <c:pt idx="3438">
                  <c:v>0.59651948051948001</c:v>
                </c:pt>
                <c:pt idx="3439">
                  <c:v>0.59634054834054795</c:v>
                </c:pt>
                <c:pt idx="3440">
                  <c:v>0.60625300625300604</c:v>
                </c:pt>
                <c:pt idx="3441">
                  <c:v>0.60118037518037504</c:v>
                </c:pt>
                <c:pt idx="3442">
                  <c:v>0.62851659451659403</c:v>
                </c:pt>
                <c:pt idx="3443">
                  <c:v>0.62663395863395799</c:v>
                </c:pt>
                <c:pt idx="3444">
                  <c:v>0.63609812409812305</c:v>
                </c:pt>
                <c:pt idx="3445">
                  <c:v>0.64483886483886399</c:v>
                </c:pt>
                <c:pt idx="3446">
                  <c:v>0.64844348244348204</c:v>
                </c:pt>
                <c:pt idx="3447">
                  <c:v>0.65677922077922002</c:v>
                </c:pt>
                <c:pt idx="3448">
                  <c:v>0.65668879268879199</c:v>
                </c:pt>
                <c:pt idx="3449">
                  <c:v>0.65646368446368397</c:v>
                </c:pt>
                <c:pt idx="3450">
                  <c:v>0.66430399230399195</c:v>
                </c:pt>
                <c:pt idx="3451">
                  <c:v>0.64835305435305401</c:v>
                </c:pt>
                <c:pt idx="3452">
                  <c:v>0.64803848003847997</c:v>
                </c:pt>
                <c:pt idx="3453">
                  <c:v>0.64330735930735905</c:v>
                </c:pt>
                <c:pt idx="3454">
                  <c:v>0.65339971139971098</c:v>
                </c:pt>
                <c:pt idx="3455">
                  <c:v>0.65376046176046099</c:v>
                </c:pt>
                <c:pt idx="3456">
                  <c:v>0.65484175084175</c:v>
                </c:pt>
                <c:pt idx="3457">
                  <c:v>0.65934776334776302</c:v>
                </c:pt>
                <c:pt idx="3458">
                  <c:v>0.63722462722462703</c:v>
                </c:pt>
                <c:pt idx="3459">
                  <c:v>0.65511207311207298</c:v>
                </c:pt>
                <c:pt idx="3460">
                  <c:v>0.66403367003366998</c:v>
                </c:pt>
                <c:pt idx="3461">
                  <c:v>0.66187012987012905</c:v>
                </c:pt>
                <c:pt idx="3462">
                  <c:v>0.65479653679653604</c:v>
                </c:pt>
                <c:pt idx="3463">
                  <c:v>0.65970755170755102</c:v>
                </c:pt>
                <c:pt idx="3464">
                  <c:v>0.66078884078884004</c:v>
                </c:pt>
                <c:pt idx="3465">
                  <c:v>0.64718229918229897</c:v>
                </c:pt>
                <c:pt idx="3466">
                  <c:v>0.61203751803751805</c:v>
                </c:pt>
                <c:pt idx="3467">
                  <c:v>0.60410774410774404</c:v>
                </c:pt>
                <c:pt idx="3468">
                  <c:v>0.61365945165945102</c:v>
                </c:pt>
                <c:pt idx="3469">
                  <c:v>0.598160654160654</c:v>
                </c:pt>
                <c:pt idx="3470">
                  <c:v>0.61510149110149104</c:v>
                </c:pt>
                <c:pt idx="3471">
                  <c:v>0.60564021164021098</c:v>
                </c:pt>
                <c:pt idx="3472">
                  <c:v>0.56950456950456896</c:v>
                </c:pt>
                <c:pt idx="3473">
                  <c:v>0.580453102453102</c:v>
                </c:pt>
                <c:pt idx="3474">
                  <c:v>0.57851563251563198</c:v>
                </c:pt>
                <c:pt idx="3475">
                  <c:v>0.59933140933140905</c:v>
                </c:pt>
                <c:pt idx="3476">
                  <c:v>0.61915632515632502</c:v>
                </c:pt>
                <c:pt idx="3477">
                  <c:v>0.62213083213083198</c:v>
                </c:pt>
                <c:pt idx="3478">
                  <c:v>0.63988263588263505</c:v>
                </c:pt>
                <c:pt idx="3479">
                  <c:v>0.64069360269360198</c:v>
                </c:pt>
                <c:pt idx="3480">
                  <c:v>0.64916498316498294</c:v>
                </c:pt>
                <c:pt idx="3481">
                  <c:v>0.658266474266474</c:v>
                </c:pt>
                <c:pt idx="3482">
                  <c:v>0.66024819624819597</c:v>
                </c:pt>
                <c:pt idx="3483">
                  <c:v>0.64925444925444897</c:v>
                </c:pt>
                <c:pt idx="3484">
                  <c:v>0.65898701298701201</c:v>
                </c:pt>
                <c:pt idx="3485">
                  <c:v>0.65709475709475695</c:v>
                </c:pt>
                <c:pt idx="3486">
                  <c:v>0.66628571428571404</c:v>
                </c:pt>
                <c:pt idx="3487">
                  <c:v>0.66565560365560295</c:v>
                </c:pt>
                <c:pt idx="3488">
                  <c:v>0.66574506974506897</c:v>
                </c:pt>
                <c:pt idx="3489">
                  <c:v>0.67448677248677202</c:v>
                </c:pt>
                <c:pt idx="3490">
                  <c:v>0.67872150072149995</c:v>
                </c:pt>
                <c:pt idx="3491">
                  <c:v>0.66691678691678702</c:v>
                </c:pt>
                <c:pt idx="3492">
                  <c:v>0.69034632034632004</c:v>
                </c:pt>
                <c:pt idx="3493">
                  <c:v>0.69187782587782498</c:v>
                </c:pt>
                <c:pt idx="3494">
                  <c:v>0.69575276575276501</c:v>
                </c:pt>
                <c:pt idx="3495">
                  <c:v>0.69647426647426602</c:v>
                </c:pt>
                <c:pt idx="3496">
                  <c:v>0.69557287157287095</c:v>
                </c:pt>
                <c:pt idx="3497">
                  <c:v>0.68719191919191902</c:v>
                </c:pt>
                <c:pt idx="3498">
                  <c:v>0.68764309764309695</c:v>
                </c:pt>
                <c:pt idx="3499">
                  <c:v>0.66871957671957605</c:v>
                </c:pt>
                <c:pt idx="3500">
                  <c:v>0.66403367003366998</c:v>
                </c:pt>
                <c:pt idx="3501">
                  <c:v>0.67908225108225095</c:v>
                </c:pt>
                <c:pt idx="3502">
                  <c:v>0.69106685906685805</c:v>
                </c:pt>
                <c:pt idx="3503">
                  <c:v>0.68205579605579603</c:v>
                </c:pt>
                <c:pt idx="3504">
                  <c:v>0.69185088985088905</c:v>
                </c:pt>
                <c:pt idx="3505">
                  <c:v>0.68531313131313099</c:v>
                </c:pt>
                <c:pt idx="3506">
                  <c:v>0.67834343434343403</c:v>
                </c:pt>
                <c:pt idx="3507">
                  <c:v>0.68630880230880198</c:v>
                </c:pt>
                <c:pt idx="3508">
                  <c:v>0.67417989417989399</c:v>
                </c:pt>
                <c:pt idx="3509">
                  <c:v>0.67065031265031205</c:v>
                </c:pt>
                <c:pt idx="3510">
                  <c:v>0.67888696488696398</c:v>
                </c:pt>
                <c:pt idx="3511">
                  <c:v>0.69264454064453995</c:v>
                </c:pt>
                <c:pt idx="3512">
                  <c:v>0.70386724386724298</c:v>
                </c:pt>
                <c:pt idx="3513">
                  <c:v>0.70956998556998496</c:v>
                </c:pt>
                <c:pt idx="3514">
                  <c:v>0.707307359307359</c:v>
                </c:pt>
                <c:pt idx="3515">
                  <c:v>0.68712265512265502</c:v>
                </c:pt>
                <c:pt idx="3516">
                  <c:v>0.668478114478114</c:v>
                </c:pt>
                <c:pt idx="3517">
                  <c:v>0.67535642135642104</c:v>
                </c:pt>
                <c:pt idx="3518">
                  <c:v>0.69336796536796497</c:v>
                </c:pt>
                <c:pt idx="3519">
                  <c:v>0.65775180375180298</c:v>
                </c:pt>
                <c:pt idx="3520">
                  <c:v>0.64286291486291403</c:v>
                </c:pt>
                <c:pt idx="3521">
                  <c:v>0.65580759980759895</c:v>
                </c:pt>
                <c:pt idx="3522">
                  <c:v>0.66721019721019703</c:v>
                </c:pt>
                <c:pt idx="3523">
                  <c:v>0.68463395863395804</c:v>
                </c:pt>
                <c:pt idx="3524">
                  <c:v>0.68703222703222599</c:v>
                </c:pt>
                <c:pt idx="3525">
                  <c:v>0.69291582491582404</c:v>
                </c:pt>
                <c:pt idx="3526">
                  <c:v>0.70060894660894601</c:v>
                </c:pt>
                <c:pt idx="3527">
                  <c:v>0.69662626262626204</c:v>
                </c:pt>
                <c:pt idx="3528">
                  <c:v>0.70006637806637795</c:v>
                </c:pt>
                <c:pt idx="3529">
                  <c:v>0.68612698412698403</c:v>
                </c:pt>
                <c:pt idx="3530">
                  <c:v>0.69142183742183705</c:v>
                </c:pt>
                <c:pt idx="3531">
                  <c:v>0.69934199134199104</c:v>
                </c:pt>
                <c:pt idx="3532">
                  <c:v>0.70441077441077404</c:v>
                </c:pt>
                <c:pt idx="3533">
                  <c:v>0.70454641654641603</c:v>
                </c:pt>
                <c:pt idx="3534">
                  <c:v>0.70214814814814797</c:v>
                </c:pt>
                <c:pt idx="3535">
                  <c:v>0.70540644540644504</c:v>
                </c:pt>
                <c:pt idx="3536">
                  <c:v>0.69056277056277005</c:v>
                </c:pt>
                <c:pt idx="3537">
                  <c:v>0.70051851851851799</c:v>
                </c:pt>
                <c:pt idx="3538">
                  <c:v>0.69866281866281799</c:v>
                </c:pt>
                <c:pt idx="3539">
                  <c:v>0.701242905242905</c:v>
                </c:pt>
                <c:pt idx="3540">
                  <c:v>0.71776046176046104</c:v>
                </c:pt>
                <c:pt idx="3541">
                  <c:v>0.71934487734487695</c:v>
                </c:pt>
                <c:pt idx="3542">
                  <c:v>0.71119865319865305</c:v>
                </c:pt>
                <c:pt idx="3543">
                  <c:v>0.696174122174122</c:v>
                </c:pt>
                <c:pt idx="3544">
                  <c:v>0.70205772005772005</c:v>
                </c:pt>
                <c:pt idx="3545">
                  <c:v>0.70830206830206799</c:v>
                </c:pt>
                <c:pt idx="3546">
                  <c:v>0.697531505531505</c:v>
                </c:pt>
                <c:pt idx="3547">
                  <c:v>0.71183261183261104</c:v>
                </c:pt>
                <c:pt idx="3548">
                  <c:v>0.71599615199615196</c:v>
                </c:pt>
                <c:pt idx="3549">
                  <c:v>0.722874458874458</c:v>
                </c:pt>
                <c:pt idx="3550">
                  <c:v>0.73346416546416504</c:v>
                </c:pt>
                <c:pt idx="3551">
                  <c:v>0.73219721019720996</c:v>
                </c:pt>
                <c:pt idx="3552">
                  <c:v>0.74115824915824902</c:v>
                </c:pt>
                <c:pt idx="3553">
                  <c:v>0.74396344396344305</c:v>
                </c:pt>
                <c:pt idx="3554">
                  <c:v>0.74590957190957097</c:v>
                </c:pt>
                <c:pt idx="3555">
                  <c:v>0.74504954304954296</c:v>
                </c:pt>
                <c:pt idx="3556">
                  <c:v>0.74858008658008601</c:v>
                </c:pt>
                <c:pt idx="3557">
                  <c:v>0.75998460798460798</c:v>
                </c:pt>
                <c:pt idx="3558">
                  <c:v>0.76835690235690202</c:v>
                </c:pt>
                <c:pt idx="3559">
                  <c:v>0.77021164021164001</c:v>
                </c:pt>
                <c:pt idx="3560">
                  <c:v>0.77039345839345796</c:v>
                </c:pt>
                <c:pt idx="3561">
                  <c:v>0.76423857623857605</c:v>
                </c:pt>
                <c:pt idx="3562">
                  <c:v>0.75174795574795505</c:v>
                </c:pt>
                <c:pt idx="3563">
                  <c:v>0.75708802308802303</c:v>
                </c:pt>
                <c:pt idx="3564">
                  <c:v>0.75853583453583395</c:v>
                </c:pt>
                <c:pt idx="3565">
                  <c:v>0.763423761423761</c:v>
                </c:pt>
                <c:pt idx="3566">
                  <c:v>0.77632130832130797</c:v>
                </c:pt>
                <c:pt idx="3567">
                  <c:v>0.77835786435786403</c:v>
                </c:pt>
                <c:pt idx="3568">
                  <c:v>0.78196536796536698</c:v>
                </c:pt>
                <c:pt idx="3569">
                  <c:v>0.78141991341991301</c:v>
                </c:pt>
                <c:pt idx="3570">
                  <c:v>0.77068879268879198</c:v>
                </c:pt>
                <c:pt idx="3571">
                  <c:v>0.77869167869167799</c:v>
                </c:pt>
                <c:pt idx="3572">
                  <c:v>0.77741895141895101</c:v>
                </c:pt>
                <c:pt idx="3573">
                  <c:v>0.78087445887445806</c:v>
                </c:pt>
                <c:pt idx="3574">
                  <c:v>0.77996536796536797</c:v>
                </c:pt>
                <c:pt idx="3575">
                  <c:v>0.79187878787878796</c:v>
                </c:pt>
                <c:pt idx="3576">
                  <c:v>0.79369793169793101</c:v>
                </c:pt>
                <c:pt idx="3577">
                  <c:v>0.80251948051947997</c:v>
                </c:pt>
                <c:pt idx="3578">
                  <c:v>0.79624434824434798</c:v>
                </c:pt>
                <c:pt idx="3579">
                  <c:v>0.784693602693602</c:v>
                </c:pt>
                <c:pt idx="3580">
                  <c:v>0.79269745069745001</c:v>
                </c:pt>
                <c:pt idx="3581">
                  <c:v>0.78560365560365497</c:v>
                </c:pt>
                <c:pt idx="3582">
                  <c:v>0.78805868205868101</c:v>
                </c:pt>
                <c:pt idx="3583">
                  <c:v>0.79706204906204803</c:v>
                </c:pt>
                <c:pt idx="3584">
                  <c:v>0.79369793169793101</c:v>
                </c:pt>
                <c:pt idx="3585">
                  <c:v>0.80033670033670001</c:v>
                </c:pt>
                <c:pt idx="3586">
                  <c:v>0.77987397787397705</c:v>
                </c:pt>
                <c:pt idx="3587">
                  <c:v>0.79806156806156803</c:v>
                </c:pt>
                <c:pt idx="3588">
                  <c:v>0.79469841269841202</c:v>
                </c:pt>
                <c:pt idx="3589">
                  <c:v>0.80251948051947997</c:v>
                </c:pt>
                <c:pt idx="3590">
                  <c:v>0.80652044252044197</c:v>
                </c:pt>
                <c:pt idx="3591">
                  <c:v>0.806611832611832</c:v>
                </c:pt>
                <c:pt idx="3592">
                  <c:v>0.79815392015391995</c:v>
                </c:pt>
                <c:pt idx="3593">
                  <c:v>0.79888119288119197</c:v>
                </c:pt>
                <c:pt idx="3594">
                  <c:v>0.79115151515151505</c:v>
                </c:pt>
                <c:pt idx="3595">
                  <c:v>0.79142376142376103</c:v>
                </c:pt>
                <c:pt idx="3596">
                  <c:v>0.75604617604617597</c:v>
                </c:pt>
                <c:pt idx="3597">
                  <c:v>0.75068109668109595</c:v>
                </c:pt>
                <c:pt idx="3598">
                  <c:v>0.76332178932178896</c:v>
                </c:pt>
                <c:pt idx="3599">
                  <c:v>0.74622414622414601</c:v>
                </c:pt>
                <c:pt idx="3600">
                  <c:v>0.74677056277056197</c:v>
                </c:pt>
                <c:pt idx="3601">
                  <c:v>0.73731216931216903</c:v>
                </c:pt>
                <c:pt idx="3602">
                  <c:v>0.75741029341029298</c:v>
                </c:pt>
                <c:pt idx="3603">
                  <c:v>0.76245791245791195</c:v>
                </c:pt>
                <c:pt idx="3604">
                  <c:v>0.76004810004809997</c:v>
                </c:pt>
                <c:pt idx="3605">
                  <c:v>0.77196151996151996</c:v>
                </c:pt>
                <c:pt idx="3606">
                  <c:v>0.78032900432900398</c:v>
                </c:pt>
                <c:pt idx="3607">
                  <c:v>0.77996536796536797</c:v>
                </c:pt>
                <c:pt idx="3608">
                  <c:v>0.79488023088022997</c:v>
                </c:pt>
                <c:pt idx="3609">
                  <c:v>0.80424723424723399</c:v>
                </c:pt>
                <c:pt idx="3610">
                  <c:v>0.80906685906685905</c:v>
                </c:pt>
                <c:pt idx="3611">
                  <c:v>0.81434151034151003</c:v>
                </c:pt>
                <c:pt idx="3612">
                  <c:v>0.81152284752284698</c:v>
                </c:pt>
                <c:pt idx="3613">
                  <c:v>0.82070803270803205</c:v>
                </c:pt>
                <c:pt idx="3614">
                  <c:v>0.82189033189033101</c:v>
                </c:pt>
                <c:pt idx="3615">
                  <c:v>0.82116305916305898</c:v>
                </c:pt>
                <c:pt idx="3616">
                  <c:v>0.82016257816257798</c:v>
                </c:pt>
                <c:pt idx="3617">
                  <c:v>0.82534583934583905</c:v>
                </c:pt>
                <c:pt idx="3618">
                  <c:v>0.82443674843674797</c:v>
                </c:pt>
                <c:pt idx="3619">
                  <c:v>0.82343626743626697</c:v>
                </c:pt>
                <c:pt idx="3620">
                  <c:v>0.82080038480038398</c:v>
                </c:pt>
                <c:pt idx="3621">
                  <c:v>0.82898412698412605</c:v>
                </c:pt>
                <c:pt idx="3622">
                  <c:v>0.82425493025493002</c:v>
                </c:pt>
                <c:pt idx="3623">
                  <c:v>0.81270514670514604</c:v>
                </c:pt>
                <c:pt idx="3624">
                  <c:v>0.81952573352573299</c:v>
                </c:pt>
                <c:pt idx="3625">
                  <c:v>0.82161712361712302</c:v>
                </c:pt>
                <c:pt idx="3626">
                  <c:v>0.81097739297739302</c:v>
                </c:pt>
                <c:pt idx="3627">
                  <c:v>0.80962193362193302</c:v>
                </c:pt>
                <c:pt idx="3628">
                  <c:v>0.82325444925444902</c:v>
                </c:pt>
                <c:pt idx="3629">
                  <c:v>0.82571043771043695</c:v>
                </c:pt>
                <c:pt idx="3630">
                  <c:v>0.83544107744107698</c:v>
                </c:pt>
                <c:pt idx="3631">
                  <c:v>0.83378932178932097</c:v>
                </c:pt>
                <c:pt idx="3632">
                  <c:v>0.81962674362674304</c:v>
                </c:pt>
                <c:pt idx="3633">
                  <c:v>0.80921019721019705</c:v>
                </c:pt>
                <c:pt idx="3634">
                  <c:v>0.82337277537277498</c:v>
                </c:pt>
                <c:pt idx="3635">
                  <c:v>0.79395189995189996</c:v>
                </c:pt>
                <c:pt idx="3636">
                  <c:v>0.80820586820586804</c:v>
                </c:pt>
                <c:pt idx="3637">
                  <c:v>0.80491582491582403</c:v>
                </c:pt>
                <c:pt idx="3638">
                  <c:v>0.80016450216450197</c:v>
                </c:pt>
                <c:pt idx="3639">
                  <c:v>0.775769119769119</c:v>
                </c:pt>
                <c:pt idx="3640">
                  <c:v>0.77604329004328998</c:v>
                </c:pt>
                <c:pt idx="3641">
                  <c:v>0.79559692159692097</c:v>
                </c:pt>
                <c:pt idx="3642">
                  <c:v>0.79349494949494903</c:v>
                </c:pt>
                <c:pt idx="3643">
                  <c:v>0.76580952380952305</c:v>
                </c:pt>
                <c:pt idx="3644">
                  <c:v>0.79669264069264001</c:v>
                </c:pt>
                <c:pt idx="3645">
                  <c:v>0.76105916305916199</c:v>
                </c:pt>
                <c:pt idx="3646">
                  <c:v>0.74095719095719004</c:v>
                </c:pt>
                <c:pt idx="3647">
                  <c:v>0.71235786435786397</c:v>
                </c:pt>
                <c:pt idx="3648">
                  <c:v>0.71500817700817698</c:v>
                </c:pt>
                <c:pt idx="3649">
                  <c:v>0.70340452140452103</c:v>
                </c:pt>
                <c:pt idx="3650">
                  <c:v>0.70194227994227898</c:v>
                </c:pt>
                <c:pt idx="3651">
                  <c:v>0.72204425204425104</c:v>
                </c:pt>
                <c:pt idx="3652">
                  <c:v>0.73876479076478996</c:v>
                </c:pt>
                <c:pt idx="3653">
                  <c:v>0.77321115921115902</c:v>
                </c:pt>
                <c:pt idx="3654">
                  <c:v>0.76060221260221195</c:v>
                </c:pt>
                <c:pt idx="3655">
                  <c:v>0.78106878306878302</c:v>
                </c:pt>
                <c:pt idx="3656">
                  <c:v>0.79477441077441002</c:v>
                </c:pt>
                <c:pt idx="3657">
                  <c:v>0.79230687830687796</c:v>
                </c:pt>
                <c:pt idx="3658">
                  <c:v>0.81286580086579996</c:v>
                </c:pt>
                <c:pt idx="3659">
                  <c:v>0.81012409812409802</c:v>
                </c:pt>
                <c:pt idx="3660">
                  <c:v>0.82172775372775297</c:v>
                </c:pt>
                <c:pt idx="3661">
                  <c:v>0.84256084656084596</c:v>
                </c:pt>
                <c:pt idx="3662">
                  <c:v>0.84356517556517496</c:v>
                </c:pt>
                <c:pt idx="3663">
                  <c:v>0.83716979316979301</c:v>
                </c:pt>
                <c:pt idx="3664">
                  <c:v>0.84877344877344796</c:v>
                </c:pt>
                <c:pt idx="3665">
                  <c:v>0.85617412217412203</c:v>
                </c:pt>
                <c:pt idx="3666">
                  <c:v>0.85791053391053296</c:v>
                </c:pt>
                <c:pt idx="3667">
                  <c:v>0.86375853775853695</c:v>
                </c:pt>
                <c:pt idx="3668">
                  <c:v>0.86554016354016305</c:v>
                </c:pt>
                <c:pt idx="3669">
                  <c:v>0.863575757575757</c:v>
                </c:pt>
                <c:pt idx="3670">
                  <c:v>0.86567676767676704</c:v>
                </c:pt>
                <c:pt idx="3671">
                  <c:v>0.86613371813371798</c:v>
                </c:pt>
                <c:pt idx="3672">
                  <c:v>0.86732178932178905</c:v>
                </c:pt>
                <c:pt idx="3673">
                  <c:v>0.87810293410293405</c:v>
                </c:pt>
                <c:pt idx="3674">
                  <c:v>0.87508802308802303</c:v>
                </c:pt>
                <c:pt idx="3675">
                  <c:v>0.87837710437710403</c:v>
                </c:pt>
                <c:pt idx="3676">
                  <c:v>0.88842809042809001</c:v>
                </c:pt>
                <c:pt idx="3677">
                  <c:v>0.89372775372775304</c:v>
                </c:pt>
                <c:pt idx="3678">
                  <c:v>0.89235690235690202</c:v>
                </c:pt>
                <c:pt idx="3679">
                  <c:v>0.897199615199615</c:v>
                </c:pt>
                <c:pt idx="3680">
                  <c:v>0.89317941317941296</c:v>
                </c:pt>
                <c:pt idx="3681">
                  <c:v>0.88002212602212604</c:v>
                </c:pt>
                <c:pt idx="3682">
                  <c:v>0.89212890812890799</c:v>
                </c:pt>
                <c:pt idx="3683">
                  <c:v>0.899483405483405</c:v>
                </c:pt>
                <c:pt idx="3684">
                  <c:v>0.89738239538239495</c:v>
                </c:pt>
                <c:pt idx="3685">
                  <c:v>0.90048869648869601</c:v>
                </c:pt>
                <c:pt idx="3686">
                  <c:v>0.88778835978835902</c:v>
                </c:pt>
                <c:pt idx="3687">
                  <c:v>0.88650889850889802</c:v>
                </c:pt>
                <c:pt idx="3688">
                  <c:v>0.85626743626743596</c:v>
                </c:pt>
                <c:pt idx="3689">
                  <c:v>0.86567676767676704</c:v>
                </c:pt>
                <c:pt idx="3690">
                  <c:v>0.835524771524771</c:v>
                </c:pt>
                <c:pt idx="3691">
                  <c:v>0.82291582491582405</c:v>
                </c:pt>
                <c:pt idx="3692">
                  <c:v>0.80829725829725796</c:v>
                </c:pt>
                <c:pt idx="3693">
                  <c:v>0.84374795574795503</c:v>
                </c:pt>
                <c:pt idx="3694">
                  <c:v>0.88934199134199099</c:v>
                </c:pt>
                <c:pt idx="3695">
                  <c:v>0.89737950937950905</c:v>
                </c:pt>
                <c:pt idx="3696">
                  <c:v>0.90610774410774397</c:v>
                </c:pt>
                <c:pt idx="3697">
                  <c:v>0.90868013468013398</c:v>
                </c:pt>
                <c:pt idx="3698">
                  <c:v>0.90886387686387604</c:v>
                </c:pt>
                <c:pt idx="3699">
                  <c:v>0.91501972101972096</c:v>
                </c:pt>
                <c:pt idx="3700">
                  <c:v>0.91759211159211096</c:v>
                </c:pt>
                <c:pt idx="3701">
                  <c:v>0.90730254930254906</c:v>
                </c:pt>
                <c:pt idx="3702">
                  <c:v>0.88837614237614204</c:v>
                </c:pt>
                <c:pt idx="3703">
                  <c:v>0.88736604136604103</c:v>
                </c:pt>
                <c:pt idx="3704">
                  <c:v>0.85328042328042297</c:v>
                </c:pt>
                <c:pt idx="3705">
                  <c:v>0.83582395382395303</c:v>
                </c:pt>
                <c:pt idx="3706">
                  <c:v>0.85870129870129797</c:v>
                </c:pt>
                <c:pt idx="3707">
                  <c:v>0.89168350168350097</c:v>
                </c:pt>
                <c:pt idx="3708">
                  <c:v>0.87652429052429004</c:v>
                </c:pt>
                <c:pt idx="3709">
                  <c:v>0.86182491582491505</c:v>
                </c:pt>
                <c:pt idx="3710">
                  <c:v>0.85658778258778201</c:v>
                </c:pt>
                <c:pt idx="3711">
                  <c:v>0.84537950937950901</c:v>
                </c:pt>
                <c:pt idx="3712">
                  <c:v>0.82847330447330403</c:v>
                </c:pt>
                <c:pt idx="3713">
                  <c:v>0.85245310245310202</c:v>
                </c:pt>
                <c:pt idx="3714">
                  <c:v>0.85635786435786398</c:v>
                </c:pt>
                <c:pt idx="3715">
                  <c:v>0.86577489177489098</c:v>
                </c:pt>
                <c:pt idx="3716">
                  <c:v>0.89352092352092305</c:v>
                </c:pt>
                <c:pt idx="3717">
                  <c:v>0.883139009139009</c:v>
                </c:pt>
                <c:pt idx="3718">
                  <c:v>0.88754978354978298</c:v>
                </c:pt>
                <c:pt idx="3719">
                  <c:v>0.862651274651274</c:v>
                </c:pt>
                <c:pt idx="3720">
                  <c:v>0.83876479076479005</c:v>
                </c:pt>
                <c:pt idx="3721">
                  <c:v>0.85576238576238495</c:v>
                </c:pt>
                <c:pt idx="3722">
                  <c:v>0.83242520442520396</c:v>
                </c:pt>
                <c:pt idx="3723">
                  <c:v>0.85511784511784406</c:v>
                </c:pt>
                <c:pt idx="3724">
                  <c:v>0.88194516594516503</c:v>
                </c:pt>
                <c:pt idx="3725">
                  <c:v>0.87477922077921999</c:v>
                </c:pt>
                <c:pt idx="3726">
                  <c:v>0.893704665704665</c:v>
                </c:pt>
                <c:pt idx="3727">
                  <c:v>0.88846849446849396</c:v>
                </c:pt>
                <c:pt idx="3728">
                  <c:v>0.88001539201539203</c:v>
                </c:pt>
                <c:pt idx="3729">
                  <c:v>0.90004425204425198</c:v>
                </c:pt>
                <c:pt idx="3730">
                  <c:v>0.90114670514670503</c:v>
                </c:pt>
                <c:pt idx="3731">
                  <c:v>0.91942953342953304</c:v>
                </c:pt>
                <c:pt idx="3732">
                  <c:v>0.92733044733044701</c:v>
                </c:pt>
                <c:pt idx="3733">
                  <c:v>0.93036267436267395</c:v>
                </c:pt>
                <c:pt idx="3734">
                  <c:v>0.93054641654641601</c:v>
                </c:pt>
                <c:pt idx="3735">
                  <c:v>0.92916786916786898</c:v>
                </c:pt>
                <c:pt idx="3736">
                  <c:v>0.94073496873496798</c:v>
                </c:pt>
                <c:pt idx="3737">
                  <c:v>0.940459836459836</c:v>
                </c:pt>
                <c:pt idx="3738">
                  <c:v>0.94598075998075903</c:v>
                </c:pt>
                <c:pt idx="3739">
                  <c:v>0.94432708032708002</c:v>
                </c:pt>
                <c:pt idx="3740">
                  <c:v>0.942030784030784</c:v>
                </c:pt>
                <c:pt idx="3741">
                  <c:v>0.93541606541606503</c:v>
                </c:pt>
                <c:pt idx="3742">
                  <c:v>0.94763540163540105</c:v>
                </c:pt>
                <c:pt idx="3743">
                  <c:v>0.93964213564213495</c:v>
                </c:pt>
                <c:pt idx="3744">
                  <c:v>0.931466089466089</c:v>
                </c:pt>
                <c:pt idx="3745">
                  <c:v>0.93357864357864295</c:v>
                </c:pt>
                <c:pt idx="3746">
                  <c:v>0.90638383838383796</c:v>
                </c:pt>
                <c:pt idx="3747">
                  <c:v>0.91428475228475203</c:v>
                </c:pt>
                <c:pt idx="3748">
                  <c:v>0.88323136123136103</c:v>
                </c:pt>
                <c:pt idx="3749">
                  <c:v>0.87882154882154895</c:v>
                </c:pt>
                <c:pt idx="3750">
                  <c:v>0.90270899470899402</c:v>
                </c:pt>
                <c:pt idx="3751">
                  <c:v>0.89101491101491004</c:v>
                </c:pt>
                <c:pt idx="3752">
                  <c:v>0.91630591630591596</c:v>
                </c:pt>
                <c:pt idx="3753">
                  <c:v>0.91060990860990798</c:v>
                </c:pt>
                <c:pt idx="3754">
                  <c:v>0.93357864357864295</c:v>
                </c:pt>
                <c:pt idx="3755">
                  <c:v>0.924758056758056</c:v>
                </c:pt>
                <c:pt idx="3756">
                  <c:v>0.941746031746031</c:v>
                </c:pt>
                <c:pt idx="3757">
                  <c:v>0.937962481962481</c:v>
                </c:pt>
                <c:pt idx="3758">
                  <c:v>0.92707263107263005</c:v>
                </c:pt>
                <c:pt idx="3759">
                  <c:v>0.89883405483405399</c:v>
                </c:pt>
                <c:pt idx="3760">
                  <c:v>0.89431168831168795</c:v>
                </c:pt>
                <c:pt idx="3761">
                  <c:v>0.89864935064935003</c:v>
                </c:pt>
                <c:pt idx="3762">
                  <c:v>0.92181240981240897</c:v>
                </c:pt>
                <c:pt idx="3763">
                  <c:v>0.90501683501683405</c:v>
                </c:pt>
                <c:pt idx="3764">
                  <c:v>0.89827994227994201</c:v>
                </c:pt>
                <c:pt idx="3765">
                  <c:v>0.90506301106301001</c:v>
                </c:pt>
                <c:pt idx="3766">
                  <c:v>0.91793650793650705</c:v>
                </c:pt>
                <c:pt idx="3767">
                  <c:v>0.91286099086099004</c:v>
                </c:pt>
                <c:pt idx="3768">
                  <c:v>0.91927465127465102</c:v>
                </c:pt>
                <c:pt idx="3769">
                  <c:v>0.92781144781144698</c:v>
                </c:pt>
                <c:pt idx="3770">
                  <c:v>0.93833189033189002</c:v>
                </c:pt>
                <c:pt idx="3771">
                  <c:v>0.92956421356421304</c:v>
                </c:pt>
                <c:pt idx="3772">
                  <c:v>0.93325637325637301</c:v>
                </c:pt>
                <c:pt idx="3773">
                  <c:v>0.94193073593073495</c:v>
                </c:pt>
                <c:pt idx="3774">
                  <c:v>0.94137662337662298</c:v>
                </c:pt>
                <c:pt idx="3775">
                  <c:v>0.919043771043771</c:v>
                </c:pt>
                <c:pt idx="3776">
                  <c:v>0.93657816257816195</c:v>
                </c:pt>
                <c:pt idx="3777">
                  <c:v>0.93427128427128403</c:v>
                </c:pt>
                <c:pt idx="3778">
                  <c:v>0.94377585377585305</c:v>
                </c:pt>
                <c:pt idx="3779">
                  <c:v>0.94866762866762799</c:v>
                </c:pt>
                <c:pt idx="3780">
                  <c:v>0.95318807118807103</c:v>
                </c:pt>
                <c:pt idx="3781">
                  <c:v>0.94506782106782095</c:v>
                </c:pt>
                <c:pt idx="3782">
                  <c:v>0.95125156325156301</c:v>
                </c:pt>
                <c:pt idx="3783">
                  <c:v>0.94322270322270296</c:v>
                </c:pt>
                <c:pt idx="3784">
                  <c:v>0.92375084175084099</c:v>
                </c:pt>
                <c:pt idx="3785">
                  <c:v>0.94460702260702201</c:v>
                </c:pt>
                <c:pt idx="3786">
                  <c:v>0.95014430014429996</c:v>
                </c:pt>
                <c:pt idx="3787">
                  <c:v>0.92781144781144698</c:v>
                </c:pt>
                <c:pt idx="3788">
                  <c:v>0.91987493987493896</c:v>
                </c:pt>
                <c:pt idx="3789">
                  <c:v>0.92753439153439099</c:v>
                </c:pt>
                <c:pt idx="3790">
                  <c:v>0.95291197691197604</c:v>
                </c:pt>
                <c:pt idx="3791">
                  <c:v>0.94354593554593502</c:v>
                </c:pt>
                <c:pt idx="3792">
                  <c:v>0.93777777777777704</c:v>
                </c:pt>
                <c:pt idx="3793">
                  <c:v>0.93814718614718595</c:v>
                </c:pt>
                <c:pt idx="3794">
                  <c:v>0.95835690235690196</c:v>
                </c:pt>
                <c:pt idx="3795">
                  <c:v>0.96048003848003805</c:v>
                </c:pt>
                <c:pt idx="3796">
                  <c:v>0.96657046657046597</c:v>
                </c:pt>
                <c:pt idx="3797">
                  <c:v>0.96592400192400096</c:v>
                </c:pt>
                <c:pt idx="3798">
                  <c:v>0.96454064454064403</c:v>
                </c:pt>
                <c:pt idx="3799">
                  <c:v>0.97026166426166405</c:v>
                </c:pt>
                <c:pt idx="3800">
                  <c:v>0.96555555555555495</c:v>
                </c:pt>
                <c:pt idx="3801">
                  <c:v>0.94442231842231805</c:v>
                </c:pt>
                <c:pt idx="3802">
                  <c:v>0.962879268879268</c:v>
                </c:pt>
                <c:pt idx="3803">
                  <c:v>0.96066378066378</c:v>
                </c:pt>
                <c:pt idx="3804">
                  <c:v>0.94848292448292404</c:v>
                </c:pt>
                <c:pt idx="3805">
                  <c:v>0.95245117845117799</c:v>
                </c:pt>
                <c:pt idx="3806">
                  <c:v>0.95051274651274598</c:v>
                </c:pt>
                <c:pt idx="3807">
                  <c:v>0.95568061568061502</c:v>
                </c:pt>
                <c:pt idx="3808">
                  <c:v>0.93915440115440096</c:v>
                </c:pt>
                <c:pt idx="3809">
                  <c:v>0.93584030784030703</c:v>
                </c:pt>
                <c:pt idx="3810">
                  <c:v>0.92393554593554506</c:v>
                </c:pt>
                <c:pt idx="3811">
                  <c:v>0.92365848965848896</c:v>
                </c:pt>
                <c:pt idx="3812">
                  <c:v>0.94672919672919598</c:v>
                </c:pt>
                <c:pt idx="3813">
                  <c:v>0.95300432900432896</c:v>
                </c:pt>
                <c:pt idx="3814">
                  <c:v>0.93805483405483403</c:v>
                </c:pt>
                <c:pt idx="3815">
                  <c:v>0.92974891774891699</c:v>
                </c:pt>
                <c:pt idx="3816">
                  <c:v>0.94026936026936003</c:v>
                </c:pt>
                <c:pt idx="3817">
                  <c:v>0.94340740740740703</c:v>
                </c:pt>
                <c:pt idx="3818">
                  <c:v>0.96361712361712304</c:v>
                </c:pt>
                <c:pt idx="3819">
                  <c:v>0.95490139490139403</c:v>
                </c:pt>
                <c:pt idx="3820">
                  <c:v>0.96491582491582395</c:v>
                </c:pt>
                <c:pt idx="3821">
                  <c:v>0.966306878306878</c:v>
                </c:pt>
                <c:pt idx="3822">
                  <c:v>0.952025974025973</c:v>
                </c:pt>
                <c:pt idx="3823">
                  <c:v>0.94609139009138998</c:v>
                </c:pt>
                <c:pt idx="3824">
                  <c:v>0.94572005772005696</c:v>
                </c:pt>
                <c:pt idx="3825">
                  <c:v>0.90491774891774801</c:v>
                </c:pt>
                <c:pt idx="3826">
                  <c:v>0.90890524290524199</c:v>
                </c:pt>
                <c:pt idx="3827">
                  <c:v>0.92420683020683003</c:v>
                </c:pt>
                <c:pt idx="3828">
                  <c:v>0.92244444444444396</c:v>
                </c:pt>
                <c:pt idx="3829">
                  <c:v>0.916973544973544</c:v>
                </c:pt>
                <c:pt idx="3830">
                  <c:v>0.92902837902837898</c:v>
                </c:pt>
                <c:pt idx="3831">
                  <c:v>0.89666474266474205</c:v>
                </c:pt>
                <c:pt idx="3832">
                  <c:v>0.90009620009619995</c:v>
                </c:pt>
                <c:pt idx="3833">
                  <c:v>0.92402116402116397</c:v>
                </c:pt>
                <c:pt idx="3834">
                  <c:v>0.94525733525733502</c:v>
                </c:pt>
                <c:pt idx="3835">
                  <c:v>0.95369600769600704</c:v>
                </c:pt>
                <c:pt idx="3836">
                  <c:v>0.95304665704665703</c:v>
                </c:pt>
                <c:pt idx="3837">
                  <c:v>0.96871861471861398</c:v>
                </c:pt>
                <c:pt idx="3838">
                  <c:v>0.97038768638768602</c:v>
                </c:pt>
                <c:pt idx="3839">
                  <c:v>0.97140740740740705</c:v>
                </c:pt>
                <c:pt idx="3840">
                  <c:v>0.96361808561808504</c:v>
                </c:pt>
                <c:pt idx="3841">
                  <c:v>0.960094276094276</c:v>
                </c:pt>
                <c:pt idx="3842">
                  <c:v>0.94905916305916305</c:v>
                </c:pt>
                <c:pt idx="3843">
                  <c:v>0.92884271284271203</c:v>
                </c:pt>
                <c:pt idx="3844">
                  <c:v>0.91762289562289501</c:v>
                </c:pt>
                <c:pt idx="3845">
                  <c:v>0.941176527176527</c:v>
                </c:pt>
                <c:pt idx="3846">
                  <c:v>0.95453006253006201</c:v>
                </c:pt>
                <c:pt idx="3847">
                  <c:v>0.95499374699374595</c:v>
                </c:pt>
                <c:pt idx="3848">
                  <c:v>0.952025974025973</c:v>
                </c:pt>
                <c:pt idx="3849">
                  <c:v>0.94544203944203897</c:v>
                </c:pt>
                <c:pt idx="3850">
                  <c:v>0.94164021164021094</c:v>
                </c:pt>
                <c:pt idx="3851">
                  <c:v>0.94803848003848001</c:v>
                </c:pt>
                <c:pt idx="3852">
                  <c:v>0.93208850408850397</c:v>
                </c:pt>
                <c:pt idx="3853">
                  <c:v>0.92837902837902797</c:v>
                </c:pt>
                <c:pt idx="3854">
                  <c:v>0.95267532467532401</c:v>
                </c:pt>
                <c:pt idx="3855">
                  <c:v>0.93505627705627703</c:v>
                </c:pt>
                <c:pt idx="3856">
                  <c:v>0.93737469937469897</c:v>
                </c:pt>
                <c:pt idx="3857">
                  <c:v>0.934963924963924</c:v>
                </c:pt>
                <c:pt idx="3858">
                  <c:v>0.94201154401154297</c:v>
                </c:pt>
                <c:pt idx="3859">
                  <c:v>0.95286099086098996</c:v>
                </c:pt>
                <c:pt idx="3860">
                  <c:v>0.94720442520442505</c:v>
                </c:pt>
                <c:pt idx="3861">
                  <c:v>0.93181048581048498</c:v>
                </c:pt>
                <c:pt idx="3862">
                  <c:v>0.89147186147186097</c:v>
                </c:pt>
                <c:pt idx="3863">
                  <c:v>0.83453391053391002</c:v>
                </c:pt>
                <c:pt idx="3864">
                  <c:v>0.75728715728715701</c:v>
                </c:pt>
                <c:pt idx="3865">
                  <c:v>0.73660798460798405</c:v>
                </c:pt>
                <c:pt idx="3866">
                  <c:v>0.80328330928330904</c:v>
                </c:pt>
                <c:pt idx="3867">
                  <c:v>0.84788744588744502</c:v>
                </c:pt>
                <c:pt idx="3868">
                  <c:v>0.84797979797979794</c:v>
                </c:pt>
                <c:pt idx="3869">
                  <c:v>0.83305050505050504</c:v>
                </c:pt>
                <c:pt idx="3870">
                  <c:v>0.778337662337662</c:v>
                </c:pt>
                <c:pt idx="3871">
                  <c:v>0.81209235209235198</c:v>
                </c:pt>
                <c:pt idx="3872">
                  <c:v>0.813391053391053</c:v>
                </c:pt>
                <c:pt idx="3873">
                  <c:v>0.78594227994227905</c:v>
                </c:pt>
                <c:pt idx="3874">
                  <c:v>0.83082443482443402</c:v>
                </c:pt>
                <c:pt idx="3875">
                  <c:v>0.80634343434343403</c:v>
                </c:pt>
                <c:pt idx="3876">
                  <c:v>0.81617316017315999</c:v>
                </c:pt>
                <c:pt idx="3877">
                  <c:v>0.82442616642616595</c:v>
                </c:pt>
                <c:pt idx="3878">
                  <c:v>0.81765656565656497</c:v>
                </c:pt>
                <c:pt idx="3879">
                  <c:v>0.840376142376142</c:v>
                </c:pt>
                <c:pt idx="3880">
                  <c:v>0.85632611832611805</c:v>
                </c:pt>
                <c:pt idx="3881">
                  <c:v>0.852152958152958</c:v>
                </c:pt>
                <c:pt idx="3882">
                  <c:v>0.82189033189033101</c:v>
                </c:pt>
                <c:pt idx="3883">
                  <c:v>0.83130543530543499</c:v>
                </c:pt>
                <c:pt idx="3884">
                  <c:v>0.807535353535353</c:v>
                </c:pt>
                <c:pt idx="3885">
                  <c:v>0.80464550264550205</c:v>
                </c:pt>
                <c:pt idx="3886">
                  <c:v>0.79812025012025001</c:v>
                </c:pt>
                <c:pt idx="3887">
                  <c:v>0.79765464165464095</c:v>
                </c:pt>
                <c:pt idx="3888">
                  <c:v>0.75253775853775795</c:v>
                </c:pt>
                <c:pt idx="3889">
                  <c:v>0.75356325156325099</c:v>
                </c:pt>
                <c:pt idx="3890">
                  <c:v>0.78628186628186603</c:v>
                </c:pt>
                <c:pt idx="3891">
                  <c:v>0.79094276094275995</c:v>
                </c:pt>
                <c:pt idx="3892">
                  <c:v>0.81769600769600703</c:v>
                </c:pt>
                <c:pt idx="3893">
                  <c:v>0.85004136604136604</c:v>
                </c:pt>
                <c:pt idx="3894">
                  <c:v>0.84370274170274095</c:v>
                </c:pt>
                <c:pt idx="3895">
                  <c:v>0.85880327080327001</c:v>
                </c:pt>
                <c:pt idx="3896">
                  <c:v>0.87558249158249102</c:v>
                </c:pt>
                <c:pt idx="3897">
                  <c:v>0.87670033670033598</c:v>
                </c:pt>
                <c:pt idx="3898">
                  <c:v>0.87847138047137996</c:v>
                </c:pt>
                <c:pt idx="3899">
                  <c:v>0.86663395863395798</c:v>
                </c:pt>
                <c:pt idx="3900">
                  <c:v>0.85768446368446305</c:v>
                </c:pt>
                <c:pt idx="3901">
                  <c:v>0.886208754208754</c:v>
                </c:pt>
                <c:pt idx="3902">
                  <c:v>0.89478403078403002</c:v>
                </c:pt>
                <c:pt idx="3903">
                  <c:v>0.89571620971620902</c:v>
                </c:pt>
                <c:pt idx="3904">
                  <c:v>0.89310630110630096</c:v>
                </c:pt>
                <c:pt idx="3905">
                  <c:v>0.88154785954785897</c:v>
                </c:pt>
                <c:pt idx="3906">
                  <c:v>0.913334295334295</c:v>
                </c:pt>
                <c:pt idx="3907">
                  <c:v>0.93430784030783998</c:v>
                </c:pt>
                <c:pt idx="3908">
                  <c:v>0.92955363155363102</c:v>
                </c:pt>
                <c:pt idx="3909">
                  <c:v>0.925824915824915</c:v>
                </c:pt>
                <c:pt idx="3910">
                  <c:v>0.94773063973063898</c:v>
                </c:pt>
                <c:pt idx="3911">
                  <c:v>0.94661183261183202</c:v>
                </c:pt>
                <c:pt idx="3912">
                  <c:v>0.93822318422318396</c:v>
                </c:pt>
                <c:pt idx="3913">
                  <c:v>0.96115343915343898</c:v>
                </c:pt>
                <c:pt idx="3914">
                  <c:v>0.96683982683982606</c:v>
                </c:pt>
                <c:pt idx="3915">
                  <c:v>0.96087445887445799</c:v>
                </c:pt>
                <c:pt idx="3916">
                  <c:v>0.95891678691678695</c:v>
                </c:pt>
                <c:pt idx="3917">
                  <c:v>0.95789129389129302</c:v>
                </c:pt>
                <c:pt idx="3918">
                  <c:v>0.93962097162097102</c:v>
                </c:pt>
                <c:pt idx="3919">
                  <c:v>0.94409523809523799</c:v>
                </c:pt>
                <c:pt idx="3920">
                  <c:v>0.93645214045213998</c:v>
                </c:pt>
                <c:pt idx="3921">
                  <c:v>0.90941895141895102</c:v>
                </c:pt>
                <c:pt idx="3922">
                  <c:v>0.88797979797979798</c:v>
                </c:pt>
                <c:pt idx="3923">
                  <c:v>0.916689754689754</c:v>
                </c:pt>
                <c:pt idx="3924">
                  <c:v>0.91529196729196705</c:v>
                </c:pt>
                <c:pt idx="3925">
                  <c:v>0.94567965367965301</c:v>
                </c:pt>
                <c:pt idx="3926">
                  <c:v>0.94400192400192395</c:v>
                </c:pt>
                <c:pt idx="3927">
                  <c:v>0.95109379509379499</c:v>
                </c:pt>
                <c:pt idx="3928">
                  <c:v>0.94884944684944605</c:v>
                </c:pt>
                <c:pt idx="3929">
                  <c:v>0.95145935545935501</c:v>
                </c:pt>
                <c:pt idx="3930">
                  <c:v>0.95117941317941301</c:v>
                </c:pt>
                <c:pt idx="3931">
                  <c:v>0.95341702741702705</c:v>
                </c:pt>
                <c:pt idx="3932">
                  <c:v>0.94530735930735899</c:v>
                </c:pt>
                <c:pt idx="3933">
                  <c:v>0.96385666185666097</c:v>
                </c:pt>
                <c:pt idx="3934">
                  <c:v>0.94380663780663698</c:v>
                </c:pt>
                <c:pt idx="3935">
                  <c:v>0.91659644059643997</c:v>
                </c:pt>
                <c:pt idx="3936">
                  <c:v>0.95397594997595003</c:v>
                </c:pt>
                <c:pt idx="3937">
                  <c:v>0.94213756613756605</c:v>
                </c:pt>
                <c:pt idx="3938">
                  <c:v>0.92907840307840295</c:v>
                </c:pt>
                <c:pt idx="3939">
                  <c:v>0.91407984607984605</c:v>
                </c:pt>
                <c:pt idx="3940">
                  <c:v>0.91902068302068296</c:v>
                </c:pt>
                <c:pt idx="3941">
                  <c:v>0.88182780182780196</c:v>
                </c:pt>
                <c:pt idx="3942">
                  <c:v>0.89134295334295299</c:v>
                </c:pt>
                <c:pt idx="3943">
                  <c:v>0.91119769119769101</c:v>
                </c:pt>
                <c:pt idx="3944">
                  <c:v>0.93915536315536297</c:v>
                </c:pt>
                <c:pt idx="3945">
                  <c:v>0.90960557960557897</c:v>
                </c:pt>
                <c:pt idx="3946">
                  <c:v>0.87558922558922503</c:v>
                </c:pt>
                <c:pt idx="3947">
                  <c:v>0.89105339105338999</c:v>
                </c:pt>
                <c:pt idx="3948">
                  <c:v>0.90821356421356403</c:v>
                </c:pt>
                <c:pt idx="3949">
                  <c:v>0.93184319384319303</c:v>
                </c:pt>
                <c:pt idx="3950">
                  <c:v>0.92865512265512196</c:v>
                </c:pt>
                <c:pt idx="3951">
                  <c:v>0.92424819624819599</c:v>
                </c:pt>
                <c:pt idx="3952">
                  <c:v>0.94478403078402995</c:v>
                </c:pt>
                <c:pt idx="3953">
                  <c:v>0.93099951899951805</c:v>
                </c:pt>
                <c:pt idx="3954">
                  <c:v>0.91168350168350099</c:v>
                </c:pt>
                <c:pt idx="3955">
                  <c:v>0.88495141895141805</c:v>
                </c:pt>
                <c:pt idx="3956">
                  <c:v>0.88814718614718602</c:v>
                </c:pt>
                <c:pt idx="3957">
                  <c:v>0.86432900432900395</c:v>
                </c:pt>
                <c:pt idx="3958">
                  <c:v>0.819601731601731</c:v>
                </c:pt>
                <c:pt idx="3959">
                  <c:v>0.79965656565656495</c:v>
                </c:pt>
                <c:pt idx="3960">
                  <c:v>0.80141029341029302</c:v>
                </c:pt>
                <c:pt idx="3961">
                  <c:v>0.81595189995189998</c:v>
                </c:pt>
                <c:pt idx="3962">
                  <c:v>0.77065319865319803</c:v>
                </c:pt>
                <c:pt idx="3963">
                  <c:v>0.79972198172198095</c:v>
                </c:pt>
                <c:pt idx="3964">
                  <c:v>0.76108898508898504</c:v>
                </c:pt>
                <c:pt idx="3965">
                  <c:v>0.76343338143338102</c:v>
                </c:pt>
                <c:pt idx="3966">
                  <c:v>0.74083501683501596</c:v>
                </c:pt>
                <c:pt idx="3967">
                  <c:v>0.75058682058682002</c:v>
                </c:pt>
                <c:pt idx="3968">
                  <c:v>0.78650024050024003</c:v>
                </c:pt>
                <c:pt idx="3969">
                  <c:v>0.759494949494949</c:v>
                </c:pt>
                <c:pt idx="3970">
                  <c:v>0.78349975949975903</c:v>
                </c:pt>
                <c:pt idx="3971">
                  <c:v>0.76408946608946604</c:v>
                </c:pt>
                <c:pt idx="3972">
                  <c:v>0.77327946127946101</c:v>
                </c:pt>
                <c:pt idx="3973">
                  <c:v>0.81651467051466997</c:v>
                </c:pt>
                <c:pt idx="3974">
                  <c:v>0.81585088985088905</c:v>
                </c:pt>
                <c:pt idx="3975">
                  <c:v>0.783124579124579</c:v>
                </c:pt>
                <c:pt idx="3976">
                  <c:v>0.79381433381433297</c:v>
                </c:pt>
                <c:pt idx="3977">
                  <c:v>0.79662722462722402</c:v>
                </c:pt>
                <c:pt idx="3978">
                  <c:v>0.76240211640211597</c:v>
                </c:pt>
                <c:pt idx="3979">
                  <c:v>0.73867821067821005</c:v>
                </c:pt>
                <c:pt idx="3980">
                  <c:v>0.73877152477152397</c:v>
                </c:pt>
                <c:pt idx="3981">
                  <c:v>0.73727176527176497</c:v>
                </c:pt>
                <c:pt idx="3982">
                  <c:v>0.71467340067340002</c:v>
                </c:pt>
                <c:pt idx="3983">
                  <c:v>0.75002405002404904</c:v>
                </c:pt>
                <c:pt idx="3984">
                  <c:v>0.77956132756132701</c:v>
                </c:pt>
                <c:pt idx="3985">
                  <c:v>0.80863011063011003</c:v>
                </c:pt>
                <c:pt idx="3986">
                  <c:v>0.80122270322270295</c:v>
                </c:pt>
                <c:pt idx="3987">
                  <c:v>0.80037806637806597</c:v>
                </c:pt>
                <c:pt idx="3988">
                  <c:v>0.82644636844636798</c:v>
                </c:pt>
                <c:pt idx="3989">
                  <c:v>0.80337950937950897</c:v>
                </c:pt>
                <c:pt idx="3990">
                  <c:v>0.81163059163059104</c:v>
                </c:pt>
                <c:pt idx="3991">
                  <c:v>0.83357287157287097</c:v>
                </c:pt>
                <c:pt idx="3992">
                  <c:v>0.82934583934583905</c:v>
                </c:pt>
                <c:pt idx="3993">
                  <c:v>0.81500625300625296</c:v>
                </c:pt>
                <c:pt idx="3994">
                  <c:v>0.85767195767195703</c:v>
                </c:pt>
                <c:pt idx="3995">
                  <c:v>0.86601731601731502</c:v>
                </c:pt>
                <c:pt idx="3996">
                  <c:v>0.873284271284271</c:v>
                </c:pt>
                <c:pt idx="3997">
                  <c:v>0.879426647426647</c:v>
                </c:pt>
                <c:pt idx="3998">
                  <c:v>0.880926406926406</c:v>
                </c:pt>
                <c:pt idx="3999">
                  <c:v>0.86039153439153404</c:v>
                </c:pt>
                <c:pt idx="4000">
                  <c:v>0.86958056758056701</c:v>
                </c:pt>
                <c:pt idx="4001">
                  <c:v>0.87108128908128801</c:v>
                </c:pt>
                <c:pt idx="4002">
                  <c:v>0.90127465127465101</c:v>
                </c:pt>
                <c:pt idx="4003">
                  <c:v>0.89883694083693999</c:v>
                </c:pt>
                <c:pt idx="4004">
                  <c:v>0.89574218374218295</c:v>
                </c:pt>
                <c:pt idx="4005">
                  <c:v>0.90671284271284203</c:v>
                </c:pt>
                <c:pt idx="4006">
                  <c:v>0.91881000481000397</c:v>
                </c:pt>
                <c:pt idx="4007">
                  <c:v>0.92634632034632003</c:v>
                </c:pt>
                <c:pt idx="4008">
                  <c:v>0.92907936507936495</c:v>
                </c:pt>
                <c:pt idx="4009">
                  <c:v>0.928042328042327</c:v>
                </c:pt>
                <c:pt idx="4010">
                  <c:v>0.91531120731120696</c:v>
                </c:pt>
                <c:pt idx="4011">
                  <c:v>0.91447041847041799</c:v>
                </c:pt>
                <c:pt idx="4012">
                  <c:v>0.91560173160173097</c:v>
                </c:pt>
                <c:pt idx="4013">
                  <c:v>0.93332852332852301</c:v>
                </c:pt>
                <c:pt idx="4014">
                  <c:v>0.94180375180375098</c:v>
                </c:pt>
                <c:pt idx="4015">
                  <c:v>0.93709090909090897</c:v>
                </c:pt>
                <c:pt idx="4016">
                  <c:v>0.95028667628667596</c:v>
                </c:pt>
                <c:pt idx="4017">
                  <c:v>0.94397113997113902</c:v>
                </c:pt>
                <c:pt idx="4018">
                  <c:v>0.92454737854737801</c:v>
                </c:pt>
                <c:pt idx="4019">
                  <c:v>0.94557383357383296</c:v>
                </c:pt>
                <c:pt idx="4020">
                  <c:v>0.92229341029341005</c:v>
                </c:pt>
                <c:pt idx="4021">
                  <c:v>0.927469937469937</c:v>
                </c:pt>
                <c:pt idx="4022">
                  <c:v>0.92295430495430397</c:v>
                </c:pt>
                <c:pt idx="4023">
                  <c:v>0.94086099086098995</c:v>
                </c:pt>
                <c:pt idx="4024">
                  <c:v>0.96047330447330403</c:v>
                </c:pt>
                <c:pt idx="4025">
                  <c:v>0.96055988455988395</c:v>
                </c:pt>
                <c:pt idx="4026">
                  <c:v>0.95839249639249602</c:v>
                </c:pt>
                <c:pt idx="4027">
                  <c:v>0.97214526214526198</c:v>
                </c:pt>
                <c:pt idx="4028">
                  <c:v>0.97837421837421801</c:v>
                </c:pt>
                <c:pt idx="4029">
                  <c:v>0.98025877825877805</c:v>
                </c:pt>
                <c:pt idx="4030">
                  <c:v>0.96960846560846503</c:v>
                </c:pt>
                <c:pt idx="4031">
                  <c:v>0.96960846560846503</c:v>
                </c:pt>
                <c:pt idx="4032">
                  <c:v>0.96621548821548797</c:v>
                </c:pt>
                <c:pt idx="4033">
                  <c:v>0.96912938912938895</c:v>
                </c:pt>
                <c:pt idx="4034">
                  <c:v>0.97318999518999505</c:v>
                </c:pt>
                <c:pt idx="4035">
                  <c:v>0.95525829725829703</c:v>
                </c:pt>
                <c:pt idx="4036">
                  <c:v>0.94473304473304398</c:v>
                </c:pt>
                <c:pt idx="4037">
                  <c:v>0.96018278018278003</c:v>
                </c:pt>
                <c:pt idx="4038">
                  <c:v>0.94311592111592102</c:v>
                </c:pt>
                <c:pt idx="4039">
                  <c:v>0.93228379028379005</c:v>
                </c:pt>
                <c:pt idx="4040">
                  <c:v>0.93190668590668502</c:v>
                </c:pt>
                <c:pt idx="4041">
                  <c:v>0.93897643097643002</c:v>
                </c:pt>
                <c:pt idx="4042">
                  <c:v>0.94057046657046595</c:v>
                </c:pt>
                <c:pt idx="4043">
                  <c:v>0.96470707070706996</c:v>
                </c:pt>
                <c:pt idx="4044">
                  <c:v>0.94632804232804202</c:v>
                </c:pt>
                <c:pt idx="4045">
                  <c:v>0.94689369889369801</c:v>
                </c:pt>
                <c:pt idx="4046">
                  <c:v>0.92992784992785005</c:v>
                </c:pt>
                <c:pt idx="4047">
                  <c:v>0.94896681096681001</c:v>
                </c:pt>
                <c:pt idx="4048">
                  <c:v>0.93078403078403005</c:v>
                </c:pt>
                <c:pt idx="4049">
                  <c:v>0.93134199134199103</c:v>
                </c:pt>
                <c:pt idx="4050">
                  <c:v>0.92464935064935005</c:v>
                </c:pt>
                <c:pt idx="4051">
                  <c:v>0.93680808080807998</c:v>
                </c:pt>
                <c:pt idx="4052">
                  <c:v>0.93416931216931198</c:v>
                </c:pt>
                <c:pt idx="4053">
                  <c:v>0.95924098124098101</c:v>
                </c:pt>
                <c:pt idx="4054">
                  <c:v>0.97253006253006202</c:v>
                </c:pt>
                <c:pt idx="4055">
                  <c:v>0.97309571909571801</c:v>
                </c:pt>
                <c:pt idx="4056">
                  <c:v>0.981578643578643</c:v>
                </c:pt>
                <c:pt idx="4057">
                  <c:v>0.97780856180856102</c:v>
                </c:pt>
                <c:pt idx="4058">
                  <c:v>0.98186147186147099</c:v>
                </c:pt>
                <c:pt idx="4059">
                  <c:v>0.98789321789321705</c:v>
                </c:pt>
                <c:pt idx="4060">
                  <c:v>0.98195574795574803</c:v>
                </c:pt>
                <c:pt idx="4061">
                  <c:v>0.99204040404040394</c:v>
                </c:pt>
                <c:pt idx="4062">
                  <c:v>0.99515055315055301</c:v>
                </c:pt>
                <c:pt idx="4063">
                  <c:v>1.0016546416546399</c:v>
                </c:pt>
                <c:pt idx="4064">
                  <c:v>0.99892063492063399</c:v>
                </c:pt>
                <c:pt idx="4065">
                  <c:v>0.97997594997594994</c:v>
                </c:pt>
                <c:pt idx="4066">
                  <c:v>0.96469937469937395</c:v>
                </c:pt>
                <c:pt idx="4067">
                  <c:v>0.96084271284271205</c:v>
                </c:pt>
                <c:pt idx="4068">
                  <c:v>0.95810966810966802</c:v>
                </c:pt>
                <c:pt idx="4069">
                  <c:v>0.96395286195286101</c:v>
                </c:pt>
                <c:pt idx="4070">
                  <c:v>0.95664357864357796</c:v>
                </c:pt>
                <c:pt idx="4071">
                  <c:v>0.96924386724386702</c:v>
                </c:pt>
                <c:pt idx="4072">
                  <c:v>0.97483405483405405</c:v>
                </c:pt>
                <c:pt idx="4073">
                  <c:v>0.97161231361231304</c:v>
                </c:pt>
                <c:pt idx="4074">
                  <c:v>0.997288119288119</c:v>
                </c:pt>
                <c:pt idx="4075">
                  <c:v>0.92452525252525197</c:v>
                </c:pt>
                <c:pt idx="4076">
                  <c:v>0.89108032708032703</c:v>
                </c:pt>
                <c:pt idx="4077">
                  <c:v>0.925185185185185</c:v>
                </c:pt>
                <c:pt idx="4078">
                  <c:v>0.95796921596921503</c:v>
                </c:pt>
                <c:pt idx="4079">
                  <c:v>0.98463973063972998</c:v>
                </c:pt>
                <c:pt idx="4080">
                  <c:v>0.988863876863876</c:v>
                </c:pt>
                <c:pt idx="4081">
                  <c:v>0.97454930254930205</c:v>
                </c:pt>
                <c:pt idx="4082">
                  <c:v>0.98639249639249604</c:v>
                </c:pt>
                <c:pt idx="4083">
                  <c:v>0.98512265512265496</c:v>
                </c:pt>
                <c:pt idx="4084">
                  <c:v>1.01472053872053</c:v>
                </c:pt>
                <c:pt idx="4085">
                  <c:v>1.02182683982683</c:v>
                </c:pt>
                <c:pt idx="4086">
                  <c:v>1.0365117845117799</c:v>
                </c:pt>
                <c:pt idx="4087">
                  <c:v>1.0362279942279899</c:v>
                </c:pt>
                <c:pt idx="4088">
                  <c:v>1.0475969215969201</c:v>
                </c:pt>
                <c:pt idx="4089">
                  <c:v>1.04484944684944</c:v>
                </c:pt>
                <c:pt idx="4090">
                  <c:v>1.0503367003366999</c:v>
                </c:pt>
                <c:pt idx="4091">
                  <c:v>1.04825974025974</c:v>
                </c:pt>
                <c:pt idx="4092">
                  <c:v>1.0567397787397701</c:v>
                </c:pt>
                <c:pt idx="4093">
                  <c:v>1.04897065897065</c:v>
                </c:pt>
                <c:pt idx="4094">
                  <c:v>1.0582077922077899</c:v>
                </c:pt>
                <c:pt idx="4095">
                  <c:v>1.0526185666185599</c:v>
                </c:pt>
                <c:pt idx="4096">
                  <c:v>1.05356613756613</c:v>
                </c:pt>
                <c:pt idx="4097">
                  <c:v>1.05138624338624</c:v>
                </c:pt>
                <c:pt idx="4098">
                  <c:v>1.0537556517556499</c:v>
                </c:pt>
                <c:pt idx="4099">
                  <c:v>1.0570716690716599</c:v>
                </c:pt>
                <c:pt idx="4100">
                  <c:v>1.05536604136604</c:v>
                </c:pt>
                <c:pt idx="4101">
                  <c:v>1.0421885521885501</c:v>
                </c:pt>
                <c:pt idx="4102">
                  <c:v>1.0481654641654601</c:v>
                </c:pt>
                <c:pt idx="4103">
                  <c:v>1.0503415103415099</c:v>
                </c:pt>
                <c:pt idx="4104">
                  <c:v>1.06711399711399</c:v>
                </c:pt>
                <c:pt idx="4105">
                  <c:v>1.0658826358826301</c:v>
                </c:pt>
                <c:pt idx="4106">
                  <c:v>1.06711399711399</c:v>
                </c:pt>
                <c:pt idx="4107">
                  <c:v>1.0619980759980701</c:v>
                </c:pt>
                <c:pt idx="4108">
                  <c:v>1.0715670995670901</c:v>
                </c:pt>
                <c:pt idx="4109">
                  <c:v>1.0697671957671899</c:v>
                </c:pt>
                <c:pt idx="4110">
                  <c:v>1.0757354497354401</c:v>
                </c:pt>
                <c:pt idx="4111">
                  <c:v>1.0650293410293401</c:v>
                </c:pt>
                <c:pt idx="4112">
                  <c:v>1.0689139009138999</c:v>
                </c:pt>
                <c:pt idx="4113">
                  <c:v>1.07355651755651</c:v>
                </c:pt>
                <c:pt idx="4114">
                  <c:v>1.07052525252525</c:v>
                </c:pt>
                <c:pt idx="4115">
                  <c:v>1.0704300144300101</c:v>
                </c:pt>
                <c:pt idx="4116">
                  <c:v>1.0745983645983599</c:v>
                </c:pt>
                <c:pt idx="4117">
                  <c:v>1.06398749398749</c:v>
                </c:pt>
                <c:pt idx="4118">
                  <c:v>1.0625666185666101</c:v>
                </c:pt>
                <c:pt idx="4119">
                  <c:v>1.05868205868205</c:v>
                </c:pt>
                <c:pt idx="4120">
                  <c:v>1.06882732082732</c:v>
                </c:pt>
                <c:pt idx="4121">
                  <c:v>1.06540836940836</c:v>
                </c:pt>
                <c:pt idx="4122">
                  <c:v>1.05953439153439</c:v>
                </c:pt>
                <c:pt idx="4123">
                  <c:v>1.0596296296296199</c:v>
                </c:pt>
                <c:pt idx="4124">
                  <c:v>1.0689139009138999</c:v>
                </c:pt>
                <c:pt idx="4125">
                  <c:v>1.0751746031745999</c:v>
                </c:pt>
                <c:pt idx="4126">
                  <c:v>1.07497739297739</c:v>
                </c:pt>
                <c:pt idx="4127">
                  <c:v>1.0702405002405</c:v>
                </c:pt>
                <c:pt idx="4128">
                  <c:v>1.02068975468975</c:v>
                </c:pt>
                <c:pt idx="4129">
                  <c:v>1.04968157768157</c:v>
                </c:pt>
                <c:pt idx="4130">
                  <c:v>1.0202164502164499</c:v>
                </c:pt>
                <c:pt idx="4131">
                  <c:v>1.0194583934583901</c:v>
                </c:pt>
                <c:pt idx="4132">
                  <c:v>1.0396382876382799</c:v>
                </c:pt>
                <c:pt idx="4133">
                  <c:v>1.0317546897546801</c:v>
                </c:pt>
                <c:pt idx="4134">
                  <c:v>1.03213564213564</c:v>
                </c:pt>
                <c:pt idx="4135">
                  <c:v>1.0322308802308799</c:v>
                </c:pt>
                <c:pt idx="4136">
                  <c:v>1.05508417508417</c:v>
                </c:pt>
                <c:pt idx="4137">
                  <c:v>1.0680346320346299</c:v>
                </c:pt>
                <c:pt idx="4138">
                  <c:v>1.05670322270322</c:v>
                </c:pt>
                <c:pt idx="4139">
                  <c:v>1.0400394420394401</c:v>
                </c:pt>
                <c:pt idx="4140">
                  <c:v>1.05270322270322</c:v>
                </c:pt>
                <c:pt idx="4141">
                  <c:v>1.0628927368927299</c:v>
                </c:pt>
                <c:pt idx="4142">
                  <c:v>1.04422895622895</c:v>
                </c:pt>
                <c:pt idx="4143">
                  <c:v>1.05965464165464</c:v>
                </c:pt>
                <c:pt idx="4144">
                  <c:v>1.05470322270322</c:v>
                </c:pt>
                <c:pt idx="4145">
                  <c:v>1.04422895622895</c:v>
                </c:pt>
                <c:pt idx="4146">
                  <c:v>1.05327465127465</c:v>
                </c:pt>
                <c:pt idx="4147">
                  <c:v>1.05470322270322</c:v>
                </c:pt>
                <c:pt idx="4148">
                  <c:v>1.04765656565656</c:v>
                </c:pt>
                <c:pt idx="4149">
                  <c:v>1.0583213083212999</c:v>
                </c:pt>
                <c:pt idx="4150">
                  <c:v>1.0323261183261101</c:v>
                </c:pt>
                <c:pt idx="4151">
                  <c:v>1.03499182299182</c:v>
                </c:pt>
                <c:pt idx="4152">
                  <c:v>1.0283270803270801</c:v>
                </c:pt>
                <c:pt idx="4153">
                  <c:v>1.0293737373737299</c:v>
                </c:pt>
                <c:pt idx="4154">
                  <c:v>1.0223280423280401</c:v>
                </c:pt>
                <c:pt idx="4155">
                  <c:v>1.03499182299182</c:v>
                </c:pt>
                <c:pt idx="4156">
                  <c:v>1.04041943241943</c:v>
                </c:pt>
                <c:pt idx="4157">
                  <c:v>1.0366108706108701</c:v>
                </c:pt>
                <c:pt idx="4158">
                  <c:v>1.03756325156325</c:v>
                </c:pt>
                <c:pt idx="4159">
                  <c:v>1.04622799422799</c:v>
                </c:pt>
                <c:pt idx="4160">
                  <c:v>1.03937277537277</c:v>
                </c:pt>
                <c:pt idx="4161">
                  <c:v>1.03527753727753</c:v>
                </c:pt>
                <c:pt idx="4162">
                  <c:v>1.02984992784992</c:v>
                </c:pt>
                <c:pt idx="4163">
                  <c:v>1.02385088985088</c:v>
                </c:pt>
                <c:pt idx="4164">
                  <c:v>1.0239461279461199</c:v>
                </c:pt>
                <c:pt idx="4165">
                  <c:v>1.00928234728234</c:v>
                </c:pt>
                <c:pt idx="4166">
                  <c:v>0.99718903318903296</c:v>
                </c:pt>
                <c:pt idx="4167">
                  <c:v>0.98804810004809995</c:v>
                </c:pt>
                <c:pt idx="4168">
                  <c:v>0.98585762385762299</c:v>
                </c:pt>
                <c:pt idx="4169">
                  <c:v>1.0296594516594499</c:v>
                </c:pt>
                <c:pt idx="4170">
                  <c:v>1.03880134680134</c:v>
                </c:pt>
                <c:pt idx="4171">
                  <c:v>1.06040885040885</c:v>
                </c:pt>
                <c:pt idx="4172">
                  <c:v>1.06555844155844</c:v>
                </c:pt>
                <c:pt idx="4173">
                  <c:v>1.06079749879749</c:v>
                </c:pt>
                <c:pt idx="4174">
                  <c:v>1.06241654641654</c:v>
                </c:pt>
                <c:pt idx="4175">
                  <c:v>1.07850889850889</c:v>
                </c:pt>
                <c:pt idx="4176">
                  <c:v>1.0746041366041299</c:v>
                </c:pt>
                <c:pt idx="4177">
                  <c:v>1.0852698412698401</c:v>
                </c:pt>
                <c:pt idx="4178">
                  <c:v>1.0806031746031699</c:v>
                </c:pt>
                <c:pt idx="4179">
                  <c:v>1.0963155363155299</c:v>
                </c:pt>
                <c:pt idx="4180">
                  <c:v>1.1004098124098101</c:v>
                </c:pt>
                <c:pt idx="4181">
                  <c:v>1.1015526695526601</c:v>
                </c:pt>
                <c:pt idx="4182">
                  <c:v>1.10936123136123</c:v>
                </c:pt>
                <c:pt idx="4183">
                  <c:v>1.0994574314574299</c:v>
                </c:pt>
                <c:pt idx="4184">
                  <c:v>1.1035526695526601</c:v>
                </c:pt>
                <c:pt idx="4185">
                  <c:v>1.09850505050505</c:v>
                </c:pt>
                <c:pt idx="4186">
                  <c:v>1.09079268879268</c:v>
                </c:pt>
                <c:pt idx="4187">
                  <c:v>1.0918393458393401</c:v>
                </c:pt>
                <c:pt idx="4188">
                  <c:v>1.1044088504088501</c:v>
                </c:pt>
                <c:pt idx="4189">
                  <c:v>1.11107455507455</c:v>
                </c:pt>
                <c:pt idx="4190">
                  <c:v>1.1386887926887901</c:v>
                </c:pt>
                <c:pt idx="4191">
                  <c:v>1.14392592592592</c:v>
                </c:pt>
                <c:pt idx="4192">
                  <c:v>1.1568763828763799</c:v>
                </c:pt>
                <c:pt idx="4193">
                  <c:v>1.1544011544011501</c:v>
                </c:pt>
                <c:pt idx="4194">
                  <c:v>1.16877922077922</c:v>
                </c:pt>
                <c:pt idx="4195">
                  <c:v>1.1508773448773399</c:v>
                </c:pt>
                <c:pt idx="4196">
                  <c:v>1.15973352573352</c:v>
                </c:pt>
                <c:pt idx="4197">
                  <c:v>1.15550841750841</c:v>
                </c:pt>
                <c:pt idx="4198">
                  <c:v>1.16020202020202</c:v>
                </c:pt>
                <c:pt idx="4199">
                  <c:v>1.1685348725348701</c:v>
                </c:pt>
                <c:pt idx="4200">
                  <c:v>1.16250024050024</c:v>
                </c:pt>
                <c:pt idx="4201">
                  <c:v>1.15876479076479</c:v>
                </c:pt>
                <c:pt idx="4202">
                  <c:v>1.16192592592592</c:v>
                </c:pt>
                <c:pt idx="4203">
                  <c:v>1.1672900432900399</c:v>
                </c:pt>
                <c:pt idx="4204">
                  <c:v>1.1493785473785401</c:v>
                </c:pt>
                <c:pt idx="4205">
                  <c:v>1.14889947089947</c:v>
                </c:pt>
                <c:pt idx="4206">
                  <c:v>1.14104473304473</c:v>
                </c:pt>
                <c:pt idx="4207">
                  <c:v>1.1574237614237599</c:v>
                </c:pt>
                <c:pt idx="4208">
                  <c:v>1.1702587782587699</c:v>
                </c:pt>
                <c:pt idx="4209">
                  <c:v>1.1685348725348701</c:v>
                </c:pt>
                <c:pt idx="4210">
                  <c:v>1.1762934102934099</c:v>
                </c:pt>
                <c:pt idx="4211">
                  <c:v>1.1691101491101401</c:v>
                </c:pt>
                <c:pt idx="4212">
                  <c:v>1.1691101491101401</c:v>
                </c:pt>
                <c:pt idx="4213">
                  <c:v>1.1752400192400101</c:v>
                </c:pt>
                <c:pt idx="4214">
                  <c:v>1.1697797017797</c:v>
                </c:pt>
                <c:pt idx="4215">
                  <c:v>1.17476094276094</c:v>
                </c:pt>
                <c:pt idx="4216">
                  <c:v>1.1670986050986001</c:v>
                </c:pt>
                <c:pt idx="4217">
                  <c:v>1.17188744588744</c:v>
                </c:pt>
                <c:pt idx="4218">
                  <c:v>1.1638412698412599</c:v>
                </c:pt>
                <c:pt idx="4219">
                  <c:v>1.1717912457912401</c:v>
                </c:pt>
                <c:pt idx="4220">
                  <c:v>1.1661404521404499</c:v>
                </c:pt>
                <c:pt idx="4221">
                  <c:v>1.18002886002886</c:v>
                </c:pt>
                <c:pt idx="4222">
                  <c:v>1.1988985088985</c:v>
                </c:pt>
                <c:pt idx="4223">
                  <c:v>1.19659932659932</c:v>
                </c:pt>
                <c:pt idx="4224">
                  <c:v>1.19315151515151</c:v>
                </c:pt>
                <c:pt idx="4225">
                  <c:v>1.1795497835497799</c:v>
                </c:pt>
                <c:pt idx="4226">
                  <c:v>1.1793583453583401</c:v>
                </c:pt>
                <c:pt idx="4227">
                  <c:v>1.1802202982202901</c:v>
                </c:pt>
                <c:pt idx="4228">
                  <c:v>1.1816575276575201</c:v>
                </c:pt>
                <c:pt idx="4229">
                  <c:v>1.1966955266955199</c:v>
                </c:pt>
                <c:pt idx="4230">
                  <c:v>1.19276767676767</c:v>
                </c:pt>
                <c:pt idx="4231">
                  <c:v>1.19286387686387</c:v>
                </c:pt>
                <c:pt idx="4232">
                  <c:v>1.19573737373737</c:v>
                </c:pt>
                <c:pt idx="4233">
                  <c:v>1.20876382876382</c:v>
                </c:pt>
                <c:pt idx="4234">
                  <c:v>1.2174805194805101</c:v>
                </c:pt>
                <c:pt idx="4235">
                  <c:v>1.2295488215488199</c:v>
                </c:pt>
                <c:pt idx="4236">
                  <c:v>1.23845695045695</c:v>
                </c:pt>
                <c:pt idx="4237">
                  <c:v>1.25014237614237</c:v>
                </c:pt>
                <c:pt idx="4238">
                  <c:v>1.2482270322270299</c:v>
                </c:pt>
                <c:pt idx="4239">
                  <c:v>1.2517710437710401</c:v>
                </c:pt>
                <c:pt idx="4240">
                  <c:v>1.2651803751803701</c:v>
                </c:pt>
                <c:pt idx="4241">
                  <c:v>1.2631688311688301</c:v>
                </c:pt>
                <c:pt idx="4242">
                  <c:v>1.26470129870129</c:v>
                </c:pt>
                <c:pt idx="4243">
                  <c:v>1.26757479557479</c:v>
                </c:pt>
                <c:pt idx="4244">
                  <c:v>1.2711188071188</c:v>
                </c:pt>
                <c:pt idx="4245">
                  <c:v>1.26498893698893</c:v>
                </c:pt>
                <c:pt idx="4246">
                  <c:v>1.29669264069264</c:v>
                </c:pt>
                <c:pt idx="4247">
                  <c:v>1.2822299182299099</c:v>
                </c:pt>
                <c:pt idx="4248">
                  <c:v>1.28366618566618</c:v>
                </c:pt>
                <c:pt idx="4249">
                  <c:v>1.2768658008658</c:v>
                </c:pt>
                <c:pt idx="4250">
                  <c:v>1.2700654160654099</c:v>
                </c:pt>
                <c:pt idx="4251">
                  <c:v>1.26585088985088</c:v>
                </c:pt>
                <c:pt idx="4252">
                  <c:v>1.26872438672438</c:v>
                </c:pt>
                <c:pt idx="4253">
                  <c:v>1.27667436267436</c:v>
                </c:pt>
                <c:pt idx="4254">
                  <c:v>1.27782395382395</c:v>
                </c:pt>
                <c:pt idx="4255">
                  <c:v>1.26910726310726</c:v>
                </c:pt>
                <c:pt idx="4256">
                  <c:v>1.2887426647426601</c:v>
                </c:pt>
                <c:pt idx="4257">
                  <c:v>1.28424146224146</c:v>
                </c:pt>
                <c:pt idx="4258">
                  <c:v>1.2802308802308799</c:v>
                </c:pt>
                <c:pt idx="4259">
                  <c:v>1.2777296777296701</c:v>
                </c:pt>
                <c:pt idx="4260">
                  <c:v>1.2484848484848401</c:v>
                </c:pt>
                <c:pt idx="4261">
                  <c:v>1.2537758537758501</c:v>
                </c:pt>
                <c:pt idx="4262">
                  <c:v>1.2513708513708499</c:v>
                </c:pt>
                <c:pt idx="4263">
                  <c:v>1.24973544973545</c:v>
                </c:pt>
                <c:pt idx="4264">
                  <c:v>1.24742664742664</c:v>
                </c:pt>
                <c:pt idx="4265">
                  <c:v>1.2637806637806599</c:v>
                </c:pt>
                <c:pt idx="4266">
                  <c:v>1.2658970658970601</c:v>
                </c:pt>
                <c:pt idx="4267">
                  <c:v>1.27311207311207</c:v>
                </c:pt>
                <c:pt idx="4268">
                  <c:v>1.26782106782106</c:v>
                </c:pt>
                <c:pt idx="4269">
                  <c:v>1.26387686387686</c:v>
                </c:pt>
                <c:pt idx="4270">
                  <c:v>1.2653198653198601</c:v>
                </c:pt>
                <c:pt idx="4271">
                  <c:v>1.25858585858585</c:v>
                </c:pt>
                <c:pt idx="4272">
                  <c:v>1.2649350649350599</c:v>
                </c:pt>
                <c:pt idx="4273">
                  <c:v>1.2626262626262601</c:v>
                </c:pt>
                <c:pt idx="4274">
                  <c:v>1.26397306397306</c:v>
                </c:pt>
                <c:pt idx="4275">
                  <c:v>1.26127946127946</c:v>
                </c:pt>
                <c:pt idx="4276">
                  <c:v>1.2513708513708499</c:v>
                </c:pt>
                <c:pt idx="4277">
                  <c:v>1.23674843674843</c:v>
                </c:pt>
                <c:pt idx="4278">
                  <c:v>1.25656565656565</c:v>
                </c:pt>
                <c:pt idx="4279">
                  <c:v>1.24983164983165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52-4D14-9588-DA287910987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Return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Sheet1!$A$2:$A$4281</c:f>
              <c:numCache>
                <c:formatCode>m/d/yyyy</c:formatCode>
                <c:ptCount val="4280"/>
                <c:pt idx="0">
                  <c:v>36635</c:v>
                </c:pt>
                <c:pt idx="1">
                  <c:v>36636</c:v>
                </c:pt>
                <c:pt idx="2">
                  <c:v>36640</c:v>
                </c:pt>
                <c:pt idx="3">
                  <c:v>36641</c:v>
                </c:pt>
                <c:pt idx="4">
                  <c:v>36642</c:v>
                </c:pt>
                <c:pt idx="5">
                  <c:v>36643</c:v>
                </c:pt>
                <c:pt idx="6">
                  <c:v>36644</c:v>
                </c:pt>
                <c:pt idx="7">
                  <c:v>36647</c:v>
                </c:pt>
                <c:pt idx="8">
                  <c:v>36648</c:v>
                </c:pt>
                <c:pt idx="9">
                  <c:v>36649</c:v>
                </c:pt>
                <c:pt idx="10">
                  <c:v>36650</c:v>
                </c:pt>
                <c:pt idx="11">
                  <c:v>36651</c:v>
                </c:pt>
                <c:pt idx="12">
                  <c:v>36654</c:v>
                </c:pt>
                <c:pt idx="13">
                  <c:v>36655</c:v>
                </c:pt>
                <c:pt idx="14">
                  <c:v>36656</c:v>
                </c:pt>
                <c:pt idx="15">
                  <c:v>36657</c:v>
                </c:pt>
                <c:pt idx="16">
                  <c:v>36658</c:v>
                </c:pt>
                <c:pt idx="17">
                  <c:v>36661</c:v>
                </c:pt>
                <c:pt idx="18">
                  <c:v>36662</c:v>
                </c:pt>
                <c:pt idx="19">
                  <c:v>36663</c:v>
                </c:pt>
                <c:pt idx="20">
                  <c:v>36664</c:v>
                </c:pt>
                <c:pt idx="21">
                  <c:v>36665</c:v>
                </c:pt>
                <c:pt idx="22">
                  <c:v>36668</c:v>
                </c:pt>
                <c:pt idx="23">
                  <c:v>36669</c:v>
                </c:pt>
                <c:pt idx="24">
                  <c:v>36670</c:v>
                </c:pt>
                <c:pt idx="25">
                  <c:v>36671</c:v>
                </c:pt>
                <c:pt idx="26">
                  <c:v>36672</c:v>
                </c:pt>
                <c:pt idx="27">
                  <c:v>36676</c:v>
                </c:pt>
                <c:pt idx="28">
                  <c:v>36677</c:v>
                </c:pt>
                <c:pt idx="29">
                  <c:v>36678</c:v>
                </c:pt>
                <c:pt idx="30">
                  <c:v>36679</c:v>
                </c:pt>
                <c:pt idx="31">
                  <c:v>36682</c:v>
                </c:pt>
                <c:pt idx="32">
                  <c:v>36683</c:v>
                </c:pt>
                <c:pt idx="33">
                  <c:v>36684</c:v>
                </c:pt>
                <c:pt idx="34">
                  <c:v>36685</c:v>
                </c:pt>
                <c:pt idx="35">
                  <c:v>36686</c:v>
                </c:pt>
                <c:pt idx="36">
                  <c:v>36689</c:v>
                </c:pt>
                <c:pt idx="37">
                  <c:v>36690</c:v>
                </c:pt>
                <c:pt idx="38">
                  <c:v>36691</c:v>
                </c:pt>
                <c:pt idx="39">
                  <c:v>36692</c:v>
                </c:pt>
                <c:pt idx="40">
                  <c:v>36693</c:v>
                </c:pt>
                <c:pt idx="41">
                  <c:v>36696</c:v>
                </c:pt>
                <c:pt idx="42">
                  <c:v>36697</c:v>
                </c:pt>
                <c:pt idx="43">
                  <c:v>36698</c:v>
                </c:pt>
                <c:pt idx="44">
                  <c:v>36699</c:v>
                </c:pt>
                <c:pt idx="45">
                  <c:v>36700</c:v>
                </c:pt>
                <c:pt idx="46">
                  <c:v>36703</c:v>
                </c:pt>
                <c:pt idx="47">
                  <c:v>36704</c:v>
                </c:pt>
                <c:pt idx="48">
                  <c:v>36705</c:v>
                </c:pt>
                <c:pt idx="49">
                  <c:v>36706</c:v>
                </c:pt>
                <c:pt idx="50">
                  <c:v>36707</c:v>
                </c:pt>
                <c:pt idx="51">
                  <c:v>36710</c:v>
                </c:pt>
                <c:pt idx="52">
                  <c:v>36712</c:v>
                </c:pt>
                <c:pt idx="53">
                  <c:v>36713</c:v>
                </c:pt>
                <c:pt idx="54">
                  <c:v>36714</c:v>
                </c:pt>
                <c:pt idx="55">
                  <c:v>36717</c:v>
                </c:pt>
                <c:pt idx="56">
                  <c:v>36718</c:v>
                </c:pt>
                <c:pt idx="57">
                  <c:v>36719</c:v>
                </c:pt>
                <c:pt idx="58">
                  <c:v>36720</c:v>
                </c:pt>
                <c:pt idx="59">
                  <c:v>36721</c:v>
                </c:pt>
                <c:pt idx="60">
                  <c:v>36724</c:v>
                </c:pt>
                <c:pt idx="61">
                  <c:v>36725</c:v>
                </c:pt>
                <c:pt idx="62">
                  <c:v>36726</c:v>
                </c:pt>
                <c:pt idx="63">
                  <c:v>36727</c:v>
                </c:pt>
                <c:pt idx="64">
                  <c:v>36728</c:v>
                </c:pt>
                <c:pt idx="65">
                  <c:v>36731</c:v>
                </c:pt>
                <c:pt idx="66">
                  <c:v>36732</c:v>
                </c:pt>
                <c:pt idx="67">
                  <c:v>36733</c:v>
                </c:pt>
                <c:pt idx="68">
                  <c:v>36734</c:v>
                </c:pt>
                <c:pt idx="69">
                  <c:v>36735</c:v>
                </c:pt>
                <c:pt idx="70">
                  <c:v>36738</c:v>
                </c:pt>
                <c:pt idx="71">
                  <c:v>36739</c:v>
                </c:pt>
                <c:pt idx="72">
                  <c:v>36740</c:v>
                </c:pt>
                <c:pt idx="73">
                  <c:v>36741</c:v>
                </c:pt>
                <c:pt idx="74">
                  <c:v>36742</c:v>
                </c:pt>
                <c:pt idx="75">
                  <c:v>36745</c:v>
                </c:pt>
                <c:pt idx="76">
                  <c:v>36746</c:v>
                </c:pt>
                <c:pt idx="77">
                  <c:v>36747</c:v>
                </c:pt>
                <c:pt idx="78">
                  <c:v>36748</c:v>
                </c:pt>
                <c:pt idx="79">
                  <c:v>36749</c:v>
                </c:pt>
                <c:pt idx="80">
                  <c:v>36752</c:v>
                </c:pt>
                <c:pt idx="81">
                  <c:v>36753</c:v>
                </c:pt>
                <c:pt idx="82">
                  <c:v>36754</c:v>
                </c:pt>
                <c:pt idx="83">
                  <c:v>36755</c:v>
                </c:pt>
                <c:pt idx="84">
                  <c:v>36756</c:v>
                </c:pt>
                <c:pt idx="85">
                  <c:v>36759</c:v>
                </c:pt>
                <c:pt idx="86">
                  <c:v>36760</c:v>
                </c:pt>
                <c:pt idx="87">
                  <c:v>36761</c:v>
                </c:pt>
                <c:pt idx="88">
                  <c:v>36762</c:v>
                </c:pt>
                <c:pt idx="89">
                  <c:v>36763</c:v>
                </c:pt>
                <c:pt idx="90">
                  <c:v>36766</c:v>
                </c:pt>
                <c:pt idx="91">
                  <c:v>36767</c:v>
                </c:pt>
                <c:pt idx="92">
                  <c:v>36768</c:v>
                </c:pt>
                <c:pt idx="93">
                  <c:v>36769</c:v>
                </c:pt>
                <c:pt idx="94">
                  <c:v>36770</c:v>
                </c:pt>
                <c:pt idx="95">
                  <c:v>36774</c:v>
                </c:pt>
                <c:pt idx="96">
                  <c:v>36775</c:v>
                </c:pt>
                <c:pt idx="97">
                  <c:v>36776</c:v>
                </c:pt>
                <c:pt idx="98">
                  <c:v>36777</c:v>
                </c:pt>
                <c:pt idx="99">
                  <c:v>36780</c:v>
                </c:pt>
                <c:pt idx="100">
                  <c:v>36781</c:v>
                </c:pt>
                <c:pt idx="101">
                  <c:v>36782</c:v>
                </c:pt>
                <c:pt idx="102">
                  <c:v>36783</c:v>
                </c:pt>
                <c:pt idx="103">
                  <c:v>36784</c:v>
                </c:pt>
                <c:pt idx="104">
                  <c:v>36787</c:v>
                </c:pt>
                <c:pt idx="105">
                  <c:v>36788</c:v>
                </c:pt>
                <c:pt idx="106">
                  <c:v>36789</c:v>
                </c:pt>
                <c:pt idx="107">
                  <c:v>36790</c:v>
                </c:pt>
                <c:pt idx="108">
                  <c:v>36791</c:v>
                </c:pt>
                <c:pt idx="109">
                  <c:v>36794</c:v>
                </c:pt>
                <c:pt idx="110">
                  <c:v>36795</c:v>
                </c:pt>
                <c:pt idx="111">
                  <c:v>36796</c:v>
                </c:pt>
                <c:pt idx="112">
                  <c:v>36797</c:v>
                </c:pt>
                <c:pt idx="113">
                  <c:v>36798</c:v>
                </c:pt>
                <c:pt idx="114">
                  <c:v>36801</c:v>
                </c:pt>
                <c:pt idx="115">
                  <c:v>36802</c:v>
                </c:pt>
                <c:pt idx="116">
                  <c:v>36803</c:v>
                </c:pt>
                <c:pt idx="117">
                  <c:v>36804</c:v>
                </c:pt>
                <c:pt idx="118">
                  <c:v>36805</c:v>
                </c:pt>
                <c:pt idx="119">
                  <c:v>36808</c:v>
                </c:pt>
                <c:pt idx="120">
                  <c:v>36809</c:v>
                </c:pt>
                <c:pt idx="121">
                  <c:v>36810</c:v>
                </c:pt>
                <c:pt idx="122">
                  <c:v>36811</c:v>
                </c:pt>
                <c:pt idx="123">
                  <c:v>36812</c:v>
                </c:pt>
                <c:pt idx="124">
                  <c:v>36815</c:v>
                </c:pt>
                <c:pt idx="125">
                  <c:v>36816</c:v>
                </c:pt>
                <c:pt idx="126">
                  <c:v>36817</c:v>
                </c:pt>
                <c:pt idx="127">
                  <c:v>36818</c:v>
                </c:pt>
                <c:pt idx="128">
                  <c:v>36819</c:v>
                </c:pt>
                <c:pt idx="129">
                  <c:v>36822</c:v>
                </c:pt>
                <c:pt idx="130">
                  <c:v>36823</c:v>
                </c:pt>
                <c:pt idx="131">
                  <c:v>36824</c:v>
                </c:pt>
                <c:pt idx="132">
                  <c:v>36825</c:v>
                </c:pt>
                <c:pt idx="133">
                  <c:v>36826</c:v>
                </c:pt>
                <c:pt idx="134">
                  <c:v>36829</c:v>
                </c:pt>
                <c:pt idx="135">
                  <c:v>36830</c:v>
                </c:pt>
                <c:pt idx="136">
                  <c:v>36831</c:v>
                </c:pt>
                <c:pt idx="137">
                  <c:v>36832</c:v>
                </c:pt>
                <c:pt idx="138">
                  <c:v>36833</c:v>
                </c:pt>
                <c:pt idx="139">
                  <c:v>36836</c:v>
                </c:pt>
                <c:pt idx="140">
                  <c:v>36837</c:v>
                </c:pt>
                <c:pt idx="141">
                  <c:v>36838</c:v>
                </c:pt>
                <c:pt idx="142">
                  <c:v>36839</c:v>
                </c:pt>
                <c:pt idx="143">
                  <c:v>36840</c:v>
                </c:pt>
                <c:pt idx="144">
                  <c:v>36843</c:v>
                </c:pt>
                <c:pt idx="145">
                  <c:v>36844</c:v>
                </c:pt>
                <c:pt idx="146">
                  <c:v>36845</c:v>
                </c:pt>
                <c:pt idx="147">
                  <c:v>36846</c:v>
                </c:pt>
                <c:pt idx="148">
                  <c:v>36847</c:v>
                </c:pt>
                <c:pt idx="149">
                  <c:v>36850</c:v>
                </c:pt>
                <c:pt idx="150">
                  <c:v>36851</c:v>
                </c:pt>
                <c:pt idx="151">
                  <c:v>36852</c:v>
                </c:pt>
                <c:pt idx="152">
                  <c:v>36854</c:v>
                </c:pt>
                <c:pt idx="153">
                  <c:v>36857</c:v>
                </c:pt>
                <c:pt idx="154">
                  <c:v>36858</c:v>
                </c:pt>
                <c:pt idx="155">
                  <c:v>36859</c:v>
                </c:pt>
                <c:pt idx="156">
                  <c:v>36860</c:v>
                </c:pt>
                <c:pt idx="157">
                  <c:v>36861</c:v>
                </c:pt>
                <c:pt idx="158">
                  <c:v>36864</c:v>
                </c:pt>
                <c:pt idx="159">
                  <c:v>36865</c:v>
                </c:pt>
                <c:pt idx="160">
                  <c:v>36866</c:v>
                </c:pt>
                <c:pt idx="161">
                  <c:v>36867</c:v>
                </c:pt>
                <c:pt idx="162">
                  <c:v>36868</c:v>
                </c:pt>
                <c:pt idx="163">
                  <c:v>36871</c:v>
                </c:pt>
                <c:pt idx="164">
                  <c:v>36872</c:v>
                </c:pt>
                <c:pt idx="165">
                  <c:v>36873</c:v>
                </c:pt>
                <c:pt idx="166">
                  <c:v>36874</c:v>
                </c:pt>
                <c:pt idx="167">
                  <c:v>36875</c:v>
                </c:pt>
                <c:pt idx="168">
                  <c:v>36878</c:v>
                </c:pt>
                <c:pt idx="169">
                  <c:v>36879</c:v>
                </c:pt>
                <c:pt idx="170">
                  <c:v>36880</c:v>
                </c:pt>
                <c:pt idx="171">
                  <c:v>36881</c:v>
                </c:pt>
                <c:pt idx="172">
                  <c:v>36882</c:v>
                </c:pt>
                <c:pt idx="173">
                  <c:v>36886</c:v>
                </c:pt>
                <c:pt idx="174">
                  <c:v>36887</c:v>
                </c:pt>
                <c:pt idx="175">
                  <c:v>36888</c:v>
                </c:pt>
                <c:pt idx="176">
                  <c:v>36889</c:v>
                </c:pt>
                <c:pt idx="177">
                  <c:v>36893</c:v>
                </c:pt>
                <c:pt idx="178">
                  <c:v>36894</c:v>
                </c:pt>
                <c:pt idx="179">
                  <c:v>36895</c:v>
                </c:pt>
                <c:pt idx="180">
                  <c:v>36896</c:v>
                </c:pt>
                <c:pt idx="181">
                  <c:v>36899</c:v>
                </c:pt>
                <c:pt idx="182">
                  <c:v>36900</c:v>
                </c:pt>
                <c:pt idx="183">
                  <c:v>36901</c:v>
                </c:pt>
                <c:pt idx="184">
                  <c:v>36902</c:v>
                </c:pt>
                <c:pt idx="185">
                  <c:v>36903</c:v>
                </c:pt>
                <c:pt idx="186">
                  <c:v>36907</c:v>
                </c:pt>
                <c:pt idx="187">
                  <c:v>36908</c:v>
                </c:pt>
                <c:pt idx="188">
                  <c:v>36909</c:v>
                </c:pt>
                <c:pt idx="189">
                  <c:v>36910</c:v>
                </c:pt>
                <c:pt idx="190">
                  <c:v>36913</c:v>
                </c:pt>
                <c:pt idx="191">
                  <c:v>36914</c:v>
                </c:pt>
                <c:pt idx="192">
                  <c:v>36915</c:v>
                </c:pt>
                <c:pt idx="193">
                  <c:v>36916</c:v>
                </c:pt>
                <c:pt idx="194">
                  <c:v>36917</c:v>
                </c:pt>
                <c:pt idx="195">
                  <c:v>36920</c:v>
                </c:pt>
                <c:pt idx="196">
                  <c:v>36921</c:v>
                </c:pt>
                <c:pt idx="197">
                  <c:v>36922</c:v>
                </c:pt>
                <c:pt idx="198">
                  <c:v>36923</c:v>
                </c:pt>
                <c:pt idx="199">
                  <c:v>36924</c:v>
                </c:pt>
                <c:pt idx="200">
                  <c:v>36927</c:v>
                </c:pt>
                <c:pt idx="201">
                  <c:v>36928</c:v>
                </c:pt>
                <c:pt idx="202">
                  <c:v>36929</c:v>
                </c:pt>
                <c:pt idx="203">
                  <c:v>36930</c:v>
                </c:pt>
                <c:pt idx="204">
                  <c:v>36931</c:v>
                </c:pt>
                <c:pt idx="205">
                  <c:v>36934</c:v>
                </c:pt>
                <c:pt idx="206">
                  <c:v>36935</c:v>
                </c:pt>
                <c:pt idx="207">
                  <c:v>36936</c:v>
                </c:pt>
                <c:pt idx="208">
                  <c:v>36937</c:v>
                </c:pt>
                <c:pt idx="209">
                  <c:v>36938</c:v>
                </c:pt>
                <c:pt idx="210">
                  <c:v>36942</c:v>
                </c:pt>
                <c:pt idx="211">
                  <c:v>36943</c:v>
                </c:pt>
                <c:pt idx="212">
                  <c:v>36944</c:v>
                </c:pt>
                <c:pt idx="213">
                  <c:v>36945</c:v>
                </c:pt>
                <c:pt idx="214">
                  <c:v>36948</c:v>
                </c:pt>
                <c:pt idx="215">
                  <c:v>36949</c:v>
                </c:pt>
                <c:pt idx="216">
                  <c:v>36950</c:v>
                </c:pt>
                <c:pt idx="217">
                  <c:v>36951</c:v>
                </c:pt>
                <c:pt idx="218">
                  <c:v>36952</c:v>
                </c:pt>
                <c:pt idx="219">
                  <c:v>36955</c:v>
                </c:pt>
                <c:pt idx="220">
                  <c:v>36956</c:v>
                </c:pt>
                <c:pt idx="221">
                  <c:v>36957</c:v>
                </c:pt>
                <c:pt idx="222">
                  <c:v>36958</c:v>
                </c:pt>
                <c:pt idx="223">
                  <c:v>36959</c:v>
                </c:pt>
                <c:pt idx="224">
                  <c:v>36962</c:v>
                </c:pt>
                <c:pt idx="225">
                  <c:v>36963</c:v>
                </c:pt>
                <c:pt idx="226">
                  <c:v>36964</c:v>
                </c:pt>
                <c:pt idx="227">
                  <c:v>36965</c:v>
                </c:pt>
                <c:pt idx="228">
                  <c:v>36966</c:v>
                </c:pt>
                <c:pt idx="229">
                  <c:v>36969</c:v>
                </c:pt>
                <c:pt idx="230">
                  <c:v>36970</c:v>
                </c:pt>
                <c:pt idx="231">
                  <c:v>36971</c:v>
                </c:pt>
                <c:pt idx="232">
                  <c:v>36972</c:v>
                </c:pt>
                <c:pt idx="233">
                  <c:v>36973</c:v>
                </c:pt>
                <c:pt idx="234">
                  <c:v>36976</c:v>
                </c:pt>
                <c:pt idx="235">
                  <c:v>36977</c:v>
                </c:pt>
                <c:pt idx="236">
                  <c:v>36978</c:v>
                </c:pt>
                <c:pt idx="237">
                  <c:v>36979</c:v>
                </c:pt>
                <c:pt idx="238">
                  <c:v>36980</c:v>
                </c:pt>
                <c:pt idx="239">
                  <c:v>36983</c:v>
                </c:pt>
                <c:pt idx="240">
                  <c:v>36984</c:v>
                </c:pt>
                <c:pt idx="241">
                  <c:v>36985</c:v>
                </c:pt>
                <c:pt idx="242">
                  <c:v>36986</c:v>
                </c:pt>
                <c:pt idx="243">
                  <c:v>36987</c:v>
                </c:pt>
                <c:pt idx="244">
                  <c:v>36990</c:v>
                </c:pt>
                <c:pt idx="245">
                  <c:v>36991</c:v>
                </c:pt>
                <c:pt idx="246">
                  <c:v>36992</c:v>
                </c:pt>
                <c:pt idx="247">
                  <c:v>36993</c:v>
                </c:pt>
                <c:pt idx="248">
                  <c:v>36994</c:v>
                </c:pt>
                <c:pt idx="249">
                  <c:v>36997</c:v>
                </c:pt>
                <c:pt idx="250">
                  <c:v>36998</c:v>
                </c:pt>
                <c:pt idx="251">
                  <c:v>36999</c:v>
                </c:pt>
                <c:pt idx="252">
                  <c:v>37000</c:v>
                </c:pt>
                <c:pt idx="253">
                  <c:v>37001</c:v>
                </c:pt>
                <c:pt idx="254">
                  <c:v>37004</c:v>
                </c:pt>
                <c:pt idx="255">
                  <c:v>37005</c:v>
                </c:pt>
                <c:pt idx="256">
                  <c:v>37006</c:v>
                </c:pt>
                <c:pt idx="257">
                  <c:v>37007</c:v>
                </c:pt>
                <c:pt idx="258">
                  <c:v>37008</c:v>
                </c:pt>
                <c:pt idx="259">
                  <c:v>37011</c:v>
                </c:pt>
                <c:pt idx="260">
                  <c:v>37012</c:v>
                </c:pt>
                <c:pt idx="261">
                  <c:v>37013</c:v>
                </c:pt>
                <c:pt idx="262">
                  <c:v>37014</c:v>
                </c:pt>
                <c:pt idx="263">
                  <c:v>37015</c:v>
                </c:pt>
                <c:pt idx="264">
                  <c:v>37018</c:v>
                </c:pt>
                <c:pt idx="265">
                  <c:v>37019</c:v>
                </c:pt>
                <c:pt idx="266">
                  <c:v>37020</c:v>
                </c:pt>
                <c:pt idx="267">
                  <c:v>37021</c:v>
                </c:pt>
                <c:pt idx="268">
                  <c:v>37022</c:v>
                </c:pt>
                <c:pt idx="269">
                  <c:v>37025</c:v>
                </c:pt>
                <c:pt idx="270">
                  <c:v>37026</c:v>
                </c:pt>
                <c:pt idx="271">
                  <c:v>37027</c:v>
                </c:pt>
                <c:pt idx="272">
                  <c:v>37028</c:v>
                </c:pt>
                <c:pt idx="273">
                  <c:v>37029</c:v>
                </c:pt>
                <c:pt idx="274">
                  <c:v>37032</c:v>
                </c:pt>
                <c:pt idx="275">
                  <c:v>37033</c:v>
                </c:pt>
                <c:pt idx="276">
                  <c:v>37034</c:v>
                </c:pt>
                <c:pt idx="277">
                  <c:v>37035</c:v>
                </c:pt>
                <c:pt idx="278">
                  <c:v>37036</c:v>
                </c:pt>
                <c:pt idx="279">
                  <c:v>37040</c:v>
                </c:pt>
                <c:pt idx="280">
                  <c:v>37041</c:v>
                </c:pt>
                <c:pt idx="281">
                  <c:v>37042</c:v>
                </c:pt>
                <c:pt idx="282">
                  <c:v>37043</c:v>
                </c:pt>
                <c:pt idx="283">
                  <c:v>37046</c:v>
                </c:pt>
                <c:pt idx="284">
                  <c:v>37047</c:v>
                </c:pt>
                <c:pt idx="285">
                  <c:v>37048</c:v>
                </c:pt>
                <c:pt idx="286">
                  <c:v>37049</c:v>
                </c:pt>
                <c:pt idx="287">
                  <c:v>37050</c:v>
                </c:pt>
                <c:pt idx="288">
                  <c:v>37053</c:v>
                </c:pt>
                <c:pt idx="289">
                  <c:v>37054</c:v>
                </c:pt>
                <c:pt idx="290">
                  <c:v>37055</c:v>
                </c:pt>
                <c:pt idx="291">
                  <c:v>37056</c:v>
                </c:pt>
                <c:pt idx="292">
                  <c:v>37057</c:v>
                </c:pt>
                <c:pt idx="293">
                  <c:v>37060</c:v>
                </c:pt>
                <c:pt idx="294">
                  <c:v>37061</c:v>
                </c:pt>
                <c:pt idx="295">
                  <c:v>37062</c:v>
                </c:pt>
                <c:pt idx="296">
                  <c:v>37063</c:v>
                </c:pt>
                <c:pt idx="297">
                  <c:v>37064</c:v>
                </c:pt>
                <c:pt idx="298">
                  <c:v>37067</c:v>
                </c:pt>
                <c:pt idx="299">
                  <c:v>37068</c:v>
                </c:pt>
                <c:pt idx="300">
                  <c:v>37069</c:v>
                </c:pt>
                <c:pt idx="301">
                  <c:v>37070</c:v>
                </c:pt>
                <c:pt idx="302">
                  <c:v>37071</c:v>
                </c:pt>
                <c:pt idx="303">
                  <c:v>37074</c:v>
                </c:pt>
                <c:pt idx="304">
                  <c:v>37075</c:v>
                </c:pt>
                <c:pt idx="305">
                  <c:v>37077</c:v>
                </c:pt>
                <c:pt idx="306">
                  <c:v>37078</c:v>
                </c:pt>
                <c:pt idx="307">
                  <c:v>37081</c:v>
                </c:pt>
                <c:pt idx="308">
                  <c:v>37082</c:v>
                </c:pt>
                <c:pt idx="309">
                  <c:v>37083</c:v>
                </c:pt>
                <c:pt idx="310">
                  <c:v>37084</c:v>
                </c:pt>
                <c:pt idx="311">
                  <c:v>37085</c:v>
                </c:pt>
                <c:pt idx="312">
                  <c:v>37088</c:v>
                </c:pt>
                <c:pt idx="313">
                  <c:v>37089</c:v>
                </c:pt>
                <c:pt idx="314">
                  <c:v>37090</c:v>
                </c:pt>
                <c:pt idx="315">
                  <c:v>37091</c:v>
                </c:pt>
                <c:pt idx="316">
                  <c:v>37092</c:v>
                </c:pt>
                <c:pt idx="317">
                  <c:v>37095</c:v>
                </c:pt>
                <c:pt idx="318">
                  <c:v>37096</c:v>
                </c:pt>
                <c:pt idx="319">
                  <c:v>37097</c:v>
                </c:pt>
                <c:pt idx="320">
                  <c:v>37098</c:v>
                </c:pt>
                <c:pt idx="321">
                  <c:v>37099</c:v>
                </c:pt>
                <c:pt idx="322">
                  <c:v>37102</c:v>
                </c:pt>
                <c:pt idx="323">
                  <c:v>37103</c:v>
                </c:pt>
                <c:pt idx="324">
                  <c:v>37104</c:v>
                </c:pt>
                <c:pt idx="325">
                  <c:v>37105</c:v>
                </c:pt>
                <c:pt idx="326">
                  <c:v>37106</c:v>
                </c:pt>
                <c:pt idx="327">
                  <c:v>37109</c:v>
                </c:pt>
                <c:pt idx="328">
                  <c:v>37110</c:v>
                </c:pt>
                <c:pt idx="329">
                  <c:v>37111</c:v>
                </c:pt>
                <c:pt idx="330">
                  <c:v>37112</c:v>
                </c:pt>
                <c:pt idx="331">
                  <c:v>37113</c:v>
                </c:pt>
                <c:pt idx="332">
                  <c:v>37116</c:v>
                </c:pt>
                <c:pt idx="333">
                  <c:v>37117</c:v>
                </c:pt>
                <c:pt idx="334">
                  <c:v>37118</c:v>
                </c:pt>
                <c:pt idx="335">
                  <c:v>37119</c:v>
                </c:pt>
                <c:pt idx="336">
                  <c:v>37120</c:v>
                </c:pt>
                <c:pt idx="337">
                  <c:v>37123</c:v>
                </c:pt>
                <c:pt idx="338">
                  <c:v>37124</c:v>
                </c:pt>
                <c:pt idx="339">
                  <c:v>37125</c:v>
                </c:pt>
                <c:pt idx="340">
                  <c:v>37126</c:v>
                </c:pt>
                <c:pt idx="341">
                  <c:v>37127</c:v>
                </c:pt>
                <c:pt idx="342">
                  <c:v>37130</c:v>
                </c:pt>
                <c:pt idx="343">
                  <c:v>37131</c:v>
                </c:pt>
                <c:pt idx="344">
                  <c:v>37132</c:v>
                </c:pt>
                <c:pt idx="345">
                  <c:v>37133</c:v>
                </c:pt>
                <c:pt idx="346">
                  <c:v>37134</c:v>
                </c:pt>
                <c:pt idx="347">
                  <c:v>37138</c:v>
                </c:pt>
                <c:pt idx="348">
                  <c:v>37139</c:v>
                </c:pt>
                <c:pt idx="349">
                  <c:v>37140</c:v>
                </c:pt>
                <c:pt idx="350">
                  <c:v>37141</c:v>
                </c:pt>
                <c:pt idx="351">
                  <c:v>37144</c:v>
                </c:pt>
                <c:pt idx="352">
                  <c:v>37151</c:v>
                </c:pt>
                <c:pt idx="353">
                  <c:v>37152</c:v>
                </c:pt>
                <c:pt idx="354">
                  <c:v>37153</c:v>
                </c:pt>
                <c:pt idx="355">
                  <c:v>37154</c:v>
                </c:pt>
                <c:pt idx="356">
                  <c:v>37155</c:v>
                </c:pt>
                <c:pt idx="357">
                  <c:v>37158</c:v>
                </c:pt>
                <c:pt idx="358">
                  <c:v>37159</c:v>
                </c:pt>
                <c:pt idx="359">
                  <c:v>37160</c:v>
                </c:pt>
                <c:pt idx="360">
                  <c:v>37161</c:v>
                </c:pt>
                <c:pt idx="361">
                  <c:v>37162</c:v>
                </c:pt>
                <c:pt idx="362">
                  <c:v>37165</c:v>
                </c:pt>
                <c:pt idx="363">
                  <c:v>37166</c:v>
                </c:pt>
                <c:pt idx="364">
                  <c:v>37167</c:v>
                </c:pt>
                <c:pt idx="365">
                  <c:v>37168</c:v>
                </c:pt>
                <c:pt idx="366">
                  <c:v>37169</c:v>
                </c:pt>
                <c:pt idx="367">
                  <c:v>37172</c:v>
                </c:pt>
                <c:pt idx="368">
                  <c:v>37173</c:v>
                </c:pt>
                <c:pt idx="369">
                  <c:v>37174</c:v>
                </c:pt>
                <c:pt idx="370">
                  <c:v>37175</c:v>
                </c:pt>
                <c:pt idx="371">
                  <c:v>37176</c:v>
                </c:pt>
                <c:pt idx="372">
                  <c:v>37179</c:v>
                </c:pt>
                <c:pt idx="373">
                  <c:v>37180</c:v>
                </c:pt>
                <c:pt idx="374">
                  <c:v>37181</c:v>
                </c:pt>
                <c:pt idx="375">
                  <c:v>37182</c:v>
                </c:pt>
                <c:pt idx="376">
                  <c:v>37183</c:v>
                </c:pt>
                <c:pt idx="377">
                  <c:v>37186</c:v>
                </c:pt>
                <c:pt idx="378">
                  <c:v>37187</c:v>
                </c:pt>
                <c:pt idx="379">
                  <c:v>37188</c:v>
                </c:pt>
                <c:pt idx="380">
                  <c:v>37189</c:v>
                </c:pt>
                <c:pt idx="381">
                  <c:v>37190</c:v>
                </c:pt>
                <c:pt idx="382">
                  <c:v>37193</c:v>
                </c:pt>
                <c:pt idx="383">
                  <c:v>37194</c:v>
                </c:pt>
                <c:pt idx="384">
                  <c:v>37195</c:v>
                </c:pt>
                <c:pt idx="385">
                  <c:v>37196</c:v>
                </c:pt>
                <c:pt idx="386">
                  <c:v>37197</c:v>
                </c:pt>
                <c:pt idx="387">
                  <c:v>37200</c:v>
                </c:pt>
                <c:pt idx="388">
                  <c:v>37201</c:v>
                </c:pt>
                <c:pt idx="389">
                  <c:v>37202</c:v>
                </c:pt>
                <c:pt idx="390">
                  <c:v>37203</c:v>
                </c:pt>
                <c:pt idx="391">
                  <c:v>37204</c:v>
                </c:pt>
                <c:pt idx="392">
                  <c:v>37207</c:v>
                </c:pt>
                <c:pt idx="393">
                  <c:v>37208</c:v>
                </c:pt>
                <c:pt idx="394">
                  <c:v>37209</c:v>
                </c:pt>
                <c:pt idx="395">
                  <c:v>37210</c:v>
                </c:pt>
                <c:pt idx="396">
                  <c:v>37211</c:v>
                </c:pt>
                <c:pt idx="397">
                  <c:v>37214</c:v>
                </c:pt>
                <c:pt idx="398">
                  <c:v>37215</c:v>
                </c:pt>
                <c:pt idx="399">
                  <c:v>37216</c:v>
                </c:pt>
                <c:pt idx="400">
                  <c:v>37218</c:v>
                </c:pt>
                <c:pt idx="401">
                  <c:v>37221</c:v>
                </c:pt>
                <c:pt idx="402">
                  <c:v>37222</c:v>
                </c:pt>
                <c:pt idx="403">
                  <c:v>37223</c:v>
                </c:pt>
                <c:pt idx="404">
                  <c:v>37224</c:v>
                </c:pt>
                <c:pt idx="405">
                  <c:v>37225</c:v>
                </c:pt>
                <c:pt idx="406">
                  <c:v>37228</c:v>
                </c:pt>
                <c:pt idx="407">
                  <c:v>37229</c:v>
                </c:pt>
                <c:pt idx="408">
                  <c:v>37230</c:v>
                </c:pt>
                <c:pt idx="409">
                  <c:v>37231</c:v>
                </c:pt>
                <c:pt idx="410">
                  <c:v>37232</c:v>
                </c:pt>
                <c:pt idx="411">
                  <c:v>37235</c:v>
                </c:pt>
                <c:pt idx="412">
                  <c:v>37236</c:v>
                </c:pt>
                <c:pt idx="413">
                  <c:v>37237</c:v>
                </c:pt>
                <c:pt idx="414">
                  <c:v>37238</c:v>
                </c:pt>
                <c:pt idx="415">
                  <c:v>37239</c:v>
                </c:pt>
                <c:pt idx="416">
                  <c:v>37242</c:v>
                </c:pt>
                <c:pt idx="417">
                  <c:v>37243</c:v>
                </c:pt>
                <c:pt idx="418">
                  <c:v>37244</c:v>
                </c:pt>
                <c:pt idx="419">
                  <c:v>37245</c:v>
                </c:pt>
                <c:pt idx="420">
                  <c:v>37246</c:v>
                </c:pt>
                <c:pt idx="421">
                  <c:v>37249</c:v>
                </c:pt>
                <c:pt idx="422">
                  <c:v>37251</c:v>
                </c:pt>
                <c:pt idx="423">
                  <c:v>37252</c:v>
                </c:pt>
                <c:pt idx="424">
                  <c:v>37253</c:v>
                </c:pt>
                <c:pt idx="425">
                  <c:v>37256</c:v>
                </c:pt>
                <c:pt idx="426">
                  <c:v>37258</c:v>
                </c:pt>
                <c:pt idx="427">
                  <c:v>37259</c:v>
                </c:pt>
                <c:pt idx="428">
                  <c:v>37260</c:v>
                </c:pt>
                <c:pt idx="429">
                  <c:v>37263</c:v>
                </c:pt>
                <c:pt idx="430">
                  <c:v>37264</c:v>
                </c:pt>
                <c:pt idx="431">
                  <c:v>37265</c:v>
                </c:pt>
                <c:pt idx="432">
                  <c:v>37266</c:v>
                </c:pt>
                <c:pt idx="433">
                  <c:v>37267</c:v>
                </c:pt>
                <c:pt idx="434">
                  <c:v>37270</c:v>
                </c:pt>
                <c:pt idx="435">
                  <c:v>37271</c:v>
                </c:pt>
                <c:pt idx="436">
                  <c:v>37272</c:v>
                </c:pt>
                <c:pt idx="437">
                  <c:v>37273</c:v>
                </c:pt>
                <c:pt idx="438">
                  <c:v>37274</c:v>
                </c:pt>
                <c:pt idx="439">
                  <c:v>37278</c:v>
                </c:pt>
                <c:pt idx="440">
                  <c:v>37279</c:v>
                </c:pt>
                <c:pt idx="441">
                  <c:v>37280</c:v>
                </c:pt>
                <c:pt idx="442">
                  <c:v>37281</c:v>
                </c:pt>
                <c:pt idx="443">
                  <c:v>37284</c:v>
                </c:pt>
                <c:pt idx="444">
                  <c:v>37285</c:v>
                </c:pt>
                <c:pt idx="445">
                  <c:v>37286</c:v>
                </c:pt>
                <c:pt idx="446">
                  <c:v>37287</c:v>
                </c:pt>
                <c:pt idx="447">
                  <c:v>37288</c:v>
                </c:pt>
                <c:pt idx="448">
                  <c:v>37291</c:v>
                </c:pt>
                <c:pt idx="449">
                  <c:v>37292</c:v>
                </c:pt>
                <c:pt idx="450">
                  <c:v>37293</c:v>
                </c:pt>
                <c:pt idx="451">
                  <c:v>37294</c:v>
                </c:pt>
                <c:pt idx="452">
                  <c:v>37295</c:v>
                </c:pt>
                <c:pt idx="453">
                  <c:v>37298</c:v>
                </c:pt>
                <c:pt idx="454">
                  <c:v>37299</c:v>
                </c:pt>
                <c:pt idx="455">
                  <c:v>37300</c:v>
                </c:pt>
                <c:pt idx="456">
                  <c:v>37301</c:v>
                </c:pt>
                <c:pt idx="457">
                  <c:v>37302</c:v>
                </c:pt>
                <c:pt idx="458">
                  <c:v>37306</c:v>
                </c:pt>
                <c:pt idx="459">
                  <c:v>37307</c:v>
                </c:pt>
                <c:pt idx="460">
                  <c:v>37308</c:v>
                </c:pt>
                <c:pt idx="461">
                  <c:v>37309</c:v>
                </c:pt>
                <c:pt idx="462">
                  <c:v>37312</c:v>
                </c:pt>
                <c:pt idx="463">
                  <c:v>37313</c:v>
                </c:pt>
                <c:pt idx="464">
                  <c:v>37314</c:v>
                </c:pt>
                <c:pt idx="465">
                  <c:v>37315</c:v>
                </c:pt>
                <c:pt idx="466">
                  <c:v>37316</c:v>
                </c:pt>
                <c:pt idx="467">
                  <c:v>37319</c:v>
                </c:pt>
                <c:pt idx="468">
                  <c:v>37320</c:v>
                </c:pt>
                <c:pt idx="469">
                  <c:v>37321</c:v>
                </c:pt>
                <c:pt idx="470">
                  <c:v>37322</c:v>
                </c:pt>
                <c:pt idx="471">
                  <c:v>37323</c:v>
                </c:pt>
                <c:pt idx="472">
                  <c:v>37326</c:v>
                </c:pt>
                <c:pt idx="473">
                  <c:v>37327</c:v>
                </c:pt>
                <c:pt idx="474">
                  <c:v>37328</c:v>
                </c:pt>
                <c:pt idx="475">
                  <c:v>37329</c:v>
                </c:pt>
                <c:pt idx="476">
                  <c:v>37330</c:v>
                </c:pt>
                <c:pt idx="477">
                  <c:v>37333</c:v>
                </c:pt>
                <c:pt idx="478">
                  <c:v>37334</c:v>
                </c:pt>
                <c:pt idx="479">
                  <c:v>37335</c:v>
                </c:pt>
                <c:pt idx="480">
                  <c:v>37336</c:v>
                </c:pt>
                <c:pt idx="481">
                  <c:v>37337</c:v>
                </c:pt>
                <c:pt idx="482">
                  <c:v>37340</c:v>
                </c:pt>
                <c:pt idx="483">
                  <c:v>37341</c:v>
                </c:pt>
                <c:pt idx="484">
                  <c:v>37342</c:v>
                </c:pt>
                <c:pt idx="485">
                  <c:v>37343</c:v>
                </c:pt>
                <c:pt idx="486">
                  <c:v>37347</c:v>
                </c:pt>
                <c:pt idx="487">
                  <c:v>37348</c:v>
                </c:pt>
                <c:pt idx="488">
                  <c:v>37349</c:v>
                </c:pt>
                <c:pt idx="489">
                  <c:v>37350</c:v>
                </c:pt>
                <c:pt idx="490">
                  <c:v>37351</c:v>
                </c:pt>
                <c:pt idx="491">
                  <c:v>37354</c:v>
                </c:pt>
                <c:pt idx="492">
                  <c:v>37355</c:v>
                </c:pt>
                <c:pt idx="493">
                  <c:v>37356</c:v>
                </c:pt>
                <c:pt idx="494">
                  <c:v>37357</c:v>
                </c:pt>
                <c:pt idx="495">
                  <c:v>37358</c:v>
                </c:pt>
                <c:pt idx="496">
                  <c:v>37361</c:v>
                </c:pt>
                <c:pt idx="497">
                  <c:v>37362</c:v>
                </c:pt>
                <c:pt idx="498">
                  <c:v>37363</c:v>
                </c:pt>
                <c:pt idx="499">
                  <c:v>37364</c:v>
                </c:pt>
                <c:pt idx="500">
                  <c:v>37365</c:v>
                </c:pt>
                <c:pt idx="501">
                  <c:v>37368</c:v>
                </c:pt>
                <c:pt idx="502">
                  <c:v>37369</c:v>
                </c:pt>
                <c:pt idx="503">
                  <c:v>37370</c:v>
                </c:pt>
                <c:pt idx="504">
                  <c:v>37371</c:v>
                </c:pt>
                <c:pt idx="505">
                  <c:v>37372</c:v>
                </c:pt>
                <c:pt idx="506">
                  <c:v>37375</c:v>
                </c:pt>
                <c:pt idx="507">
                  <c:v>37376</c:v>
                </c:pt>
                <c:pt idx="508">
                  <c:v>37377</c:v>
                </c:pt>
                <c:pt idx="509">
                  <c:v>37378</c:v>
                </c:pt>
                <c:pt idx="510">
                  <c:v>37379</c:v>
                </c:pt>
                <c:pt idx="511">
                  <c:v>37382</c:v>
                </c:pt>
                <c:pt idx="512">
                  <c:v>37383</c:v>
                </c:pt>
                <c:pt idx="513">
                  <c:v>37384</c:v>
                </c:pt>
                <c:pt idx="514">
                  <c:v>37385</c:v>
                </c:pt>
                <c:pt idx="515">
                  <c:v>37386</c:v>
                </c:pt>
                <c:pt idx="516">
                  <c:v>37389</c:v>
                </c:pt>
                <c:pt idx="517">
                  <c:v>37390</c:v>
                </c:pt>
                <c:pt idx="518">
                  <c:v>37391</c:v>
                </c:pt>
                <c:pt idx="519">
                  <c:v>37392</c:v>
                </c:pt>
                <c:pt idx="520">
                  <c:v>37393</c:v>
                </c:pt>
                <c:pt idx="521">
                  <c:v>37396</c:v>
                </c:pt>
                <c:pt idx="522">
                  <c:v>37397</c:v>
                </c:pt>
                <c:pt idx="523">
                  <c:v>37398</c:v>
                </c:pt>
                <c:pt idx="524">
                  <c:v>37399</c:v>
                </c:pt>
                <c:pt idx="525">
                  <c:v>37400</c:v>
                </c:pt>
                <c:pt idx="526">
                  <c:v>37404</c:v>
                </c:pt>
                <c:pt idx="527">
                  <c:v>37405</c:v>
                </c:pt>
                <c:pt idx="528">
                  <c:v>37406</c:v>
                </c:pt>
                <c:pt idx="529">
                  <c:v>37407</c:v>
                </c:pt>
                <c:pt idx="530">
                  <c:v>37410</c:v>
                </c:pt>
                <c:pt idx="531">
                  <c:v>37411</c:v>
                </c:pt>
                <c:pt idx="532">
                  <c:v>37412</c:v>
                </c:pt>
                <c:pt idx="533">
                  <c:v>37413</c:v>
                </c:pt>
                <c:pt idx="534">
                  <c:v>37414</c:v>
                </c:pt>
                <c:pt idx="535">
                  <c:v>37417</c:v>
                </c:pt>
                <c:pt idx="536">
                  <c:v>37418</c:v>
                </c:pt>
                <c:pt idx="537">
                  <c:v>37419</c:v>
                </c:pt>
                <c:pt idx="538">
                  <c:v>37420</c:v>
                </c:pt>
                <c:pt idx="539">
                  <c:v>37421</c:v>
                </c:pt>
                <c:pt idx="540">
                  <c:v>37424</c:v>
                </c:pt>
                <c:pt idx="541">
                  <c:v>37425</c:v>
                </c:pt>
                <c:pt idx="542">
                  <c:v>37426</c:v>
                </c:pt>
                <c:pt idx="543">
                  <c:v>37427</c:v>
                </c:pt>
                <c:pt idx="544">
                  <c:v>37428</c:v>
                </c:pt>
                <c:pt idx="545">
                  <c:v>37431</c:v>
                </c:pt>
                <c:pt idx="546">
                  <c:v>37432</c:v>
                </c:pt>
                <c:pt idx="547">
                  <c:v>37433</c:v>
                </c:pt>
                <c:pt idx="548">
                  <c:v>37434</c:v>
                </c:pt>
                <c:pt idx="549">
                  <c:v>37435</c:v>
                </c:pt>
                <c:pt idx="550">
                  <c:v>37438</c:v>
                </c:pt>
                <c:pt idx="551">
                  <c:v>37439</c:v>
                </c:pt>
                <c:pt idx="552">
                  <c:v>37440</c:v>
                </c:pt>
                <c:pt idx="553">
                  <c:v>37442</c:v>
                </c:pt>
                <c:pt idx="554">
                  <c:v>37445</c:v>
                </c:pt>
                <c:pt idx="555">
                  <c:v>37446</c:v>
                </c:pt>
                <c:pt idx="556">
                  <c:v>37447</c:v>
                </c:pt>
                <c:pt idx="557">
                  <c:v>37448</c:v>
                </c:pt>
                <c:pt idx="558">
                  <c:v>37449</c:v>
                </c:pt>
                <c:pt idx="559">
                  <c:v>37452</c:v>
                </c:pt>
                <c:pt idx="560">
                  <c:v>37453</c:v>
                </c:pt>
                <c:pt idx="561">
                  <c:v>37454</c:v>
                </c:pt>
                <c:pt idx="562">
                  <c:v>37455</c:v>
                </c:pt>
                <c:pt idx="563">
                  <c:v>37456</c:v>
                </c:pt>
                <c:pt idx="564">
                  <c:v>37459</c:v>
                </c:pt>
                <c:pt idx="565">
                  <c:v>37460</c:v>
                </c:pt>
                <c:pt idx="566">
                  <c:v>37461</c:v>
                </c:pt>
                <c:pt idx="567">
                  <c:v>37462</c:v>
                </c:pt>
                <c:pt idx="568">
                  <c:v>37463</c:v>
                </c:pt>
                <c:pt idx="569">
                  <c:v>37466</c:v>
                </c:pt>
                <c:pt idx="570">
                  <c:v>37467</c:v>
                </c:pt>
                <c:pt idx="571">
                  <c:v>37468</c:v>
                </c:pt>
                <c:pt idx="572">
                  <c:v>37469</c:v>
                </c:pt>
                <c:pt idx="573">
                  <c:v>37470</c:v>
                </c:pt>
                <c:pt idx="574">
                  <c:v>37473</c:v>
                </c:pt>
                <c:pt idx="575">
                  <c:v>37474</c:v>
                </c:pt>
                <c:pt idx="576">
                  <c:v>37475</c:v>
                </c:pt>
                <c:pt idx="577">
                  <c:v>37476</c:v>
                </c:pt>
                <c:pt idx="578">
                  <c:v>37477</c:v>
                </c:pt>
                <c:pt idx="579">
                  <c:v>37480</c:v>
                </c:pt>
                <c:pt idx="580">
                  <c:v>37481</c:v>
                </c:pt>
                <c:pt idx="581">
                  <c:v>37482</c:v>
                </c:pt>
                <c:pt idx="582">
                  <c:v>37483</c:v>
                </c:pt>
                <c:pt idx="583">
                  <c:v>37484</c:v>
                </c:pt>
                <c:pt idx="584">
                  <c:v>37487</c:v>
                </c:pt>
                <c:pt idx="585">
                  <c:v>37488</c:v>
                </c:pt>
                <c:pt idx="586">
                  <c:v>37489</c:v>
                </c:pt>
                <c:pt idx="587">
                  <c:v>37490</c:v>
                </c:pt>
                <c:pt idx="588">
                  <c:v>37491</c:v>
                </c:pt>
                <c:pt idx="589">
                  <c:v>37494</c:v>
                </c:pt>
                <c:pt idx="590">
                  <c:v>37495</c:v>
                </c:pt>
                <c:pt idx="591">
                  <c:v>37496</c:v>
                </c:pt>
                <c:pt idx="592">
                  <c:v>37497</c:v>
                </c:pt>
                <c:pt idx="593">
                  <c:v>37498</c:v>
                </c:pt>
                <c:pt idx="594">
                  <c:v>37502</c:v>
                </c:pt>
                <c:pt idx="595">
                  <c:v>37503</c:v>
                </c:pt>
                <c:pt idx="596">
                  <c:v>37504</c:v>
                </c:pt>
                <c:pt idx="597">
                  <c:v>37505</c:v>
                </c:pt>
                <c:pt idx="598">
                  <c:v>37508</c:v>
                </c:pt>
                <c:pt idx="599">
                  <c:v>37509</c:v>
                </c:pt>
                <c:pt idx="600">
                  <c:v>37510</c:v>
                </c:pt>
                <c:pt idx="601">
                  <c:v>37511</c:v>
                </c:pt>
                <c:pt idx="602">
                  <c:v>37512</c:v>
                </c:pt>
                <c:pt idx="603">
                  <c:v>37515</c:v>
                </c:pt>
                <c:pt idx="604">
                  <c:v>37516</c:v>
                </c:pt>
                <c:pt idx="605">
                  <c:v>37517</c:v>
                </c:pt>
                <c:pt idx="606">
                  <c:v>37518</c:v>
                </c:pt>
                <c:pt idx="607">
                  <c:v>37519</c:v>
                </c:pt>
                <c:pt idx="608">
                  <c:v>37522</c:v>
                </c:pt>
                <c:pt idx="609">
                  <c:v>37523</c:v>
                </c:pt>
                <c:pt idx="610">
                  <c:v>37524</c:v>
                </c:pt>
                <c:pt idx="611">
                  <c:v>37525</c:v>
                </c:pt>
                <c:pt idx="612">
                  <c:v>37526</c:v>
                </c:pt>
                <c:pt idx="613">
                  <c:v>37529</c:v>
                </c:pt>
                <c:pt idx="614">
                  <c:v>37530</c:v>
                </c:pt>
                <c:pt idx="615">
                  <c:v>37531</c:v>
                </c:pt>
                <c:pt idx="616">
                  <c:v>37532</c:v>
                </c:pt>
                <c:pt idx="617">
                  <c:v>37533</c:v>
                </c:pt>
                <c:pt idx="618">
                  <c:v>37536</c:v>
                </c:pt>
                <c:pt idx="619">
                  <c:v>37537</c:v>
                </c:pt>
                <c:pt idx="620">
                  <c:v>37538</c:v>
                </c:pt>
                <c:pt idx="621">
                  <c:v>37539</c:v>
                </c:pt>
                <c:pt idx="622">
                  <c:v>37540</c:v>
                </c:pt>
                <c:pt idx="623">
                  <c:v>37543</c:v>
                </c:pt>
                <c:pt idx="624">
                  <c:v>37544</c:v>
                </c:pt>
                <c:pt idx="625">
                  <c:v>37545</c:v>
                </c:pt>
                <c:pt idx="626">
                  <c:v>37546</c:v>
                </c:pt>
                <c:pt idx="627">
                  <c:v>37547</c:v>
                </c:pt>
                <c:pt idx="628">
                  <c:v>37550</c:v>
                </c:pt>
                <c:pt idx="629">
                  <c:v>37551</c:v>
                </c:pt>
                <c:pt idx="630">
                  <c:v>37552</c:v>
                </c:pt>
                <c:pt idx="631">
                  <c:v>37553</c:v>
                </c:pt>
                <c:pt idx="632">
                  <c:v>37554</c:v>
                </c:pt>
                <c:pt idx="633">
                  <c:v>37557</c:v>
                </c:pt>
                <c:pt idx="634">
                  <c:v>37558</c:v>
                </c:pt>
                <c:pt idx="635">
                  <c:v>37559</c:v>
                </c:pt>
                <c:pt idx="636">
                  <c:v>37560</c:v>
                </c:pt>
                <c:pt idx="637">
                  <c:v>37561</c:v>
                </c:pt>
                <c:pt idx="638">
                  <c:v>37564</c:v>
                </c:pt>
                <c:pt idx="639">
                  <c:v>37565</c:v>
                </c:pt>
                <c:pt idx="640">
                  <c:v>37566</c:v>
                </c:pt>
                <c:pt idx="641">
                  <c:v>37567</c:v>
                </c:pt>
                <c:pt idx="642">
                  <c:v>37568</c:v>
                </c:pt>
                <c:pt idx="643">
                  <c:v>37571</c:v>
                </c:pt>
                <c:pt idx="644">
                  <c:v>37572</c:v>
                </c:pt>
                <c:pt idx="645">
                  <c:v>37573</c:v>
                </c:pt>
                <c:pt idx="646">
                  <c:v>37574</c:v>
                </c:pt>
                <c:pt idx="647">
                  <c:v>37575</c:v>
                </c:pt>
                <c:pt idx="648">
                  <c:v>37578</c:v>
                </c:pt>
                <c:pt idx="649">
                  <c:v>37579</c:v>
                </c:pt>
                <c:pt idx="650">
                  <c:v>37580</c:v>
                </c:pt>
                <c:pt idx="651">
                  <c:v>37581</c:v>
                </c:pt>
                <c:pt idx="652">
                  <c:v>37582</c:v>
                </c:pt>
                <c:pt idx="653">
                  <c:v>37585</c:v>
                </c:pt>
                <c:pt idx="654">
                  <c:v>37586</c:v>
                </c:pt>
                <c:pt idx="655">
                  <c:v>37587</c:v>
                </c:pt>
                <c:pt idx="656">
                  <c:v>37589</c:v>
                </c:pt>
                <c:pt idx="657">
                  <c:v>37592</c:v>
                </c:pt>
                <c:pt idx="658">
                  <c:v>37593</c:v>
                </c:pt>
                <c:pt idx="659">
                  <c:v>37594</c:v>
                </c:pt>
                <c:pt idx="660">
                  <c:v>37595</c:v>
                </c:pt>
                <c:pt idx="661">
                  <c:v>37596</c:v>
                </c:pt>
                <c:pt idx="662">
                  <c:v>37599</c:v>
                </c:pt>
                <c:pt idx="663">
                  <c:v>37600</c:v>
                </c:pt>
                <c:pt idx="664">
                  <c:v>37601</c:v>
                </c:pt>
                <c:pt idx="665">
                  <c:v>37602</c:v>
                </c:pt>
                <c:pt idx="666">
                  <c:v>37603</c:v>
                </c:pt>
                <c:pt idx="667">
                  <c:v>37606</c:v>
                </c:pt>
                <c:pt idx="668">
                  <c:v>37607</c:v>
                </c:pt>
                <c:pt idx="669">
                  <c:v>37608</c:v>
                </c:pt>
                <c:pt idx="670">
                  <c:v>37609</c:v>
                </c:pt>
                <c:pt idx="671">
                  <c:v>37610</c:v>
                </c:pt>
                <c:pt idx="672">
                  <c:v>37613</c:v>
                </c:pt>
                <c:pt idx="673">
                  <c:v>37614</c:v>
                </c:pt>
                <c:pt idx="674">
                  <c:v>37616</c:v>
                </c:pt>
                <c:pt idx="675">
                  <c:v>37617</c:v>
                </c:pt>
                <c:pt idx="676">
                  <c:v>37620</c:v>
                </c:pt>
                <c:pt idx="677">
                  <c:v>37621</c:v>
                </c:pt>
                <c:pt idx="678">
                  <c:v>37623</c:v>
                </c:pt>
                <c:pt idx="679">
                  <c:v>37624</c:v>
                </c:pt>
                <c:pt idx="680">
                  <c:v>37627</c:v>
                </c:pt>
                <c:pt idx="681">
                  <c:v>37628</c:v>
                </c:pt>
                <c:pt idx="682">
                  <c:v>37629</c:v>
                </c:pt>
                <c:pt idx="683">
                  <c:v>37630</c:v>
                </c:pt>
                <c:pt idx="684">
                  <c:v>37631</c:v>
                </c:pt>
                <c:pt idx="685">
                  <c:v>37634</c:v>
                </c:pt>
                <c:pt idx="686">
                  <c:v>37635</c:v>
                </c:pt>
                <c:pt idx="687">
                  <c:v>37636</c:v>
                </c:pt>
                <c:pt idx="688">
                  <c:v>37637</c:v>
                </c:pt>
                <c:pt idx="689">
                  <c:v>37638</c:v>
                </c:pt>
                <c:pt idx="690">
                  <c:v>37642</c:v>
                </c:pt>
                <c:pt idx="691">
                  <c:v>37643</c:v>
                </c:pt>
                <c:pt idx="692">
                  <c:v>37644</c:v>
                </c:pt>
                <c:pt idx="693">
                  <c:v>37645</c:v>
                </c:pt>
                <c:pt idx="694">
                  <c:v>37648</c:v>
                </c:pt>
                <c:pt idx="695">
                  <c:v>37649</c:v>
                </c:pt>
                <c:pt idx="696">
                  <c:v>37650</c:v>
                </c:pt>
                <c:pt idx="697">
                  <c:v>37651</c:v>
                </c:pt>
                <c:pt idx="698">
                  <c:v>37652</c:v>
                </c:pt>
                <c:pt idx="699">
                  <c:v>37655</c:v>
                </c:pt>
                <c:pt idx="700">
                  <c:v>37656</c:v>
                </c:pt>
                <c:pt idx="701">
                  <c:v>37657</c:v>
                </c:pt>
                <c:pt idx="702">
                  <c:v>37658</c:v>
                </c:pt>
                <c:pt idx="703">
                  <c:v>37659</c:v>
                </c:pt>
                <c:pt idx="704">
                  <c:v>37662</c:v>
                </c:pt>
                <c:pt idx="705">
                  <c:v>37663</c:v>
                </c:pt>
                <c:pt idx="706">
                  <c:v>37664</c:v>
                </c:pt>
                <c:pt idx="707">
                  <c:v>37665</c:v>
                </c:pt>
                <c:pt idx="708">
                  <c:v>37666</c:v>
                </c:pt>
                <c:pt idx="709">
                  <c:v>37670</c:v>
                </c:pt>
                <c:pt idx="710">
                  <c:v>37671</c:v>
                </c:pt>
                <c:pt idx="711">
                  <c:v>37672</c:v>
                </c:pt>
                <c:pt idx="712">
                  <c:v>37673</c:v>
                </c:pt>
                <c:pt idx="713">
                  <c:v>37676</c:v>
                </c:pt>
                <c:pt idx="714">
                  <c:v>37677</c:v>
                </c:pt>
                <c:pt idx="715">
                  <c:v>37678</c:v>
                </c:pt>
                <c:pt idx="716">
                  <c:v>37679</c:v>
                </c:pt>
                <c:pt idx="717">
                  <c:v>37680</c:v>
                </c:pt>
                <c:pt idx="718">
                  <c:v>37683</c:v>
                </c:pt>
                <c:pt idx="719">
                  <c:v>37684</c:v>
                </c:pt>
                <c:pt idx="720">
                  <c:v>37685</c:v>
                </c:pt>
                <c:pt idx="721">
                  <c:v>37686</c:v>
                </c:pt>
                <c:pt idx="722">
                  <c:v>37687</c:v>
                </c:pt>
                <c:pt idx="723">
                  <c:v>37690</c:v>
                </c:pt>
                <c:pt idx="724">
                  <c:v>37691</c:v>
                </c:pt>
                <c:pt idx="725">
                  <c:v>37692</c:v>
                </c:pt>
                <c:pt idx="726">
                  <c:v>37693</c:v>
                </c:pt>
                <c:pt idx="727">
                  <c:v>37694</c:v>
                </c:pt>
                <c:pt idx="728">
                  <c:v>37697</c:v>
                </c:pt>
                <c:pt idx="729">
                  <c:v>37698</c:v>
                </c:pt>
                <c:pt idx="730">
                  <c:v>37699</c:v>
                </c:pt>
                <c:pt idx="731">
                  <c:v>37700</c:v>
                </c:pt>
                <c:pt idx="732">
                  <c:v>37701</c:v>
                </c:pt>
                <c:pt idx="733">
                  <c:v>37704</c:v>
                </c:pt>
                <c:pt idx="734">
                  <c:v>37705</c:v>
                </c:pt>
                <c:pt idx="735">
                  <c:v>37706</c:v>
                </c:pt>
                <c:pt idx="736">
                  <c:v>37707</c:v>
                </c:pt>
                <c:pt idx="737">
                  <c:v>37708</c:v>
                </c:pt>
                <c:pt idx="738">
                  <c:v>37711</c:v>
                </c:pt>
                <c:pt idx="739">
                  <c:v>37712</c:v>
                </c:pt>
                <c:pt idx="740">
                  <c:v>37713</c:v>
                </c:pt>
                <c:pt idx="741">
                  <c:v>37714</c:v>
                </c:pt>
                <c:pt idx="742">
                  <c:v>37715</c:v>
                </c:pt>
                <c:pt idx="743">
                  <c:v>37718</c:v>
                </c:pt>
                <c:pt idx="744">
                  <c:v>37719</c:v>
                </c:pt>
                <c:pt idx="745">
                  <c:v>37720</c:v>
                </c:pt>
                <c:pt idx="746">
                  <c:v>37721</c:v>
                </c:pt>
                <c:pt idx="747">
                  <c:v>37722</c:v>
                </c:pt>
                <c:pt idx="748">
                  <c:v>37725</c:v>
                </c:pt>
                <c:pt idx="749">
                  <c:v>37726</c:v>
                </c:pt>
                <c:pt idx="750">
                  <c:v>37727</c:v>
                </c:pt>
                <c:pt idx="751">
                  <c:v>37728</c:v>
                </c:pt>
                <c:pt idx="752">
                  <c:v>37732</c:v>
                </c:pt>
                <c:pt idx="753">
                  <c:v>37733</c:v>
                </c:pt>
                <c:pt idx="754">
                  <c:v>37734</c:v>
                </c:pt>
                <c:pt idx="755">
                  <c:v>37735</c:v>
                </c:pt>
                <c:pt idx="756">
                  <c:v>37736</c:v>
                </c:pt>
                <c:pt idx="757">
                  <c:v>37739</c:v>
                </c:pt>
                <c:pt idx="758">
                  <c:v>37740</c:v>
                </c:pt>
                <c:pt idx="759">
                  <c:v>37741</c:v>
                </c:pt>
                <c:pt idx="760">
                  <c:v>37742</c:v>
                </c:pt>
                <c:pt idx="761">
                  <c:v>37743</c:v>
                </c:pt>
                <c:pt idx="762">
                  <c:v>37746</c:v>
                </c:pt>
                <c:pt idx="763">
                  <c:v>37747</c:v>
                </c:pt>
                <c:pt idx="764">
                  <c:v>37748</c:v>
                </c:pt>
                <c:pt idx="765">
                  <c:v>37749</c:v>
                </c:pt>
                <c:pt idx="766">
                  <c:v>37750</c:v>
                </c:pt>
                <c:pt idx="767">
                  <c:v>37753</c:v>
                </c:pt>
                <c:pt idx="768">
                  <c:v>37754</c:v>
                </c:pt>
                <c:pt idx="769">
                  <c:v>37755</c:v>
                </c:pt>
                <c:pt idx="770">
                  <c:v>37756</c:v>
                </c:pt>
                <c:pt idx="771">
                  <c:v>37757</c:v>
                </c:pt>
                <c:pt idx="772">
                  <c:v>37760</c:v>
                </c:pt>
                <c:pt idx="773">
                  <c:v>37761</c:v>
                </c:pt>
                <c:pt idx="774">
                  <c:v>37762</c:v>
                </c:pt>
                <c:pt idx="775">
                  <c:v>37763</c:v>
                </c:pt>
                <c:pt idx="776">
                  <c:v>37764</c:v>
                </c:pt>
                <c:pt idx="777">
                  <c:v>37768</c:v>
                </c:pt>
                <c:pt idx="778">
                  <c:v>37769</c:v>
                </c:pt>
                <c:pt idx="779">
                  <c:v>37770</c:v>
                </c:pt>
                <c:pt idx="780">
                  <c:v>37771</c:v>
                </c:pt>
                <c:pt idx="781">
                  <c:v>37774</c:v>
                </c:pt>
                <c:pt idx="782">
                  <c:v>37775</c:v>
                </c:pt>
                <c:pt idx="783">
                  <c:v>37776</c:v>
                </c:pt>
                <c:pt idx="784">
                  <c:v>37777</c:v>
                </c:pt>
                <c:pt idx="785">
                  <c:v>37778</c:v>
                </c:pt>
                <c:pt idx="786">
                  <c:v>37781</c:v>
                </c:pt>
                <c:pt idx="787">
                  <c:v>37782</c:v>
                </c:pt>
                <c:pt idx="788">
                  <c:v>37783</c:v>
                </c:pt>
                <c:pt idx="789">
                  <c:v>37784</c:v>
                </c:pt>
                <c:pt idx="790">
                  <c:v>37785</c:v>
                </c:pt>
                <c:pt idx="791">
                  <c:v>37788</c:v>
                </c:pt>
                <c:pt idx="792">
                  <c:v>37789</c:v>
                </c:pt>
                <c:pt idx="793">
                  <c:v>37790</c:v>
                </c:pt>
                <c:pt idx="794">
                  <c:v>37791</c:v>
                </c:pt>
                <c:pt idx="795">
                  <c:v>37792</c:v>
                </c:pt>
                <c:pt idx="796">
                  <c:v>37795</c:v>
                </c:pt>
                <c:pt idx="797">
                  <c:v>37796</c:v>
                </c:pt>
                <c:pt idx="798">
                  <c:v>37797</c:v>
                </c:pt>
                <c:pt idx="799">
                  <c:v>37798</c:v>
                </c:pt>
                <c:pt idx="800">
                  <c:v>37799</c:v>
                </c:pt>
                <c:pt idx="801">
                  <c:v>37802</c:v>
                </c:pt>
                <c:pt idx="802">
                  <c:v>37803</c:v>
                </c:pt>
                <c:pt idx="803">
                  <c:v>37804</c:v>
                </c:pt>
                <c:pt idx="804">
                  <c:v>37805</c:v>
                </c:pt>
                <c:pt idx="805">
                  <c:v>37809</c:v>
                </c:pt>
                <c:pt idx="806">
                  <c:v>37810</c:v>
                </c:pt>
                <c:pt idx="807">
                  <c:v>37811</c:v>
                </c:pt>
                <c:pt idx="808">
                  <c:v>37812</c:v>
                </c:pt>
                <c:pt idx="809">
                  <c:v>37813</c:v>
                </c:pt>
                <c:pt idx="810">
                  <c:v>37816</c:v>
                </c:pt>
                <c:pt idx="811">
                  <c:v>37817</c:v>
                </c:pt>
                <c:pt idx="812">
                  <c:v>37818</c:v>
                </c:pt>
                <c:pt idx="813">
                  <c:v>37819</c:v>
                </c:pt>
                <c:pt idx="814">
                  <c:v>37820</c:v>
                </c:pt>
                <c:pt idx="815">
                  <c:v>37823</c:v>
                </c:pt>
                <c:pt idx="816">
                  <c:v>37824</c:v>
                </c:pt>
                <c:pt idx="817">
                  <c:v>37825</c:v>
                </c:pt>
                <c:pt idx="818">
                  <c:v>37826</c:v>
                </c:pt>
                <c:pt idx="819">
                  <c:v>37827</c:v>
                </c:pt>
                <c:pt idx="820">
                  <c:v>37830</c:v>
                </c:pt>
                <c:pt idx="821">
                  <c:v>37831</c:v>
                </c:pt>
                <c:pt idx="822">
                  <c:v>37832</c:v>
                </c:pt>
                <c:pt idx="823">
                  <c:v>37833</c:v>
                </c:pt>
                <c:pt idx="824">
                  <c:v>37834</c:v>
                </c:pt>
                <c:pt idx="825">
                  <c:v>37837</c:v>
                </c:pt>
                <c:pt idx="826">
                  <c:v>37838</c:v>
                </c:pt>
                <c:pt idx="827">
                  <c:v>37839</c:v>
                </c:pt>
                <c:pt idx="828">
                  <c:v>37840</c:v>
                </c:pt>
                <c:pt idx="829">
                  <c:v>37841</c:v>
                </c:pt>
                <c:pt idx="830">
                  <c:v>37844</c:v>
                </c:pt>
                <c:pt idx="831">
                  <c:v>37845</c:v>
                </c:pt>
                <c:pt idx="832">
                  <c:v>37846</c:v>
                </c:pt>
                <c:pt idx="833">
                  <c:v>37847</c:v>
                </c:pt>
                <c:pt idx="834">
                  <c:v>37848</c:v>
                </c:pt>
                <c:pt idx="835">
                  <c:v>37851</c:v>
                </c:pt>
                <c:pt idx="836">
                  <c:v>37852</c:v>
                </c:pt>
                <c:pt idx="837">
                  <c:v>37853</c:v>
                </c:pt>
                <c:pt idx="838">
                  <c:v>37854</c:v>
                </c:pt>
                <c:pt idx="839">
                  <c:v>37855</c:v>
                </c:pt>
                <c:pt idx="840">
                  <c:v>37858</c:v>
                </c:pt>
                <c:pt idx="841">
                  <c:v>37859</c:v>
                </c:pt>
                <c:pt idx="842">
                  <c:v>37860</c:v>
                </c:pt>
                <c:pt idx="843">
                  <c:v>37861</c:v>
                </c:pt>
                <c:pt idx="844">
                  <c:v>37862</c:v>
                </c:pt>
                <c:pt idx="845">
                  <c:v>37866</c:v>
                </c:pt>
                <c:pt idx="846">
                  <c:v>37867</c:v>
                </c:pt>
                <c:pt idx="847">
                  <c:v>37868</c:v>
                </c:pt>
                <c:pt idx="848">
                  <c:v>37869</c:v>
                </c:pt>
                <c:pt idx="849">
                  <c:v>37872</c:v>
                </c:pt>
                <c:pt idx="850">
                  <c:v>37873</c:v>
                </c:pt>
                <c:pt idx="851">
                  <c:v>37874</c:v>
                </c:pt>
                <c:pt idx="852">
                  <c:v>37875</c:v>
                </c:pt>
                <c:pt idx="853">
                  <c:v>37876</c:v>
                </c:pt>
                <c:pt idx="854">
                  <c:v>37879</c:v>
                </c:pt>
                <c:pt idx="855">
                  <c:v>37880</c:v>
                </c:pt>
                <c:pt idx="856">
                  <c:v>37881</c:v>
                </c:pt>
                <c:pt idx="857">
                  <c:v>37882</c:v>
                </c:pt>
                <c:pt idx="858">
                  <c:v>37883</c:v>
                </c:pt>
                <c:pt idx="859">
                  <c:v>37886</c:v>
                </c:pt>
                <c:pt idx="860">
                  <c:v>37887</c:v>
                </c:pt>
                <c:pt idx="861">
                  <c:v>37888</c:v>
                </c:pt>
                <c:pt idx="862">
                  <c:v>37889</c:v>
                </c:pt>
                <c:pt idx="863">
                  <c:v>37890</c:v>
                </c:pt>
                <c:pt idx="864">
                  <c:v>37893</c:v>
                </c:pt>
                <c:pt idx="865">
                  <c:v>37894</c:v>
                </c:pt>
                <c:pt idx="866">
                  <c:v>37895</c:v>
                </c:pt>
                <c:pt idx="867">
                  <c:v>37896</c:v>
                </c:pt>
                <c:pt idx="868">
                  <c:v>37897</c:v>
                </c:pt>
                <c:pt idx="869">
                  <c:v>37900</c:v>
                </c:pt>
                <c:pt idx="870">
                  <c:v>37901</c:v>
                </c:pt>
                <c:pt idx="871">
                  <c:v>37902</c:v>
                </c:pt>
                <c:pt idx="872">
                  <c:v>37903</c:v>
                </c:pt>
                <c:pt idx="873">
                  <c:v>37904</c:v>
                </c:pt>
                <c:pt idx="874">
                  <c:v>37907</c:v>
                </c:pt>
                <c:pt idx="875">
                  <c:v>37908</c:v>
                </c:pt>
                <c:pt idx="876">
                  <c:v>37909</c:v>
                </c:pt>
                <c:pt idx="877">
                  <c:v>37910</c:v>
                </c:pt>
                <c:pt idx="878">
                  <c:v>37911</c:v>
                </c:pt>
                <c:pt idx="879">
                  <c:v>37914</c:v>
                </c:pt>
                <c:pt idx="880">
                  <c:v>37915</c:v>
                </c:pt>
                <c:pt idx="881">
                  <c:v>37916</c:v>
                </c:pt>
                <c:pt idx="882">
                  <c:v>37917</c:v>
                </c:pt>
                <c:pt idx="883">
                  <c:v>37918</c:v>
                </c:pt>
                <c:pt idx="884">
                  <c:v>37921</c:v>
                </c:pt>
                <c:pt idx="885">
                  <c:v>37922</c:v>
                </c:pt>
                <c:pt idx="886">
                  <c:v>37923</c:v>
                </c:pt>
                <c:pt idx="887">
                  <c:v>37924</c:v>
                </c:pt>
                <c:pt idx="888">
                  <c:v>37925</c:v>
                </c:pt>
                <c:pt idx="889">
                  <c:v>37928</c:v>
                </c:pt>
                <c:pt idx="890">
                  <c:v>37929</c:v>
                </c:pt>
                <c:pt idx="891">
                  <c:v>37930</c:v>
                </c:pt>
                <c:pt idx="892">
                  <c:v>37931</c:v>
                </c:pt>
                <c:pt idx="893">
                  <c:v>37932</c:v>
                </c:pt>
                <c:pt idx="894">
                  <c:v>37935</c:v>
                </c:pt>
                <c:pt idx="895">
                  <c:v>37936</c:v>
                </c:pt>
                <c:pt idx="896">
                  <c:v>37937</c:v>
                </c:pt>
                <c:pt idx="897">
                  <c:v>37938</c:v>
                </c:pt>
                <c:pt idx="898">
                  <c:v>37939</c:v>
                </c:pt>
                <c:pt idx="899">
                  <c:v>37942</c:v>
                </c:pt>
                <c:pt idx="900">
                  <c:v>37943</c:v>
                </c:pt>
                <c:pt idx="901">
                  <c:v>37944</c:v>
                </c:pt>
                <c:pt idx="902">
                  <c:v>37945</c:v>
                </c:pt>
                <c:pt idx="903">
                  <c:v>37946</c:v>
                </c:pt>
                <c:pt idx="904">
                  <c:v>37949</c:v>
                </c:pt>
                <c:pt idx="905">
                  <c:v>37950</c:v>
                </c:pt>
                <c:pt idx="906">
                  <c:v>37951</c:v>
                </c:pt>
                <c:pt idx="907">
                  <c:v>37953</c:v>
                </c:pt>
                <c:pt idx="908">
                  <c:v>37956</c:v>
                </c:pt>
                <c:pt idx="909">
                  <c:v>37957</c:v>
                </c:pt>
                <c:pt idx="910">
                  <c:v>37958</c:v>
                </c:pt>
                <c:pt idx="911">
                  <c:v>37959</c:v>
                </c:pt>
                <c:pt idx="912">
                  <c:v>37960</c:v>
                </c:pt>
                <c:pt idx="913">
                  <c:v>37963</c:v>
                </c:pt>
                <c:pt idx="914">
                  <c:v>37964</c:v>
                </c:pt>
                <c:pt idx="915">
                  <c:v>37965</c:v>
                </c:pt>
                <c:pt idx="916">
                  <c:v>37966</c:v>
                </c:pt>
                <c:pt idx="917">
                  <c:v>37967</c:v>
                </c:pt>
                <c:pt idx="918">
                  <c:v>37970</c:v>
                </c:pt>
                <c:pt idx="919">
                  <c:v>37971</c:v>
                </c:pt>
                <c:pt idx="920">
                  <c:v>37972</c:v>
                </c:pt>
                <c:pt idx="921">
                  <c:v>37973</c:v>
                </c:pt>
                <c:pt idx="922">
                  <c:v>37974</c:v>
                </c:pt>
                <c:pt idx="923">
                  <c:v>37977</c:v>
                </c:pt>
                <c:pt idx="924">
                  <c:v>37978</c:v>
                </c:pt>
                <c:pt idx="925">
                  <c:v>37979</c:v>
                </c:pt>
                <c:pt idx="926">
                  <c:v>37981</c:v>
                </c:pt>
                <c:pt idx="927">
                  <c:v>37984</c:v>
                </c:pt>
                <c:pt idx="928">
                  <c:v>37985</c:v>
                </c:pt>
                <c:pt idx="929">
                  <c:v>37986</c:v>
                </c:pt>
                <c:pt idx="930">
                  <c:v>37988</c:v>
                </c:pt>
                <c:pt idx="931">
                  <c:v>37991</c:v>
                </c:pt>
                <c:pt idx="932">
                  <c:v>37992</c:v>
                </c:pt>
                <c:pt idx="933">
                  <c:v>37993</c:v>
                </c:pt>
                <c:pt idx="934">
                  <c:v>37994</c:v>
                </c:pt>
                <c:pt idx="935">
                  <c:v>37995</c:v>
                </c:pt>
                <c:pt idx="936">
                  <c:v>37998</c:v>
                </c:pt>
                <c:pt idx="937">
                  <c:v>37999</c:v>
                </c:pt>
                <c:pt idx="938">
                  <c:v>38000</c:v>
                </c:pt>
                <c:pt idx="939">
                  <c:v>38001</c:v>
                </c:pt>
                <c:pt idx="940">
                  <c:v>38002</c:v>
                </c:pt>
                <c:pt idx="941">
                  <c:v>38006</c:v>
                </c:pt>
                <c:pt idx="942">
                  <c:v>38007</c:v>
                </c:pt>
                <c:pt idx="943">
                  <c:v>38008</c:v>
                </c:pt>
                <c:pt idx="944">
                  <c:v>38009</c:v>
                </c:pt>
                <c:pt idx="945">
                  <c:v>38012</c:v>
                </c:pt>
                <c:pt idx="946">
                  <c:v>38013</c:v>
                </c:pt>
                <c:pt idx="947">
                  <c:v>38014</c:v>
                </c:pt>
                <c:pt idx="948">
                  <c:v>38015</c:v>
                </c:pt>
                <c:pt idx="949">
                  <c:v>38016</c:v>
                </c:pt>
                <c:pt idx="950">
                  <c:v>38019</c:v>
                </c:pt>
                <c:pt idx="951">
                  <c:v>38020</c:v>
                </c:pt>
                <c:pt idx="952">
                  <c:v>38021</c:v>
                </c:pt>
                <c:pt idx="953">
                  <c:v>38022</c:v>
                </c:pt>
                <c:pt idx="954">
                  <c:v>38023</c:v>
                </c:pt>
                <c:pt idx="955">
                  <c:v>38026</c:v>
                </c:pt>
                <c:pt idx="956">
                  <c:v>38027</c:v>
                </c:pt>
                <c:pt idx="957">
                  <c:v>38028</c:v>
                </c:pt>
                <c:pt idx="958">
                  <c:v>38029</c:v>
                </c:pt>
                <c:pt idx="959">
                  <c:v>38030</c:v>
                </c:pt>
                <c:pt idx="960">
                  <c:v>38034</c:v>
                </c:pt>
                <c:pt idx="961">
                  <c:v>38035</c:v>
                </c:pt>
                <c:pt idx="962">
                  <c:v>38036</c:v>
                </c:pt>
                <c:pt idx="963">
                  <c:v>38037</c:v>
                </c:pt>
                <c:pt idx="964">
                  <c:v>38040</c:v>
                </c:pt>
                <c:pt idx="965">
                  <c:v>38041</c:v>
                </c:pt>
                <c:pt idx="966">
                  <c:v>38042</c:v>
                </c:pt>
                <c:pt idx="967">
                  <c:v>38043</c:v>
                </c:pt>
                <c:pt idx="968">
                  <c:v>38044</c:v>
                </c:pt>
                <c:pt idx="969">
                  <c:v>38047</c:v>
                </c:pt>
                <c:pt idx="970">
                  <c:v>38048</c:v>
                </c:pt>
                <c:pt idx="971">
                  <c:v>38049</c:v>
                </c:pt>
                <c:pt idx="972">
                  <c:v>38050</c:v>
                </c:pt>
                <c:pt idx="973">
                  <c:v>38051</c:v>
                </c:pt>
                <c:pt idx="974">
                  <c:v>38054</c:v>
                </c:pt>
                <c:pt idx="975">
                  <c:v>38055</c:v>
                </c:pt>
                <c:pt idx="976">
                  <c:v>38056</c:v>
                </c:pt>
                <c:pt idx="977">
                  <c:v>38057</c:v>
                </c:pt>
                <c:pt idx="978">
                  <c:v>38058</c:v>
                </c:pt>
                <c:pt idx="979">
                  <c:v>38061</c:v>
                </c:pt>
                <c:pt idx="980">
                  <c:v>38062</c:v>
                </c:pt>
                <c:pt idx="981">
                  <c:v>38063</c:v>
                </c:pt>
                <c:pt idx="982">
                  <c:v>38064</c:v>
                </c:pt>
                <c:pt idx="983">
                  <c:v>38065</c:v>
                </c:pt>
                <c:pt idx="984">
                  <c:v>38068</c:v>
                </c:pt>
                <c:pt idx="985">
                  <c:v>38069</c:v>
                </c:pt>
                <c:pt idx="986">
                  <c:v>38070</c:v>
                </c:pt>
                <c:pt idx="987">
                  <c:v>38071</c:v>
                </c:pt>
                <c:pt idx="988">
                  <c:v>38072</c:v>
                </c:pt>
                <c:pt idx="989">
                  <c:v>38075</c:v>
                </c:pt>
                <c:pt idx="990">
                  <c:v>38076</c:v>
                </c:pt>
                <c:pt idx="991">
                  <c:v>38077</c:v>
                </c:pt>
                <c:pt idx="992">
                  <c:v>38078</c:v>
                </c:pt>
                <c:pt idx="993">
                  <c:v>38079</c:v>
                </c:pt>
                <c:pt idx="994">
                  <c:v>38082</c:v>
                </c:pt>
                <c:pt idx="995">
                  <c:v>38083</c:v>
                </c:pt>
                <c:pt idx="996">
                  <c:v>38084</c:v>
                </c:pt>
                <c:pt idx="997">
                  <c:v>38085</c:v>
                </c:pt>
                <c:pt idx="998">
                  <c:v>38089</c:v>
                </c:pt>
                <c:pt idx="999">
                  <c:v>38090</c:v>
                </c:pt>
                <c:pt idx="1000">
                  <c:v>38091</c:v>
                </c:pt>
                <c:pt idx="1001">
                  <c:v>38092</c:v>
                </c:pt>
                <c:pt idx="1002">
                  <c:v>38093</c:v>
                </c:pt>
                <c:pt idx="1003">
                  <c:v>38096</c:v>
                </c:pt>
                <c:pt idx="1004">
                  <c:v>38097</c:v>
                </c:pt>
                <c:pt idx="1005">
                  <c:v>38098</c:v>
                </c:pt>
                <c:pt idx="1006">
                  <c:v>38099</c:v>
                </c:pt>
                <c:pt idx="1007">
                  <c:v>38100</c:v>
                </c:pt>
                <c:pt idx="1008">
                  <c:v>38103</c:v>
                </c:pt>
                <c:pt idx="1009">
                  <c:v>38104</c:v>
                </c:pt>
                <c:pt idx="1010">
                  <c:v>38105</c:v>
                </c:pt>
                <c:pt idx="1011">
                  <c:v>38106</c:v>
                </c:pt>
                <c:pt idx="1012">
                  <c:v>38107</c:v>
                </c:pt>
                <c:pt idx="1013">
                  <c:v>38110</c:v>
                </c:pt>
                <c:pt idx="1014">
                  <c:v>38111</c:v>
                </c:pt>
                <c:pt idx="1015">
                  <c:v>38112</c:v>
                </c:pt>
                <c:pt idx="1016">
                  <c:v>38113</c:v>
                </c:pt>
                <c:pt idx="1017">
                  <c:v>38114</c:v>
                </c:pt>
                <c:pt idx="1018">
                  <c:v>38117</c:v>
                </c:pt>
                <c:pt idx="1019">
                  <c:v>38118</c:v>
                </c:pt>
                <c:pt idx="1020">
                  <c:v>38119</c:v>
                </c:pt>
                <c:pt idx="1021">
                  <c:v>38120</c:v>
                </c:pt>
                <c:pt idx="1022">
                  <c:v>38121</c:v>
                </c:pt>
                <c:pt idx="1023">
                  <c:v>38124</c:v>
                </c:pt>
                <c:pt idx="1024">
                  <c:v>38125</c:v>
                </c:pt>
                <c:pt idx="1025">
                  <c:v>38126</c:v>
                </c:pt>
                <c:pt idx="1026">
                  <c:v>38127</c:v>
                </c:pt>
                <c:pt idx="1027">
                  <c:v>38128</c:v>
                </c:pt>
                <c:pt idx="1028">
                  <c:v>38131</c:v>
                </c:pt>
                <c:pt idx="1029">
                  <c:v>38132</c:v>
                </c:pt>
                <c:pt idx="1030">
                  <c:v>38133</c:v>
                </c:pt>
                <c:pt idx="1031">
                  <c:v>38134</c:v>
                </c:pt>
                <c:pt idx="1032">
                  <c:v>38135</c:v>
                </c:pt>
                <c:pt idx="1033">
                  <c:v>38139</c:v>
                </c:pt>
                <c:pt idx="1034">
                  <c:v>38140</c:v>
                </c:pt>
                <c:pt idx="1035">
                  <c:v>38141</c:v>
                </c:pt>
                <c:pt idx="1036">
                  <c:v>38142</c:v>
                </c:pt>
                <c:pt idx="1037">
                  <c:v>38145</c:v>
                </c:pt>
                <c:pt idx="1038">
                  <c:v>38146</c:v>
                </c:pt>
                <c:pt idx="1039">
                  <c:v>38147</c:v>
                </c:pt>
                <c:pt idx="1040">
                  <c:v>38148</c:v>
                </c:pt>
                <c:pt idx="1041">
                  <c:v>38152</c:v>
                </c:pt>
                <c:pt idx="1042">
                  <c:v>38153</c:v>
                </c:pt>
                <c:pt idx="1043">
                  <c:v>38154</c:v>
                </c:pt>
                <c:pt idx="1044">
                  <c:v>38155</c:v>
                </c:pt>
                <c:pt idx="1045">
                  <c:v>38156</c:v>
                </c:pt>
                <c:pt idx="1046">
                  <c:v>38159</c:v>
                </c:pt>
                <c:pt idx="1047">
                  <c:v>38160</c:v>
                </c:pt>
                <c:pt idx="1048">
                  <c:v>38161</c:v>
                </c:pt>
                <c:pt idx="1049">
                  <c:v>38162</c:v>
                </c:pt>
                <c:pt idx="1050">
                  <c:v>38163</c:v>
                </c:pt>
                <c:pt idx="1051">
                  <c:v>38166</c:v>
                </c:pt>
                <c:pt idx="1052">
                  <c:v>38167</c:v>
                </c:pt>
                <c:pt idx="1053">
                  <c:v>38168</c:v>
                </c:pt>
                <c:pt idx="1054">
                  <c:v>38169</c:v>
                </c:pt>
                <c:pt idx="1055">
                  <c:v>38170</c:v>
                </c:pt>
                <c:pt idx="1056">
                  <c:v>38174</c:v>
                </c:pt>
                <c:pt idx="1057">
                  <c:v>38175</c:v>
                </c:pt>
                <c:pt idx="1058">
                  <c:v>38176</c:v>
                </c:pt>
                <c:pt idx="1059">
                  <c:v>38177</c:v>
                </c:pt>
                <c:pt idx="1060">
                  <c:v>38180</c:v>
                </c:pt>
                <c:pt idx="1061">
                  <c:v>38181</c:v>
                </c:pt>
                <c:pt idx="1062">
                  <c:v>38182</c:v>
                </c:pt>
                <c:pt idx="1063">
                  <c:v>38183</c:v>
                </c:pt>
                <c:pt idx="1064">
                  <c:v>38184</c:v>
                </c:pt>
                <c:pt idx="1065">
                  <c:v>38187</c:v>
                </c:pt>
                <c:pt idx="1066">
                  <c:v>38188</c:v>
                </c:pt>
                <c:pt idx="1067">
                  <c:v>38189</c:v>
                </c:pt>
                <c:pt idx="1068">
                  <c:v>38190</c:v>
                </c:pt>
                <c:pt idx="1069">
                  <c:v>38191</c:v>
                </c:pt>
                <c:pt idx="1070">
                  <c:v>38194</c:v>
                </c:pt>
                <c:pt idx="1071">
                  <c:v>38195</c:v>
                </c:pt>
                <c:pt idx="1072">
                  <c:v>38196</c:v>
                </c:pt>
                <c:pt idx="1073">
                  <c:v>38197</c:v>
                </c:pt>
                <c:pt idx="1074">
                  <c:v>38198</c:v>
                </c:pt>
                <c:pt idx="1075">
                  <c:v>38201</c:v>
                </c:pt>
                <c:pt idx="1076">
                  <c:v>38202</c:v>
                </c:pt>
                <c:pt idx="1077">
                  <c:v>38203</c:v>
                </c:pt>
                <c:pt idx="1078">
                  <c:v>38204</c:v>
                </c:pt>
                <c:pt idx="1079">
                  <c:v>38205</c:v>
                </c:pt>
                <c:pt idx="1080">
                  <c:v>38208</c:v>
                </c:pt>
                <c:pt idx="1081">
                  <c:v>38209</c:v>
                </c:pt>
                <c:pt idx="1082">
                  <c:v>38210</c:v>
                </c:pt>
                <c:pt idx="1083">
                  <c:v>38211</c:v>
                </c:pt>
                <c:pt idx="1084">
                  <c:v>38212</c:v>
                </c:pt>
                <c:pt idx="1085">
                  <c:v>38215</c:v>
                </c:pt>
                <c:pt idx="1086">
                  <c:v>38216</c:v>
                </c:pt>
                <c:pt idx="1087">
                  <c:v>38217</c:v>
                </c:pt>
                <c:pt idx="1088">
                  <c:v>38218</c:v>
                </c:pt>
                <c:pt idx="1089">
                  <c:v>38219</c:v>
                </c:pt>
                <c:pt idx="1090">
                  <c:v>38222</c:v>
                </c:pt>
                <c:pt idx="1091">
                  <c:v>38223</c:v>
                </c:pt>
                <c:pt idx="1092">
                  <c:v>38224</c:v>
                </c:pt>
                <c:pt idx="1093">
                  <c:v>38225</c:v>
                </c:pt>
                <c:pt idx="1094">
                  <c:v>38226</c:v>
                </c:pt>
                <c:pt idx="1095">
                  <c:v>38229</c:v>
                </c:pt>
                <c:pt idx="1096">
                  <c:v>38230</c:v>
                </c:pt>
                <c:pt idx="1097">
                  <c:v>38231</c:v>
                </c:pt>
                <c:pt idx="1098">
                  <c:v>38232</c:v>
                </c:pt>
                <c:pt idx="1099">
                  <c:v>38233</c:v>
                </c:pt>
                <c:pt idx="1100">
                  <c:v>38237</c:v>
                </c:pt>
                <c:pt idx="1101">
                  <c:v>38238</c:v>
                </c:pt>
                <c:pt idx="1102">
                  <c:v>38239</c:v>
                </c:pt>
                <c:pt idx="1103">
                  <c:v>38240</c:v>
                </c:pt>
                <c:pt idx="1104">
                  <c:v>38243</c:v>
                </c:pt>
                <c:pt idx="1105">
                  <c:v>38244</c:v>
                </c:pt>
                <c:pt idx="1106">
                  <c:v>38245</c:v>
                </c:pt>
                <c:pt idx="1107">
                  <c:v>38246</c:v>
                </c:pt>
                <c:pt idx="1108">
                  <c:v>38247</c:v>
                </c:pt>
                <c:pt idx="1109">
                  <c:v>38250</c:v>
                </c:pt>
                <c:pt idx="1110">
                  <c:v>38251</c:v>
                </c:pt>
                <c:pt idx="1111">
                  <c:v>38252</c:v>
                </c:pt>
                <c:pt idx="1112">
                  <c:v>38253</c:v>
                </c:pt>
                <c:pt idx="1113">
                  <c:v>38254</c:v>
                </c:pt>
                <c:pt idx="1114">
                  <c:v>38257</c:v>
                </c:pt>
                <c:pt idx="1115">
                  <c:v>38258</c:v>
                </c:pt>
                <c:pt idx="1116">
                  <c:v>38259</c:v>
                </c:pt>
                <c:pt idx="1117">
                  <c:v>38260</c:v>
                </c:pt>
                <c:pt idx="1118">
                  <c:v>38261</c:v>
                </c:pt>
                <c:pt idx="1119">
                  <c:v>38264</c:v>
                </c:pt>
                <c:pt idx="1120">
                  <c:v>38265</c:v>
                </c:pt>
                <c:pt idx="1121">
                  <c:v>38266</c:v>
                </c:pt>
                <c:pt idx="1122">
                  <c:v>38267</c:v>
                </c:pt>
                <c:pt idx="1123">
                  <c:v>38268</c:v>
                </c:pt>
                <c:pt idx="1124">
                  <c:v>38271</c:v>
                </c:pt>
                <c:pt idx="1125">
                  <c:v>38272</c:v>
                </c:pt>
                <c:pt idx="1126">
                  <c:v>38273</c:v>
                </c:pt>
                <c:pt idx="1127">
                  <c:v>38274</c:v>
                </c:pt>
                <c:pt idx="1128">
                  <c:v>38275</c:v>
                </c:pt>
                <c:pt idx="1129">
                  <c:v>38278</c:v>
                </c:pt>
                <c:pt idx="1130">
                  <c:v>38279</c:v>
                </c:pt>
                <c:pt idx="1131">
                  <c:v>38280</c:v>
                </c:pt>
                <c:pt idx="1132">
                  <c:v>38281</c:v>
                </c:pt>
                <c:pt idx="1133">
                  <c:v>38282</c:v>
                </c:pt>
                <c:pt idx="1134">
                  <c:v>38285</c:v>
                </c:pt>
                <c:pt idx="1135">
                  <c:v>38286</c:v>
                </c:pt>
                <c:pt idx="1136">
                  <c:v>38287</c:v>
                </c:pt>
                <c:pt idx="1137">
                  <c:v>38288</c:v>
                </c:pt>
                <c:pt idx="1138">
                  <c:v>38289</c:v>
                </c:pt>
                <c:pt idx="1139">
                  <c:v>38292</c:v>
                </c:pt>
                <c:pt idx="1140">
                  <c:v>38293</c:v>
                </c:pt>
                <c:pt idx="1141">
                  <c:v>38294</c:v>
                </c:pt>
                <c:pt idx="1142">
                  <c:v>38295</c:v>
                </c:pt>
                <c:pt idx="1143">
                  <c:v>38296</c:v>
                </c:pt>
                <c:pt idx="1144">
                  <c:v>38299</c:v>
                </c:pt>
                <c:pt idx="1145">
                  <c:v>38300</c:v>
                </c:pt>
                <c:pt idx="1146">
                  <c:v>38301</c:v>
                </c:pt>
                <c:pt idx="1147">
                  <c:v>38302</c:v>
                </c:pt>
                <c:pt idx="1148">
                  <c:v>38303</c:v>
                </c:pt>
                <c:pt idx="1149">
                  <c:v>38306</c:v>
                </c:pt>
                <c:pt idx="1150">
                  <c:v>38307</c:v>
                </c:pt>
                <c:pt idx="1151">
                  <c:v>38308</c:v>
                </c:pt>
                <c:pt idx="1152">
                  <c:v>38309</c:v>
                </c:pt>
                <c:pt idx="1153">
                  <c:v>38310</c:v>
                </c:pt>
                <c:pt idx="1154">
                  <c:v>38313</c:v>
                </c:pt>
                <c:pt idx="1155">
                  <c:v>38314</c:v>
                </c:pt>
                <c:pt idx="1156">
                  <c:v>38315</c:v>
                </c:pt>
                <c:pt idx="1157">
                  <c:v>38317</c:v>
                </c:pt>
                <c:pt idx="1158">
                  <c:v>38320</c:v>
                </c:pt>
                <c:pt idx="1159">
                  <c:v>38321</c:v>
                </c:pt>
                <c:pt idx="1160">
                  <c:v>38322</c:v>
                </c:pt>
                <c:pt idx="1161">
                  <c:v>38323</c:v>
                </c:pt>
                <c:pt idx="1162">
                  <c:v>38324</c:v>
                </c:pt>
                <c:pt idx="1163">
                  <c:v>38327</c:v>
                </c:pt>
                <c:pt idx="1164">
                  <c:v>38328</c:v>
                </c:pt>
                <c:pt idx="1165">
                  <c:v>38329</c:v>
                </c:pt>
                <c:pt idx="1166">
                  <c:v>38330</c:v>
                </c:pt>
                <c:pt idx="1167">
                  <c:v>38331</c:v>
                </c:pt>
                <c:pt idx="1168">
                  <c:v>38334</c:v>
                </c:pt>
                <c:pt idx="1169">
                  <c:v>38335</c:v>
                </c:pt>
                <c:pt idx="1170">
                  <c:v>38336</c:v>
                </c:pt>
                <c:pt idx="1171">
                  <c:v>38337</c:v>
                </c:pt>
                <c:pt idx="1172">
                  <c:v>38338</c:v>
                </c:pt>
                <c:pt idx="1173">
                  <c:v>38341</c:v>
                </c:pt>
                <c:pt idx="1174">
                  <c:v>38342</c:v>
                </c:pt>
                <c:pt idx="1175">
                  <c:v>38343</c:v>
                </c:pt>
                <c:pt idx="1176">
                  <c:v>38344</c:v>
                </c:pt>
                <c:pt idx="1177">
                  <c:v>38348</c:v>
                </c:pt>
                <c:pt idx="1178">
                  <c:v>38349</c:v>
                </c:pt>
                <c:pt idx="1179">
                  <c:v>38350</c:v>
                </c:pt>
                <c:pt idx="1180">
                  <c:v>38351</c:v>
                </c:pt>
                <c:pt idx="1181">
                  <c:v>38352</c:v>
                </c:pt>
                <c:pt idx="1182">
                  <c:v>38355</c:v>
                </c:pt>
                <c:pt idx="1183">
                  <c:v>38356</c:v>
                </c:pt>
                <c:pt idx="1184">
                  <c:v>38357</c:v>
                </c:pt>
                <c:pt idx="1185">
                  <c:v>38358</c:v>
                </c:pt>
                <c:pt idx="1186">
                  <c:v>38359</c:v>
                </c:pt>
                <c:pt idx="1187">
                  <c:v>38362</c:v>
                </c:pt>
                <c:pt idx="1188">
                  <c:v>38363</c:v>
                </c:pt>
                <c:pt idx="1189">
                  <c:v>38364</c:v>
                </c:pt>
                <c:pt idx="1190">
                  <c:v>38365</c:v>
                </c:pt>
                <c:pt idx="1191">
                  <c:v>38366</c:v>
                </c:pt>
                <c:pt idx="1192">
                  <c:v>38370</c:v>
                </c:pt>
                <c:pt idx="1193">
                  <c:v>38371</c:v>
                </c:pt>
                <c:pt idx="1194">
                  <c:v>38372</c:v>
                </c:pt>
                <c:pt idx="1195">
                  <c:v>38373</c:v>
                </c:pt>
                <c:pt idx="1196">
                  <c:v>38376</c:v>
                </c:pt>
                <c:pt idx="1197">
                  <c:v>38377</c:v>
                </c:pt>
                <c:pt idx="1198">
                  <c:v>38378</c:v>
                </c:pt>
                <c:pt idx="1199">
                  <c:v>38379</c:v>
                </c:pt>
                <c:pt idx="1200">
                  <c:v>38380</c:v>
                </c:pt>
                <c:pt idx="1201">
                  <c:v>38383</c:v>
                </c:pt>
                <c:pt idx="1202">
                  <c:v>38384</c:v>
                </c:pt>
                <c:pt idx="1203">
                  <c:v>38385</c:v>
                </c:pt>
                <c:pt idx="1204">
                  <c:v>38386</c:v>
                </c:pt>
                <c:pt idx="1205">
                  <c:v>38387</c:v>
                </c:pt>
                <c:pt idx="1206">
                  <c:v>38390</c:v>
                </c:pt>
                <c:pt idx="1207">
                  <c:v>38391</c:v>
                </c:pt>
                <c:pt idx="1208">
                  <c:v>38392</c:v>
                </c:pt>
                <c:pt idx="1209">
                  <c:v>38393</c:v>
                </c:pt>
                <c:pt idx="1210">
                  <c:v>38394</c:v>
                </c:pt>
                <c:pt idx="1211">
                  <c:v>38397</c:v>
                </c:pt>
                <c:pt idx="1212">
                  <c:v>38398</c:v>
                </c:pt>
                <c:pt idx="1213">
                  <c:v>38399</c:v>
                </c:pt>
                <c:pt idx="1214">
                  <c:v>38400</c:v>
                </c:pt>
                <c:pt idx="1215">
                  <c:v>38401</c:v>
                </c:pt>
                <c:pt idx="1216">
                  <c:v>38405</c:v>
                </c:pt>
                <c:pt idx="1217">
                  <c:v>38406</c:v>
                </c:pt>
                <c:pt idx="1218">
                  <c:v>38407</c:v>
                </c:pt>
                <c:pt idx="1219">
                  <c:v>38408</c:v>
                </c:pt>
                <c:pt idx="1220">
                  <c:v>38411</c:v>
                </c:pt>
                <c:pt idx="1221">
                  <c:v>38412</c:v>
                </c:pt>
                <c:pt idx="1222">
                  <c:v>38413</c:v>
                </c:pt>
                <c:pt idx="1223">
                  <c:v>38414</c:v>
                </c:pt>
                <c:pt idx="1224">
                  <c:v>38415</c:v>
                </c:pt>
                <c:pt idx="1225">
                  <c:v>38418</c:v>
                </c:pt>
                <c:pt idx="1226">
                  <c:v>38419</c:v>
                </c:pt>
                <c:pt idx="1227">
                  <c:v>38420</c:v>
                </c:pt>
                <c:pt idx="1228">
                  <c:v>38421</c:v>
                </c:pt>
                <c:pt idx="1229">
                  <c:v>38422</c:v>
                </c:pt>
                <c:pt idx="1230">
                  <c:v>38425</c:v>
                </c:pt>
                <c:pt idx="1231">
                  <c:v>38426</c:v>
                </c:pt>
                <c:pt idx="1232">
                  <c:v>38427</c:v>
                </c:pt>
                <c:pt idx="1233">
                  <c:v>38428</c:v>
                </c:pt>
                <c:pt idx="1234">
                  <c:v>38429</c:v>
                </c:pt>
                <c:pt idx="1235">
                  <c:v>38432</c:v>
                </c:pt>
                <c:pt idx="1236">
                  <c:v>38433</c:v>
                </c:pt>
                <c:pt idx="1237">
                  <c:v>38434</c:v>
                </c:pt>
                <c:pt idx="1238">
                  <c:v>38435</c:v>
                </c:pt>
                <c:pt idx="1239">
                  <c:v>38439</c:v>
                </c:pt>
                <c:pt idx="1240">
                  <c:v>38440</c:v>
                </c:pt>
                <c:pt idx="1241">
                  <c:v>38441</c:v>
                </c:pt>
                <c:pt idx="1242">
                  <c:v>38442</c:v>
                </c:pt>
                <c:pt idx="1243">
                  <c:v>38443</c:v>
                </c:pt>
                <c:pt idx="1244">
                  <c:v>38446</c:v>
                </c:pt>
                <c:pt idx="1245">
                  <c:v>38447</c:v>
                </c:pt>
                <c:pt idx="1246">
                  <c:v>38448</c:v>
                </c:pt>
                <c:pt idx="1247">
                  <c:v>38449</c:v>
                </c:pt>
                <c:pt idx="1248">
                  <c:v>38450</c:v>
                </c:pt>
                <c:pt idx="1249">
                  <c:v>38453</c:v>
                </c:pt>
                <c:pt idx="1250">
                  <c:v>38454</c:v>
                </c:pt>
                <c:pt idx="1251">
                  <c:v>38455</c:v>
                </c:pt>
                <c:pt idx="1252">
                  <c:v>38456</c:v>
                </c:pt>
                <c:pt idx="1253">
                  <c:v>38457</c:v>
                </c:pt>
                <c:pt idx="1254">
                  <c:v>38460</c:v>
                </c:pt>
                <c:pt idx="1255">
                  <c:v>38461</c:v>
                </c:pt>
                <c:pt idx="1256">
                  <c:v>38462</c:v>
                </c:pt>
                <c:pt idx="1257">
                  <c:v>38463</c:v>
                </c:pt>
                <c:pt idx="1258">
                  <c:v>38464</c:v>
                </c:pt>
                <c:pt idx="1259">
                  <c:v>38467</c:v>
                </c:pt>
                <c:pt idx="1260">
                  <c:v>38468</c:v>
                </c:pt>
                <c:pt idx="1261">
                  <c:v>38469</c:v>
                </c:pt>
                <c:pt idx="1262">
                  <c:v>38470</c:v>
                </c:pt>
                <c:pt idx="1263">
                  <c:v>38471</c:v>
                </c:pt>
                <c:pt idx="1264">
                  <c:v>38474</c:v>
                </c:pt>
                <c:pt idx="1265">
                  <c:v>38475</c:v>
                </c:pt>
                <c:pt idx="1266">
                  <c:v>38476</c:v>
                </c:pt>
                <c:pt idx="1267">
                  <c:v>38477</c:v>
                </c:pt>
                <c:pt idx="1268">
                  <c:v>38478</c:v>
                </c:pt>
                <c:pt idx="1269">
                  <c:v>38481</c:v>
                </c:pt>
                <c:pt idx="1270">
                  <c:v>38482</c:v>
                </c:pt>
                <c:pt idx="1271">
                  <c:v>38483</c:v>
                </c:pt>
                <c:pt idx="1272">
                  <c:v>38484</c:v>
                </c:pt>
                <c:pt idx="1273">
                  <c:v>38485</c:v>
                </c:pt>
                <c:pt idx="1274">
                  <c:v>38488</c:v>
                </c:pt>
                <c:pt idx="1275">
                  <c:v>38489</c:v>
                </c:pt>
                <c:pt idx="1276">
                  <c:v>38490</c:v>
                </c:pt>
                <c:pt idx="1277">
                  <c:v>38491</c:v>
                </c:pt>
                <c:pt idx="1278">
                  <c:v>38492</c:v>
                </c:pt>
                <c:pt idx="1279">
                  <c:v>38495</c:v>
                </c:pt>
                <c:pt idx="1280">
                  <c:v>38496</c:v>
                </c:pt>
                <c:pt idx="1281">
                  <c:v>38497</c:v>
                </c:pt>
                <c:pt idx="1282">
                  <c:v>38498</c:v>
                </c:pt>
                <c:pt idx="1283">
                  <c:v>38499</c:v>
                </c:pt>
                <c:pt idx="1284">
                  <c:v>38503</c:v>
                </c:pt>
                <c:pt idx="1285">
                  <c:v>38504</c:v>
                </c:pt>
                <c:pt idx="1286">
                  <c:v>38505</c:v>
                </c:pt>
                <c:pt idx="1287">
                  <c:v>38506</c:v>
                </c:pt>
                <c:pt idx="1288">
                  <c:v>38509</c:v>
                </c:pt>
                <c:pt idx="1289">
                  <c:v>38510</c:v>
                </c:pt>
                <c:pt idx="1290">
                  <c:v>38511</c:v>
                </c:pt>
                <c:pt idx="1291">
                  <c:v>38512</c:v>
                </c:pt>
                <c:pt idx="1292">
                  <c:v>38513</c:v>
                </c:pt>
                <c:pt idx="1293">
                  <c:v>38516</c:v>
                </c:pt>
                <c:pt idx="1294">
                  <c:v>38517</c:v>
                </c:pt>
                <c:pt idx="1295">
                  <c:v>38518</c:v>
                </c:pt>
                <c:pt idx="1296">
                  <c:v>38519</c:v>
                </c:pt>
                <c:pt idx="1297">
                  <c:v>38520</c:v>
                </c:pt>
                <c:pt idx="1298">
                  <c:v>38523</c:v>
                </c:pt>
                <c:pt idx="1299">
                  <c:v>38524</c:v>
                </c:pt>
                <c:pt idx="1300">
                  <c:v>38525</c:v>
                </c:pt>
                <c:pt idx="1301">
                  <c:v>38526</c:v>
                </c:pt>
                <c:pt idx="1302">
                  <c:v>38527</c:v>
                </c:pt>
                <c:pt idx="1303">
                  <c:v>38530</c:v>
                </c:pt>
                <c:pt idx="1304">
                  <c:v>38531</c:v>
                </c:pt>
                <c:pt idx="1305">
                  <c:v>38532</c:v>
                </c:pt>
                <c:pt idx="1306">
                  <c:v>38533</c:v>
                </c:pt>
                <c:pt idx="1307">
                  <c:v>38534</c:v>
                </c:pt>
                <c:pt idx="1308">
                  <c:v>38538</c:v>
                </c:pt>
                <c:pt idx="1309">
                  <c:v>38539</c:v>
                </c:pt>
                <c:pt idx="1310">
                  <c:v>38540</c:v>
                </c:pt>
                <c:pt idx="1311">
                  <c:v>38541</c:v>
                </c:pt>
                <c:pt idx="1312">
                  <c:v>38544</c:v>
                </c:pt>
                <c:pt idx="1313">
                  <c:v>38545</c:v>
                </c:pt>
                <c:pt idx="1314">
                  <c:v>38546</c:v>
                </c:pt>
                <c:pt idx="1315">
                  <c:v>38547</c:v>
                </c:pt>
                <c:pt idx="1316">
                  <c:v>38548</c:v>
                </c:pt>
                <c:pt idx="1317">
                  <c:v>38551</c:v>
                </c:pt>
                <c:pt idx="1318">
                  <c:v>38552</c:v>
                </c:pt>
                <c:pt idx="1319">
                  <c:v>38553</c:v>
                </c:pt>
                <c:pt idx="1320">
                  <c:v>38554</c:v>
                </c:pt>
                <c:pt idx="1321">
                  <c:v>38555</c:v>
                </c:pt>
                <c:pt idx="1322">
                  <c:v>38558</c:v>
                </c:pt>
                <c:pt idx="1323">
                  <c:v>38559</c:v>
                </c:pt>
                <c:pt idx="1324">
                  <c:v>38560</c:v>
                </c:pt>
                <c:pt idx="1325">
                  <c:v>38561</c:v>
                </c:pt>
                <c:pt idx="1326">
                  <c:v>38562</c:v>
                </c:pt>
                <c:pt idx="1327">
                  <c:v>38565</c:v>
                </c:pt>
                <c:pt idx="1328">
                  <c:v>38566</c:v>
                </c:pt>
                <c:pt idx="1329">
                  <c:v>38567</c:v>
                </c:pt>
                <c:pt idx="1330">
                  <c:v>38568</c:v>
                </c:pt>
                <c:pt idx="1331">
                  <c:v>38569</c:v>
                </c:pt>
                <c:pt idx="1332">
                  <c:v>38572</c:v>
                </c:pt>
                <c:pt idx="1333">
                  <c:v>38573</c:v>
                </c:pt>
                <c:pt idx="1334">
                  <c:v>38574</c:v>
                </c:pt>
                <c:pt idx="1335">
                  <c:v>38575</c:v>
                </c:pt>
                <c:pt idx="1336">
                  <c:v>38576</c:v>
                </c:pt>
                <c:pt idx="1337">
                  <c:v>38579</c:v>
                </c:pt>
                <c:pt idx="1338">
                  <c:v>38580</c:v>
                </c:pt>
                <c:pt idx="1339">
                  <c:v>38581</c:v>
                </c:pt>
                <c:pt idx="1340">
                  <c:v>38582</c:v>
                </c:pt>
                <c:pt idx="1341">
                  <c:v>38583</c:v>
                </c:pt>
                <c:pt idx="1342">
                  <c:v>38586</c:v>
                </c:pt>
                <c:pt idx="1343">
                  <c:v>38587</c:v>
                </c:pt>
                <c:pt idx="1344">
                  <c:v>38588</c:v>
                </c:pt>
                <c:pt idx="1345">
                  <c:v>38589</c:v>
                </c:pt>
                <c:pt idx="1346">
                  <c:v>38590</c:v>
                </c:pt>
                <c:pt idx="1347">
                  <c:v>38593</c:v>
                </c:pt>
                <c:pt idx="1348">
                  <c:v>38594</c:v>
                </c:pt>
                <c:pt idx="1349">
                  <c:v>38595</c:v>
                </c:pt>
                <c:pt idx="1350">
                  <c:v>38596</c:v>
                </c:pt>
                <c:pt idx="1351">
                  <c:v>38597</c:v>
                </c:pt>
                <c:pt idx="1352">
                  <c:v>38601</c:v>
                </c:pt>
                <c:pt idx="1353">
                  <c:v>38602</c:v>
                </c:pt>
                <c:pt idx="1354">
                  <c:v>38603</c:v>
                </c:pt>
                <c:pt idx="1355">
                  <c:v>38604</c:v>
                </c:pt>
                <c:pt idx="1356">
                  <c:v>38607</c:v>
                </c:pt>
                <c:pt idx="1357">
                  <c:v>38608</c:v>
                </c:pt>
                <c:pt idx="1358">
                  <c:v>38609</c:v>
                </c:pt>
                <c:pt idx="1359">
                  <c:v>38610</c:v>
                </c:pt>
                <c:pt idx="1360">
                  <c:v>38611</c:v>
                </c:pt>
                <c:pt idx="1361">
                  <c:v>38614</c:v>
                </c:pt>
                <c:pt idx="1362">
                  <c:v>38615</c:v>
                </c:pt>
                <c:pt idx="1363">
                  <c:v>38616</c:v>
                </c:pt>
                <c:pt idx="1364">
                  <c:v>38617</c:v>
                </c:pt>
                <c:pt idx="1365">
                  <c:v>38618</c:v>
                </c:pt>
                <c:pt idx="1366">
                  <c:v>38621</c:v>
                </c:pt>
                <c:pt idx="1367">
                  <c:v>38622</c:v>
                </c:pt>
                <c:pt idx="1368">
                  <c:v>38623</c:v>
                </c:pt>
                <c:pt idx="1369">
                  <c:v>38624</c:v>
                </c:pt>
                <c:pt idx="1370">
                  <c:v>38625</c:v>
                </c:pt>
                <c:pt idx="1371">
                  <c:v>38628</c:v>
                </c:pt>
                <c:pt idx="1372">
                  <c:v>38629</c:v>
                </c:pt>
                <c:pt idx="1373">
                  <c:v>38630</c:v>
                </c:pt>
                <c:pt idx="1374">
                  <c:v>38631</c:v>
                </c:pt>
                <c:pt idx="1375">
                  <c:v>38632</c:v>
                </c:pt>
                <c:pt idx="1376">
                  <c:v>38635</c:v>
                </c:pt>
                <c:pt idx="1377">
                  <c:v>38636</c:v>
                </c:pt>
                <c:pt idx="1378">
                  <c:v>38637</c:v>
                </c:pt>
                <c:pt idx="1379">
                  <c:v>38638</c:v>
                </c:pt>
                <c:pt idx="1380">
                  <c:v>38639</c:v>
                </c:pt>
                <c:pt idx="1381">
                  <c:v>38642</c:v>
                </c:pt>
                <c:pt idx="1382">
                  <c:v>38643</c:v>
                </c:pt>
                <c:pt idx="1383">
                  <c:v>38644</c:v>
                </c:pt>
                <c:pt idx="1384">
                  <c:v>38645</c:v>
                </c:pt>
                <c:pt idx="1385">
                  <c:v>38646</c:v>
                </c:pt>
                <c:pt idx="1386">
                  <c:v>38649</c:v>
                </c:pt>
                <c:pt idx="1387">
                  <c:v>38650</c:v>
                </c:pt>
                <c:pt idx="1388">
                  <c:v>38651</c:v>
                </c:pt>
                <c:pt idx="1389">
                  <c:v>38652</c:v>
                </c:pt>
                <c:pt idx="1390">
                  <c:v>38653</c:v>
                </c:pt>
                <c:pt idx="1391">
                  <c:v>38656</c:v>
                </c:pt>
                <c:pt idx="1392">
                  <c:v>38657</c:v>
                </c:pt>
                <c:pt idx="1393">
                  <c:v>38658</c:v>
                </c:pt>
                <c:pt idx="1394">
                  <c:v>38659</c:v>
                </c:pt>
                <c:pt idx="1395">
                  <c:v>38660</c:v>
                </c:pt>
                <c:pt idx="1396">
                  <c:v>38663</c:v>
                </c:pt>
                <c:pt idx="1397">
                  <c:v>38664</c:v>
                </c:pt>
                <c:pt idx="1398">
                  <c:v>38665</c:v>
                </c:pt>
                <c:pt idx="1399">
                  <c:v>38666</c:v>
                </c:pt>
                <c:pt idx="1400">
                  <c:v>38667</c:v>
                </c:pt>
                <c:pt idx="1401">
                  <c:v>38670</c:v>
                </c:pt>
                <c:pt idx="1402">
                  <c:v>38671</c:v>
                </c:pt>
                <c:pt idx="1403">
                  <c:v>38672</c:v>
                </c:pt>
                <c:pt idx="1404">
                  <c:v>38673</c:v>
                </c:pt>
                <c:pt idx="1405">
                  <c:v>38674</c:v>
                </c:pt>
                <c:pt idx="1406">
                  <c:v>38677</c:v>
                </c:pt>
                <c:pt idx="1407">
                  <c:v>38678</c:v>
                </c:pt>
                <c:pt idx="1408">
                  <c:v>38679</c:v>
                </c:pt>
                <c:pt idx="1409">
                  <c:v>38681</c:v>
                </c:pt>
                <c:pt idx="1410">
                  <c:v>38684</c:v>
                </c:pt>
                <c:pt idx="1411">
                  <c:v>38685</c:v>
                </c:pt>
                <c:pt idx="1412">
                  <c:v>38686</c:v>
                </c:pt>
                <c:pt idx="1413">
                  <c:v>38687</c:v>
                </c:pt>
                <c:pt idx="1414">
                  <c:v>38688</c:v>
                </c:pt>
                <c:pt idx="1415">
                  <c:v>38691</c:v>
                </c:pt>
                <c:pt idx="1416">
                  <c:v>38692</c:v>
                </c:pt>
                <c:pt idx="1417">
                  <c:v>38693</c:v>
                </c:pt>
                <c:pt idx="1418">
                  <c:v>38694</c:v>
                </c:pt>
                <c:pt idx="1419">
                  <c:v>38695</c:v>
                </c:pt>
                <c:pt idx="1420">
                  <c:v>38698</c:v>
                </c:pt>
                <c:pt idx="1421">
                  <c:v>38699</c:v>
                </c:pt>
                <c:pt idx="1422">
                  <c:v>38700</c:v>
                </c:pt>
                <c:pt idx="1423">
                  <c:v>38701</c:v>
                </c:pt>
                <c:pt idx="1424">
                  <c:v>38702</c:v>
                </c:pt>
                <c:pt idx="1425">
                  <c:v>38705</c:v>
                </c:pt>
                <c:pt idx="1426">
                  <c:v>38706</c:v>
                </c:pt>
                <c:pt idx="1427">
                  <c:v>38707</c:v>
                </c:pt>
                <c:pt idx="1428">
                  <c:v>38708</c:v>
                </c:pt>
                <c:pt idx="1429">
                  <c:v>38709</c:v>
                </c:pt>
                <c:pt idx="1430">
                  <c:v>38713</c:v>
                </c:pt>
                <c:pt idx="1431">
                  <c:v>38714</c:v>
                </c:pt>
                <c:pt idx="1432">
                  <c:v>38715</c:v>
                </c:pt>
                <c:pt idx="1433">
                  <c:v>38716</c:v>
                </c:pt>
                <c:pt idx="1434">
                  <c:v>38720</c:v>
                </c:pt>
                <c:pt idx="1435">
                  <c:v>38721</c:v>
                </c:pt>
                <c:pt idx="1436">
                  <c:v>38722</c:v>
                </c:pt>
                <c:pt idx="1437">
                  <c:v>38723</c:v>
                </c:pt>
                <c:pt idx="1438">
                  <c:v>38726</c:v>
                </c:pt>
                <c:pt idx="1439">
                  <c:v>38727</c:v>
                </c:pt>
                <c:pt idx="1440">
                  <c:v>38728</c:v>
                </c:pt>
                <c:pt idx="1441">
                  <c:v>38729</c:v>
                </c:pt>
                <c:pt idx="1442">
                  <c:v>38730</c:v>
                </c:pt>
                <c:pt idx="1443">
                  <c:v>38734</c:v>
                </c:pt>
                <c:pt idx="1444">
                  <c:v>38735</c:v>
                </c:pt>
                <c:pt idx="1445">
                  <c:v>38736</c:v>
                </c:pt>
                <c:pt idx="1446">
                  <c:v>38737</c:v>
                </c:pt>
                <c:pt idx="1447">
                  <c:v>38740</c:v>
                </c:pt>
                <c:pt idx="1448">
                  <c:v>38741</c:v>
                </c:pt>
                <c:pt idx="1449">
                  <c:v>38742</c:v>
                </c:pt>
                <c:pt idx="1450">
                  <c:v>38743</c:v>
                </c:pt>
                <c:pt idx="1451">
                  <c:v>38744</c:v>
                </c:pt>
                <c:pt idx="1452">
                  <c:v>38747</c:v>
                </c:pt>
                <c:pt idx="1453">
                  <c:v>38748</c:v>
                </c:pt>
                <c:pt idx="1454">
                  <c:v>38749</c:v>
                </c:pt>
                <c:pt idx="1455">
                  <c:v>38750</c:v>
                </c:pt>
                <c:pt idx="1456">
                  <c:v>38751</c:v>
                </c:pt>
                <c:pt idx="1457">
                  <c:v>38754</c:v>
                </c:pt>
                <c:pt idx="1458">
                  <c:v>38755</c:v>
                </c:pt>
                <c:pt idx="1459">
                  <c:v>38756</c:v>
                </c:pt>
                <c:pt idx="1460">
                  <c:v>38757</c:v>
                </c:pt>
                <c:pt idx="1461">
                  <c:v>38758</c:v>
                </c:pt>
                <c:pt idx="1462">
                  <c:v>38761</c:v>
                </c:pt>
                <c:pt idx="1463">
                  <c:v>38762</c:v>
                </c:pt>
                <c:pt idx="1464">
                  <c:v>38763</c:v>
                </c:pt>
                <c:pt idx="1465">
                  <c:v>38764</c:v>
                </c:pt>
                <c:pt idx="1466">
                  <c:v>38765</c:v>
                </c:pt>
                <c:pt idx="1467">
                  <c:v>38769</c:v>
                </c:pt>
                <c:pt idx="1468">
                  <c:v>38770</c:v>
                </c:pt>
                <c:pt idx="1469">
                  <c:v>38771</c:v>
                </c:pt>
                <c:pt idx="1470">
                  <c:v>38772</c:v>
                </c:pt>
                <c:pt idx="1471">
                  <c:v>38775</c:v>
                </c:pt>
                <c:pt idx="1472">
                  <c:v>38776</c:v>
                </c:pt>
                <c:pt idx="1473">
                  <c:v>38777</c:v>
                </c:pt>
                <c:pt idx="1474">
                  <c:v>38778</c:v>
                </c:pt>
                <c:pt idx="1475">
                  <c:v>38779</c:v>
                </c:pt>
                <c:pt idx="1476">
                  <c:v>38782</c:v>
                </c:pt>
                <c:pt idx="1477">
                  <c:v>38783</c:v>
                </c:pt>
                <c:pt idx="1478">
                  <c:v>38784</c:v>
                </c:pt>
                <c:pt idx="1479">
                  <c:v>38785</c:v>
                </c:pt>
                <c:pt idx="1480">
                  <c:v>38786</c:v>
                </c:pt>
                <c:pt idx="1481">
                  <c:v>38789</c:v>
                </c:pt>
                <c:pt idx="1482">
                  <c:v>38790</c:v>
                </c:pt>
                <c:pt idx="1483">
                  <c:v>38791</c:v>
                </c:pt>
                <c:pt idx="1484">
                  <c:v>38792</c:v>
                </c:pt>
                <c:pt idx="1485">
                  <c:v>38793</c:v>
                </c:pt>
                <c:pt idx="1486">
                  <c:v>38796</c:v>
                </c:pt>
                <c:pt idx="1487">
                  <c:v>38797</c:v>
                </c:pt>
                <c:pt idx="1488">
                  <c:v>38798</c:v>
                </c:pt>
                <c:pt idx="1489">
                  <c:v>38799</c:v>
                </c:pt>
                <c:pt idx="1490">
                  <c:v>38800</c:v>
                </c:pt>
                <c:pt idx="1491">
                  <c:v>38803</c:v>
                </c:pt>
                <c:pt idx="1492">
                  <c:v>38804</c:v>
                </c:pt>
                <c:pt idx="1493">
                  <c:v>38805</c:v>
                </c:pt>
                <c:pt idx="1494">
                  <c:v>38806</c:v>
                </c:pt>
                <c:pt idx="1495">
                  <c:v>38807</c:v>
                </c:pt>
                <c:pt idx="1496">
                  <c:v>38810</c:v>
                </c:pt>
                <c:pt idx="1497">
                  <c:v>38811</c:v>
                </c:pt>
                <c:pt idx="1498">
                  <c:v>38812</c:v>
                </c:pt>
                <c:pt idx="1499">
                  <c:v>38813</c:v>
                </c:pt>
                <c:pt idx="1500">
                  <c:v>38814</c:v>
                </c:pt>
                <c:pt idx="1501">
                  <c:v>38817</c:v>
                </c:pt>
                <c:pt idx="1502">
                  <c:v>38818</c:v>
                </c:pt>
                <c:pt idx="1503">
                  <c:v>38819</c:v>
                </c:pt>
                <c:pt idx="1504">
                  <c:v>38820</c:v>
                </c:pt>
                <c:pt idx="1505">
                  <c:v>38824</c:v>
                </c:pt>
                <c:pt idx="1506">
                  <c:v>38825</c:v>
                </c:pt>
                <c:pt idx="1507">
                  <c:v>38826</c:v>
                </c:pt>
                <c:pt idx="1508">
                  <c:v>38827</c:v>
                </c:pt>
                <c:pt idx="1509">
                  <c:v>38828</c:v>
                </c:pt>
                <c:pt idx="1510">
                  <c:v>38831</c:v>
                </c:pt>
                <c:pt idx="1511">
                  <c:v>38832</c:v>
                </c:pt>
                <c:pt idx="1512">
                  <c:v>38833</c:v>
                </c:pt>
                <c:pt idx="1513">
                  <c:v>38834</c:v>
                </c:pt>
                <c:pt idx="1514">
                  <c:v>38835</c:v>
                </c:pt>
                <c:pt idx="1515">
                  <c:v>38838</c:v>
                </c:pt>
                <c:pt idx="1516">
                  <c:v>38839</c:v>
                </c:pt>
                <c:pt idx="1517">
                  <c:v>38840</c:v>
                </c:pt>
                <c:pt idx="1518">
                  <c:v>38841</c:v>
                </c:pt>
                <c:pt idx="1519">
                  <c:v>38842</c:v>
                </c:pt>
                <c:pt idx="1520">
                  <c:v>38845</c:v>
                </c:pt>
                <c:pt idx="1521">
                  <c:v>38846</c:v>
                </c:pt>
                <c:pt idx="1522">
                  <c:v>38847</c:v>
                </c:pt>
                <c:pt idx="1523">
                  <c:v>38848</c:v>
                </c:pt>
                <c:pt idx="1524">
                  <c:v>38849</c:v>
                </c:pt>
                <c:pt idx="1525">
                  <c:v>38852</c:v>
                </c:pt>
                <c:pt idx="1526">
                  <c:v>38853</c:v>
                </c:pt>
                <c:pt idx="1527">
                  <c:v>38854</c:v>
                </c:pt>
                <c:pt idx="1528">
                  <c:v>38855</c:v>
                </c:pt>
                <c:pt idx="1529">
                  <c:v>38856</c:v>
                </c:pt>
                <c:pt idx="1530">
                  <c:v>38859</c:v>
                </c:pt>
                <c:pt idx="1531">
                  <c:v>38860</c:v>
                </c:pt>
                <c:pt idx="1532">
                  <c:v>38861</c:v>
                </c:pt>
                <c:pt idx="1533">
                  <c:v>38862</c:v>
                </c:pt>
                <c:pt idx="1534">
                  <c:v>38863</c:v>
                </c:pt>
                <c:pt idx="1535">
                  <c:v>38867</c:v>
                </c:pt>
                <c:pt idx="1536">
                  <c:v>38868</c:v>
                </c:pt>
                <c:pt idx="1537">
                  <c:v>38869</c:v>
                </c:pt>
                <c:pt idx="1538">
                  <c:v>38870</c:v>
                </c:pt>
                <c:pt idx="1539">
                  <c:v>38873</c:v>
                </c:pt>
                <c:pt idx="1540">
                  <c:v>38874</c:v>
                </c:pt>
                <c:pt idx="1541">
                  <c:v>38875</c:v>
                </c:pt>
                <c:pt idx="1542">
                  <c:v>38876</c:v>
                </c:pt>
                <c:pt idx="1543">
                  <c:v>38877</c:v>
                </c:pt>
                <c:pt idx="1544">
                  <c:v>38880</c:v>
                </c:pt>
                <c:pt idx="1545">
                  <c:v>38881</c:v>
                </c:pt>
                <c:pt idx="1546">
                  <c:v>38882</c:v>
                </c:pt>
                <c:pt idx="1547">
                  <c:v>38883</c:v>
                </c:pt>
                <c:pt idx="1548">
                  <c:v>38884</c:v>
                </c:pt>
                <c:pt idx="1549">
                  <c:v>38887</c:v>
                </c:pt>
                <c:pt idx="1550">
                  <c:v>38888</c:v>
                </c:pt>
                <c:pt idx="1551">
                  <c:v>38889</c:v>
                </c:pt>
                <c:pt idx="1552">
                  <c:v>38890</c:v>
                </c:pt>
                <c:pt idx="1553">
                  <c:v>38891</c:v>
                </c:pt>
                <c:pt idx="1554">
                  <c:v>38894</c:v>
                </c:pt>
                <c:pt idx="1555">
                  <c:v>38895</c:v>
                </c:pt>
                <c:pt idx="1556">
                  <c:v>38896</c:v>
                </c:pt>
                <c:pt idx="1557">
                  <c:v>38897</c:v>
                </c:pt>
                <c:pt idx="1558">
                  <c:v>38898</c:v>
                </c:pt>
                <c:pt idx="1559">
                  <c:v>38901</c:v>
                </c:pt>
                <c:pt idx="1560">
                  <c:v>38903</c:v>
                </c:pt>
                <c:pt idx="1561">
                  <c:v>38904</c:v>
                </c:pt>
                <c:pt idx="1562">
                  <c:v>38905</c:v>
                </c:pt>
                <c:pt idx="1563">
                  <c:v>38908</c:v>
                </c:pt>
                <c:pt idx="1564">
                  <c:v>38909</c:v>
                </c:pt>
                <c:pt idx="1565">
                  <c:v>38910</c:v>
                </c:pt>
                <c:pt idx="1566">
                  <c:v>38911</c:v>
                </c:pt>
                <c:pt idx="1567">
                  <c:v>38912</c:v>
                </c:pt>
                <c:pt idx="1568">
                  <c:v>38915</c:v>
                </c:pt>
                <c:pt idx="1569">
                  <c:v>38916</c:v>
                </c:pt>
                <c:pt idx="1570">
                  <c:v>38917</c:v>
                </c:pt>
                <c:pt idx="1571">
                  <c:v>38918</c:v>
                </c:pt>
                <c:pt idx="1572">
                  <c:v>38919</c:v>
                </c:pt>
                <c:pt idx="1573">
                  <c:v>38922</c:v>
                </c:pt>
                <c:pt idx="1574">
                  <c:v>38923</c:v>
                </c:pt>
                <c:pt idx="1575">
                  <c:v>38924</c:v>
                </c:pt>
                <c:pt idx="1576">
                  <c:v>38925</c:v>
                </c:pt>
                <c:pt idx="1577">
                  <c:v>38926</c:v>
                </c:pt>
                <c:pt idx="1578">
                  <c:v>38929</c:v>
                </c:pt>
                <c:pt idx="1579">
                  <c:v>38930</c:v>
                </c:pt>
                <c:pt idx="1580">
                  <c:v>38931</c:v>
                </c:pt>
                <c:pt idx="1581">
                  <c:v>38932</c:v>
                </c:pt>
                <c:pt idx="1582">
                  <c:v>38933</c:v>
                </c:pt>
                <c:pt idx="1583">
                  <c:v>38936</c:v>
                </c:pt>
                <c:pt idx="1584">
                  <c:v>38937</c:v>
                </c:pt>
                <c:pt idx="1585">
                  <c:v>38938</c:v>
                </c:pt>
                <c:pt idx="1586">
                  <c:v>38939</c:v>
                </c:pt>
                <c:pt idx="1587">
                  <c:v>38940</c:v>
                </c:pt>
                <c:pt idx="1588">
                  <c:v>38943</c:v>
                </c:pt>
                <c:pt idx="1589">
                  <c:v>38944</c:v>
                </c:pt>
                <c:pt idx="1590">
                  <c:v>38945</c:v>
                </c:pt>
                <c:pt idx="1591">
                  <c:v>38946</c:v>
                </c:pt>
                <c:pt idx="1592">
                  <c:v>38947</c:v>
                </c:pt>
                <c:pt idx="1593">
                  <c:v>38950</c:v>
                </c:pt>
                <c:pt idx="1594">
                  <c:v>38951</c:v>
                </c:pt>
                <c:pt idx="1595">
                  <c:v>38952</c:v>
                </c:pt>
                <c:pt idx="1596">
                  <c:v>38953</c:v>
                </c:pt>
                <c:pt idx="1597">
                  <c:v>38954</c:v>
                </c:pt>
                <c:pt idx="1598">
                  <c:v>38957</c:v>
                </c:pt>
                <c:pt idx="1599">
                  <c:v>38958</c:v>
                </c:pt>
                <c:pt idx="1600">
                  <c:v>38959</c:v>
                </c:pt>
                <c:pt idx="1601">
                  <c:v>38960</c:v>
                </c:pt>
                <c:pt idx="1602">
                  <c:v>38961</c:v>
                </c:pt>
                <c:pt idx="1603">
                  <c:v>38965</c:v>
                </c:pt>
                <c:pt idx="1604">
                  <c:v>38966</c:v>
                </c:pt>
                <c:pt idx="1605">
                  <c:v>38967</c:v>
                </c:pt>
                <c:pt idx="1606">
                  <c:v>38968</c:v>
                </c:pt>
                <c:pt idx="1607">
                  <c:v>38971</c:v>
                </c:pt>
                <c:pt idx="1608">
                  <c:v>38972</c:v>
                </c:pt>
                <c:pt idx="1609">
                  <c:v>38973</c:v>
                </c:pt>
                <c:pt idx="1610">
                  <c:v>38974</c:v>
                </c:pt>
                <c:pt idx="1611">
                  <c:v>38975</c:v>
                </c:pt>
                <c:pt idx="1612">
                  <c:v>38978</c:v>
                </c:pt>
                <c:pt idx="1613">
                  <c:v>38979</c:v>
                </c:pt>
                <c:pt idx="1614">
                  <c:v>38980</c:v>
                </c:pt>
                <c:pt idx="1615">
                  <c:v>38981</c:v>
                </c:pt>
                <c:pt idx="1616">
                  <c:v>38982</c:v>
                </c:pt>
                <c:pt idx="1617">
                  <c:v>38985</c:v>
                </c:pt>
                <c:pt idx="1618">
                  <c:v>38986</c:v>
                </c:pt>
                <c:pt idx="1619">
                  <c:v>38987</c:v>
                </c:pt>
                <c:pt idx="1620">
                  <c:v>38988</c:v>
                </c:pt>
                <c:pt idx="1621">
                  <c:v>38989</c:v>
                </c:pt>
                <c:pt idx="1622">
                  <c:v>38992</c:v>
                </c:pt>
                <c:pt idx="1623">
                  <c:v>38993</c:v>
                </c:pt>
                <c:pt idx="1624">
                  <c:v>38994</c:v>
                </c:pt>
                <c:pt idx="1625">
                  <c:v>38995</c:v>
                </c:pt>
                <c:pt idx="1626">
                  <c:v>38996</c:v>
                </c:pt>
                <c:pt idx="1627">
                  <c:v>38999</c:v>
                </c:pt>
                <c:pt idx="1628">
                  <c:v>39000</c:v>
                </c:pt>
                <c:pt idx="1629">
                  <c:v>39001</c:v>
                </c:pt>
                <c:pt idx="1630">
                  <c:v>39002</c:v>
                </c:pt>
                <c:pt idx="1631">
                  <c:v>39003</c:v>
                </c:pt>
                <c:pt idx="1632">
                  <c:v>39006</c:v>
                </c:pt>
                <c:pt idx="1633">
                  <c:v>39007</c:v>
                </c:pt>
                <c:pt idx="1634">
                  <c:v>39008</c:v>
                </c:pt>
                <c:pt idx="1635">
                  <c:v>39009</c:v>
                </c:pt>
                <c:pt idx="1636">
                  <c:v>39010</c:v>
                </c:pt>
                <c:pt idx="1637">
                  <c:v>39013</c:v>
                </c:pt>
                <c:pt idx="1638">
                  <c:v>39014</c:v>
                </c:pt>
                <c:pt idx="1639">
                  <c:v>39015</c:v>
                </c:pt>
                <c:pt idx="1640">
                  <c:v>39016</c:v>
                </c:pt>
                <c:pt idx="1641">
                  <c:v>39017</c:v>
                </c:pt>
                <c:pt idx="1642">
                  <c:v>39020</c:v>
                </c:pt>
                <c:pt idx="1643">
                  <c:v>39021</c:v>
                </c:pt>
                <c:pt idx="1644">
                  <c:v>39022</c:v>
                </c:pt>
                <c:pt idx="1645">
                  <c:v>39023</c:v>
                </c:pt>
                <c:pt idx="1646">
                  <c:v>39024</c:v>
                </c:pt>
                <c:pt idx="1647">
                  <c:v>39027</c:v>
                </c:pt>
                <c:pt idx="1648">
                  <c:v>39028</c:v>
                </c:pt>
                <c:pt idx="1649">
                  <c:v>39029</c:v>
                </c:pt>
                <c:pt idx="1650">
                  <c:v>39030</c:v>
                </c:pt>
                <c:pt idx="1651">
                  <c:v>39031</c:v>
                </c:pt>
                <c:pt idx="1652">
                  <c:v>39034</c:v>
                </c:pt>
                <c:pt idx="1653">
                  <c:v>39035</c:v>
                </c:pt>
                <c:pt idx="1654">
                  <c:v>39036</c:v>
                </c:pt>
                <c:pt idx="1655">
                  <c:v>39037</c:v>
                </c:pt>
                <c:pt idx="1656">
                  <c:v>39038</c:v>
                </c:pt>
                <c:pt idx="1657">
                  <c:v>39041</c:v>
                </c:pt>
                <c:pt idx="1658">
                  <c:v>39042</c:v>
                </c:pt>
                <c:pt idx="1659">
                  <c:v>39043</c:v>
                </c:pt>
                <c:pt idx="1660">
                  <c:v>39045</c:v>
                </c:pt>
                <c:pt idx="1661">
                  <c:v>39048</c:v>
                </c:pt>
                <c:pt idx="1662">
                  <c:v>39049</c:v>
                </c:pt>
                <c:pt idx="1663">
                  <c:v>39050</c:v>
                </c:pt>
                <c:pt idx="1664">
                  <c:v>39051</c:v>
                </c:pt>
                <c:pt idx="1665">
                  <c:v>39052</c:v>
                </c:pt>
                <c:pt idx="1666">
                  <c:v>39055</c:v>
                </c:pt>
                <c:pt idx="1667">
                  <c:v>39056</c:v>
                </c:pt>
                <c:pt idx="1668">
                  <c:v>39057</c:v>
                </c:pt>
                <c:pt idx="1669">
                  <c:v>39058</c:v>
                </c:pt>
                <c:pt idx="1670">
                  <c:v>39059</c:v>
                </c:pt>
                <c:pt idx="1671">
                  <c:v>39062</c:v>
                </c:pt>
                <c:pt idx="1672">
                  <c:v>39063</c:v>
                </c:pt>
                <c:pt idx="1673">
                  <c:v>39064</c:v>
                </c:pt>
                <c:pt idx="1674">
                  <c:v>39065</c:v>
                </c:pt>
                <c:pt idx="1675">
                  <c:v>39066</c:v>
                </c:pt>
                <c:pt idx="1676">
                  <c:v>39069</c:v>
                </c:pt>
                <c:pt idx="1677">
                  <c:v>39070</c:v>
                </c:pt>
                <c:pt idx="1678">
                  <c:v>39071</c:v>
                </c:pt>
                <c:pt idx="1679">
                  <c:v>39072</c:v>
                </c:pt>
                <c:pt idx="1680">
                  <c:v>39073</c:v>
                </c:pt>
                <c:pt idx="1681">
                  <c:v>39077</c:v>
                </c:pt>
                <c:pt idx="1682">
                  <c:v>39078</c:v>
                </c:pt>
                <c:pt idx="1683">
                  <c:v>39079</c:v>
                </c:pt>
                <c:pt idx="1684">
                  <c:v>39080</c:v>
                </c:pt>
                <c:pt idx="1685">
                  <c:v>39085</c:v>
                </c:pt>
                <c:pt idx="1686">
                  <c:v>39086</c:v>
                </c:pt>
                <c:pt idx="1687">
                  <c:v>39087</c:v>
                </c:pt>
                <c:pt idx="1688">
                  <c:v>39090</c:v>
                </c:pt>
                <c:pt idx="1689">
                  <c:v>39091</c:v>
                </c:pt>
                <c:pt idx="1690">
                  <c:v>39092</c:v>
                </c:pt>
                <c:pt idx="1691">
                  <c:v>39093</c:v>
                </c:pt>
                <c:pt idx="1692">
                  <c:v>39094</c:v>
                </c:pt>
                <c:pt idx="1693">
                  <c:v>39098</c:v>
                </c:pt>
                <c:pt idx="1694">
                  <c:v>39099</c:v>
                </c:pt>
                <c:pt idx="1695">
                  <c:v>39100</c:v>
                </c:pt>
                <c:pt idx="1696">
                  <c:v>39101</c:v>
                </c:pt>
                <c:pt idx="1697">
                  <c:v>39104</c:v>
                </c:pt>
                <c:pt idx="1698">
                  <c:v>39105</c:v>
                </c:pt>
                <c:pt idx="1699">
                  <c:v>39106</c:v>
                </c:pt>
                <c:pt idx="1700">
                  <c:v>39107</c:v>
                </c:pt>
                <c:pt idx="1701">
                  <c:v>39108</c:v>
                </c:pt>
                <c:pt idx="1702">
                  <c:v>39111</c:v>
                </c:pt>
                <c:pt idx="1703">
                  <c:v>39112</c:v>
                </c:pt>
                <c:pt idx="1704">
                  <c:v>39113</c:v>
                </c:pt>
                <c:pt idx="1705">
                  <c:v>39114</c:v>
                </c:pt>
                <c:pt idx="1706">
                  <c:v>39115</c:v>
                </c:pt>
                <c:pt idx="1707">
                  <c:v>39118</c:v>
                </c:pt>
                <c:pt idx="1708">
                  <c:v>39119</c:v>
                </c:pt>
                <c:pt idx="1709">
                  <c:v>39120</c:v>
                </c:pt>
                <c:pt idx="1710">
                  <c:v>39121</c:v>
                </c:pt>
                <c:pt idx="1711">
                  <c:v>39122</c:v>
                </c:pt>
                <c:pt idx="1712">
                  <c:v>39125</c:v>
                </c:pt>
                <c:pt idx="1713">
                  <c:v>39126</c:v>
                </c:pt>
                <c:pt idx="1714">
                  <c:v>39127</c:v>
                </c:pt>
                <c:pt idx="1715">
                  <c:v>39128</c:v>
                </c:pt>
                <c:pt idx="1716">
                  <c:v>39129</c:v>
                </c:pt>
                <c:pt idx="1717">
                  <c:v>39133</c:v>
                </c:pt>
                <c:pt idx="1718">
                  <c:v>39134</c:v>
                </c:pt>
                <c:pt idx="1719">
                  <c:v>39135</c:v>
                </c:pt>
                <c:pt idx="1720">
                  <c:v>39136</c:v>
                </c:pt>
                <c:pt idx="1721">
                  <c:v>39139</c:v>
                </c:pt>
                <c:pt idx="1722">
                  <c:v>39140</c:v>
                </c:pt>
                <c:pt idx="1723">
                  <c:v>39141</c:v>
                </c:pt>
                <c:pt idx="1724">
                  <c:v>39142</c:v>
                </c:pt>
                <c:pt idx="1725">
                  <c:v>39143</c:v>
                </c:pt>
                <c:pt idx="1726">
                  <c:v>39146</c:v>
                </c:pt>
                <c:pt idx="1727">
                  <c:v>39147</c:v>
                </c:pt>
                <c:pt idx="1728">
                  <c:v>39148</c:v>
                </c:pt>
                <c:pt idx="1729">
                  <c:v>39149</c:v>
                </c:pt>
                <c:pt idx="1730">
                  <c:v>39150</c:v>
                </c:pt>
                <c:pt idx="1731">
                  <c:v>39153</c:v>
                </c:pt>
                <c:pt idx="1732">
                  <c:v>39154</c:v>
                </c:pt>
                <c:pt idx="1733">
                  <c:v>39155</c:v>
                </c:pt>
                <c:pt idx="1734">
                  <c:v>39156</c:v>
                </c:pt>
                <c:pt idx="1735">
                  <c:v>39157</c:v>
                </c:pt>
                <c:pt idx="1736">
                  <c:v>39160</c:v>
                </c:pt>
                <c:pt idx="1737">
                  <c:v>39161</c:v>
                </c:pt>
                <c:pt idx="1738">
                  <c:v>39162</c:v>
                </c:pt>
                <c:pt idx="1739">
                  <c:v>39163</c:v>
                </c:pt>
                <c:pt idx="1740">
                  <c:v>39164</c:v>
                </c:pt>
                <c:pt idx="1741">
                  <c:v>39167</c:v>
                </c:pt>
                <c:pt idx="1742">
                  <c:v>39168</c:v>
                </c:pt>
                <c:pt idx="1743">
                  <c:v>39169</c:v>
                </c:pt>
                <c:pt idx="1744">
                  <c:v>39170</c:v>
                </c:pt>
                <c:pt idx="1745">
                  <c:v>39171</c:v>
                </c:pt>
                <c:pt idx="1746">
                  <c:v>39174</c:v>
                </c:pt>
                <c:pt idx="1747">
                  <c:v>39175</c:v>
                </c:pt>
                <c:pt idx="1748">
                  <c:v>39176</c:v>
                </c:pt>
                <c:pt idx="1749">
                  <c:v>39177</c:v>
                </c:pt>
                <c:pt idx="1750">
                  <c:v>39181</c:v>
                </c:pt>
                <c:pt idx="1751">
                  <c:v>39182</c:v>
                </c:pt>
                <c:pt idx="1752">
                  <c:v>39183</c:v>
                </c:pt>
                <c:pt idx="1753">
                  <c:v>39184</c:v>
                </c:pt>
                <c:pt idx="1754">
                  <c:v>39185</c:v>
                </c:pt>
                <c:pt idx="1755">
                  <c:v>39188</c:v>
                </c:pt>
                <c:pt idx="1756">
                  <c:v>39189</c:v>
                </c:pt>
                <c:pt idx="1757">
                  <c:v>39190</c:v>
                </c:pt>
                <c:pt idx="1758">
                  <c:v>39191</c:v>
                </c:pt>
                <c:pt idx="1759">
                  <c:v>39192</c:v>
                </c:pt>
                <c:pt idx="1760">
                  <c:v>39195</c:v>
                </c:pt>
                <c:pt idx="1761">
                  <c:v>39196</c:v>
                </c:pt>
                <c:pt idx="1762">
                  <c:v>39197</c:v>
                </c:pt>
                <c:pt idx="1763">
                  <c:v>39198</c:v>
                </c:pt>
                <c:pt idx="1764">
                  <c:v>39199</c:v>
                </c:pt>
                <c:pt idx="1765">
                  <c:v>39202</c:v>
                </c:pt>
                <c:pt idx="1766">
                  <c:v>39203</c:v>
                </c:pt>
                <c:pt idx="1767">
                  <c:v>39204</c:v>
                </c:pt>
                <c:pt idx="1768">
                  <c:v>39205</c:v>
                </c:pt>
                <c:pt idx="1769">
                  <c:v>39206</c:v>
                </c:pt>
                <c:pt idx="1770">
                  <c:v>39209</c:v>
                </c:pt>
                <c:pt idx="1771">
                  <c:v>39210</c:v>
                </c:pt>
                <c:pt idx="1772">
                  <c:v>39211</c:v>
                </c:pt>
                <c:pt idx="1773">
                  <c:v>39212</c:v>
                </c:pt>
                <c:pt idx="1774">
                  <c:v>39213</c:v>
                </c:pt>
                <c:pt idx="1775">
                  <c:v>39216</c:v>
                </c:pt>
                <c:pt idx="1776">
                  <c:v>39217</c:v>
                </c:pt>
                <c:pt idx="1777">
                  <c:v>39218</c:v>
                </c:pt>
                <c:pt idx="1778">
                  <c:v>39219</c:v>
                </c:pt>
                <c:pt idx="1779">
                  <c:v>39220</c:v>
                </c:pt>
                <c:pt idx="1780">
                  <c:v>39223</c:v>
                </c:pt>
                <c:pt idx="1781">
                  <c:v>39224</c:v>
                </c:pt>
                <c:pt idx="1782">
                  <c:v>39225</c:v>
                </c:pt>
                <c:pt idx="1783">
                  <c:v>39226</c:v>
                </c:pt>
                <c:pt idx="1784">
                  <c:v>39227</c:v>
                </c:pt>
                <c:pt idx="1785">
                  <c:v>39231</c:v>
                </c:pt>
                <c:pt idx="1786">
                  <c:v>39232</c:v>
                </c:pt>
                <c:pt idx="1787">
                  <c:v>39233</c:v>
                </c:pt>
                <c:pt idx="1788">
                  <c:v>39234</c:v>
                </c:pt>
                <c:pt idx="1789">
                  <c:v>39237</c:v>
                </c:pt>
                <c:pt idx="1790">
                  <c:v>39238</c:v>
                </c:pt>
                <c:pt idx="1791">
                  <c:v>39239</c:v>
                </c:pt>
                <c:pt idx="1792">
                  <c:v>39240</c:v>
                </c:pt>
                <c:pt idx="1793">
                  <c:v>39241</c:v>
                </c:pt>
                <c:pt idx="1794">
                  <c:v>39244</c:v>
                </c:pt>
                <c:pt idx="1795">
                  <c:v>39245</c:v>
                </c:pt>
                <c:pt idx="1796">
                  <c:v>39246</c:v>
                </c:pt>
                <c:pt idx="1797">
                  <c:v>39247</c:v>
                </c:pt>
                <c:pt idx="1798">
                  <c:v>39248</c:v>
                </c:pt>
                <c:pt idx="1799">
                  <c:v>39251</c:v>
                </c:pt>
                <c:pt idx="1800">
                  <c:v>39252</c:v>
                </c:pt>
                <c:pt idx="1801">
                  <c:v>39253</c:v>
                </c:pt>
                <c:pt idx="1802">
                  <c:v>39254</c:v>
                </c:pt>
                <c:pt idx="1803">
                  <c:v>39255</c:v>
                </c:pt>
                <c:pt idx="1804">
                  <c:v>39258</c:v>
                </c:pt>
                <c:pt idx="1805">
                  <c:v>39259</c:v>
                </c:pt>
                <c:pt idx="1806">
                  <c:v>39260</c:v>
                </c:pt>
                <c:pt idx="1807">
                  <c:v>39261</c:v>
                </c:pt>
                <c:pt idx="1808">
                  <c:v>39262</c:v>
                </c:pt>
                <c:pt idx="1809">
                  <c:v>39265</c:v>
                </c:pt>
                <c:pt idx="1810">
                  <c:v>39266</c:v>
                </c:pt>
                <c:pt idx="1811">
                  <c:v>39268</c:v>
                </c:pt>
                <c:pt idx="1812">
                  <c:v>39269</c:v>
                </c:pt>
                <c:pt idx="1813">
                  <c:v>39272</c:v>
                </c:pt>
                <c:pt idx="1814">
                  <c:v>39273</c:v>
                </c:pt>
                <c:pt idx="1815">
                  <c:v>39274</c:v>
                </c:pt>
                <c:pt idx="1816">
                  <c:v>39275</c:v>
                </c:pt>
                <c:pt idx="1817">
                  <c:v>39276</c:v>
                </c:pt>
                <c:pt idx="1818">
                  <c:v>39279</c:v>
                </c:pt>
                <c:pt idx="1819">
                  <c:v>39280</c:v>
                </c:pt>
                <c:pt idx="1820">
                  <c:v>39281</c:v>
                </c:pt>
                <c:pt idx="1821">
                  <c:v>39282</c:v>
                </c:pt>
                <c:pt idx="1822">
                  <c:v>39283</c:v>
                </c:pt>
                <c:pt idx="1823">
                  <c:v>39286</c:v>
                </c:pt>
                <c:pt idx="1824">
                  <c:v>39287</c:v>
                </c:pt>
                <c:pt idx="1825">
                  <c:v>39288</c:v>
                </c:pt>
                <c:pt idx="1826">
                  <c:v>39289</c:v>
                </c:pt>
                <c:pt idx="1827">
                  <c:v>39290</c:v>
                </c:pt>
                <c:pt idx="1828">
                  <c:v>39293</c:v>
                </c:pt>
                <c:pt idx="1829">
                  <c:v>39294</c:v>
                </c:pt>
                <c:pt idx="1830">
                  <c:v>39295</c:v>
                </c:pt>
                <c:pt idx="1831">
                  <c:v>39296</c:v>
                </c:pt>
                <c:pt idx="1832">
                  <c:v>39297</c:v>
                </c:pt>
                <c:pt idx="1833">
                  <c:v>39300</c:v>
                </c:pt>
                <c:pt idx="1834">
                  <c:v>39301</c:v>
                </c:pt>
                <c:pt idx="1835">
                  <c:v>39302</c:v>
                </c:pt>
                <c:pt idx="1836">
                  <c:v>39303</c:v>
                </c:pt>
                <c:pt idx="1837">
                  <c:v>39304</c:v>
                </c:pt>
                <c:pt idx="1838">
                  <c:v>39307</c:v>
                </c:pt>
                <c:pt idx="1839">
                  <c:v>39308</c:v>
                </c:pt>
                <c:pt idx="1840">
                  <c:v>39309</c:v>
                </c:pt>
                <c:pt idx="1841">
                  <c:v>39310</c:v>
                </c:pt>
                <c:pt idx="1842">
                  <c:v>39311</c:v>
                </c:pt>
                <c:pt idx="1843">
                  <c:v>39314</c:v>
                </c:pt>
                <c:pt idx="1844">
                  <c:v>39315</c:v>
                </c:pt>
                <c:pt idx="1845">
                  <c:v>39316</c:v>
                </c:pt>
                <c:pt idx="1846">
                  <c:v>39317</c:v>
                </c:pt>
                <c:pt idx="1847">
                  <c:v>39318</c:v>
                </c:pt>
                <c:pt idx="1848">
                  <c:v>39321</c:v>
                </c:pt>
                <c:pt idx="1849">
                  <c:v>39322</c:v>
                </c:pt>
                <c:pt idx="1850">
                  <c:v>39323</c:v>
                </c:pt>
                <c:pt idx="1851">
                  <c:v>39324</c:v>
                </c:pt>
                <c:pt idx="1852">
                  <c:v>39325</c:v>
                </c:pt>
                <c:pt idx="1853">
                  <c:v>39329</c:v>
                </c:pt>
                <c:pt idx="1854">
                  <c:v>39330</c:v>
                </c:pt>
                <c:pt idx="1855">
                  <c:v>39331</c:v>
                </c:pt>
                <c:pt idx="1856">
                  <c:v>39332</c:v>
                </c:pt>
                <c:pt idx="1857">
                  <c:v>39335</c:v>
                </c:pt>
                <c:pt idx="1858">
                  <c:v>39336</c:v>
                </c:pt>
                <c:pt idx="1859">
                  <c:v>39337</c:v>
                </c:pt>
                <c:pt idx="1860">
                  <c:v>39338</c:v>
                </c:pt>
                <c:pt idx="1861">
                  <c:v>39339</c:v>
                </c:pt>
                <c:pt idx="1862">
                  <c:v>39342</c:v>
                </c:pt>
                <c:pt idx="1863">
                  <c:v>39343</c:v>
                </c:pt>
                <c:pt idx="1864">
                  <c:v>39344</c:v>
                </c:pt>
                <c:pt idx="1865">
                  <c:v>39345</c:v>
                </c:pt>
                <c:pt idx="1866">
                  <c:v>39346</c:v>
                </c:pt>
                <c:pt idx="1867">
                  <c:v>39349</c:v>
                </c:pt>
                <c:pt idx="1868">
                  <c:v>39350</c:v>
                </c:pt>
                <c:pt idx="1869">
                  <c:v>39351</c:v>
                </c:pt>
                <c:pt idx="1870">
                  <c:v>39352</c:v>
                </c:pt>
                <c:pt idx="1871">
                  <c:v>39353</c:v>
                </c:pt>
                <c:pt idx="1872">
                  <c:v>39356</c:v>
                </c:pt>
                <c:pt idx="1873">
                  <c:v>39357</c:v>
                </c:pt>
                <c:pt idx="1874">
                  <c:v>39358</c:v>
                </c:pt>
                <c:pt idx="1875">
                  <c:v>39359</c:v>
                </c:pt>
                <c:pt idx="1876">
                  <c:v>39360</c:v>
                </c:pt>
                <c:pt idx="1877">
                  <c:v>39363</c:v>
                </c:pt>
                <c:pt idx="1878">
                  <c:v>39364</c:v>
                </c:pt>
                <c:pt idx="1879">
                  <c:v>39365</c:v>
                </c:pt>
                <c:pt idx="1880">
                  <c:v>39366</c:v>
                </c:pt>
                <c:pt idx="1881">
                  <c:v>39367</c:v>
                </c:pt>
                <c:pt idx="1882">
                  <c:v>39370</c:v>
                </c:pt>
                <c:pt idx="1883">
                  <c:v>39371</c:v>
                </c:pt>
                <c:pt idx="1884">
                  <c:v>39372</c:v>
                </c:pt>
                <c:pt idx="1885">
                  <c:v>39373</c:v>
                </c:pt>
                <c:pt idx="1886">
                  <c:v>39374</c:v>
                </c:pt>
                <c:pt idx="1887">
                  <c:v>39377</c:v>
                </c:pt>
                <c:pt idx="1888">
                  <c:v>39378</c:v>
                </c:pt>
                <c:pt idx="1889">
                  <c:v>39379</c:v>
                </c:pt>
                <c:pt idx="1890">
                  <c:v>39380</c:v>
                </c:pt>
                <c:pt idx="1891">
                  <c:v>39381</c:v>
                </c:pt>
                <c:pt idx="1892">
                  <c:v>39384</c:v>
                </c:pt>
                <c:pt idx="1893">
                  <c:v>39385</c:v>
                </c:pt>
                <c:pt idx="1894">
                  <c:v>39386</c:v>
                </c:pt>
                <c:pt idx="1895">
                  <c:v>39387</c:v>
                </c:pt>
                <c:pt idx="1896">
                  <c:v>39388</c:v>
                </c:pt>
                <c:pt idx="1897">
                  <c:v>39391</c:v>
                </c:pt>
                <c:pt idx="1898">
                  <c:v>39392</c:v>
                </c:pt>
                <c:pt idx="1899">
                  <c:v>39393</c:v>
                </c:pt>
                <c:pt idx="1900">
                  <c:v>39394</c:v>
                </c:pt>
                <c:pt idx="1901">
                  <c:v>39395</c:v>
                </c:pt>
                <c:pt idx="1902">
                  <c:v>39398</c:v>
                </c:pt>
                <c:pt idx="1903">
                  <c:v>39399</c:v>
                </c:pt>
                <c:pt idx="1904">
                  <c:v>39400</c:v>
                </c:pt>
                <c:pt idx="1905">
                  <c:v>39401</c:v>
                </c:pt>
                <c:pt idx="1906">
                  <c:v>39402</c:v>
                </c:pt>
                <c:pt idx="1907">
                  <c:v>39405</c:v>
                </c:pt>
                <c:pt idx="1908">
                  <c:v>39406</c:v>
                </c:pt>
                <c:pt idx="1909">
                  <c:v>39407</c:v>
                </c:pt>
                <c:pt idx="1910">
                  <c:v>39409</c:v>
                </c:pt>
                <c:pt idx="1911">
                  <c:v>39412</c:v>
                </c:pt>
                <c:pt idx="1912">
                  <c:v>39413</c:v>
                </c:pt>
                <c:pt idx="1913">
                  <c:v>39414</c:v>
                </c:pt>
                <c:pt idx="1914">
                  <c:v>39415</c:v>
                </c:pt>
                <c:pt idx="1915">
                  <c:v>39416</c:v>
                </c:pt>
                <c:pt idx="1916">
                  <c:v>39419</c:v>
                </c:pt>
                <c:pt idx="1917">
                  <c:v>39420</c:v>
                </c:pt>
                <c:pt idx="1918">
                  <c:v>39421</c:v>
                </c:pt>
                <c:pt idx="1919">
                  <c:v>39422</c:v>
                </c:pt>
                <c:pt idx="1920">
                  <c:v>39423</c:v>
                </c:pt>
                <c:pt idx="1921">
                  <c:v>39426</c:v>
                </c:pt>
                <c:pt idx="1922">
                  <c:v>39427</c:v>
                </c:pt>
                <c:pt idx="1923">
                  <c:v>39428</c:v>
                </c:pt>
                <c:pt idx="1924">
                  <c:v>39429</c:v>
                </c:pt>
                <c:pt idx="1925">
                  <c:v>39430</c:v>
                </c:pt>
                <c:pt idx="1926">
                  <c:v>39433</c:v>
                </c:pt>
                <c:pt idx="1927">
                  <c:v>39434</c:v>
                </c:pt>
                <c:pt idx="1928">
                  <c:v>39435</c:v>
                </c:pt>
                <c:pt idx="1929">
                  <c:v>39436</c:v>
                </c:pt>
                <c:pt idx="1930">
                  <c:v>39437</c:v>
                </c:pt>
                <c:pt idx="1931">
                  <c:v>39440</c:v>
                </c:pt>
                <c:pt idx="1932">
                  <c:v>39442</c:v>
                </c:pt>
                <c:pt idx="1933">
                  <c:v>39443</c:v>
                </c:pt>
                <c:pt idx="1934">
                  <c:v>39444</c:v>
                </c:pt>
                <c:pt idx="1935">
                  <c:v>39447</c:v>
                </c:pt>
                <c:pt idx="1936">
                  <c:v>39449</c:v>
                </c:pt>
                <c:pt idx="1937">
                  <c:v>39450</c:v>
                </c:pt>
                <c:pt idx="1938">
                  <c:v>39451</c:v>
                </c:pt>
                <c:pt idx="1939">
                  <c:v>39454</c:v>
                </c:pt>
                <c:pt idx="1940">
                  <c:v>39455</c:v>
                </c:pt>
                <c:pt idx="1941">
                  <c:v>39456</c:v>
                </c:pt>
                <c:pt idx="1942">
                  <c:v>39457</c:v>
                </c:pt>
                <c:pt idx="1943">
                  <c:v>39458</c:v>
                </c:pt>
                <c:pt idx="1944">
                  <c:v>39461</c:v>
                </c:pt>
                <c:pt idx="1945">
                  <c:v>39462</c:v>
                </c:pt>
                <c:pt idx="1946">
                  <c:v>39463</c:v>
                </c:pt>
                <c:pt idx="1947">
                  <c:v>39464</c:v>
                </c:pt>
                <c:pt idx="1948">
                  <c:v>39465</c:v>
                </c:pt>
                <c:pt idx="1949">
                  <c:v>39469</c:v>
                </c:pt>
                <c:pt idx="1950">
                  <c:v>39470</c:v>
                </c:pt>
                <c:pt idx="1951">
                  <c:v>39471</c:v>
                </c:pt>
                <c:pt idx="1952">
                  <c:v>39472</c:v>
                </c:pt>
                <c:pt idx="1953">
                  <c:v>39475</c:v>
                </c:pt>
                <c:pt idx="1954">
                  <c:v>39476</c:v>
                </c:pt>
                <c:pt idx="1955">
                  <c:v>39477</c:v>
                </c:pt>
                <c:pt idx="1956">
                  <c:v>39478</c:v>
                </c:pt>
                <c:pt idx="1957">
                  <c:v>39479</c:v>
                </c:pt>
                <c:pt idx="1958">
                  <c:v>39482</c:v>
                </c:pt>
                <c:pt idx="1959">
                  <c:v>39483</c:v>
                </c:pt>
                <c:pt idx="1960">
                  <c:v>39484</c:v>
                </c:pt>
                <c:pt idx="1961">
                  <c:v>39485</c:v>
                </c:pt>
                <c:pt idx="1962">
                  <c:v>39486</c:v>
                </c:pt>
                <c:pt idx="1963">
                  <c:v>39489</c:v>
                </c:pt>
                <c:pt idx="1964">
                  <c:v>39490</c:v>
                </c:pt>
                <c:pt idx="1965">
                  <c:v>39491</c:v>
                </c:pt>
                <c:pt idx="1966">
                  <c:v>39492</c:v>
                </c:pt>
                <c:pt idx="1967">
                  <c:v>39493</c:v>
                </c:pt>
                <c:pt idx="1968">
                  <c:v>39497</c:v>
                </c:pt>
                <c:pt idx="1969">
                  <c:v>39498</c:v>
                </c:pt>
                <c:pt idx="1970">
                  <c:v>39499</c:v>
                </c:pt>
                <c:pt idx="1971">
                  <c:v>39500</c:v>
                </c:pt>
                <c:pt idx="1972">
                  <c:v>39503</c:v>
                </c:pt>
                <c:pt idx="1973">
                  <c:v>39504</c:v>
                </c:pt>
                <c:pt idx="1974">
                  <c:v>39505</c:v>
                </c:pt>
                <c:pt idx="1975">
                  <c:v>39506</c:v>
                </c:pt>
                <c:pt idx="1976">
                  <c:v>39507</c:v>
                </c:pt>
                <c:pt idx="1977">
                  <c:v>39510</c:v>
                </c:pt>
                <c:pt idx="1978">
                  <c:v>39511</c:v>
                </c:pt>
                <c:pt idx="1979">
                  <c:v>39512</c:v>
                </c:pt>
                <c:pt idx="1980">
                  <c:v>39513</c:v>
                </c:pt>
                <c:pt idx="1981">
                  <c:v>39514</c:v>
                </c:pt>
                <c:pt idx="1982">
                  <c:v>39517</c:v>
                </c:pt>
                <c:pt idx="1983">
                  <c:v>39518</c:v>
                </c:pt>
                <c:pt idx="1984">
                  <c:v>39519</c:v>
                </c:pt>
                <c:pt idx="1985">
                  <c:v>39520</c:v>
                </c:pt>
                <c:pt idx="1986">
                  <c:v>39521</c:v>
                </c:pt>
                <c:pt idx="1987">
                  <c:v>39524</c:v>
                </c:pt>
                <c:pt idx="1988">
                  <c:v>39525</c:v>
                </c:pt>
                <c:pt idx="1989">
                  <c:v>39526</c:v>
                </c:pt>
                <c:pt idx="1990">
                  <c:v>39527</c:v>
                </c:pt>
                <c:pt idx="1991">
                  <c:v>39531</c:v>
                </c:pt>
                <c:pt idx="1992">
                  <c:v>39532</c:v>
                </c:pt>
                <c:pt idx="1993">
                  <c:v>39533</c:v>
                </c:pt>
                <c:pt idx="1994">
                  <c:v>39534</c:v>
                </c:pt>
                <c:pt idx="1995">
                  <c:v>39535</c:v>
                </c:pt>
                <c:pt idx="1996">
                  <c:v>39538</c:v>
                </c:pt>
                <c:pt idx="1997">
                  <c:v>39539</c:v>
                </c:pt>
                <c:pt idx="1998">
                  <c:v>39540</c:v>
                </c:pt>
                <c:pt idx="1999">
                  <c:v>39541</c:v>
                </c:pt>
                <c:pt idx="2000">
                  <c:v>39542</c:v>
                </c:pt>
                <c:pt idx="2001">
                  <c:v>39545</c:v>
                </c:pt>
                <c:pt idx="2002">
                  <c:v>39546</c:v>
                </c:pt>
                <c:pt idx="2003">
                  <c:v>39547</c:v>
                </c:pt>
                <c:pt idx="2004">
                  <c:v>39548</c:v>
                </c:pt>
                <c:pt idx="2005">
                  <c:v>39549</c:v>
                </c:pt>
                <c:pt idx="2006">
                  <c:v>39552</c:v>
                </c:pt>
                <c:pt idx="2007">
                  <c:v>39553</c:v>
                </c:pt>
                <c:pt idx="2008">
                  <c:v>39554</c:v>
                </c:pt>
                <c:pt idx="2009">
                  <c:v>39555</c:v>
                </c:pt>
                <c:pt idx="2010">
                  <c:v>39556</c:v>
                </c:pt>
                <c:pt idx="2011">
                  <c:v>39559</c:v>
                </c:pt>
                <c:pt idx="2012">
                  <c:v>39560</c:v>
                </c:pt>
                <c:pt idx="2013">
                  <c:v>39561</c:v>
                </c:pt>
                <c:pt idx="2014">
                  <c:v>39562</c:v>
                </c:pt>
                <c:pt idx="2015">
                  <c:v>39563</c:v>
                </c:pt>
                <c:pt idx="2016">
                  <c:v>39566</c:v>
                </c:pt>
                <c:pt idx="2017">
                  <c:v>39567</c:v>
                </c:pt>
                <c:pt idx="2018">
                  <c:v>39568</c:v>
                </c:pt>
                <c:pt idx="2019">
                  <c:v>39569</c:v>
                </c:pt>
                <c:pt idx="2020">
                  <c:v>39570</c:v>
                </c:pt>
                <c:pt idx="2021">
                  <c:v>39573</c:v>
                </c:pt>
                <c:pt idx="2022">
                  <c:v>39574</c:v>
                </c:pt>
                <c:pt idx="2023">
                  <c:v>39575</c:v>
                </c:pt>
                <c:pt idx="2024">
                  <c:v>39576</c:v>
                </c:pt>
                <c:pt idx="2025">
                  <c:v>39577</c:v>
                </c:pt>
                <c:pt idx="2026">
                  <c:v>39580</c:v>
                </c:pt>
                <c:pt idx="2027">
                  <c:v>39581</c:v>
                </c:pt>
                <c:pt idx="2028">
                  <c:v>39582</c:v>
                </c:pt>
                <c:pt idx="2029">
                  <c:v>39583</c:v>
                </c:pt>
                <c:pt idx="2030">
                  <c:v>39584</c:v>
                </c:pt>
                <c:pt idx="2031">
                  <c:v>39587</c:v>
                </c:pt>
                <c:pt idx="2032">
                  <c:v>39588</c:v>
                </c:pt>
                <c:pt idx="2033">
                  <c:v>39589</c:v>
                </c:pt>
                <c:pt idx="2034">
                  <c:v>39590</c:v>
                </c:pt>
                <c:pt idx="2035">
                  <c:v>39591</c:v>
                </c:pt>
                <c:pt idx="2036">
                  <c:v>39595</c:v>
                </c:pt>
                <c:pt idx="2037">
                  <c:v>39596</c:v>
                </c:pt>
                <c:pt idx="2038">
                  <c:v>39597</c:v>
                </c:pt>
                <c:pt idx="2039">
                  <c:v>39598</c:v>
                </c:pt>
                <c:pt idx="2040">
                  <c:v>39601</c:v>
                </c:pt>
                <c:pt idx="2041">
                  <c:v>39602</c:v>
                </c:pt>
                <c:pt idx="2042">
                  <c:v>39603</c:v>
                </c:pt>
                <c:pt idx="2043">
                  <c:v>39604</c:v>
                </c:pt>
                <c:pt idx="2044">
                  <c:v>39605</c:v>
                </c:pt>
                <c:pt idx="2045">
                  <c:v>39608</c:v>
                </c:pt>
                <c:pt idx="2046">
                  <c:v>39609</c:v>
                </c:pt>
                <c:pt idx="2047">
                  <c:v>39610</c:v>
                </c:pt>
                <c:pt idx="2048">
                  <c:v>39611</c:v>
                </c:pt>
                <c:pt idx="2049">
                  <c:v>39612</c:v>
                </c:pt>
                <c:pt idx="2050">
                  <c:v>39615</c:v>
                </c:pt>
                <c:pt idx="2051">
                  <c:v>39616</c:v>
                </c:pt>
                <c:pt idx="2052">
                  <c:v>39617</c:v>
                </c:pt>
                <c:pt idx="2053">
                  <c:v>39618</c:v>
                </c:pt>
                <c:pt idx="2054">
                  <c:v>39619</c:v>
                </c:pt>
                <c:pt idx="2055">
                  <c:v>39622</c:v>
                </c:pt>
                <c:pt idx="2056">
                  <c:v>39623</c:v>
                </c:pt>
                <c:pt idx="2057">
                  <c:v>39624</c:v>
                </c:pt>
                <c:pt idx="2058">
                  <c:v>39625</c:v>
                </c:pt>
                <c:pt idx="2059">
                  <c:v>39626</c:v>
                </c:pt>
                <c:pt idx="2060">
                  <c:v>39629</c:v>
                </c:pt>
                <c:pt idx="2061">
                  <c:v>39630</c:v>
                </c:pt>
                <c:pt idx="2062">
                  <c:v>39631</c:v>
                </c:pt>
                <c:pt idx="2063">
                  <c:v>39632</c:v>
                </c:pt>
                <c:pt idx="2064">
                  <c:v>39636</c:v>
                </c:pt>
                <c:pt idx="2065">
                  <c:v>39637</c:v>
                </c:pt>
                <c:pt idx="2066">
                  <c:v>39638</c:v>
                </c:pt>
                <c:pt idx="2067">
                  <c:v>39639</c:v>
                </c:pt>
                <c:pt idx="2068">
                  <c:v>39640</c:v>
                </c:pt>
                <c:pt idx="2069">
                  <c:v>39643</c:v>
                </c:pt>
                <c:pt idx="2070">
                  <c:v>39644</c:v>
                </c:pt>
                <c:pt idx="2071">
                  <c:v>39645</c:v>
                </c:pt>
                <c:pt idx="2072">
                  <c:v>39646</c:v>
                </c:pt>
                <c:pt idx="2073">
                  <c:v>39647</c:v>
                </c:pt>
                <c:pt idx="2074">
                  <c:v>39650</c:v>
                </c:pt>
                <c:pt idx="2075">
                  <c:v>39651</c:v>
                </c:pt>
                <c:pt idx="2076">
                  <c:v>39652</c:v>
                </c:pt>
                <c:pt idx="2077">
                  <c:v>39653</c:v>
                </c:pt>
                <c:pt idx="2078">
                  <c:v>39654</c:v>
                </c:pt>
                <c:pt idx="2079">
                  <c:v>39657</c:v>
                </c:pt>
                <c:pt idx="2080">
                  <c:v>39658</c:v>
                </c:pt>
                <c:pt idx="2081">
                  <c:v>39659</c:v>
                </c:pt>
                <c:pt idx="2082">
                  <c:v>39660</c:v>
                </c:pt>
                <c:pt idx="2083">
                  <c:v>39661</c:v>
                </c:pt>
                <c:pt idx="2084">
                  <c:v>39664</c:v>
                </c:pt>
                <c:pt idx="2085">
                  <c:v>39665</c:v>
                </c:pt>
                <c:pt idx="2086">
                  <c:v>39666</c:v>
                </c:pt>
                <c:pt idx="2087">
                  <c:v>39667</c:v>
                </c:pt>
                <c:pt idx="2088">
                  <c:v>39668</c:v>
                </c:pt>
                <c:pt idx="2089">
                  <c:v>39671</c:v>
                </c:pt>
                <c:pt idx="2090">
                  <c:v>39672</c:v>
                </c:pt>
                <c:pt idx="2091">
                  <c:v>39673</c:v>
                </c:pt>
                <c:pt idx="2092">
                  <c:v>39674</c:v>
                </c:pt>
                <c:pt idx="2093">
                  <c:v>39675</c:v>
                </c:pt>
                <c:pt idx="2094">
                  <c:v>39678</c:v>
                </c:pt>
                <c:pt idx="2095">
                  <c:v>39679</c:v>
                </c:pt>
                <c:pt idx="2096">
                  <c:v>39680</c:v>
                </c:pt>
                <c:pt idx="2097">
                  <c:v>39681</c:v>
                </c:pt>
                <c:pt idx="2098">
                  <c:v>39682</c:v>
                </c:pt>
                <c:pt idx="2099">
                  <c:v>39685</c:v>
                </c:pt>
                <c:pt idx="2100">
                  <c:v>39686</c:v>
                </c:pt>
                <c:pt idx="2101">
                  <c:v>39687</c:v>
                </c:pt>
                <c:pt idx="2102">
                  <c:v>39688</c:v>
                </c:pt>
                <c:pt idx="2103">
                  <c:v>39689</c:v>
                </c:pt>
                <c:pt idx="2104">
                  <c:v>39693</c:v>
                </c:pt>
                <c:pt idx="2105">
                  <c:v>39694</c:v>
                </c:pt>
                <c:pt idx="2106">
                  <c:v>39695</c:v>
                </c:pt>
                <c:pt idx="2107">
                  <c:v>39696</c:v>
                </c:pt>
                <c:pt idx="2108">
                  <c:v>39699</c:v>
                </c:pt>
                <c:pt idx="2109">
                  <c:v>39700</c:v>
                </c:pt>
                <c:pt idx="2110">
                  <c:v>39701</c:v>
                </c:pt>
                <c:pt idx="2111">
                  <c:v>39702</c:v>
                </c:pt>
                <c:pt idx="2112">
                  <c:v>39703</c:v>
                </c:pt>
                <c:pt idx="2113">
                  <c:v>39706</c:v>
                </c:pt>
                <c:pt idx="2114">
                  <c:v>39707</c:v>
                </c:pt>
                <c:pt idx="2115">
                  <c:v>39708</c:v>
                </c:pt>
                <c:pt idx="2116">
                  <c:v>39709</c:v>
                </c:pt>
                <c:pt idx="2117">
                  <c:v>39710</c:v>
                </c:pt>
                <c:pt idx="2118">
                  <c:v>39713</c:v>
                </c:pt>
                <c:pt idx="2119">
                  <c:v>39714</c:v>
                </c:pt>
                <c:pt idx="2120">
                  <c:v>39715</c:v>
                </c:pt>
                <c:pt idx="2121">
                  <c:v>39716</c:v>
                </c:pt>
                <c:pt idx="2122">
                  <c:v>39717</c:v>
                </c:pt>
                <c:pt idx="2123">
                  <c:v>39720</c:v>
                </c:pt>
                <c:pt idx="2124">
                  <c:v>39721</c:v>
                </c:pt>
                <c:pt idx="2125">
                  <c:v>39722</c:v>
                </c:pt>
                <c:pt idx="2126">
                  <c:v>39723</c:v>
                </c:pt>
                <c:pt idx="2127">
                  <c:v>39724</c:v>
                </c:pt>
                <c:pt idx="2128">
                  <c:v>39727</c:v>
                </c:pt>
                <c:pt idx="2129">
                  <c:v>39728</c:v>
                </c:pt>
                <c:pt idx="2130">
                  <c:v>39729</c:v>
                </c:pt>
                <c:pt idx="2131">
                  <c:v>39730</c:v>
                </c:pt>
                <c:pt idx="2132">
                  <c:v>39731</c:v>
                </c:pt>
                <c:pt idx="2133">
                  <c:v>39734</c:v>
                </c:pt>
                <c:pt idx="2134">
                  <c:v>39735</c:v>
                </c:pt>
                <c:pt idx="2135">
                  <c:v>39736</c:v>
                </c:pt>
                <c:pt idx="2136">
                  <c:v>39737</c:v>
                </c:pt>
                <c:pt idx="2137">
                  <c:v>39738</c:v>
                </c:pt>
                <c:pt idx="2138">
                  <c:v>39741</c:v>
                </c:pt>
                <c:pt idx="2139">
                  <c:v>39742</c:v>
                </c:pt>
                <c:pt idx="2140">
                  <c:v>39743</c:v>
                </c:pt>
                <c:pt idx="2141">
                  <c:v>39744</c:v>
                </c:pt>
                <c:pt idx="2142">
                  <c:v>39745</c:v>
                </c:pt>
                <c:pt idx="2143">
                  <c:v>39748</c:v>
                </c:pt>
                <c:pt idx="2144">
                  <c:v>39749</c:v>
                </c:pt>
                <c:pt idx="2145">
                  <c:v>39750</c:v>
                </c:pt>
                <c:pt idx="2146">
                  <c:v>39751</c:v>
                </c:pt>
                <c:pt idx="2147">
                  <c:v>39752</c:v>
                </c:pt>
                <c:pt idx="2148">
                  <c:v>39755</c:v>
                </c:pt>
                <c:pt idx="2149">
                  <c:v>39756</c:v>
                </c:pt>
                <c:pt idx="2150">
                  <c:v>39757</c:v>
                </c:pt>
                <c:pt idx="2151">
                  <c:v>39758</c:v>
                </c:pt>
                <c:pt idx="2152">
                  <c:v>39759</c:v>
                </c:pt>
                <c:pt idx="2153">
                  <c:v>39762</c:v>
                </c:pt>
                <c:pt idx="2154">
                  <c:v>39763</c:v>
                </c:pt>
                <c:pt idx="2155">
                  <c:v>39764</c:v>
                </c:pt>
                <c:pt idx="2156">
                  <c:v>39765</c:v>
                </c:pt>
                <c:pt idx="2157">
                  <c:v>39766</c:v>
                </c:pt>
                <c:pt idx="2158">
                  <c:v>39769</c:v>
                </c:pt>
                <c:pt idx="2159">
                  <c:v>39770</c:v>
                </c:pt>
                <c:pt idx="2160">
                  <c:v>39771</c:v>
                </c:pt>
                <c:pt idx="2161">
                  <c:v>39772</c:v>
                </c:pt>
                <c:pt idx="2162">
                  <c:v>39773</c:v>
                </c:pt>
                <c:pt idx="2163">
                  <c:v>39776</c:v>
                </c:pt>
                <c:pt idx="2164">
                  <c:v>39777</c:v>
                </c:pt>
                <c:pt idx="2165">
                  <c:v>39778</c:v>
                </c:pt>
                <c:pt idx="2166">
                  <c:v>39780</c:v>
                </c:pt>
                <c:pt idx="2167">
                  <c:v>39783</c:v>
                </c:pt>
                <c:pt idx="2168">
                  <c:v>39784</c:v>
                </c:pt>
                <c:pt idx="2169">
                  <c:v>39785</c:v>
                </c:pt>
                <c:pt idx="2170">
                  <c:v>39786</c:v>
                </c:pt>
                <c:pt idx="2171">
                  <c:v>39787</c:v>
                </c:pt>
                <c:pt idx="2172">
                  <c:v>39790</c:v>
                </c:pt>
                <c:pt idx="2173">
                  <c:v>39791</c:v>
                </c:pt>
                <c:pt idx="2174">
                  <c:v>39792</c:v>
                </c:pt>
                <c:pt idx="2175">
                  <c:v>39793</c:v>
                </c:pt>
                <c:pt idx="2176">
                  <c:v>39794</c:v>
                </c:pt>
                <c:pt idx="2177">
                  <c:v>39797</c:v>
                </c:pt>
                <c:pt idx="2178">
                  <c:v>39798</c:v>
                </c:pt>
                <c:pt idx="2179">
                  <c:v>39799</c:v>
                </c:pt>
                <c:pt idx="2180">
                  <c:v>39800</c:v>
                </c:pt>
                <c:pt idx="2181">
                  <c:v>39801</c:v>
                </c:pt>
                <c:pt idx="2182">
                  <c:v>39804</c:v>
                </c:pt>
                <c:pt idx="2183">
                  <c:v>39805</c:v>
                </c:pt>
                <c:pt idx="2184">
                  <c:v>39806</c:v>
                </c:pt>
                <c:pt idx="2185">
                  <c:v>39808</c:v>
                </c:pt>
                <c:pt idx="2186">
                  <c:v>39811</c:v>
                </c:pt>
                <c:pt idx="2187">
                  <c:v>39812</c:v>
                </c:pt>
                <c:pt idx="2188">
                  <c:v>39813</c:v>
                </c:pt>
                <c:pt idx="2189">
                  <c:v>39814</c:v>
                </c:pt>
                <c:pt idx="2190">
                  <c:v>39815</c:v>
                </c:pt>
                <c:pt idx="2191">
                  <c:v>39818</c:v>
                </c:pt>
                <c:pt idx="2192">
                  <c:v>39819</c:v>
                </c:pt>
                <c:pt idx="2193">
                  <c:v>39820</c:v>
                </c:pt>
                <c:pt idx="2194">
                  <c:v>39821</c:v>
                </c:pt>
                <c:pt idx="2195">
                  <c:v>39822</c:v>
                </c:pt>
                <c:pt idx="2196">
                  <c:v>39825</c:v>
                </c:pt>
                <c:pt idx="2197">
                  <c:v>39826</c:v>
                </c:pt>
                <c:pt idx="2198">
                  <c:v>39827</c:v>
                </c:pt>
                <c:pt idx="2199">
                  <c:v>39828</c:v>
                </c:pt>
                <c:pt idx="2200">
                  <c:v>39829</c:v>
                </c:pt>
                <c:pt idx="2201">
                  <c:v>39832</c:v>
                </c:pt>
                <c:pt idx="2202">
                  <c:v>39833</c:v>
                </c:pt>
                <c:pt idx="2203">
                  <c:v>39834</c:v>
                </c:pt>
                <c:pt idx="2204">
                  <c:v>39835</c:v>
                </c:pt>
                <c:pt idx="2205">
                  <c:v>39836</c:v>
                </c:pt>
                <c:pt idx="2206">
                  <c:v>39839</c:v>
                </c:pt>
                <c:pt idx="2207">
                  <c:v>39840</c:v>
                </c:pt>
                <c:pt idx="2208">
                  <c:v>39841</c:v>
                </c:pt>
                <c:pt idx="2209">
                  <c:v>39842</c:v>
                </c:pt>
                <c:pt idx="2210">
                  <c:v>39843</c:v>
                </c:pt>
                <c:pt idx="2211">
                  <c:v>39846</c:v>
                </c:pt>
                <c:pt idx="2212">
                  <c:v>39847</c:v>
                </c:pt>
                <c:pt idx="2213">
                  <c:v>39848</c:v>
                </c:pt>
                <c:pt idx="2214">
                  <c:v>39849</c:v>
                </c:pt>
                <c:pt idx="2215">
                  <c:v>39850</c:v>
                </c:pt>
                <c:pt idx="2216">
                  <c:v>39853</c:v>
                </c:pt>
                <c:pt idx="2217">
                  <c:v>39854</c:v>
                </c:pt>
                <c:pt idx="2218">
                  <c:v>39855</c:v>
                </c:pt>
                <c:pt idx="2219">
                  <c:v>39856</c:v>
                </c:pt>
                <c:pt idx="2220">
                  <c:v>39857</c:v>
                </c:pt>
                <c:pt idx="2221">
                  <c:v>39861</c:v>
                </c:pt>
                <c:pt idx="2222">
                  <c:v>39862</c:v>
                </c:pt>
                <c:pt idx="2223">
                  <c:v>39863</c:v>
                </c:pt>
                <c:pt idx="2224">
                  <c:v>39864</c:v>
                </c:pt>
                <c:pt idx="2225">
                  <c:v>39867</c:v>
                </c:pt>
                <c:pt idx="2226">
                  <c:v>39868</c:v>
                </c:pt>
                <c:pt idx="2227">
                  <c:v>39869</c:v>
                </c:pt>
                <c:pt idx="2228">
                  <c:v>39870</c:v>
                </c:pt>
                <c:pt idx="2229">
                  <c:v>39871</c:v>
                </c:pt>
                <c:pt idx="2230">
                  <c:v>39874</c:v>
                </c:pt>
                <c:pt idx="2231">
                  <c:v>39875</c:v>
                </c:pt>
                <c:pt idx="2232">
                  <c:v>39876</c:v>
                </c:pt>
                <c:pt idx="2233">
                  <c:v>39877</c:v>
                </c:pt>
                <c:pt idx="2234">
                  <c:v>39878</c:v>
                </c:pt>
                <c:pt idx="2235">
                  <c:v>39881</c:v>
                </c:pt>
                <c:pt idx="2236">
                  <c:v>39882</c:v>
                </c:pt>
                <c:pt idx="2237">
                  <c:v>39883</c:v>
                </c:pt>
                <c:pt idx="2238">
                  <c:v>39884</c:v>
                </c:pt>
                <c:pt idx="2239">
                  <c:v>39885</c:v>
                </c:pt>
                <c:pt idx="2240">
                  <c:v>39888</c:v>
                </c:pt>
                <c:pt idx="2241">
                  <c:v>39889</c:v>
                </c:pt>
                <c:pt idx="2242">
                  <c:v>39890</c:v>
                </c:pt>
                <c:pt idx="2243">
                  <c:v>39891</c:v>
                </c:pt>
                <c:pt idx="2244">
                  <c:v>39892</c:v>
                </c:pt>
                <c:pt idx="2245">
                  <c:v>39895</c:v>
                </c:pt>
                <c:pt idx="2246">
                  <c:v>39896</c:v>
                </c:pt>
                <c:pt idx="2247">
                  <c:v>39897</c:v>
                </c:pt>
                <c:pt idx="2248">
                  <c:v>39898</c:v>
                </c:pt>
                <c:pt idx="2249">
                  <c:v>39899</c:v>
                </c:pt>
                <c:pt idx="2250">
                  <c:v>39902</c:v>
                </c:pt>
                <c:pt idx="2251">
                  <c:v>39903</c:v>
                </c:pt>
                <c:pt idx="2252">
                  <c:v>39904</c:v>
                </c:pt>
                <c:pt idx="2253">
                  <c:v>39905</c:v>
                </c:pt>
                <c:pt idx="2254">
                  <c:v>39906</c:v>
                </c:pt>
                <c:pt idx="2255">
                  <c:v>39909</c:v>
                </c:pt>
                <c:pt idx="2256">
                  <c:v>39910</c:v>
                </c:pt>
                <c:pt idx="2257">
                  <c:v>39911</c:v>
                </c:pt>
                <c:pt idx="2258">
                  <c:v>39912</c:v>
                </c:pt>
                <c:pt idx="2259">
                  <c:v>39916</c:v>
                </c:pt>
                <c:pt idx="2260">
                  <c:v>39917</c:v>
                </c:pt>
                <c:pt idx="2261">
                  <c:v>39918</c:v>
                </c:pt>
                <c:pt idx="2262">
                  <c:v>39919</c:v>
                </c:pt>
                <c:pt idx="2263">
                  <c:v>39920</c:v>
                </c:pt>
                <c:pt idx="2264">
                  <c:v>39923</c:v>
                </c:pt>
                <c:pt idx="2265">
                  <c:v>39924</c:v>
                </c:pt>
                <c:pt idx="2266">
                  <c:v>39925</c:v>
                </c:pt>
                <c:pt idx="2267">
                  <c:v>39926</c:v>
                </c:pt>
                <c:pt idx="2268">
                  <c:v>39927</c:v>
                </c:pt>
                <c:pt idx="2269">
                  <c:v>39930</c:v>
                </c:pt>
                <c:pt idx="2270">
                  <c:v>39931</c:v>
                </c:pt>
                <c:pt idx="2271">
                  <c:v>39932</c:v>
                </c:pt>
                <c:pt idx="2272">
                  <c:v>39933</c:v>
                </c:pt>
                <c:pt idx="2273">
                  <c:v>39934</c:v>
                </c:pt>
                <c:pt idx="2274">
                  <c:v>39937</c:v>
                </c:pt>
                <c:pt idx="2275">
                  <c:v>39938</c:v>
                </c:pt>
                <c:pt idx="2276">
                  <c:v>39939</c:v>
                </c:pt>
                <c:pt idx="2277">
                  <c:v>39940</c:v>
                </c:pt>
                <c:pt idx="2278">
                  <c:v>39941</c:v>
                </c:pt>
                <c:pt idx="2279">
                  <c:v>39944</c:v>
                </c:pt>
                <c:pt idx="2280">
                  <c:v>39945</c:v>
                </c:pt>
                <c:pt idx="2281">
                  <c:v>39946</c:v>
                </c:pt>
                <c:pt idx="2282">
                  <c:v>39947</c:v>
                </c:pt>
                <c:pt idx="2283">
                  <c:v>39948</c:v>
                </c:pt>
                <c:pt idx="2284">
                  <c:v>39951</c:v>
                </c:pt>
                <c:pt idx="2285">
                  <c:v>39952</c:v>
                </c:pt>
                <c:pt idx="2286">
                  <c:v>39953</c:v>
                </c:pt>
                <c:pt idx="2287">
                  <c:v>39954</c:v>
                </c:pt>
                <c:pt idx="2288">
                  <c:v>39955</c:v>
                </c:pt>
                <c:pt idx="2289">
                  <c:v>39959</c:v>
                </c:pt>
                <c:pt idx="2290">
                  <c:v>39960</c:v>
                </c:pt>
                <c:pt idx="2291">
                  <c:v>39961</c:v>
                </c:pt>
                <c:pt idx="2292">
                  <c:v>39962</c:v>
                </c:pt>
                <c:pt idx="2293">
                  <c:v>39965</c:v>
                </c:pt>
                <c:pt idx="2294">
                  <c:v>39966</c:v>
                </c:pt>
                <c:pt idx="2295">
                  <c:v>39967</c:v>
                </c:pt>
                <c:pt idx="2296">
                  <c:v>39968</c:v>
                </c:pt>
                <c:pt idx="2297">
                  <c:v>39969</c:v>
                </c:pt>
                <c:pt idx="2298">
                  <c:v>39972</c:v>
                </c:pt>
                <c:pt idx="2299">
                  <c:v>39973</c:v>
                </c:pt>
                <c:pt idx="2300">
                  <c:v>39974</c:v>
                </c:pt>
                <c:pt idx="2301">
                  <c:v>39975</c:v>
                </c:pt>
                <c:pt idx="2302">
                  <c:v>39976</c:v>
                </c:pt>
                <c:pt idx="2303">
                  <c:v>39979</c:v>
                </c:pt>
                <c:pt idx="2304">
                  <c:v>39980</c:v>
                </c:pt>
                <c:pt idx="2305">
                  <c:v>39981</c:v>
                </c:pt>
                <c:pt idx="2306">
                  <c:v>39982</c:v>
                </c:pt>
                <c:pt idx="2307">
                  <c:v>39983</c:v>
                </c:pt>
                <c:pt idx="2308">
                  <c:v>39986</c:v>
                </c:pt>
                <c:pt idx="2309">
                  <c:v>39987</c:v>
                </c:pt>
                <c:pt idx="2310">
                  <c:v>39988</c:v>
                </c:pt>
                <c:pt idx="2311">
                  <c:v>39989</c:v>
                </c:pt>
                <c:pt idx="2312">
                  <c:v>39990</c:v>
                </c:pt>
                <c:pt idx="2313">
                  <c:v>39993</c:v>
                </c:pt>
                <c:pt idx="2314">
                  <c:v>39994</c:v>
                </c:pt>
                <c:pt idx="2315">
                  <c:v>39995</c:v>
                </c:pt>
                <c:pt idx="2316">
                  <c:v>39996</c:v>
                </c:pt>
                <c:pt idx="2317">
                  <c:v>40000</c:v>
                </c:pt>
                <c:pt idx="2318">
                  <c:v>40001</c:v>
                </c:pt>
                <c:pt idx="2319">
                  <c:v>40002</c:v>
                </c:pt>
                <c:pt idx="2320">
                  <c:v>40003</c:v>
                </c:pt>
                <c:pt idx="2321">
                  <c:v>40004</c:v>
                </c:pt>
                <c:pt idx="2322">
                  <c:v>40007</c:v>
                </c:pt>
                <c:pt idx="2323">
                  <c:v>40008</c:v>
                </c:pt>
                <c:pt idx="2324">
                  <c:v>40009</c:v>
                </c:pt>
                <c:pt idx="2325">
                  <c:v>40010</c:v>
                </c:pt>
                <c:pt idx="2326">
                  <c:v>40011</c:v>
                </c:pt>
                <c:pt idx="2327">
                  <c:v>40014</c:v>
                </c:pt>
                <c:pt idx="2328">
                  <c:v>40015</c:v>
                </c:pt>
                <c:pt idx="2329">
                  <c:v>40016</c:v>
                </c:pt>
                <c:pt idx="2330">
                  <c:v>40017</c:v>
                </c:pt>
                <c:pt idx="2331">
                  <c:v>40018</c:v>
                </c:pt>
                <c:pt idx="2332">
                  <c:v>40021</c:v>
                </c:pt>
                <c:pt idx="2333">
                  <c:v>40022</c:v>
                </c:pt>
                <c:pt idx="2334">
                  <c:v>40023</c:v>
                </c:pt>
                <c:pt idx="2335">
                  <c:v>40024</c:v>
                </c:pt>
                <c:pt idx="2336">
                  <c:v>40025</c:v>
                </c:pt>
                <c:pt idx="2337">
                  <c:v>40028</c:v>
                </c:pt>
                <c:pt idx="2338">
                  <c:v>40029</c:v>
                </c:pt>
                <c:pt idx="2339">
                  <c:v>40030</c:v>
                </c:pt>
                <c:pt idx="2340">
                  <c:v>40031</c:v>
                </c:pt>
                <c:pt idx="2341">
                  <c:v>40032</c:v>
                </c:pt>
                <c:pt idx="2342">
                  <c:v>40035</c:v>
                </c:pt>
                <c:pt idx="2343">
                  <c:v>40036</c:v>
                </c:pt>
                <c:pt idx="2344">
                  <c:v>40037</c:v>
                </c:pt>
                <c:pt idx="2345">
                  <c:v>40038</c:v>
                </c:pt>
                <c:pt idx="2346">
                  <c:v>40039</c:v>
                </c:pt>
                <c:pt idx="2347">
                  <c:v>40042</c:v>
                </c:pt>
                <c:pt idx="2348">
                  <c:v>40043</c:v>
                </c:pt>
                <c:pt idx="2349">
                  <c:v>40044</c:v>
                </c:pt>
                <c:pt idx="2350">
                  <c:v>40045</c:v>
                </c:pt>
                <c:pt idx="2351">
                  <c:v>40046</c:v>
                </c:pt>
                <c:pt idx="2352">
                  <c:v>40049</c:v>
                </c:pt>
                <c:pt idx="2353">
                  <c:v>40050</c:v>
                </c:pt>
                <c:pt idx="2354">
                  <c:v>40051</c:v>
                </c:pt>
                <c:pt idx="2355">
                  <c:v>40052</c:v>
                </c:pt>
                <c:pt idx="2356">
                  <c:v>40053</c:v>
                </c:pt>
                <c:pt idx="2357">
                  <c:v>40056</c:v>
                </c:pt>
                <c:pt idx="2358">
                  <c:v>40057</c:v>
                </c:pt>
                <c:pt idx="2359">
                  <c:v>40058</c:v>
                </c:pt>
                <c:pt idx="2360">
                  <c:v>40059</c:v>
                </c:pt>
                <c:pt idx="2361">
                  <c:v>40060</c:v>
                </c:pt>
                <c:pt idx="2362">
                  <c:v>40064</c:v>
                </c:pt>
                <c:pt idx="2363">
                  <c:v>40065</c:v>
                </c:pt>
                <c:pt idx="2364">
                  <c:v>40066</c:v>
                </c:pt>
                <c:pt idx="2365">
                  <c:v>40067</c:v>
                </c:pt>
                <c:pt idx="2366">
                  <c:v>40070</c:v>
                </c:pt>
                <c:pt idx="2367">
                  <c:v>40071</c:v>
                </c:pt>
                <c:pt idx="2368">
                  <c:v>40072</c:v>
                </c:pt>
                <c:pt idx="2369">
                  <c:v>40073</c:v>
                </c:pt>
                <c:pt idx="2370">
                  <c:v>40074</c:v>
                </c:pt>
                <c:pt idx="2371">
                  <c:v>40077</c:v>
                </c:pt>
                <c:pt idx="2372">
                  <c:v>40078</c:v>
                </c:pt>
                <c:pt idx="2373">
                  <c:v>40079</c:v>
                </c:pt>
                <c:pt idx="2374">
                  <c:v>40080</c:v>
                </c:pt>
                <c:pt idx="2375">
                  <c:v>40081</c:v>
                </c:pt>
                <c:pt idx="2376">
                  <c:v>40084</c:v>
                </c:pt>
                <c:pt idx="2377">
                  <c:v>40085</c:v>
                </c:pt>
                <c:pt idx="2378">
                  <c:v>40086</c:v>
                </c:pt>
                <c:pt idx="2379">
                  <c:v>40087</c:v>
                </c:pt>
                <c:pt idx="2380">
                  <c:v>40088</c:v>
                </c:pt>
                <c:pt idx="2381">
                  <c:v>40091</c:v>
                </c:pt>
                <c:pt idx="2382">
                  <c:v>40092</c:v>
                </c:pt>
                <c:pt idx="2383">
                  <c:v>40093</c:v>
                </c:pt>
                <c:pt idx="2384">
                  <c:v>40094</c:v>
                </c:pt>
                <c:pt idx="2385">
                  <c:v>40095</c:v>
                </c:pt>
                <c:pt idx="2386">
                  <c:v>40098</c:v>
                </c:pt>
                <c:pt idx="2387">
                  <c:v>40099</c:v>
                </c:pt>
                <c:pt idx="2388">
                  <c:v>40100</c:v>
                </c:pt>
                <c:pt idx="2389">
                  <c:v>40101</c:v>
                </c:pt>
                <c:pt idx="2390">
                  <c:v>40102</c:v>
                </c:pt>
                <c:pt idx="2391">
                  <c:v>40105</c:v>
                </c:pt>
                <c:pt idx="2392">
                  <c:v>40106</c:v>
                </c:pt>
                <c:pt idx="2393">
                  <c:v>40107</c:v>
                </c:pt>
                <c:pt idx="2394">
                  <c:v>40108</c:v>
                </c:pt>
                <c:pt idx="2395">
                  <c:v>40109</c:v>
                </c:pt>
                <c:pt idx="2396">
                  <c:v>40112</c:v>
                </c:pt>
                <c:pt idx="2397">
                  <c:v>40113</c:v>
                </c:pt>
                <c:pt idx="2398">
                  <c:v>40114</c:v>
                </c:pt>
                <c:pt idx="2399">
                  <c:v>40115</c:v>
                </c:pt>
                <c:pt idx="2400">
                  <c:v>40116</c:v>
                </c:pt>
                <c:pt idx="2401">
                  <c:v>40119</c:v>
                </c:pt>
                <c:pt idx="2402">
                  <c:v>40120</c:v>
                </c:pt>
                <c:pt idx="2403">
                  <c:v>40121</c:v>
                </c:pt>
                <c:pt idx="2404">
                  <c:v>40122</c:v>
                </c:pt>
                <c:pt idx="2405">
                  <c:v>40123</c:v>
                </c:pt>
                <c:pt idx="2406">
                  <c:v>40126</c:v>
                </c:pt>
                <c:pt idx="2407">
                  <c:v>40127</c:v>
                </c:pt>
                <c:pt idx="2408">
                  <c:v>40128</c:v>
                </c:pt>
                <c:pt idx="2409">
                  <c:v>40129</c:v>
                </c:pt>
                <c:pt idx="2410">
                  <c:v>40130</c:v>
                </c:pt>
                <c:pt idx="2411">
                  <c:v>40133</c:v>
                </c:pt>
                <c:pt idx="2412">
                  <c:v>40134</c:v>
                </c:pt>
                <c:pt idx="2413">
                  <c:v>40135</c:v>
                </c:pt>
                <c:pt idx="2414">
                  <c:v>40136</c:v>
                </c:pt>
                <c:pt idx="2415">
                  <c:v>40137</c:v>
                </c:pt>
                <c:pt idx="2416">
                  <c:v>40140</c:v>
                </c:pt>
                <c:pt idx="2417">
                  <c:v>40141</c:v>
                </c:pt>
                <c:pt idx="2418">
                  <c:v>40142</c:v>
                </c:pt>
                <c:pt idx="2419">
                  <c:v>40144</c:v>
                </c:pt>
                <c:pt idx="2420">
                  <c:v>40147</c:v>
                </c:pt>
                <c:pt idx="2421">
                  <c:v>40148</c:v>
                </c:pt>
                <c:pt idx="2422">
                  <c:v>40149</c:v>
                </c:pt>
                <c:pt idx="2423">
                  <c:v>40150</c:v>
                </c:pt>
                <c:pt idx="2424">
                  <c:v>40151</c:v>
                </c:pt>
                <c:pt idx="2425">
                  <c:v>40154</c:v>
                </c:pt>
                <c:pt idx="2426">
                  <c:v>40155</c:v>
                </c:pt>
                <c:pt idx="2427">
                  <c:v>40156</c:v>
                </c:pt>
                <c:pt idx="2428">
                  <c:v>40157</c:v>
                </c:pt>
                <c:pt idx="2429">
                  <c:v>40158</c:v>
                </c:pt>
                <c:pt idx="2430">
                  <c:v>40161</c:v>
                </c:pt>
                <c:pt idx="2431">
                  <c:v>40162</c:v>
                </c:pt>
                <c:pt idx="2432">
                  <c:v>40163</c:v>
                </c:pt>
                <c:pt idx="2433">
                  <c:v>40164</c:v>
                </c:pt>
                <c:pt idx="2434">
                  <c:v>40165</c:v>
                </c:pt>
                <c:pt idx="2435">
                  <c:v>40168</c:v>
                </c:pt>
                <c:pt idx="2436">
                  <c:v>40169</c:v>
                </c:pt>
                <c:pt idx="2437">
                  <c:v>40170</c:v>
                </c:pt>
                <c:pt idx="2438">
                  <c:v>40171</c:v>
                </c:pt>
                <c:pt idx="2439">
                  <c:v>40175</c:v>
                </c:pt>
                <c:pt idx="2440">
                  <c:v>40176</c:v>
                </c:pt>
                <c:pt idx="2441">
                  <c:v>40177</c:v>
                </c:pt>
                <c:pt idx="2442">
                  <c:v>40178</c:v>
                </c:pt>
                <c:pt idx="2443">
                  <c:v>40182</c:v>
                </c:pt>
                <c:pt idx="2444">
                  <c:v>40183</c:v>
                </c:pt>
                <c:pt idx="2445">
                  <c:v>40184</c:v>
                </c:pt>
                <c:pt idx="2446">
                  <c:v>40185</c:v>
                </c:pt>
                <c:pt idx="2447">
                  <c:v>40186</c:v>
                </c:pt>
                <c:pt idx="2448">
                  <c:v>40189</c:v>
                </c:pt>
                <c:pt idx="2449">
                  <c:v>40190</c:v>
                </c:pt>
                <c:pt idx="2450">
                  <c:v>40191</c:v>
                </c:pt>
                <c:pt idx="2451">
                  <c:v>40192</c:v>
                </c:pt>
                <c:pt idx="2452">
                  <c:v>40193</c:v>
                </c:pt>
                <c:pt idx="2453">
                  <c:v>40197</c:v>
                </c:pt>
                <c:pt idx="2454">
                  <c:v>40198</c:v>
                </c:pt>
                <c:pt idx="2455">
                  <c:v>40199</c:v>
                </c:pt>
                <c:pt idx="2456">
                  <c:v>40200</c:v>
                </c:pt>
                <c:pt idx="2457">
                  <c:v>40203</c:v>
                </c:pt>
                <c:pt idx="2458">
                  <c:v>40204</c:v>
                </c:pt>
                <c:pt idx="2459">
                  <c:v>40205</c:v>
                </c:pt>
                <c:pt idx="2460">
                  <c:v>40206</c:v>
                </c:pt>
                <c:pt idx="2461">
                  <c:v>40207</c:v>
                </c:pt>
                <c:pt idx="2462">
                  <c:v>40210</c:v>
                </c:pt>
                <c:pt idx="2463">
                  <c:v>40211</c:v>
                </c:pt>
                <c:pt idx="2464">
                  <c:v>40212</c:v>
                </c:pt>
                <c:pt idx="2465">
                  <c:v>40213</c:v>
                </c:pt>
                <c:pt idx="2466">
                  <c:v>40214</c:v>
                </c:pt>
                <c:pt idx="2467">
                  <c:v>40217</c:v>
                </c:pt>
                <c:pt idx="2468">
                  <c:v>40218</c:v>
                </c:pt>
                <c:pt idx="2469">
                  <c:v>40219</c:v>
                </c:pt>
                <c:pt idx="2470">
                  <c:v>40220</c:v>
                </c:pt>
                <c:pt idx="2471">
                  <c:v>40221</c:v>
                </c:pt>
                <c:pt idx="2472">
                  <c:v>40225</c:v>
                </c:pt>
                <c:pt idx="2473">
                  <c:v>40226</c:v>
                </c:pt>
                <c:pt idx="2474">
                  <c:v>40227</c:v>
                </c:pt>
                <c:pt idx="2475">
                  <c:v>40228</c:v>
                </c:pt>
                <c:pt idx="2476">
                  <c:v>40231</c:v>
                </c:pt>
                <c:pt idx="2477">
                  <c:v>40232</c:v>
                </c:pt>
                <c:pt idx="2478">
                  <c:v>40233</c:v>
                </c:pt>
                <c:pt idx="2479">
                  <c:v>40234</c:v>
                </c:pt>
                <c:pt idx="2480">
                  <c:v>40235</c:v>
                </c:pt>
                <c:pt idx="2481">
                  <c:v>40238</c:v>
                </c:pt>
                <c:pt idx="2482">
                  <c:v>40239</c:v>
                </c:pt>
                <c:pt idx="2483">
                  <c:v>40240</c:v>
                </c:pt>
                <c:pt idx="2484">
                  <c:v>40241</c:v>
                </c:pt>
                <c:pt idx="2485">
                  <c:v>40242</c:v>
                </c:pt>
                <c:pt idx="2486">
                  <c:v>40245</c:v>
                </c:pt>
                <c:pt idx="2487">
                  <c:v>40246</c:v>
                </c:pt>
                <c:pt idx="2488">
                  <c:v>40247</c:v>
                </c:pt>
                <c:pt idx="2489">
                  <c:v>40248</c:v>
                </c:pt>
                <c:pt idx="2490">
                  <c:v>40249</c:v>
                </c:pt>
                <c:pt idx="2491">
                  <c:v>40252</c:v>
                </c:pt>
                <c:pt idx="2492">
                  <c:v>40253</c:v>
                </c:pt>
                <c:pt idx="2493">
                  <c:v>40254</c:v>
                </c:pt>
                <c:pt idx="2494">
                  <c:v>40255</c:v>
                </c:pt>
                <c:pt idx="2495">
                  <c:v>40256</c:v>
                </c:pt>
                <c:pt idx="2496">
                  <c:v>40259</c:v>
                </c:pt>
                <c:pt idx="2497">
                  <c:v>40260</c:v>
                </c:pt>
                <c:pt idx="2498">
                  <c:v>40261</c:v>
                </c:pt>
                <c:pt idx="2499">
                  <c:v>40262</c:v>
                </c:pt>
                <c:pt idx="2500">
                  <c:v>40263</c:v>
                </c:pt>
                <c:pt idx="2501">
                  <c:v>40266</c:v>
                </c:pt>
                <c:pt idx="2502">
                  <c:v>40267</c:v>
                </c:pt>
                <c:pt idx="2503">
                  <c:v>40268</c:v>
                </c:pt>
                <c:pt idx="2504">
                  <c:v>40269</c:v>
                </c:pt>
                <c:pt idx="2505">
                  <c:v>40273</c:v>
                </c:pt>
                <c:pt idx="2506">
                  <c:v>40274</c:v>
                </c:pt>
                <c:pt idx="2507">
                  <c:v>40275</c:v>
                </c:pt>
                <c:pt idx="2508">
                  <c:v>40276</c:v>
                </c:pt>
                <c:pt idx="2509">
                  <c:v>40277</c:v>
                </c:pt>
                <c:pt idx="2510">
                  <c:v>40280</c:v>
                </c:pt>
                <c:pt idx="2511">
                  <c:v>40281</c:v>
                </c:pt>
                <c:pt idx="2512">
                  <c:v>40282</c:v>
                </c:pt>
                <c:pt idx="2513">
                  <c:v>40283</c:v>
                </c:pt>
                <c:pt idx="2514">
                  <c:v>40284</c:v>
                </c:pt>
                <c:pt idx="2515">
                  <c:v>40287</c:v>
                </c:pt>
                <c:pt idx="2516">
                  <c:v>40288</c:v>
                </c:pt>
                <c:pt idx="2517">
                  <c:v>40289</c:v>
                </c:pt>
                <c:pt idx="2518">
                  <c:v>40290</c:v>
                </c:pt>
                <c:pt idx="2519">
                  <c:v>40291</c:v>
                </c:pt>
                <c:pt idx="2520">
                  <c:v>40294</c:v>
                </c:pt>
                <c:pt idx="2521">
                  <c:v>40295</c:v>
                </c:pt>
                <c:pt idx="2522">
                  <c:v>40296</c:v>
                </c:pt>
                <c:pt idx="2523">
                  <c:v>40297</c:v>
                </c:pt>
                <c:pt idx="2524">
                  <c:v>40298</c:v>
                </c:pt>
                <c:pt idx="2525">
                  <c:v>40301</c:v>
                </c:pt>
                <c:pt idx="2526">
                  <c:v>40302</c:v>
                </c:pt>
                <c:pt idx="2527">
                  <c:v>40303</c:v>
                </c:pt>
                <c:pt idx="2528">
                  <c:v>40304</c:v>
                </c:pt>
                <c:pt idx="2529">
                  <c:v>40305</c:v>
                </c:pt>
                <c:pt idx="2530">
                  <c:v>40308</c:v>
                </c:pt>
                <c:pt idx="2531">
                  <c:v>40309</c:v>
                </c:pt>
                <c:pt idx="2532">
                  <c:v>40310</c:v>
                </c:pt>
                <c:pt idx="2533">
                  <c:v>40311</c:v>
                </c:pt>
                <c:pt idx="2534">
                  <c:v>40312</c:v>
                </c:pt>
                <c:pt idx="2535">
                  <c:v>40315</c:v>
                </c:pt>
                <c:pt idx="2536">
                  <c:v>40316</c:v>
                </c:pt>
                <c:pt idx="2537">
                  <c:v>40317</c:v>
                </c:pt>
                <c:pt idx="2538">
                  <c:v>40318</c:v>
                </c:pt>
                <c:pt idx="2539">
                  <c:v>40319</c:v>
                </c:pt>
                <c:pt idx="2540">
                  <c:v>40322</c:v>
                </c:pt>
                <c:pt idx="2541">
                  <c:v>40323</c:v>
                </c:pt>
                <c:pt idx="2542">
                  <c:v>40324</c:v>
                </c:pt>
                <c:pt idx="2543">
                  <c:v>40325</c:v>
                </c:pt>
                <c:pt idx="2544">
                  <c:v>40326</c:v>
                </c:pt>
                <c:pt idx="2545">
                  <c:v>40330</c:v>
                </c:pt>
                <c:pt idx="2546">
                  <c:v>40331</c:v>
                </c:pt>
                <c:pt idx="2547">
                  <c:v>40332</c:v>
                </c:pt>
                <c:pt idx="2548">
                  <c:v>40333</c:v>
                </c:pt>
                <c:pt idx="2549">
                  <c:v>40336</c:v>
                </c:pt>
                <c:pt idx="2550">
                  <c:v>40337</c:v>
                </c:pt>
                <c:pt idx="2551">
                  <c:v>40338</c:v>
                </c:pt>
                <c:pt idx="2552">
                  <c:v>40339</c:v>
                </c:pt>
                <c:pt idx="2553">
                  <c:v>40340</c:v>
                </c:pt>
                <c:pt idx="2554">
                  <c:v>40343</c:v>
                </c:pt>
                <c:pt idx="2555">
                  <c:v>40344</c:v>
                </c:pt>
                <c:pt idx="2556">
                  <c:v>40345</c:v>
                </c:pt>
                <c:pt idx="2557">
                  <c:v>40346</c:v>
                </c:pt>
                <c:pt idx="2558">
                  <c:v>40347</c:v>
                </c:pt>
                <c:pt idx="2559">
                  <c:v>40350</c:v>
                </c:pt>
                <c:pt idx="2560">
                  <c:v>40351</c:v>
                </c:pt>
                <c:pt idx="2561">
                  <c:v>40352</c:v>
                </c:pt>
                <c:pt idx="2562">
                  <c:v>40353</c:v>
                </c:pt>
                <c:pt idx="2563">
                  <c:v>40354</c:v>
                </c:pt>
                <c:pt idx="2564">
                  <c:v>40357</c:v>
                </c:pt>
                <c:pt idx="2565">
                  <c:v>40358</c:v>
                </c:pt>
                <c:pt idx="2566">
                  <c:v>40359</c:v>
                </c:pt>
                <c:pt idx="2567">
                  <c:v>40360</c:v>
                </c:pt>
                <c:pt idx="2568">
                  <c:v>40361</c:v>
                </c:pt>
                <c:pt idx="2569">
                  <c:v>40365</c:v>
                </c:pt>
                <c:pt idx="2570">
                  <c:v>40366</c:v>
                </c:pt>
                <c:pt idx="2571">
                  <c:v>40367</c:v>
                </c:pt>
                <c:pt idx="2572">
                  <c:v>40368</c:v>
                </c:pt>
                <c:pt idx="2573">
                  <c:v>40371</c:v>
                </c:pt>
                <c:pt idx="2574">
                  <c:v>40372</c:v>
                </c:pt>
                <c:pt idx="2575">
                  <c:v>40373</c:v>
                </c:pt>
                <c:pt idx="2576">
                  <c:v>40374</c:v>
                </c:pt>
                <c:pt idx="2577">
                  <c:v>40375</c:v>
                </c:pt>
                <c:pt idx="2578">
                  <c:v>40378</c:v>
                </c:pt>
                <c:pt idx="2579">
                  <c:v>40379</c:v>
                </c:pt>
                <c:pt idx="2580">
                  <c:v>40380</c:v>
                </c:pt>
                <c:pt idx="2581">
                  <c:v>40381</c:v>
                </c:pt>
                <c:pt idx="2582">
                  <c:v>40382</c:v>
                </c:pt>
                <c:pt idx="2583">
                  <c:v>40385</c:v>
                </c:pt>
                <c:pt idx="2584">
                  <c:v>40386</c:v>
                </c:pt>
                <c:pt idx="2585">
                  <c:v>40387</c:v>
                </c:pt>
                <c:pt idx="2586">
                  <c:v>40388</c:v>
                </c:pt>
                <c:pt idx="2587">
                  <c:v>40389</c:v>
                </c:pt>
                <c:pt idx="2588">
                  <c:v>40392</c:v>
                </c:pt>
                <c:pt idx="2589">
                  <c:v>40393</c:v>
                </c:pt>
                <c:pt idx="2590">
                  <c:v>40394</c:v>
                </c:pt>
                <c:pt idx="2591">
                  <c:v>40395</c:v>
                </c:pt>
                <c:pt idx="2592">
                  <c:v>40396</c:v>
                </c:pt>
                <c:pt idx="2593">
                  <c:v>40399</c:v>
                </c:pt>
                <c:pt idx="2594">
                  <c:v>40400</c:v>
                </c:pt>
                <c:pt idx="2595">
                  <c:v>40401</c:v>
                </c:pt>
                <c:pt idx="2596">
                  <c:v>40402</c:v>
                </c:pt>
                <c:pt idx="2597">
                  <c:v>40403</c:v>
                </c:pt>
                <c:pt idx="2598">
                  <c:v>40406</c:v>
                </c:pt>
                <c:pt idx="2599">
                  <c:v>40407</c:v>
                </c:pt>
                <c:pt idx="2600">
                  <c:v>40408</c:v>
                </c:pt>
                <c:pt idx="2601">
                  <c:v>40409</c:v>
                </c:pt>
                <c:pt idx="2602">
                  <c:v>40410</c:v>
                </c:pt>
                <c:pt idx="2603">
                  <c:v>40413</c:v>
                </c:pt>
                <c:pt idx="2604">
                  <c:v>40414</c:v>
                </c:pt>
                <c:pt idx="2605">
                  <c:v>40415</c:v>
                </c:pt>
                <c:pt idx="2606">
                  <c:v>40416</c:v>
                </c:pt>
                <c:pt idx="2607">
                  <c:v>40417</c:v>
                </c:pt>
                <c:pt idx="2608">
                  <c:v>40420</c:v>
                </c:pt>
                <c:pt idx="2609">
                  <c:v>40421</c:v>
                </c:pt>
                <c:pt idx="2610">
                  <c:v>40422</c:v>
                </c:pt>
                <c:pt idx="2611">
                  <c:v>40423</c:v>
                </c:pt>
                <c:pt idx="2612">
                  <c:v>40424</c:v>
                </c:pt>
                <c:pt idx="2613">
                  <c:v>40428</c:v>
                </c:pt>
                <c:pt idx="2614">
                  <c:v>40429</c:v>
                </c:pt>
                <c:pt idx="2615">
                  <c:v>40430</c:v>
                </c:pt>
                <c:pt idx="2616">
                  <c:v>40431</c:v>
                </c:pt>
                <c:pt idx="2617">
                  <c:v>40434</c:v>
                </c:pt>
                <c:pt idx="2618">
                  <c:v>40435</c:v>
                </c:pt>
                <c:pt idx="2619">
                  <c:v>40436</c:v>
                </c:pt>
                <c:pt idx="2620">
                  <c:v>40437</c:v>
                </c:pt>
                <c:pt idx="2621">
                  <c:v>40438</c:v>
                </c:pt>
                <c:pt idx="2622">
                  <c:v>40441</c:v>
                </c:pt>
                <c:pt idx="2623">
                  <c:v>40442</c:v>
                </c:pt>
                <c:pt idx="2624">
                  <c:v>40443</c:v>
                </c:pt>
                <c:pt idx="2625">
                  <c:v>40444</c:v>
                </c:pt>
                <c:pt idx="2626">
                  <c:v>40445</c:v>
                </c:pt>
                <c:pt idx="2627">
                  <c:v>40448</c:v>
                </c:pt>
                <c:pt idx="2628">
                  <c:v>40449</c:v>
                </c:pt>
                <c:pt idx="2629">
                  <c:v>40450</c:v>
                </c:pt>
                <c:pt idx="2630">
                  <c:v>40451</c:v>
                </c:pt>
                <c:pt idx="2631">
                  <c:v>40452</c:v>
                </c:pt>
                <c:pt idx="2632">
                  <c:v>40455</c:v>
                </c:pt>
                <c:pt idx="2633">
                  <c:v>40456</c:v>
                </c:pt>
                <c:pt idx="2634">
                  <c:v>40457</c:v>
                </c:pt>
                <c:pt idx="2635">
                  <c:v>40458</c:v>
                </c:pt>
                <c:pt idx="2636">
                  <c:v>40459</c:v>
                </c:pt>
                <c:pt idx="2637">
                  <c:v>40462</c:v>
                </c:pt>
                <c:pt idx="2638">
                  <c:v>40463</c:v>
                </c:pt>
                <c:pt idx="2639">
                  <c:v>40464</c:v>
                </c:pt>
                <c:pt idx="2640">
                  <c:v>40465</c:v>
                </c:pt>
                <c:pt idx="2641">
                  <c:v>40466</c:v>
                </c:pt>
                <c:pt idx="2642">
                  <c:v>40469</c:v>
                </c:pt>
                <c:pt idx="2643">
                  <c:v>40470</c:v>
                </c:pt>
                <c:pt idx="2644">
                  <c:v>40471</c:v>
                </c:pt>
                <c:pt idx="2645">
                  <c:v>40472</c:v>
                </c:pt>
                <c:pt idx="2646">
                  <c:v>40473</c:v>
                </c:pt>
                <c:pt idx="2647">
                  <c:v>40476</c:v>
                </c:pt>
                <c:pt idx="2648">
                  <c:v>40477</c:v>
                </c:pt>
                <c:pt idx="2649">
                  <c:v>40478</c:v>
                </c:pt>
                <c:pt idx="2650">
                  <c:v>40479</c:v>
                </c:pt>
                <c:pt idx="2651">
                  <c:v>40480</c:v>
                </c:pt>
                <c:pt idx="2652">
                  <c:v>40483</c:v>
                </c:pt>
                <c:pt idx="2653">
                  <c:v>40484</c:v>
                </c:pt>
                <c:pt idx="2654">
                  <c:v>40485</c:v>
                </c:pt>
                <c:pt idx="2655">
                  <c:v>40486</c:v>
                </c:pt>
                <c:pt idx="2656">
                  <c:v>40487</c:v>
                </c:pt>
                <c:pt idx="2657">
                  <c:v>40490</c:v>
                </c:pt>
                <c:pt idx="2658">
                  <c:v>40491</c:v>
                </c:pt>
                <c:pt idx="2659">
                  <c:v>40492</c:v>
                </c:pt>
                <c:pt idx="2660">
                  <c:v>40493</c:v>
                </c:pt>
                <c:pt idx="2661">
                  <c:v>40494</c:v>
                </c:pt>
                <c:pt idx="2662">
                  <c:v>40497</c:v>
                </c:pt>
                <c:pt idx="2663">
                  <c:v>40498</c:v>
                </c:pt>
                <c:pt idx="2664">
                  <c:v>40499</c:v>
                </c:pt>
                <c:pt idx="2665">
                  <c:v>40500</c:v>
                </c:pt>
                <c:pt idx="2666">
                  <c:v>40501</c:v>
                </c:pt>
                <c:pt idx="2667">
                  <c:v>40504</c:v>
                </c:pt>
                <c:pt idx="2668">
                  <c:v>40505</c:v>
                </c:pt>
                <c:pt idx="2669">
                  <c:v>40506</c:v>
                </c:pt>
                <c:pt idx="2670">
                  <c:v>40508</c:v>
                </c:pt>
                <c:pt idx="2671">
                  <c:v>40511</c:v>
                </c:pt>
                <c:pt idx="2672">
                  <c:v>40512</c:v>
                </c:pt>
                <c:pt idx="2673">
                  <c:v>40513</c:v>
                </c:pt>
                <c:pt idx="2674">
                  <c:v>40514</c:v>
                </c:pt>
                <c:pt idx="2675">
                  <c:v>40515</c:v>
                </c:pt>
                <c:pt idx="2676">
                  <c:v>40518</c:v>
                </c:pt>
                <c:pt idx="2677">
                  <c:v>40519</c:v>
                </c:pt>
                <c:pt idx="2678">
                  <c:v>40520</c:v>
                </c:pt>
                <c:pt idx="2679">
                  <c:v>40521</c:v>
                </c:pt>
                <c:pt idx="2680">
                  <c:v>40522</c:v>
                </c:pt>
                <c:pt idx="2681">
                  <c:v>40525</c:v>
                </c:pt>
                <c:pt idx="2682">
                  <c:v>40526</c:v>
                </c:pt>
                <c:pt idx="2683">
                  <c:v>40527</c:v>
                </c:pt>
                <c:pt idx="2684">
                  <c:v>40528</c:v>
                </c:pt>
                <c:pt idx="2685">
                  <c:v>40529</c:v>
                </c:pt>
                <c:pt idx="2686">
                  <c:v>40532</c:v>
                </c:pt>
                <c:pt idx="2687">
                  <c:v>40533</c:v>
                </c:pt>
                <c:pt idx="2688">
                  <c:v>40534</c:v>
                </c:pt>
                <c:pt idx="2689">
                  <c:v>40535</c:v>
                </c:pt>
                <c:pt idx="2690">
                  <c:v>40539</c:v>
                </c:pt>
                <c:pt idx="2691">
                  <c:v>40540</c:v>
                </c:pt>
                <c:pt idx="2692">
                  <c:v>40541</c:v>
                </c:pt>
                <c:pt idx="2693">
                  <c:v>40542</c:v>
                </c:pt>
                <c:pt idx="2694">
                  <c:v>40543</c:v>
                </c:pt>
                <c:pt idx="2695">
                  <c:v>40546</c:v>
                </c:pt>
                <c:pt idx="2696">
                  <c:v>40547</c:v>
                </c:pt>
                <c:pt idx="2697">
                  <c:v>40548</c:v>
                </c:pt>
                <c:pt idx="2698">
                  <c:v>40549</c:v>
                </c:pt>
                <c:pt idx="2699">
                  <c:v>40550</c:v>
                </c:pt>
                <c:pt idx="2700">
                  <c:v>40553</c:v>
                </c:pt>
                <c:pt idx="2701">
                  <c:v>40554</c:v>
                </c:pt>
                <c:pt idx="2702">
                  <c:v>40555</c:v>
                </c:pt>
                <c:pt idx="2703">
                  <c:v>40556</c:v>
                </c:pt>
                <c:pt idx="2704">
                  <c:v>40557</c:v>
                </c:pt>
                <c:pt idx="2705">
                  <c:v>40561</c:v>
                </c:pt>
                <c:pt idx="2706">
                  <c:v>40562</c:v>
                </c:pt>
                <c:pt idx="2707">
                  <c:v>40563</c:v>
                </c:pt>
                <c:pt idx="2708">
                  <c:v>40564</c:v>
                </c:pt>
                <c:pt idx="2709">
                  <c:v>40567</c:v>
                </c:pt>
                <c:pt idx="2710">
                  <c:v>40568</c:v>
                </c:pt>
                <c:pt idx="2711">
                  <c:v>40569</c:v>
                </c:pt>
                <c:pt idx="2712">
                  <c:v>40570</c:v>
                </c:pt>
                <c:pt idx="2713">
                  <c:v>40571</c:v>
                </c:pt>
                <c:pt idx="2714">
                  <c:v>40574</c:v>
                </c:pt>
                <c:pt idx="2715">
                  <c:v>40575</c:v>
                </c:pt>
                <c:pt idx="2716">
                  <c:v>40576</c:v>
                </c:pt>
                <c:pt idx="2717">
                  <c:v>40577</c:v>
                </c:pt>
                <c:pt idx="2718">
                  <c:v>40578</c:v>
                </c:pt>
                <c:pt idx="2719">
                  <c:v>40581</c:v>
                </c:pt>
                <c:pt idx="2720">
                  <c:v>40582</c:v>
                </c:pt>
                <c:pt idx="2721">
                  <c:v>40583</c:v>
                </c:pt>
                <c:pt idx="2722">
                  <c:v>40584</c:v>
                </c:pt>
                <c:pt idx="2723">
                  <c:v>40585</c:v>
                </c:pt>
                <c:pt idx="2724">
                  <c:v>40588</c:v>
                </c:pt>
                <c:pt idx="2725">
                  <c:v>40589</c:v>
                </c:pt>
                <c:pt idx="2726">
                  <c:v>40590</c:v>
                </c:pt>
                <c:pt idx="2727">
                  <c:v>40591</c:v>
                </c:pt>
                <c:pt idx="2728">
                  <c:v>40592</c:v>
                </c:pt>
                <c:pt idx="2729">
                  <c:v>40596</c:v>
                </c:pt>
                <c:pt idx="2730">
                  <c:v>40597</c:v>
                </c:pt>
                <c:pt idx="2731">
                  <c:v>40598</c:v>
                </c:pt>
                <c:pt idx="2732">
                  <c:v>40599</c:v>
                </c:pt>
                <c:pt idx="2733">
                  <c:v>40602</c:v>
                </c:pt>
                <c:pt idx="2734">
                  <c:v>40603</c:v>
                </c:pt>
                <c:pt idx="2735">
                  <c:v>40604</c:v>
                </c:pt>
                <c:pt idx="2736">
                  <c:v>40605</c:v>
                </c:pt>
                <c:pt idx="2737">
                  <c:v>40606</c:v>
                </c:pt>
                <c:pt idx="2738">
                  <c:v>40609</c:v>
                </c:pt>
                <c:pt idx="2739">
                  <c:v>40610</c:v>
                </c:pt>
                <c:pt idx="2740">
                  <c:v>40611</c:v>
                </c:pt>
                <c:pt idx="2741">
                  <c:v>40612</c:v>
                </c:pt>
                <c:pt idx="2742">
                  <c:v>40613</c:v>
                </c:pt>
                <c:pt idx="2743">
                  <c:v>40616</c:v>
                </c:pt>
                <c:pt idx="2744">
                  <c:v>40617</c:v>
                </c:pt>
                <c:pt idx="2745">
                  <c:v>40618</c:v>
                </c:pt>
                <c:pt idx="2746">
                  <c:v>40619</c:v>
                </c:pt>
                <c:pt idx="2747">
                  <c:v>40620</c:v>
                </c:pt>
                <c:pt idx="2748">
                  <c:v>40623</c:v>
                </c:pt>
                <c:pt idx="2749">
                  <c:v>40624</c:v>
                </c:pt>
                <c:pt idx="2750">
                  <c:v>40625</c:v>
                </c:pt>
                <c:pt idx="2751">
                  <c:v>40626</c:v>
                </c:pt>
                <c:pt idx="2752">
                  <c:v>40627</c:v>
                </c:pt>
                <c:pt idx="2753">
                  <c:v>40630</c:v>
                </c:pt>
                <c:pt idx="2754">
                  <c:v>40631</c:v>
                </c:pt>
                <c:pt idx="2755">
                  <c:v>40632</c:v>
                </c:pt>
                <c:pt idx="2756">
                  <c:v>40633</c:v>
                </c:pt>
                <c:pt idx="2757">
                  <c:v>40634</c:v>
                </c:pt>
                <c:pt idx="2758">
                  <c:v>40637</c:v>
                </c:pt>
                <c:pt idx="2759">
                  <c:v>40638</c:v>
                </c:pt>
                <c:pt idx="2760">
                  <c:v>40639</c:v>
                </c:pt>
                <c:pt idx="2761">
                  <c:v>40640</c:v>
                </c:pt>
                <c:pt idx="2762">
                  <c:v>40641</c:v>
                </c:pt>
                <c:pt idx="2763">
                  <c:v>40644</c:v>
                </c:pt>
                <c:pt idx="2764">
                  <c:v>40645</c:v>
                </c:pt>
                <c:pt idx="2765">
                  <c:v>40646</c:v>
                </c:pt>
                <c:pt idx="2766">
                  <c:v>40647</c:v>
                </c:pt>
                <c:pt idx="2767">
                  <c:v>40648</c:v>
                </c:pt>
                <c:pt idx="2768">
                  <c:v>40651</c:v>
                </c:pt>
                <c:pt idx="2769">
                  <c:v>40652</c:v>
                </c:pt>
                <c:pt idx="2770">
                  <c:v>40653</c:v>
                </c:pt>
                <c:pt idx="2771">
                  <c:v>40654</c:v>
                </c:pt>
                <c:pt idx="2772">
                  <c:v>40658</c:v>
                </c:pt>
                <c:pt idx="2773">
                  <c:v>40659</c:v>
                </c:pt>
                <c:pt idx="2774">
                  <c:v>40660</c:v>
                </c:pt>
                <c:pt idx="2775">
                  <c:v>40661</c:v>
                </c:pt>
                <c:pt idx="2776">
                  <c:v>40662</c:v>
                </c:pt>
                <c:pt idx="2777">
                  <c:v>40665</c:v>
                </c:pt>
                <c:pt idx="2778">
                  <c:v>40666</c:v>
                </c:pt>
                <c:pt idx="2779">
                  <c:v>40667</c:v>
                </c:pt>
                <c:pt idx="2780">
                  <c:v>40668</c:v>
                </c:pt>
                <c:pt idx="2781">
                  <c:v>40669</c:v>
                </c:pt>
                <c:pt idx="2782">
                  <c:v>40672</c:v>
                </c:pt>
                <c:pt idx="2783">
                  <c:v>40673</c:v>
                </c:pt>
                <c:pt idx="2784">
                  <c:v>40674</c:v>
                </c:pt>
                <c:pt idx="2785">
                  <c:v>40675</c:v>
                </c:pt>
                <c:pt idx="2786">
                  <c:v>40676</c:v>
                </c:pt>
                <c:pt idx="2787">
                  <c:v>40679</c:v>
                </c:pt>
                <c:pt idx="2788">
                  <c:v>40680</c:v>
                </c:pt>
                <c:pt idx="2789">
                  <c:v>40681</c:v>
                </c:pt>
                <c:pt idx="2790">
                  <c:v>40682</c:v>
                </c:pt>
                <c:pt idx="2791">
                  <c:v>40683</c:v>
                </c:pt>
                <c:pt idx="2792">
                  <c:v>40686</c:v>
                </c:pt>
                <c:pt idx="2793">
                  <c:v>40687</c:v>
                </c:pt>
                <c:pt idx="2794">
                  <c:v>40688</c:v>
                </c:pt>
                <c:pt idx="2795">
                  <c:v>40689</c:v>
                </c:pt>
                <c:pt idx="2796">
                  <c:v>40690</c:v>
                </c:pt>
                <c:pt idx="2797">
                  <c:v>40694</c:v>
                </c:pt>
                <c:pt idx="2798">
                  <c:v>40695</c:v>
                </c:pt>
                <c:pt idx="2799">
                  <c:v>40696</c:v>
                </c:pt>
                <c:pt idx="2800">
                  <c:v>40697</c:v>
                </c:pt>
                <c:pt idx="2801">
                  <c:v>40700</c:v>
                </c:pt>
                <c:pt idx="2802">
                  <c:v>40701</c:v>
                </c:pt>
                <c:pt idx="2803">
                  <c:v>40702</c:v>
                </c:pt>
                <c:pt idx="2804">
                  <c:v>40703</c:v>
                </c:pt>
                <c:pt idx="2805">
                  <c:v>40704</c:v>
                </c:pt>
                <c:pt idx="2806">
                  <c:v>40707</c:v>
                </c:pt>
                <c:pt idx="2807">
                  <c:v>40708</c:v>
                </c:pt>
                <c:pt idx="2808">
                  <c:v>40709</c:v>
                </c:pt>
                <c:pt idx="2809">
                  <c:v>40710</c:v>
                </c:pt>
                <c:pt idx="2810">
                  <c:v>40711</c:v>
                </c:pt>
                <c:pt idx="2811">
                  <c:v>40714</c:v>
                </c:pt>
                <c:pt idx="2812">
                  <c:v>40715</c:v>
                </c:pt>
                <c:pt idx="2813">
                  <c:v>40716</c:v>
                </c:pt>
                <c:pt idx="2814">
                  <c:v>40717</c:v>
                </c:pt>
                <c:pt idx="2815">
                  <c:v>40718</c:v>
                </c:pt>
                <c:pt idx="2816">
                  <c:v>40721</c:v>
                </c:pt>
                <c:pt idx="2817">
                  <c:v>40722</c:v>
                </c:pt>
                <c:pt idx="2818">
                  <c:v>40723</c:v>
                </c:pt>
                <c:pt idx="2819">
                  <c:v>40724</c:v>
                </c:pt>
                <c:pt idx="2820">
                  <c:v>40725</c:v>
                </c:pt>
                <c:pt idx="2821">
                  <c:v>40729</c:v>
                </c:pt>
                <c:pt idx="2822">
                  <c:v>40730</c:v>
                </c:pt>
                <c:pt idx="2823">
                  <c:v>40731</c:v>
                </c:pt>
                <c:pt idx="2824">
                  <c:v>40732</c:v>
                </c:pt>
                <c:pt idx="2825">
                  <c:v>40735</c:v>
                </c:pt>
                <c:pt idx="2826">
                  <c:v>40736</c:v>
                </c:pt>
                <c:pt idx="2827">
                  <c:v>40737</c:v>
                </c:pt>
                <c:pt idx="2828">
                  <c:v>40738</c:v>
                </c:pt>
                <c:pt idx="2829">
                  <c:v>40739</c:v>
                </c:pt>
                <c:pt idx="2830">
                  <c:v>40742</c:v>
                </c:pt>
                <c:pt idx="2831">
                  <c:v>40743</c:v>
                </c:pt>
                <c:pt idx="2832">
                  <c:v>40744</c:v>
                </c:pt>
                <c:pt idx="2833">
                  <c:v>40745</c:v>
                </c:pt>
                <c:pt idx="2834">
                  <c:v>40746</c:v>
                </c:pt>
                <c:pt idx="2835">
                  <c:v>40749</c:v>
                </c:pt>
                <c:pt idx="2836">
                  <c:v>40750</c:v>
                </c:pt>
                <c:pt idx="2837">
                  <c:v>40751</c:v>
                </c:pt>
                <c:pt idx="2838">
                  <c:v>40752</c:v>
                </c:pt>
                <c:pt idx="2839">
                  <c:v>40753</c:v>
                </c:pt>
                <c:pt idx="2840">
                  <c:v>40756</c:v>
                </c:pt>
                <c:pt idx="2841">
                  <c:v>40757</c:v>
                </c:pt>
                <c:pt idx="2842">
                  <c:v>40758</c:v>
                </c:pt>
                <c:pt idx="2843">
                  <c:v>40759</c:v>
                </c:pt>
                <c:pt idx="2844">
                  <c:v>40760</c:v>
                </c:pt>
                <c:pt idx="2845">
                  <c:v>40763</c:v>
                </c:pt>
                <c:pt idx="2846">
                  <c:v>40764</c:v>
                </c:pt>
                <c:pt idx="2847">
                  <c:v>40765</c:v>
                </c:pt>
                <c:pt idx="2848">
                  <c:v>40766</c:v>
                </c:pt>
                <c:pt idx="2849">
                  <c:v>40767</c:v>
                </c:pt>
                <c:pt idx="2850">
                  <c:v>40770</c:v>
                </c:pt>
                <c:pt idx="2851">
                  <c:v>40771</c:v>
                </c:pt>
                <c:pt idx="2852">
                  <c:v>40772</c:v>
                </c:pt>
                <c:pt idx="2853">
                  <c:v>40773</c:v>
                </c:pt>
                <c:pt idx="2854">
                  <c:v>40774</c:v>
                </c:pt>
                <c:pt idx="2855">
                  <c:v>40777</c:v>
                </c:pt>
                <c:pt idx="2856">
                  <c:v>40778</c:v>
                </c:pt>
                <c:pt idx="2857">
                  <c:v>40779</c:v>
                </c:pt>
                <c:pt idx="2858">
                  <c:v>40780</c:v>
                </c:pt>
                <c:pt idx="2859">
                  <c:v>40781</c:v>
                </c:pt>
                <c:pt idx="2860">
                  <c:v>40784</c:v>
                </c:pt>
                <c:pt idx="2861">
                  <c:v>40785</c:v>
                </c:pt>
                <c:pt idx="2862">
                  <c:v>40786</c:v>
                </c:pt>
                <c:pt idx="2863">
                  <c:v>40787</c:v>
                </c:pt>
                <c:pt idx="2864">
                  <c:v>40788</c:v>
                </c:pt>
                <c:pt idx="2865">
                  <c:v>40792</c:v>
                </c:pt>
                <c:pt idx="2866">
                  <c:v>40793</c:v>
                </c:pt>
                <c:pt idx="2867">
                  <c:v>40794</c:v>
                </c:pt>
                <c:pt idx="2868">
                  <c:v>40795</c:v>
                </c:pt>
                <c:pt idx="2869">
                  <c:v>40798</c:v>
                </c:pt>
                <c:pt idx="2870">
                  <c:v>40799</c:v>
                </c:pt>
                <c:pt idx="2871">
                  <c:v>40800</c:v>
                </c:pt>
                <c:pt idx="2872">
                  <c:v>40801</c:v>
                </c:pt>
                <c:pt idx="2873">
                  <c:v>40802</c:v>
                </c:pt>
                <c:pt idx="2874">
                  <c:v>40805</c:v>
                </c:pt>
                <c:pt idx="2875">
                  <c:v>40806</c:v>
                </c:pt>
                <c:pt idx="2876">
                  <c:v>40807</c:v>
                </c:pt>
                <c:pt idx="2877">
                  <c:v>40808</c:v>
                </c:pt>
                <c:pt idx="2878">
                  <c:v>40809</c:v>
                </c:pt>
                <c:pt idx="2879">
                  <c:v>40812</c:v>
                </c:pt>
                <c:pt idx="2880">
                  <c:v>40813</c:v>
                </c:pt>
                <c:pt idx="2881">
                  <c:v>40814</c:v>
                </c:pt>
                <c:pt idx="2882">
                  <c:v>40815</c:v>
                </c:pt>
                <c:pt idx="2883">
                  <c:v>40816</c:v>
                </c:pt>
                <c:pt idx="2884">
                  <c:v>40819</c:v>
                </c:pt>
                <c:pt idx="2885">
                  <c:v>40820</c:v>
                </c:pt>
                <c:pt idx="2886">
                  <c:v>40821</c:v>
                </c:pt>
                <c:pt idx="2887">
                  <c:v>40822</c:v>
                </c:pt>
                <c:pt idx="2888">
                  <c:v>40823</c:v>
                </c:pt>
                <c:pt idx="2889">
                  <c:v>40826</c:v>
                </c:pt>
                <c:pt idx="2890">
                  <c:v>40827</c:v>
                </c:pt>
                <c:pt idx="2891">
                  <c:v>40828</c:v>
                </c:pt>
                <c:pt idx="2892">
                  <c:v>40829</c:v>
                </c:pt>
                <c:pt idx="2893">
                  <c:v>40830</c:v>
                </c:pt>
                <c:pt idx="2894">
                  <c:v>40833</c:v>
                </c:pt>
                <c:pt idx="2895">
                  <c:v>40834</c:v>
                </c:pt>
                <c:pt idx="2896">
                  <c:v>40835</c:v>
                </c:pt>
                <c:pt idx="2897">
                  <c:v>40836</c:v>
                </c:pt>
                <c:pt idx="2898">
                  <c:v>40837</c:v>
                </c:pt>
                <c:pt idx="2899">
                  <c:v>40840</c:v>
                </c:pt>
                <c:pt idx="2900">
                  <c:v>40841</c:v>
                </c:pt>
                <c:pt idx="2901">
                  <c:v>40842</c:v>
                </c:pt>
                <c:pt idx="2902">
                  <c:v>40843</c:v>
                </c:pt>
                <c:pt idx="2903">
                  <c:v>40844</c:v>
                </c:pt>
                <c:pt idx="2904">
                  <c:v>40847</c:v>
                </c:pt>
                <c:pt idx="2905">
                  <c:v>40848</c:v>
                </c:pt>
                <c:pt idx="2906">
                  <c:v>40849</c:v>
                </c:pt>
                <c:pt idx="2907">
                  <c:v>40850</c:v>
                </c:pt>
                <c:pt idx="2908">
                  <c:v>40851</c:v>
                </c:pt>
                <c:pt idx="2909">
                  <c:v>40854</c:v>
                </c:pt>
                <c:pt idx="2910">
                  <c:v>40855</c:v>
                </c:pt>
                <c:pt idx="2911">
                  <c:v>40856</c:v>
                </c:pt>
                <c:pt idx="2912">
                  <c:v>40857</c:v>
                </c:pt>
                <c:pt idx="2913">
                  <c:v>40858</c:v>
                </c:pt>
                <c:pt idx="2914">
                  <c:v>40861</c:v>
                </c:pt>
                <c:pt idx="2915">
                  <c:v>40862</c:v>
                </c:pt>
                <c:pt idx="2916">
                  <c:v>40863</c:v>
                </c:pt>
                <c:pt idx="2917">
                  <c:v>40864</c:v>
                </c:pt>
                <c:pt idx="2918">
                  <c:v>40865</c:v>
                </c:pt>
                <c:pt idx="2919">
                  <c:v>40868</c:v>
                </c:pt>
                <c:pt idx="2920">
                  <c:v>40869</c:v>
                </c:pt>
                <c:pt idx="2921">
                  <c:v>40870</c:v>
                </c:pt>
                <c:pt idx="2922">
                  <c:v>40872</c:v>
                </c:pt>
                <c:pt idx="2923">
                  <c:v>40875</c:v>
                </c:pt>
                <c:pt idx="2924">
                  <c:v>40876</c:v>
                </c:pt>
                <c:pt idx="2925">
                  <c:v>40877</c:v>
                </c:pt>
                <c:pt idx="2926">
                  <c:v>40878</c:v>
                </c:pt>
                <c:pt idx="2927">
                  <c:v>40879</c:v>
                </c:pt>
                <c:pt idx="2928">
                  <c:v>40882</c:v>
                </c:pt>
                <c:pt idx="2929">
                  <c:v>40883</c:v>
                </c:pt>
                <c:pt idx="2930">
                  <c:v>40884</c:v>
                </c:pt>
                <c:pt idx="2931">
                  <c:v>40885</c:v>
                </c:pt>
                <c:pt idx="2932">
                  <c:v>40886</c:v>
                </c:pt>
                <c:pt idx="2933">
                  <c:v>40889</c:v>
                </c:pt>
                <c:pt idx="2934">
                  <c:v>40890</c:v>
                </c:pt>
                <c:pt idx="2935">
                  <c:v>40891</c:v>
                </c:pt>
                <c:pt idx="2936">
                  <c:v>40892</c:v>
                </c:pt>
                <c:pt idx="2937">
                  <c:v>40893</c:v>
                </c:pt>
                <c:pt idx="2938">
                  <c:v>40896</c:v>
                </c:pt>
                <c:pt idx="2939">
                  <c:v>40897</c:v>
                </c:pt>
                <c:pt idx="2940">
                  <c:v>40898</c:v>
                </c:pt>
                <c:pt idx="2941">
                  <c:v>40899</c:v>
                </c:pt>
                <c:pt idx="2942">
                  <c:v>40900</c:v>
                </c:pt>
                <c:pt idx="2943">
                  <c:v>40904</c:v>
                </c:pt>
                <c:pt idx="2944">
                  <c:v>40905</c:v>
                </c:pt>
                <c:pt idx="2945">
                  <c:v>40906</c:v>
                </c:pt>
                <c:pt idx="2946">
                  <c:v>40907</c:v>
                </c:pt>
                <c:pt idx="2947">
                  <c:v>40911</c:v>
                </c:pt>
                <c:pt idx="2948">
                  <c:v>40912</c:v>
                </c:pt>
                <c:pt idx="2949">
                  <c:v>40913</c:v>
                </c:pt>
                <c:pt idx="2950">
                  <c:v>40914</c:v>
                </c:pt>
                <c:pt idx="2951">
                  <c:v>40917</c:v>
                </c:pt>
                <c:pt idx="2952">
                  <c:v>40918</c:v>
                </c:pt>
                <c:pt idx="2953">
                  <c:v>40919</c:v>
                </c:pt>
                <c:pt idx="2954">
                  <c:v>40920</c:v>
                </c:pt>
                <c:pt idx="2955">
                  <c:v>40921</c:v>
                </c:pt>
                <c:pt idx="2956">
                  <c:v>40925</c:v>
                </c:pt>
                <c:pt idx="2957">
                  <c:v>40926</c:v>
                </c:pt>
                <c:pt idx="2958">
                  <c:v>40927</c:v>
                </c:pt>
                <c:pt idx="2959">
                  <c:v>40928</c:v>
                </c:pt>
                <c:pt idx="2960">
                  <c:v>40931</c:v>
                </c:pt>
                <c:pt idx="2961">
                  <c:v>40932</c:v>
                </c:pt>
                <c:pt idx="2962">
                  <c:v>40933</c:v>
                </c:pt>
                <c:pt idx="2963">
                  <c:v>40934</c:v>
                </c:pt>
                <c:pt idx="2964">
                  <c:v>40935</c:v>
                </c:pt>
                <c:pt idx="2965">
                  <c:v>40938</c:v>
                </c:pt>
                <c:pt idx="2966">
                  <c:v>40939</c:v>
                </c:pt>
                <c:pt idx="2967">
                  <c:v>40940</c:v>
                </c:pt>
                <c:pt idx="2968">
                  <c:v>40941</c:v>
                </c:pt>
                <c:pt idx="2969">
                  <c:v>40942</c:v>
                </c:pt>
                <c:pt idx="2970">
                  <c:v>40945</c:v>
                </c:pt>
                <c:pt idx="2971">
                  <c:v>40946</c:v>
                </c:pt>
                <c:pt idx="2972">
                  <c:v>40947</c:v>
                </c:pt>
                <c:pt idx="2973">
                  <c:v>40948</c:v>
                </c:pt>
                <c:pt idx="2974">
                  <c:v>40949</c:v>
                </c:pt>
                <c:pt idx="2975">
                  <c:v>40952</c:v>
                </c:pt>
                <c:pt idx="2976">
                  <c:v>40953</c:v>
                </c:pt>
                <c:pt idx="2977">
                  <c:v>40954</c:v>
                </c:pt>
                <c:pt idx="2978">
                  <c:v>40955</c:v>
                </c:pt>
                <c:pt idx="2979">
                  <c:v>40956</c:v>
                </c:pt>
                <c:pt idx="2980">
                  <c:v>40960</c:v>
                </c:pt>
                <c:pt idx="2981">
                  <c:v>40961</c:v>
                </c:pt>
                <c:pt idx="2982">
                  <c:v>40962</c:v>
                </c:pt>
                <c:pt idx="2983">
                  <c:v>40963</c:v>
                </c:pt>
                <c:pt idx="2984">
                  <c:v>40966</c:v>
                </c:pt>
                <c:pt idx="2985">
                  <c:v>40967</c:v>
                </c:pt>
                <c:pt idx="2986">
                  <c:v>40968</c:v>
                </c:pt>
                <c:pt idx="2987">
                  <c:v>40969</c:v>
                </c:pt>
                <c:pt idx="2988">
                  <c:v>40970</c:v>
                </c:pt>
                <c:pt idx="2989">
                  <c:v>40973</c:v>
                </c:pt>
                <c:pt idx="2990">
                  <c:v>40974</c:v>
                </c:pt>
                <c:pt idx="2991">
                  <c:v>40975</c:v>
                </c:pt>
                <c:pt idx="2992">
                  <c:v>40976</c:v>
                </c:pt>
                <c:pt idx="2993">
                  <c:v>40977</c:v>
                </c:pt>
                <c:pt idx="2994">
                  <c:v>40980</c:v>
                </c:pt>
                <c:pt idx="2995">
                  <c:v>40981</c:v>
                </c:pt>
                <c:pt idx="2996">
                  <c:v>40982</c:v>
                </c:pt>
                <c:pt idx="2997">
                  <c:v>40983</c:v>
                </c:pt>
                <c:pt idx="2998">
                  <c:v>40984</c:v>
                </c:pt>
                <c:pt idx="2999">
                  <c:v>40987</c:v>
                </c:pt>
                <c:pt idx="3000">
                  <c:v>40988</c:v>
                </c:pt>
                <c:pt idx="3001">
                  <c:v>40989</c:v>
                </c:pt>
                <c:pt idx="3002">
                  <c:v>40990</c:v>
                </c:pt>
                <c:pt idx="3003">
                  <c:v>40991</c:v>
                </c:pt>
                <c:pt idx="3004">
                  <c:v>40994</c:v>
                </c:pt>
                <c:pt idx="3005">
                  <c:v>40995</c:v>
                </c:pt>
                <c:pt idx="3006">
                  <c:v>40996</c:v>
                </c:pt>
                <c:pt idx="3007">
                  <c:v>40997</c:v>
                </c:pt>
                <c:pt idx="3008">
                  <c:v>40998</c:v>
                </c:pt>
                <c:pt idx="3009">
                  <c:v>41001</c:v>
                </c:pt>
                <c:pt idx="3010">
                  <c:v>41002</c:v>
                </c:pt>
                <c:pt idx="3011">
                  <c:v>41003</c:v>
                </c:pt>
                <c:pt idx="3012">
                  <c:v>41004</c:v>
                </c:pt>
                <c:pt idx="3013">
                  <c:v>41008</c:v>
                </c:pt>
                <c:pt idx="3014">
                  <c:v>41009</c:v>
                </c:pt>
                <c:pt idx="3015">
                  <c:v>41010</c:v>
                </c:pt>
                <c:pt idx="3016">
                  <c:v>41011</c:v>
                </c:pt>
                <c:pt idx="3017">
                  <c:v>41012</c:v>
                </c:pt>
                <c:pt idx="3018">
                  <c:v>41015</c:v>
                </c:pt>
                <c:pt idx="3019">
                  <c:v>41016</c:v>
                </c:pt>
                <c:pt idx="3020">
                  <c:v>41017</c:v>
                </c:pt>
                <c:pt idx="3021">
                  <c:v>41018</c:v>
                </c:pt>
                <c:pt idx="3022">
                  <c:v>41019</c:v>
                </c:pt>
                <c:pt idx="3023">
                  <c:v>41022</c:v>
                </c:pt>
                <c:pt idx="3024">
                  <c:v>41023</c:v>
                </c:pt>
                <c:pt idx="3025">
                  <c:v>41024</c:v>
                </c:pt>
                <c:pt idx="3026">
                  <c:v>41025</c:v>
                </c:pt>
                <c:pt idx="3027">
                  <c:v>41026</c:v>
                </c:pt>
                <c:pt idx="3028">
                  <c:v>41029</c:v>
                </c:pt>
                <c:pt idx="3029">
                  <c:v>41030</c:v>
                </c:pt>
                <c:pt idx="3030">
                  <c:v>41031</c:v>
                </c:pt>
                <c:pt idx="3031">
                  <c:v>41032</c:v>
                </c:pt>
                <c:pt idx="3032">
                  <c:v>41033</c:v>
                </c:pt>
                <c:pt idx="3033">
                  <c:v>41036</c:v>
                </c:pt>
                <c:pt idx="3034">
                  <c:v>41037</c:v>
                </c:pt>
                <c:pt idx="3035">
                  <c:v>41038</c:v>
                </c:pt>
                <c:pt idx="3036">
                  <c:v>41039</c:v>
                </c:pt>
                <c:pt idx="3037">
                  <c:v>41040</c:v>
                </c:pt>
                <c:pt idx="3038">
                  <c:v>41043</c:v>
                </c:pt>
                <c:pt idx="3039">
                  <c:v>41044</c:v>
                </c:pt>
                <c:pt idx="3040">
                  <c:v>41045</c:v>
                </c:pt>
                <c:pt idx="3041">
                  <c:v>41046</c:v>
                </c:pt>
                <c:pt idx="3042">
                  <c:v>41047</c:v>
                </c:pt>
                <c:pt idx="3043">
                  <c:v>41050</c:v>
                </c:pt>
                <c:pt idx="3044">
                  <c:v>41051</c:v>
                </c:pt>
                <c:pt idx="3045">
                  <c:v>41052</c:v>
                </c:pt>
                <c:pt idx="3046">
                  <c:v>41053</c:v>
                </c:pt>
                <c:pt idx="3047">
                  <c:v>41054</c:v>
                </c:pt>
                <c:pt idx="3048">
                  <c:v>41058</c:v>
                </c:pt>
                <c:pt idx="3049">
                  <c:v>41059</c:v>
                </c:pt>
                <c:pt idx="3050">
                  <c:v>41060</c:v>
                </c:pt>
                <c:pt idx="3051">
                  <c:v>41061</c:v>
                </c:pt>
                <c:pt idx="3052">
                  <c:v>41064</c:v>
                </c:pt>
                <c:pt idx="3053">
                  <c:v>41065</c:v>
                </c:pt>
                <c:pt idx="3054">
                  <c:v>41066</c:v>
                </c:pt>
                <c:pt idx="3055">
                  <c:v>41067</c:v>
                </c:pt>
                <c:pt idx="3056">
                  <c:v>41068</c:v>
                </c:pt>
                <c:pt idx="3057">
                  <c:v>41071</c:v>
                </c:pt>
                <c:pt idx="3058">
                  <c:v>41072</c:v>
                </c:pt>
                <c:pt idx="3059">
                  <c:v>41073</c:v>
                </c:pt>
                <c:pt idx="3060">
                  <c:v>41074</c:v>
                </c:pt>
                <c:pt idx="3061">
                  <c:v>41075</c:v>
                </c:pt>
                <c:pt idx="3062">
                  <c:v>41078</c:v>
                </c:pt>
                <c:pt idx="3063">
                  <c:v>41079</c:v>
                </c:pt>
                <c:pt idx="3064">
                  <c:v>41080</c:v>
                </c:pt>
                <c:pt idx="3065">
                  <c:v>41081</c:v>
                </c:pt>
                <c:pt idx="3066">
                  <c:v>41082</c:v>
                </c:pt>
                <c:pt idx="3067">
                  <c:v>41085</c:v>
                </c:pt>
                <c:pt idx="3068">
                  <c:v>41086</c:v>
                </c:pt>
                <c:pt idx="3069">
                  <c:v>41087</c:v>
                </c:pt>
                <c:pt idx="3070">
                  <c:v>41088</c:v>
                </c:pt>
                <c:pt idx="3071">
                  <c:v>41089</c:v>
                </c:pt>
                <c:pt idx="3072">
                  <c:v>41092</c:v>
                </c:pt>
                <c:pt idx="3073">
                  <c:v>41093</c:v>
                </c:pt>
                <c:pt idx="3074">
                  <c:v>41095</c:v>
                </c:pt>
                <c:pt idx="3075">
                  <c:v>41096</c:v>
                </c:pt>
                <c:pt idx="3076">
                  <c:v>41099</c:v>
                </c:pt>
                <c:pt idx="3077">
                  <c:v>41100</c:v>
                </c:pt>
                <c:pt idx="3078">
                  <c:v>41101</c:v>
                </c:pt>
                <c:pt idx="3079">
                  <c:v>41102</c:v>
                </c:pt>
                <c:pt idx="3080">
                  <c:v>41103</c:v>
                </c:pt>
                <c:pt idx="3081">
                  <c:v>41106</c:v>
                </c:pt>
                <c:pt idx="3082">
                  <c:v>41107</c:v>
                </c:pt>
                <c:pt idx="3083">
                  <c:v>41108</c:v>
                </c:pt>
                <c:pt idx="3084">
                  <c:v>41109</c:v>
                </c:pt>
                <c:pt idx="3085">
                  <c:v>41110</c:v>
                </c:pt>
                <c:pt idx="3086">
                  <c:v>41113</c:v>
                </c:pt>
                <c:pt idx="3087">
                  <c:v>41114</c:v>
                </c:pt>
                <c:pt idx="3088">
                  <c:v>41115</c:v>
                </c:pt>
                <c:pt idx="3089">
                  <c:v>41116</c:v>
                </c:pt>
                <c:pt idx="3090">
                  <c:v>41117</c:v>
                </c:pt>
                <c:pt idx="3091">
                  <c:v>41120</c:v>
                </c:pt>
                <c:pt idx="3092">
                  <c:v>41121</c:v>
                </c:pt>
                <c:pt idx="3093">
                  <c:v>41122</c:v>
                </c:pt>
                <c:pt idx="3094">
                  <c:v>41123</c:v>
                </c:pt>
                <c:pt idx="3095">
                  <c:v>41124</c:v>
                </c:pt>
                <c:pt idx="3096">
                  <c:v>41127</c:v>
                </c:pt>
                <c:pt idx="3097">
                  <c:v>41128</c:v>
                </c:pt>
                <c:pt idx="3098">
                  <c:v>41129</c:v>
                </c:pt>
                <c:pt idx="3099">
                  <c:v>41130</c:v>
                </c:pt>
                <c:pt idx="3100">
                  <c:v>41131</c:v>
                </c:pt>
                <c:pt idx="3101">
                  <c:v>41134</c:v>
                </c:pt>
                <c:pt idx="3102">
                  <c:v>41135</c:v>
                </c:pt>
                <c:pt idx="3103">
                  <c:v>41136</c:v>
                </c:pt>
                <c:pt idx="3104">
                  <c:v>41137</c:v>
                </c:pt>
                <c:pt idx="3105">
                  <c:v>41138</c:v>
                </c:pt>
                <c:pt idx="3106">
                  <c:v>41141</c:v>
                </c:pt>
                <c:pt idx="3107">
                  <c:v>41142</c:v>
                </c:pt>
                <c:pt idx="3108">
                  <c:v>41143</c:v>
                </c:pt>
                <c:pt idx="3109">
                  <c:v>41144</c:v>
                </c:pt>
                <c:pt idx="3110">
                  <c:v>41145</c:v>
                </c:pt>
                <c:pt idx="3111">
                  <c:v>41148</c:v>
                </c:pt>
                <c:pt idx="3112">
                  <c:v>41149</c:v>
                </c:pt>
                <c:pt idx="3113">
                  <c:v>41150</c:v>
                </c:pt>
                <c:pt idx="3114">
                  <c:v>41151</c:v>
                </c:pt>
                <c:pt idx="3115">
                  <c:v>41152</c:v>
                </c:pt>
                <c:pt idx="3116">
                  <c:v>41156</c:v>
                </c:pt>
                <c:pt idx="3117">
                  <c:v>41157</c:v>
                </c:pt>
                <c:pt idx="3118">
                  <c:v>41158</c:v>
                </c:pt>
                <c:pt idx="3119">
                  <c:v>41159</c:v>
                </c:pt>
                <c:pt idx="3120">
                  <c:v>41162</c:v>
                </c:pt>
                <c:pt idx="3121">
                  <c:v>41163</c:v>
                </c:pt>
                <c:pt idx="3122">
                  <c:v>41164</c:v>
                </c:pt>
                <c:pt idx="3123">
                  <c:v>41165</c:v>
                </c:pt>
                <c:pt idx="3124">
                  <c:v>41166</c:v>
                </c:pt>
                <c:pt idx="3125">
                  <c:v>41169</c:v>
                </c:pt>
                <c:pt idx="3126">
                  <c:v>41170</c:v>
                </c:pt>
                <c:pt idx="3127">
                  <c:v>41171</c:v>
                </c:pt>
                <c:pt idx="3128">
                  <c:v>41172</c:v>
                </c:pt>
                <c:pt idx="3129">
                  <c:v>41173</c:v>
                </c:pt>
                <c:pt idx="3130">
                  <c:v>41176</c:v>
                </c:pt>
                <c:pt idx="3131">
                  <c:v>41177</c:v>
                </c:pt>
                <c:pt idx="3132">
                  <c:v>41178</c:v>
                </c:pt>
                <c:pt idx="3133">
                  <c:v>41179</c:v>
                </c:pt>
                <c:pt idx="3134">
                  <c:v>41180</c:v>
                </c:pt>
                <c:pt idx="3135">
                  <c:v>41183</c:v>
                </c:pt>
                <c:pt idx="3136">
                  <c:v>41184</c:v>
                </c:pt>
                <c:pt idx="3137">
                  <c:v>41185</c:v>
                </c:pt>
                <c:pt idx="3138">
                  <c:v>41186</c:v>
                </c:pt>
                <c:pt idx="3139">
                  <c:v>41187</c:v>
                </c:pt>
                <c:pt idx="3140">
                  <c:v>41190</c:v>
                </c:pt>
                <c:pt idx="3141">
                  <c:v>41191</c:v>
                </c:pt>
                <c:pt idx="3142">
                  <c:v>41192</c:v>
                </c:pt>
                <c:pt idx="3143">
                  <c:v>41193</c:v>
                </c:pt>
                <c:pt idx="3144">
                  <c:v>41194</c:v>
                </c:pt>
                <c:pt idx="3145">
                  <c:v>41197</c:v>
                </c:pt>
                <c:pt idx="3146">
                  <c:v>41198</c:v>
                </c:pt>
                <c:pt idx="3147">
                  <c:v>41199</c:v>
                </c:pt>
                <c:pt idx="3148">
                  <c:v>41200</c:v>
                </c:pt>
                <c:pt idx="3149">
                  <c:v>41201</c:v>
                </c:pt>
                <c:pt idx="3150">
                  <c:v>41204</c:v>
                </c:pt>
                <c:pt idx="3151">
                  <c:v>41205</c:v>
                </c:pt>
                <c:pt idx="3152">
                  <c:v>41206</c:v>
                </c:pt>
                <c:pt idx="3153">
                  <c:v>41207</c:v>
                </c:pt>
                <c:pt idx="3154">
                  <c:v>41208</c:v>
                </c:pt>
                <c:pt idx="3155">
                  <c:v>41211</c:v>
                </c:pt>
                <c:pt idx="3156">
                  <c:v>41212</c:v>
                </c:pt>
                <c:pt idx="3157">
                  <c:v>41213</c:v>
                </c:pt>
                <c:pt idx="3158">
                  <c:v>41214</c:v>
                </c:pt>
                <c:pt idx="3159">
                  <c:v>41215</c:v>
                </c:pt>
                <c:pt idx="3160">
                  <c:v>41218</c:v>
                </c:pt>
                <c:pt idx="3161">
                  <c:v>41219</c:v>
                </c:pt>
                <c:pt idx="3162">
                  <c:v>41220</c:v>
                </c:pt>
                <c:pt idx="3163">
                  <c:v>41221</c:v>
                </c:pt>
                <c:pt idx="3164">
                  <c:v>41222</c:v>
                </c:pt>
                <c:pt idx="3165">
                  <c:v>41225</c:v>
                </c:pt>
                <c:pt idx="3166">
                  <c:v>41226</c:v>
                </c:pt>
                <c:pt idx="3167">
                  <c:v>41227</c:v>
                </c:pt>
                <c:pt idx="3168">
                  <c:v>41228</c:v>
                </c:pt>
                <c:pt idx="3169">
                  <c:v>41229</c:v>
                </c:pt>
                <c:pt idx="3170">
                  <c:v>41232</c:v>
                </c:pt>
                <c:pt idx="3171">
                  <c:v>41233</c:v>
                </c:pt>
                <c:pt idx="3172">
                  <c:v>41234</c:v>
                </c:pt>
                <c:pt idx="3173">
                  <c:v>41236</c:v>
                </c:pt>
                <c:pt idx="3174">
                  <c:v>41239</c:v>
                </c:pt>
                <c:pt idx="3175">
                  <c:v>41240</c:v>
                </c:pt>
                <c:pt idx="3176">
                  <c:v>41241</c:v>
                </c:pt>
                <c:pt idx="3177">
                  <c:v>41242</c:v>
                </c:pt>
                <c:pt idx="3178">
                  <c:v>41243</c:v>
                </c:pt>
                <c:pt idx="3179">
                  <c:v>41246</c:v>
                </c:pt>
                <c:pt idx="3180">
                  <c:v>41247</c:v>
                </c:pt>
                <c:pt idx="3181">
                  <c:v>41248</c:v>
                </c:pt>
                <c:pt idx="3182">
                  <c:v>41249</c:v>
                </c:pt>
                <c:pt idx="3183">
                  <c:v>41250</c:v>
                </c:pt>
                <c:pt idx="3184">
                  <c:v>41253</c:v>
                </c:pt>
                <c:pt idx="3185">
                  <c:v>41254</c:v>
                </c:pt>
                <c:pt idx="3186">
                  <c:v>41255</c:v>
                </c:pt>
                <c:pt idx="3187">
                  <c:v>41256</c:v>
                </c:pt>
                <c:pt idx="3188">
                  <c:v>41257</c:v>
                </c:pt>
                <c:pt idx="3189">
                  <c:v>41260</c:v>
                </c:pt>
                <c:pt idx="3190">
                  <c:v>41261</c:v>
                </c:pt>
                <c:pt idx="3191">
                  <c:v>41262</c:v>
                </c:pt>
                <c:pt idx="3192">
                  <c:v>41263</c:v>
                </c:pt>
                <c:pt idx="3193">
                  <c:v>41264</c:v>
                </c:pt>
                <c:pt idx="3194">
                  <c:v>41267</c:v>
                </c:pt>
                <c:pt idx="3195">
                  <c:v>41269</c:v>
                </c:pt>
                <c:pt idx="3196">
                  <c:v>41270</c:v>
                </c:pt>
                <c:pt idx="3197">
                  <c:v>41271</c:v>
                </c:pt>
                <c:pt idx="3198">
                  <c:v>41274</c:v>
                </c:pt>
                <c:pt idx="3199">
                  <c:v>41276</c:v>
                </c:pt>
                <c:pt idx="3200">
                  <c:v>41277</c:v>
                </c:pt>
                <c:pt idx="3201">
                  <c:v>41278</c:v>
                </c:pt>
                <c:pt idx="3202">
                  <c:v>41281</c:v>
                </c:pt>
                <c:pt idx="3203">
                  <c:v>41282</c:v>
                </c:pt>
                <c:pt idx="3204">
                  <c:v>41283</c:v>
                </c:pt>
                <c:pt idx="3205">
                  <c:v>41284</c:v>
                </c:pt>
                <c:pt idx="3206">
                  <c:v>41285</c:v>
                </c:pt>
                <c:pt idx="3207">
                  <c:v>41288</c:v>
                </c:pt>
                <c:pt idx="3208">
                  <c:v>41289</c:v>
                </c:pt>
                <c:pt idx="3209">
                  <c:v>41290</c:v>
                </c:pt>
                <c:pt idx="3210">
                  <c:v>41291</c:v>
                </c:pt>
                <c:pt idx="3211">
                  <c:v>41292</c:v>
                </c:pt>
                <c:pt idx="3212">
                  <c:v>41296</c:v>
                </c:pt>
                <c:pt idx="3213">
                  <c:v>41297</c:v>
                </c:pt>
                <c:pt idx="3214">
                  <c:v>41298</c:v>
                </c:pt>
                <c:pt idx="3215">
                  <c:v>41299</c:v>
                </c:pt>
                <c:pt idx="3216">
                  <c:v>41302</c:v>
                </c:pt>
                <c:pt idx="3217">
                  <c:v>41303</c:v>
                </c:pt>
                <c:pt idx="3218">
                  <c:v>41304</c:v>
                </c:pt>
                <c:pt idx="3219">
                  <c:v>41305</c:v>
                </c:pt>
                <c:pt idx="3220">
                  <c:v>41306</c:v>
                </c:pt>
                <c:pt idx="3221">
                  <c:v>41309</c:v>
                </c:pt>
                <c:pt idx="3222">
                  <c:v>41310</c:v>
                </c:pt>
                <c:pt idx="3223">
                  <c:v>41311</c:v>
                </c:pt>
                <c:pt idx="3224">
                  <c:v>41312</c:v>
                </c:pt>
                <c:pt idx="3225">
                  <c:v>41313</c:v>
                </c:pt>
                <c:pt idx="3226">
                  <c:v>41316</c:v>
                </c:pt>
                <c:pt idx="3227">
                  <c:v>41317</c:v>
                </c:pt>
                <c:pt idx="3228">
                  <c:v>41318</c:v>
                </c:pt>
                <c:pt idx="3229">
                  <c:v>41319</c:v>
                </c:pt>
                <c:pt idx="3230">
                  <c:v>41320</c:v>
                </c:pt>
                <c:pt idx="3231">
                  <c:v>41324</c:v>
                </c:pt>
                <c:pt idx="3232">
                  <c:v>41325</c:v>
                </c:pt>
                <c:pt idx="3233">
                  <c:v>41326</c:v>
                </c:pt>
                <c:pt idx="3234">
                  <c:v>41327</c:v>
                </c:pt>
                <c:pt idx="3235">
                  <c:v>41330</c:v>
                </c:pt>
                <c:pt idx="3236">
                  <c:v>41331</c:v>
                </c:pt>
                <c:pt idx="3237">
                  <c:v>41332</c:v>
                </c:pt>
                <c:pt idx="3238">
                  <c:v>41333</c:v>
                </c:pt>
                <c:pt idx="3239">
                  <c:v>41334</c:v>
                </c:pt>
                <c:pt idx="3240">
                  <c:v>41337</c:v>
                </c:pt>
                <c:pt idx="3241">
                  <c:v>41338</c:v>
                </c:pt>
                <c:pt idx="3242">
                  <c:v>41339</c:v>
                </c:pt>
                <c:pt idx="3243">
                  <c:v>41340</c:v>
                </c:pt>
                <c:pt idx="3244">
                  <c:v>41341</c:v>
                </c:pt>
                <c:pt idx="3245">
                  <c:v>41344</c:v>
                </c:pt>
                <c:pt idx="3246">
                  <c:v>41345</c:v>
                </c:pt>
                <c:pt idx="3247">
                  <c:v>41346</c:v>
                </c:pt>
                <c:pt idx="3248">
                  <c:v>41347</c:v>
                </c:pt>
                <c:pt idx="3249">
                  <c:v>41348</c:v>
                </c:pt>
                <c:pt idx="3250">
                  <c:v>41351</c:v>
                </c:pt>
                <c:pt idx="3251">
                  <c:v>41352</c:v>
                </c:pt>
                <c:pt idx="3252">
                  <c:v>41353</c:v>
                </c:pt>
                <c:pt idx="3253">
                  <c:v>41354</c:v>
                </c:pt>
                <c:pt idx="3254">
                  <c:v>41355</c:v>
                </c:pt>
                <c:pt idx="3255">
                  <c:v>41358</c:v>
                </c:pt>
                <c:pt idx="3256">
                  <c:v>41359</c:v>
                </c:pt>
                <c:pt idx="3257">
                  <c:v>41360</c:v>
                </c:pt>
                <c:pt idx="3258">
                  <c:v>41361</c:v>
                </c:pt>
                <c:pt idx="3259">
                  <c:v>41365</c:v>
                </c:pt>
                <c:pt idx="3260">
                  <c:v>41366</c:v>
                </c:pt>
                <c:pt idx="3261">
                  <c:v>41367</c:v>
                </c:pt>
                <c:pt idx="3262">
                  <c:v>41368</c:v>
                </c:pt>
                <c:pt idx="3263">
                  <c:v>41369</c:v>
                </c:pt>
                <c:pt idx="3264">
                  <c:v>41372</c:v>
                </c:pt>
                <c:pt idx="3265">
                  <c:v>41373</c:v>
                </c:pt>
                <c:pt idx="3266">
                  <c:v>41374</c:v>
                </c:pt>
                <c:pt idx="3267">
                  <c:v>41375</c:v>
                </c:pt>
                <c:pt idx="3268">
                  <c:v>41376</c:v>
                </c:pt>
                <c:pt idx="3269">
                  <c:v>41379</c:v>
                </c:pt>
                <c:pt idx="3270">
                  <c:v>41380</c:v>
                </c:pt>
                <c:pt idx="3271">
                  <c:v>41381</c:v>
                </c:pt>
                <c:pt idx="3272">
                  <c:v>41382</c:v>
                </c:pt>
                <c:pt idx="3273">
                  <c:v>41383</c:v>
                </c:pt>
                <c:pt idx="3274">
                  <c:v>41386</c:v>
                </c:pt>
                <c:pt idx="3275">
                  <c:v>41387</c:v>
                </c:pt>
                <c:pt idx="3276">
                  <c:v>41388</c:v>
                </c:pt>
                <c:pt idx="3277">
                  <c:v>41389</c:v>
                </c:pt>
                <c:pt idx="3278">
                  <c:v>41390</c:v>
                </c:pt>
                <c:pt idx="3279">
                  <c:v>41393</c:v>
                </c:pt>
                <c:pt idx="3280">
                  <c:v>41394</c:v>
                </c:pt>
                <c:pt idx="3281">
                  <c:v>41395</c:v>
                </c:pt>
                <c:pt idx="3282">
                  <c:v>41396</c:v>
                </c:pt>
                <c:pt idx="3283">
                  <c:v>41397</c:v>
                </c:pt>
                <c:pt idx="3284">
                  <c:v>41400</c:v>
                </c:pt>
                <c:pt idx="3285">
                  <c:v>41401</c:v>
                </c:pt>
                <c:pt idx="3286">
                  <c:v>41402</c:v>
                </c:pt>
                <c:pt idx="3287">
                  <c:v>41403</c:v>
                </c:pt>
                <c:pt idx="3288">
                  <c:v>41404</c:v>
                </c:pt>
                <c:pt idx="3289">
                  <c:v>41407</c:v>
                </c:pt>
                <c:pt idx="3290">
                  <c:v>41408</c:v>
                </c:pt>
                <c:pt idx="3291">
                  <c:v>41409</c:v>
                </c:pt>
                <c:pt idx="3292">
                  <c:v>41410</c:v>
                </c:pt>
                <c:pt idx="3293">
                  <c:v>41411</c:v>
                </c:pt>
                <c:pt idx="3294">
                  <c:v>41414</c:v>
                </c:pt>
                <c:pt idx="3295">
                  <c:v>41415</c:v>
                </c:pt>
                <c:pt idx="3296">
                  <c:v>41416</c:v>
                </c:pt>
                <c:pt idx="3297">
                  <c:v>41417</c:v>
                </c:pt>
                <c:pt idx="3298">
                  <c:v>41418</c:v>
                </c:pt>
                <c:pt idx="3299">
                  <c:v>41422</c:v>
                </c:pt>
                <c:pt idx="3300">
                  <c:v>41423</c:v>
                </c:pt>
                <c:pt idx="3301">
                  <c:v>41424</c:v>
                </c:pt>
                <c:pt idx="3302">
                  <c:v>41425</c:v>
                </c:pt>
                <c:pt idx="3303">
                  <c:v>41428</c:v>
                </c:pt>
                <c:pt idx="3304">
                  <c:v>41429</c:v>
                </c:pt>
                <c:pt idx="3305">
                  <c:v>41430</c:v>
                </c:pt>
                <c:pt idx="3306">
                  <c:v>41431</c:v>
                </c:pt>
                <c:pt idx="3307">
                  <c:v>41432</c:v>
                </c:pt>
                <c:pt idx="3308">
                  <c:v>41435</c:v>
                </c:pt>
                <c:pt idx="3309">
                  <c:v>41436</c:v>
                </c:pt>
                <c:pt idx="3310">
                  <c:v>41437</c:v>
                </c:pt>
                <c:pt idx="3311">
                  <c:v>41438</c:v>
                </c:pt>
                <c:pt idx="3312">
                  <c:v>41439</c:v>
                </c:pt>
                <c:pt idx="3313">
                  <c:v>41442</c:v>
                </c:pt>
                <c:pt idx="3314">
                  <c:v>41443</c:v>
                </c:pt>
                <c:pt idx="3315">
                  <c:v>41444</c:v>
                </c:pt>
                <c:pt idx="3316">
                  <c:v>41445</c:v>
                </c:pt>
                <c:pt idx="3317">
                  <c:v>41446</c:v>
                </c:pt>
                <c:pt idx="3318">
                  <c:v>41449</c:v>
                </c:pt>
                <c:pt idx="3319">
                  <c:v>41450</c:v>
                </c:pt>
                <c:pt idx="3320">
                  <c:v>41451</c:v>
                </c:pt>
                <c:pt idx="3321">
                  <c:v>41452</c:v>
                </c:pt>
                <c:pt idx="3322">
                  <c:v>41453</c:v>
                </c:pt>
                <c:pt idx="3323">
                  <c:v>41456</c:v>
                </c:pt>
                <c:pt idx="3324">
                  <c:v>41457</c:v>
                </c:pt>
                <c:pt idx="3325">
                  <c:v>41458</c:v>
                </c:pt>
                <c:pt idx="3326">
                  <c:v>41460</c:v>
                </c:pt>
                <c:pt idx="3327">
                  <c:v>41463</c:v>
                </c:pt>
                <c:pt idx="3328">
                  <c:v>41464</c:v>
                </c:pt>
                <c:pt idx="3329">
                  <c:v>41465</c:v>
                </c:pt>
                <c:pt idx="3330">
                  <c:v>41466</c:v>
                </c:pt>
                <c:pt idx="3331">
                  <c:v>41467</c:v>
                </c:pt>
                <c:pt idx="3332">
                  <c:v>41470</c:v>
                </c:pt>
                <c:pt idx="3333">
                  <c:v>41471</c:v>
                </c:pt>
                <c:pt idx="3334">
                  <c:v>41472</c:v>
                </c:pt>
                <c:pt idx="3335">
                  <c:v>41473</c:v>
                </c:pt>
                <c:pt idx="3336">
                  <c:v>41474</c:v>
                </c:pt>
                <c:pt idx="3337">
                  <c:v>41477</c:v>
                </c:pt>
                <c:pt idx="3338">
                  <c:v>41478</c:v>
                </c:pt>
                <c:pt idx="3339">
                  <c:v>41479</c:v>
                </c:pt>
                <c:pt idx="3340">
                  <c:v>41480</c:v>
                </c:pt>
                <c:pt idx="3341">
                  <c:v>41481</c:v>
                </c:pt>
                <c:pt idx="3342">
                  <c:v>41484</c:v>
                </c:pt>
                <c:pt idx="3343">
                  <c:v>41485</c:v>
                </c:pt>
                <c:pt idx="3344">
                  <c:v>41486</c:v>
                </c:pt>
                <c:pt idx="3345">
                  <c:v>41487</c:v>
                </c:pt>
                <c:pt idx="3346">
                  <c:v>41488</c:v>
                </c:pt>
                <c:pt idx="3347">
                  <c:v>41491</c:v>
                </c:pt>
                <c:pt idx="3348">
                  <c:v>41492</c:v>
                </c:pt>
                <c:pt idx="3349">
                  <c:v>41493</c:v>
                </c:pt>
                <c:pt idx="3350">
                  <c:v>41494</c:v>
                </c:pt>
                <c:pt idx="3351">
                  <c:v>41495</c:v>
                </c:pt>
                <c:pt idx="3352">
                  <c:v>41498</c:v>
                </c:pt>
                <c:pt idx="3353">
                  <c:v>41499</c:v>
                </c:pt>
                <c:pt idx="3354">
                  <c:v>41500</c:v>
                </c:pt>
                <c:pt idx="3355">
                  <c:v>41501</c:v>
                </c:pt>
                <c:pt idx="3356">
                  <c:v>41502</c:v>
                </c:pt>
                <c:pt idx="3357">
                  <c:v>41505</c:v>
                </c:pt>
                <c:pt idx="3358">
                  <c:v>41506</c:v>
                </c:pt>
                <c:pt idx="3359">
                  <c:v>41507</c:v>
                </c:pt>
                <c:pt idx="3360">
                  <c:v>41508</c:v>
                </c:pt>
                <c:pt idx="3361">
                  <c:v>41509</c:v>
                </c:pt>
                <c:pt idx="3362">
                  <c:v>41512</c:v>
                </c:pt>
                <c:pt idx="3363">
                  <c:v>41513</c:v>
                </c:pt>
                <c:pt idx="3364">
                  <c:v>41514</c:v>
                </c:pt>
                <c:pt idx="3365">
                  <c:v>41515</c:v>
                </c:pt>
                <c:pt idx="3366">
                  <c:v>41516</c:v>
                </c:pt>
                <c:pt idx="3367">
                  <c:v>41520</c:v>
                </c:pt>
                <c:pt idx="3368">
                  <c:v>41521</c:v>
                </c:pt>
                <c:pt idx="3369">
                  <c:v>41522</c:v>
                </c:pt>
                <c:pt idx="3370">
                  <c:v>41523</c:v>
                </c:pt>
                <c:pt idx="3371">
                  <c:v>41526</c:v>
                </c:pt>
                <c:pt idx="3372">
                  <c:v>41527</c:v>
                </c:pt>
                <c:pt idx="3373">
                  <c:v>41528</c:v>
                </c:pt>
                <c:pt idx="3374">
                  <c:v>41529</c:v>
                </c:pt>
                <c:pt idx="3375">
                  <c:v>41530</c:v>
                </c:pt>
                <c:pt idx="3376">
                  <c:v>41533</c:v>
                </c:pt>
                <c:pt idx="3377">
                  <c:v>41534</c:v>
                </c:pt>
                <c:pt idx="3378">
                  <c:v>41535</c:v>
                </c:pt>
                <c:pt idx="3379">
                  <c:v>41536</c:v>
                </c:pt>
                <c:pt idx="3380">
                  <c:v>41537</c:v>
                </c:pt>
                <c:pt idx="3381">
                  <c:v>41540</c:v>
                </c:pt>
                <c:pt idx="3382">
                  <c:v>41541</c:v>
                </c:pt>
                <c:pt idx="3383">
                  <c:v>41542</c:v>
                </c:pt>
                <c:pt idx="3384">
                  <c:v>41543</c:v>
                </c:pt>
                <c:pt idx="3385">
                  <c:v>41544</c:v>
                </c:pt>
                <c:pt idx="3386">
                  <c:v>41547</c:v>
                </c:pt>
                <c:pt idx="3387">
                  <c:v>41548</c:v>
                </c:pt>
                <c:pt idx="3388">
                  <c:v>41549</c:v>
                </c:pt>
                <c:pt idx="3389">
                  <c:v>41550</c:v>
                </c:pt>
                <c:pt idx="3390">
                  <c:v>41551</c:v>
                </c:pt>
                <c:pt idx="3391">
                  <c:v>41554</c:v>
                </c:pt>
                <c:pt idx="3392">
                  <c:v>41555</c:v>
                </c:pt>
                <c:pt idx="3393">
                  <c:v>41556</c:v>
                </c:pt>
                <c:pt idx="3394">
                  <c:v>41557</c:v>
                </c:pt>
                <c:pt idx="3395">
                  <c:v>41558</c:v>
                </c:pt>
                <c:pt idx="3396">
                  <c:v>41561</c:v>
                </c:pt>
                <c:pt idx="3397">
                  <c:v>41562</c:v>
                </c:pt>
                <c:pt idx="3398">
                  <c:v>41563</c:v>
                </c:pt>
                <c:pt idx="3399">
                  <c:v>41564</c:v>
                </c:pt>
                <c:pt idx="3400">
                  <c:v>41565</c:v>
                </c:pt>
                <c:pt idx="3401">
                  <c:v>41568</c:v>
                </c:pt>
                <c:pt idx="3402">
                  <c:v>41569</c:v>
                </c:pt>
                <c:pt idx="3403">
                  <c:v>41570</c:v>
                </c:pt>
                <c:pt idx="3404">
                  <c:v>41571</c:v>
                </c:pt>
                <c:pt idx="3405">
                  <c:v>41572</c:v>
                </c:pt>
                <c:pt idx="3406">
                  <c:v>41575</c:v>
                </c:pt>
                <c:pt idx="3407">
                  <c:v>41576</c:v>
                </c:pt>
                <c:pt idx="3408">
                  <c:v>41577</c:v>
                </c:pt>
                <c:pt idx="3409">
                  <c:v>41578</c:v>
                </c:pt>
                <c:pt idx="3410">
                  <c:v>41579</c:v>
                </c:pt>
                <c:pt idx="3411">
                  <c:v>41582</c:v>
                </c:pt>
                <c:pt idx="3412">
                  <c:v>41583</c:v>
                </c:pt>
                <c:pt idx="3413">
                  <c:v>41584</c:v>
                </c:pt>
                <c:pt idx="3414">
                  <c:v>41585</c:v>
                </c:pt>
                <c:pt idx="3415">
                  <c:v>41586</c:v>
                </c:pt>
                <c:pt idx="3416">
                  <c:v>41589</c:v>
                </c:pt>
                <c:pt idx="3417">
                  <c:v>41590</c:v>
                </c:pt>
                <c:pt idx="3418">
                  <c:v>41591</c:v>
                </c:pt>
                <c:pt idx="3419">
                  <c:v>41592</c:v>
                </c:pt>
                <c:pt idx="3420">
                  <c:v>41593</c:v>
                </c:pt>
                <c:pt idx="3421">
                  <c:v>41596</c:v>
                </c:pt>
                <c:pt idx="3422">
                  <c:v>41597</c:v>
                </c:pt>
                <c:pt idx="3423">
                  <c:v>41598</c:v>
                </c:pt>
                <c:pt idx="3424">
                  <c:v>41599</c:v>
                </c:pt>
                <c:pt idx="3425">
                  <c:v>41600</c:v>
                </c:pt>
                <c:pt idx="3426">
                  <c:v>41603</c:v>
                </c:pt>
                <c:pt idx="3427">
                  <c:v>41604</c:v>
                </c:pt>
                <c:pt idx="3428">
                  <c:v>41605</c:v>
                </c:pt>
                <c:pt idx="3429">
                  <c:v>41607</c:v>
                </c:pt>
                <c:pt idx="3430">
                  <c:v>41610</c:v>
                </c:pt>
                <c:pt idx="3431">
                  <c:v>41611</c:v>
                </c:pt>
                <c:pt idx="3432">
                  <c:v>41612</c:v>
                </c:pt>
                <c:pt idx="3433">
                  <c:v>41613</c:v>
                </c:pt>
                <c:pt idx="3434">
                  <c:v>41614</c:v>
                </c:pt>
                <c:pt idx="3435">
                  <c:v>41617</c:v>
                </c:pt>
                <c:pt idx="3436">
                  <c:v>41618</c:v>
                </c:pt>
                <c:pt idx="3437">
                  <c:v>41619</c:v>
                </c:pt>
                <c:pt idx="3438">
                  <c:v>41620</c:v>
                </c:pt>
                <c:pt idx="3439">
                  <c:v>41621</c:v>
                </c:pt>
                <c:pt idx="3440">
                  <c:v>41624</c:v>
                </c:pt>
                <c:pt idx="3441">
                  <c:v>41625</c:v>
                </c:pt>
                <c:pt idx="3442">
                  <c:v>41626</c:v>
                </c:pt>
                <c:pt idx="3443">
                  <c:v>41627</c:v>
                </c:pt>
                <c:pt idx="3444">
                  <c:v>41628</c:v>
                </c:pt>
                <c:pt idx="3445">
                  <c:v>41631</c:v>
                </c:pt>
                <c:pt idx="3446">
                  <c:v>41632</c:v>
                </c:pt>
                <c:pt idx="3447">
                  <c:v>41634</c:v>
                </c:pt>
                <c:pt idx="3448">
                  <c:v>41635</c:v>
                </c:pt>
                <c:pt idx="3449">
                  <c:v>41638</c:v>
                </c:pt>
                <c:pt idx="3450">
                  <c:v>41639</c:v>
                </c:pt>
                <c:pt idx="3451">
                  <c:v>41641</c:v>
                </c:pt>
                <c:pt idx="3452">
                  <c:v>41642</c:v>
                </c:pt>
                <c:pt idx="3453">
                  <c:v>41645</c:v>
                </c:pt>
                <c:pt idx="3454">
                  <c:v>41646</c:v>
                </c:pt>
                <c:pt idx="3455">
                  <c:v>41647</c:v>
                </c:pt>
                <c:pt idx="3456">
                  <c:v>41648</c:v>
                </c:pt>
                <c:pt idx="3457">
                  <c:v>41649</c:v>
                </c:pt>
                <c:pt idx="3458">
                  <c:v>41652</c:v>
                </c:pt>
                <c:pt idx="3459">
                  <c:v>41653</c:v>
                </c:pt>
                <c:pt idx="3460">
                  <c:v>41654</c:v>
                </c:pt>
                <c:pt idx="3461">
                  <c:v>41655</c:v>
                </c:pt>
                <c:pt idx="3462">
                  <c:v>41656</c:v>
                </c:pt>
                <c:pt idx="3463">
                  <c:v>41660</c:v>
                </c:pt>
                <c:pt idx="3464">
                  <c:v>41661</c:v>
                </c:pt>
                <c:pt idx="3465">
                  <c:v>41662</c:v>
                </c:pt>
                <c:pt idx="3466">
                  <c:v>41663</c:v>
                </c:pt>
                <c:pt idx="3467">
                  <c:v>41666</c:v>
                </c:pt>
                <c:pt idx="3468">
                  <c:v>41667</c:v>
                </c:pt>
                <c:pt idx="3469">
                  <c:v>41668</c:v>
                </c:pt>
                <c:pt idx="3470">
                  <c:v>41669</c:v>
                </c:pt>
                <c:pt idx="3471">
                  <c:v>41670</c:v>
                </c:pt>
                <c:pt idx="3472">
                  <c:v>41673</c:v>
                </c:pt>
                <c:pt idx="3473">
                  <c:v>41674</c:v>
                </c:pt>
                <c:pt idx="3474">
                  <c:v>41675</c:v>
                </c:pt>
                <c:pt idx="3475">
                  <c:v>41676</c:v>
                </c:pt>
                <c:pt idx="3476">
                  <c:v>41677</c:v>
                </c:pt>
                <c:pt idx="3477">
                  <c:v>41680</c:v>
                </c:pt>
                <c:pt idx="3478">
                  <c:v>41681</c:v>
                </c:pt>
                <c:pt idx="3479">
                  <c:v>41682</c:v>
                </c:pt>
                <c:pt idx="3480">
                  <c:v>41683</c:v>
                </c:pt>
                <c:pt idx="3481">
                  <c:v>41684</c:v>
                </c:pt>
                <c:pt idx="3482">
                  <c:v>41688</c:v>
                </c:pt>
                <c:pt idx="3483">
                  <c:v>41689</c:v>
                </c:pt>
                <c:pt idx="3484">
                  <c:v>41690</c:v>
                </c:pt>
                <c:pt idx="3485">
                  <c:v>41691</c:v>
                </c:pt>
                <c:pt idx="3486">
                  <c:v>41694</c:v>
                </c:pt>
                <c:pt idx="3487">
                  <c:v>41695</c:v>
                </c:pt>
                <c:pt idx="3488">
                  <c:v>41696</c:v>
                </c:pt>
                <c:pt idx="3489">
                  <c:v>41697</c:v>
                </c:pt>
                <c:pt idx="3490">
                  <c:v>41698</c:v>
                </c:pt>
                <c:pt idx="3491">
                  <c:v>41701</c:v>
                </c:pt>
                <c:pt idx="3492">
                  <c:v>41702</c:v>
                </c:pt>
                <c:pt idx="3493">
                  <c:v>41703</c:v>
                </c:pt>
                <c:pt idx="3494">
                  <c:v>41704</c:v>
                </c:pt>
                <c:pt idx="3495">
                  <c:v>41705</c:v>
                </c:pt>
                <c:pt idx="3496">
                  <c:v>41708</c:v>
                </c:pt>
                <c:pt idx="3497">
                  <c:v>41709</c:v>
                </c:pt>
                <c:pt idx="3498">
                  <c:v>41710</c:v>
                </c:pt>
                <c:pt idx="3499">
                  <c:v>41711</c:v>
                </c:pt>
                <c:pt idx="3500">
                  <c:v>41712</c:v>
                </c:pt>
                <c:pt idx="3501">
                  <c:v>41715</c:v>
                </c:pt>
                <c:pt idx="3502">
                  <c:v>41716</c:v>
                </c:pt>
                <c:pt idx="3503">
                  <c:v>41717</c:v>
                </c:pt>
                <c:pt idx="3504">
                  <c:v>41718</c:v>
                </c:pt>
                <c:pt idx="3505">
                  <c:v>41719</c:v>
                </c:pt>
                <c:pt idx="3506">
                  <c:v>41722</c:v>
                </c:pt>
                <c:pt idx="3507">
                  <c:v>41723</c:v>
                </c:pt>
                <c:pt idx="3508">
                  <c:v>41724</c:v>
                </c:pt>
                <c:pt idx="3509">
                  <c:v>41725</c:v>
                </c:pt>
                <c:pt idx="3510">
                  <c:v>41726</c:v>
                </c:pt>
                <c:pt idx="3511">
                  <c:v>41729</c:v>
                </c:pt>
                <c:pt idx="3512">
                  <c:v>41730</c:v>
                </c:pt>
                <c:pt idx="3513">
                  <c:v>41731</c:v>
                </c:pt>
                <c:pt idx="3514">
                  <c:v>41732</c:v>
                </c:pt>
                <c:pt idx="3515">
                  <c:v>41733</c:v>
                </c:pt>
                <c:pt idx="3516">
                  <c:v>41736</c:v>
                </c:pt>
                <c:pt idx="3517">
                  <c:v>41737</c:v>
                </c:pt>
                <c:pt idx="3518">
                  <c:v>41738</c:v>
                </c:pt>
                <c:pt idx="3519">
                  <c:v>41739</c:v>
                </c:pt>
                <c:pt idx="3520">
                  <c:v>41740</c:v>
                </c:pt>
                <c:pt idx="3521">
                  <c:v>41743</c:v>
                </c:pt>
                <c:pt idx="3522">
                  <c:v>41744</c:v>
                </c:pt>
                <c:pt idx="3523">
                  <c:v>41745</c:v>
                </c:pt>
                <c:pt idx="3524">
                  <c:v>41746</c:v>
                </c:pt>
                <c:pt idx="3525">
                  <c:v>41750</c:v>
                </c:pt>
                <c:pt idx="3526">
                  <c:v>41751</c:v>
                </c:pt>
                <c:pt idx="3527">
                  <c:v>41752</c:v>
                </c:pt>
                <c:pt idx="3528">
                  <c:v>41753</c:v>
                </c:pt>
                <c:pt idx="3529">
                  <c:v>41754</c:v>
                </c:pt>
                <c:pt idx="3530">
                  <c:v>41757</c:v>
                </c:pt>
                <c:pt idx="3531">
                  <c:v>41758</c:v>
                </c:pt>
                <c:pt idx="3532">
                  <c:v>41759</c:v>
                </c:pt>
                <c:pt idx="3533">
                  <c:v>41760</c:v>
                </c:pt>
                <c:pt idx="3534">
                  <c:v>41761</c:v>
                </c:pt>
                <c:pt idx="3535">
                  <c:v>41764</c:v>
                </c:pt>
                <c:pt idx="3536">
                  <c:v>41765</c:v>
                </c:pt>
                <c:pt idx="3537">
                  <c:v>41766</c:v>
                </c:pt>
                <c:pt idx="3538">
                  <c:v>41767</c:v>
                </c:pt>
                <c:pt idx="3539">
                  <c:v>41768</c:v>
                </c:pt>
                <c:pt idx="3540">
                  <c:v>41771</c:v>
                </c:pt>
                <c:pt idx="3541">
                  <c:v>41772</c:v>
                </c:pt>
                <c:pt idx="3542">
                  <c:v>41773</c:v>
                </c:pt>
                <c:pt idx="3543">
                  <c:v>41774</c:v>
                </c:pt>
                <c:pt idx="3544">
                  <c:v>41775</c:v>
                </c:pt>
                <c:pt idx="3545">
                  <c:v>41778</c:v>
                </c:pt>
                <c:pt idx="3546">
                  <c:v>41779</c:v>
                </c:pt>
                <c:pt idx="3547">
                  <c:v>41780</c:v>
                </c:pt>
                <c:pt idx="3548">
                  <c:v>41781</c:v>
                </c:pt>
                <c:pt idx="3549">
                  <c:v>41782</c:v>
                </c:pt>
                <c:pt idx="3550">
                  <c:v>41786</c:v>
                </c:pt>
                <c:pt idx="3551">
                  <c:v>41787</c:v>
                </c:pt>
                <c:pt idx="3552">
                  <c:v>41788</c:v>
                </c:pt>
                <c:pt idx="3553">
                  <c:v>41789</c:v>
                </c:pt>
                <c:pt idx="3554">
                  <c:v>41792</c:v>
                </c:pt>
                <c:pt idx="3555">
                  <c:v>41793</c:v>
                </c:pt>
                <c:pt idx="3556">
                  <c:v>41794</c:v>
                </c:pt>
                <c:pt idx="3557">
                  <c:v>41795</c:v>
                </c:pt>
                <c:pt idx="3558">
                  <c:v>41796</c:v>
                </c:pt>
                <c:pt idx="3559">
                  <c:v>41799</c:v>
                </c:pt>
                <c:pt idx="3560">
                  <c:v>41800</c:v>
                </c:pt>
                <c:pt idx="3561">
                  <c:v>41801</c:v>
                </c:pt>
                <c:pt idx="3562">
                  <c:v>41802</c:v>
                </c:pt>
                <c:pt idx="3563">
                  <c:v>41803</c:v>
                </c:pt>
                <c:pt idx="3564">
                  <c:v>41806</c:v>
                </c:pt>
                <c:pt idx="3565">
                  <c:v>41807</c:v>
                </c:pt>
                <c:pt idx="3566">
                  <c:v>41808</c:v>
                </c:pt>
                <c:pt idx="3567">
                  <c:v>41809</c:v>
                </c:pt>
                <c:pt idx="3568">
                  <c:v>41810</c:v>
                </c:pt>
                <c:pt idx="3569">
                  <c:v>41813</c:v>
                </c:pt>
                <c:pt idx="3570">
                  <c:v>41814</c:v>
                </c:pt>
                <c:pt idx="3571">
                  <c:v>41815</c:v>
                </c:pt>
                <c:pt idx="3572">
                  <c:v>41816</c:v>
                </c:pt>
                <c:pt idx="3573">
                  <c:v>41817</c:v>
                </c:pt>
                <c:pt idx="3574">
                  <c:v>41820</c:v>
                </c:pt>
                <c:pt idx="3575">
                  <c:v>41821</c:v>
                </c:pt>
                <c:pt idx="3576">
                  <c:v>41822</c:v>
                </c:pt>
                <c:pt idx="3577">
                  <c:v>41823</c:v>
                </c:pt>
                <c:pt idx="3578">
                  <c:v>41827</c:v>
                </c:pt>
                <c:pt idx="3579">
                  <c:v>41828</c:v>
                </c:pt>
                <c:pt idx="3580">
                  <c:v>41829</c:v>
                </c:pt>
                <c:pt idx="3581">
                  <c:v>41830</c:v>
                </c:pt>
                <c:pt idx="3582">
                  <c:v>41831</c:v>
                </c:pt>
                <c:pt idx="3583">
                  <c:v>41834</c:v>
                </c:pt>
                <c:pt idx="3584">
                  <c:v>41835</c:v>
                </c:pt>
                <c:pt idx="3585">
                  <c:v>41836</c:v>
                </c:pt>
                <c:pt idx="3586">
                  <c:v>41837</c:v>
                </c:pt>
                <c:pt idx="3587">
                  <c:v>41838</c:v>
                </c:pt>
                <c:pt idx="3588">
                  <c:v>41841</c:v>
                </c:pt>
                <c:pt idx="3589">
                  <c:v>41842</c:v>
                </c:pt>
                <c:pt idx="3590">
                  <c:v>41843</c:v>
                </c:pt>
                <c:pt idx="3591">
                  <c:v>41844</c:v>
                </c:pt>
                <c:pt idx="3592">
                  <c:v>41845</c:v>
                </c:pt>
                <c:pt idx="3593">
                  <c:v>41848</c:v>
                </c:pt>
                <c:pt idx="3594">
                  <c:v>41849</c:v>
                </c:pt>
                <c:pt idx="3595">
                  <c:v>41850</c:v>
                </c:pt>
                <c:pt idx="3596">
                  <c:v>41851</c:v>
                </c:pt>
                <c:pt idx="3597">
                  <c:v>41852</c:v>
                </c:pt>
                <c:pt idx="3598">
                  <c:v>41855</c:v>
                </c:pt>
                <c:pt idx="3599">
                  <c:v>41856</c:v>
                </c:pt>
                <c:pt idx="3600">
                  <c:v>41857</c:v>
                </c:pt>
                <c:pt idx="3601">
                  <c:v>41858</c:v>
                </c:pt>
                <c:pt idx="3602">
                  <c:v>41859</c:v>
                </c:pt>
                <c:pt idx="3603">
                  <c:v>41862</c:v>
                </c:pt>
                <c:pt idx="3604">
                  <c:v>41863</c:v>
                </c:pt>
                <c:pt idx="3605">
                  <c:v>41864</c:v>
                </c:pt>
                <c:pt idx="3606">
                  <c:v>41865</c:v>
                </c:pt>
                <c:pt idx="3607">
                  <c:v>41866</c:v>
                </c:pt>
                <c:pt idx="3608">
                  <c:v>41869</c:v>
                </c:pt>
                <c:pt idx="3609">
                  <c:v>41870</c:v>
                </c:pt>
                <c:pt idx="3610">
                  <c:v>41871</c:v>
                </c:pt>
                <c:pt idx="3611">
                  <c:v>41872</c:v>
                </c:pt>
                <c:pt idx="3612">
                  <c:v>41873</c:v>
                </c:pt>
                <c:pt idx="3613">
                  <c:v>41876</c:v>
                </c:pt>
                <c:pt idx="3614">
                  <c:v>41877</c:v>
                </c:pt>
                <c:pt idx="3615">
                  <c:v>41878</c:v>
                </c:pt>
                <c:pt idx="3616">
                  <c:v>41879</c:v>
                </c:pt>
                <c:pt idx="3617">
                  <c:v>41880</c:v>
                </c:pt>
                <c:pt idx="3618">
                  <c:v>41884</c:v>
                </c:pt>
                <c:pt idx="3619">
                  <c:v>41885</c:v>
                </c:pt>
                <c:pt idx="3620">
                  <c:v>41886</c:v>
                </c:pt>
                <c:pt idx="3621">
                  <c:v>41887</c:v>
                </c:pt>
                <c:pt idx="3622">
                  <c:v>41890</c:v>
                </c:pt>
                <c:pt idx="3623">
                  <c:v>41891</c:v>
                </c:pt>
                <c:pt idx="3624">
                  <c:v>41892</c:v>
                </c:pt>
                <c:pt idx="3625">
                  <c:v>41893</c:v>
                </c:pt>
                <c:pt idx="3626">
                  <c:v>41894</c:v>
                </c:pt>
                <c:pt idx="3627">
                  <c:v>41897</c:v>
                </c:pt>
                <c:pt idx="3628">
                  <c:v>41898</c:v>
                </c:pt>
                <c:pt idx="3629">
                  <c:v>41899</c:v>
                </c:pt>
                <c:pt idx="3630">
                  <c:v>41900</c:v>
                </c:pt>
                <c:pt idx="3631">
                  <c:v>41901</c:v>
                </c:pt>
                <c:pt idx="3632">
                  <c:v>41904</c:v>
                </c:pt>
                <c:pt idx="3633">
                  <c:v>41905</c:v>
                </c:pt>
                <c:pt idx="3634">
                  <c:v>41906</c:v>
                </c:pt>
                <c:pt idx="3635">
                  <c:v>41907</c:v>
                </c:pt>
                <c:pt idx="3636">
                  <c:v>41908</c:v>
                </c:pt>
                <c:pt idx="3637">
                  <c:v>41911</c:v>
                </c:pt>
                <c:pt idx="3638">
                  <c:v>41912</c:v>
                </c:pt>
                <c:pt idx="3639">
                  <c:v>41913</c:v>
                </c:pt>
                <c:pt idx="3640">
                  <c:v>41914</c:v>
                </c:pt>
                <c:pt idx="3641">
                  <c:v>41915</c:v>
                </c:pt>
                <c:pt idx="3642">
                  <c:v>41918</c:v>
                </c:pt>
                <c:pt idx="3643">
                  <c:v>41919</c:v>
                </c:pt>
                <c:pt idx="3644">
                  <c:v>41920</c:v>
                </c:pt>
                <c:pt idx="3645">
                  <c:v>41921</c:v>
                </c:pt>
                <c:pt idx="3646">
                  <c:v>41922</c:v>
                </c:pt>
                <c:pt idx="3647">
                  <c:v>41925</c:v>
                </c:pt>
                <c:pt idx="3648">
                  <c:v>41926</c:v>
                </c:pt>
                <c:pt idx="3649">
                  <c:v>41927</c:v>
                </c:pt>
                <c:pt idx="3650">
                  <c:v>41928</c:v>
                </c:pt>
                <c:pt idx="3651">
                  <c:v>41929</c:v>
                </c:pt>
                <c:pt idx="3652">
                  <c:v>41932</c:v>
                </c:pt>
                <c:pt idx="3653">
                  <c:v>41933</c:v>
                </c:pt>
                <c:pt idx="3654">
                  <c:v>41934</c:v>
                </c:pt>
                <c:pt idx="3655">
                  <c:v>41935</c:v>
                </c:pt>
                <c:pt idx="3656">
                  <c:v>41936</c:v>
                </c:pt>
                <c:pt idx="3657">
                  <c:v>41939</c:v>
                </c:pt>
                <c:pt idx="3658">
                  <c:v>41940</c:v>
                </c:pt>
                <c:pt idx="3659">
                  <c:v>41941</c:v>
                </c:pt>
                <c:pt idx="3660">
                  <c:v>41942</c:v>
                </c:pt>
                <c:pt idx="3661">
                  <c:v>41943</c:v>
                </c:pt>
                <c:pt idx="3662">
                  <c:v>41946</c:v>
                </c:pt>
                <c:pt idx="3663">
                  <c:v>41947</c:v>
                </c:pt>
                <c:pt idx="3664">
                  <c:v>41948</c:v>
                </c:pt>
                <c:pt idx="3665">
                  <c:v>41949</c:v>
                </c:pt>
                <c:pt idx="3666">
                  <c:v>41950</c:v>
                </c:pt>
                <c:pt idx="3667">
                  <c:v>41953</c:v>
                </c:pt>
                <c:pt idx="3668">
                  <c:v>41954</c:v>
                </c:pt>
                <c:pt idx="3669">
                  <c:v>41955</c:v>
                </c:pt>
                <c:pt idx="3670">
                  <c:v>41956</c:v>
                </c:pt>
                <c:pt idx="3671">
                  <c:v>41957</c:v>
                </c:pt>
                <c:pt idx="3672">
                  <c:v>41960</c:v>
                </c:pt>
                <c:pt idx="3673">
                  <c:v>41961</c:v>
                </c:pt>
                <c:pt idx="3674">
                  <c:v>41962</c:v>
                </c:pt>
                <c:pt idx="3675">
                  <c:v>41963</c:v>
                </c:pt>
                <c:pt idx="3676">
                  <c:v>41964</c:v>
                </c:pt>
                <c:pt idx="3677">
                  <c:v>41967</c:v>
                </c:pt>
                <c:pt idx="3678">
                  <c:v>41968</c:v>
                </c:pt>
                <c:pt idx="3679">
                  <c:v>41969</c:v>
                </c:pt>
                <c:pt idx="3680">
                  <c:v>41971</c:v>
                </c:pt>
                <c:pt idx="3681">
                  <c:v>41974</c:v>
                </c:pt>
                <c:pt idx="3682">
                  <c:v>41975</c:v>
                </c:pt>
                <c:pt idx="3683">
                  <c:v>41976</c:v>
                </c:pt>
                <c:pt idx="3684">
                  <c:v>41977</c:v>
                </c:pt>
                <c:pt idx="3685">
                  <c:v>41978</c:v>
                </c:pt>
                <c:pt idx="3686">
                  <c:v>41981</c:v>
                </c:pt>
                <c:pt idx="3687">
                  <c:v>41982</c:v>
                </c:pt>
                <c:pt idx="3688">
                  <c:v>41983</c:v>
                </c:pt>
                <c:pt idx="3689">
                  <c:v>41984</c:v>
                </c:pt>
                <c:pt idx="3690">
                  <c:v>41985</c:v>
                </c:pt>
                <c:pt idx="3691">
                  <c:v>41988</c:v>
                </c:pt>
                <c:pt idx="3692">
                  <c:v>41989</c:v>
                </c:pt>
                <c:pt idx="3693">
                  <c:v>41990</c:v>
                </c:pt>
                <c:pt idx="3694">
                  <c:v>41991</c:v>
                </c:pt>
                <c:pt idx="3695">
                  <c:v>41992</c:v>
                </c:pt>
                <c:pt idx="3696">
                  <c:v>41995</c:v>
                </c:pt>
                <c:pt idx="3697">
                  <c:v>41996</c:v>
                </c:pt>
                <c:pt idx="3698">
                  <c:v>41997</c:v>
                </c:pt>
                <c:pt idx="3699">
                  <c:v>41999</c:v>
                </c:pt>
                <c:pt idx="3700">
                  <c:v>42002</c:v>
                </c:pt>
                <c:pt idx="3701">
                  <c:v>42003</c:v>
                </c:pt>
                <c:pt idx="3702">
                  <c:v>42004</c:v>
                </c:pt>
                <c:pt idx="3703">
                  <c:v>42006</c:v>
                </c:pt>
                <c:pt idx="3704">
                  <c:v>42009</c:v>
                </c:pt>
                <c:pt idx="3705">
                  <c:v>42010</c:v>
                </c:pt>
                <c:pt idx="3706">
                  <c:v>42011</c:v>
                </c:pt>
                <c:pt idx="3707">
                  <c:v>42012</c:v>
                </c:pt>
                <c:pt idx="3708">
                  <c:v>42013</c:v>
                </c:pt>
                <c:pt idx="3709">
                  <c:v>42016</c:v>
                </c:pt>
                <c:pt idx="3710">
                  <c:v>42017</c:v>
                </c:pt>
                <c:pt idx="3711">
                  <c:v>42018</c:v>
                </c:pt>
                <c:pt idx="3712">
                  <c:v>42019</c:v>
                </c:pt>
                <c:pt idx="3713">
                  <c:v>42020</c:v>
                </c:pt>
                <c:pt idx="3714">
                  <c:v>42024</c:v>
                </c:pt>
                <c:pt idx="3715">
                  <c:v>42025</c:v>
                </c:pt>
                <c:pt idx="3716">
                  <c:v>42026</c:v>
                </c:pt>
                <c:pt idx="3717">
                  <c:v>42027</c:v>
                </c:pt>
                <c:pt idx="3718">
                  <c:v>42030</c:v>
                </c:pt>
                <c:pt idx="3719">
                  <c:v>42031</c:v>
                </c:pt>
                <c:pt idx="3720">
                  <c:v>42032</c:v>
                </c:pt>
                <c:pt idx="3721">
                  <c:v>42033</c:v>
                </c:pt>
                <c:pt idx="3722">
                  <c:v>42034</c:v>
                </c:pt>
                <c:pt idx="3723">
                  <c:v>42037</c:v>
                </c:pt>
                <c:pt idx="3724">
                  <c:v>42038</c:v>
                </c:pt>
                <c:pt idx="3725">
                  <c:v>42039</c:v>
                </c:pt>
                <c:pt idx="3726">
                  <c:v>42040</c:v>
                </c:pt>
                <c:pt idx="3727">
                  <c:v>42041</c:v>
                </c:pt>
                <c:pt idx="3728">
                  <c:v>42044</c:v>
                </c:pt>
                <c:pt idx="3729">
                  <c:v>42045</c:v>
                </c:pt>
                <c:pt idx="3730">
                  <c:v>42046</c:v>
                </c:pt>
                <c:pt idx="3731">
                  <c:v>42047</c:v>
                </c:pt>
                <c:pt idx="3732">
                  <c:v>42048</c:v>
                </c:pt>
                <c:pt idx="3733">
                  <c:v>42052</c:v>
                </c:pt>
                <c:pt idx="3734">
                  <c:v>42053</c:v>
                </c:pt>
                <c:pt idx="3735">
                  <c:v>42054</c:v>
                </c:pt>
                <c:pt idx="3736">
                  <c:v>42055</c:v>
                </c:pt>
                <c:pt idx="3737">
                  <c:v>42058</c:v>
                </c:pt>
                <c:pt idx="3738">
                  <c:v>42059</c:v>
                </c:pt>
                <c:pt idx="3739">
                  <c:v>42060</c:v>
                </c:pt>
                <c:pt idx="3740">
                  <c:v>42061</c:v>
                </c:pt>
                <c:pt idx="3741">
                  <c:v>42062</c:v>
                </c:pt>
                <c:pt idx="3742">
                  <c:v>42065</c:v>
                </c:pt>
                <c:pt idx="3743">
                  <c:v>42066</c:v>
                </c:pt>
                <c:pt idx="3744">
                  <c:v>42067</c:v>
                </c:pt>
                <c:pt idx="3745">
                  <c:v>42068</c:v>
                </c:pt>
                <c:pt idx="3746">
                  <c:v>42069</c:v>
                </c:pt>
                <c:pt idx="3747">
                  <c:v>42072</c:v>
                </c:pt>
                <c:pt idx="3748">
                  <c:v>42073</c:v>
                </c:pt>
                <c:pt idx="3749">
                  <c:v>42074</c:v>
                </c:pt>
                <c:pt idx="3750">
                  <c:v>42075</c:v>
                </c:pt>
                <c:pt idx="3751">
                  <c:v>42076</c:v>
                </c:pt>
                <c:pt idx="3752">
                  <c:v>42079</c:v>
                </c:pt>
                <c:pt idx="3753">
                  <c:v>42080</c:v>
                </c:pt>
                <c:pt idx="3754">
                  <c:v>42081</c:v>
                </c:pt>
                <c:pt idx="3755">
                  <c:v>42082</c:v>
                </c:pt>
                <c:pt idx="3756">
                  <c:v>42083</c:v>
                </c:pt>
                <c:pt idx="3757">
                  <c:v>42086</c:v>
                </c:pt>
                <c:pt idx="3758">
                  <c:v>42087</c:v>
                </c:pt>
                <c:pt idx="3759">
                  <c:v>42088</c:v>
                </c:pt>
                <c:pt idx="3760">
                  <c:v>42089</c:v>
                </c:pt>
                <c:pt idx="3761">
                  <c:v>42090</c:v>
                </c:pt>
                <c:pt idx="3762">
                  <c:v>42093</c:v>
                </c:pt>
                <c:pt idx="3763">
                  <c:v>42094</c:v>
                </c:pt>
                <c:pt idx="3764">
                  <c:v>42095</c:v>
                </c:pt>
                <c:pt idx="3765">
                  <c:v>42096</c:v>
                </c:pt>
                <c:pt idx="3766">
                  <c:v>42100</c:v>
                </c:pt>
                <c:pt idx="3767">
                  <c:v>42101</c:v>
                </c:pt>
                <c:pt idx="3768">
                  <c:v>42102</c:v>
                </c:pt>
                <c:pt idx="3769">
                  <c:v>42103</c:v>
                </c:pt>
                <c:pt idx="3770">
                  <c:v>42104</c:v>
                </c:pt>
                <c:pt idx="3771">
                  <c:v>42107</c:v>
                </c:pt>
                <c:pt idx="3772">
                  <c:v>42108</c:v>
                </c:pt>
                <c:pt idx="3773">
                  <c:v>42109</c:v>
                </c:pt>
                <c:pt idx="3774">
                  <c:v>42110</c:v>
                </c:pt>
                <c:pt idx="3775">
                  <c:v>42111</c:v>
                </c:pt>
                <c:pt idx="3776">
                  <c:v>42114</c:v>
                </c:pt>
                <c:pt idx="3777">
                  <c:v>42115</c:v>
                </c:pt>
                <c:pt idx="3778">
                  <c:v>42116</c:v>
                </c:pt>
                <c:pt idx="3779">
                  <c:v>42117</c:v>
                </c:pt>
                <c:pt idx="3780">
                  <c:v>42118</c:v>
                </c:pt>
                <c:pt idx="3781">
                  <c:v>42121</c:v>
                </c:pt>
                <c:pt idx="3782">
                  <c:v>42122</c:v>
                </c:pt>
                <c:pt idx="3783">
                  <c:v>42123</c:v>
                </c:pt>
                <c:pt idx="3784">
                  <c:v>42124</c:v>
                </c:pt>
                <c:pt idx="3785">
                  <c:v>42125</c:v>
                </c:pt>
                <c:pt idx="3786">
                  <c:v>42128</c:v>
                </c:pt>
                <c:pt idx="3787">
                  <c:v>42129</c:v>
                </c:pt>
                <c:pt idx="3788">
                  <c:v>42130</c:v>
                </c:pt>
                <c:pt idx="3789">
                  <c:v>42131</c:v>
                </c:pt>
                <c:pt idx="3790">
                  <c:v>42132</c:v>
                </c:pt>
                <c:pt idx="3791">
                  <c:v>42135</c:v>
                </c:pt>
                <c:pt idx="3792">
                  <c:v>42136</c:v>
                </c:pt>
                <c:pt idx="3793">
                  <c:v>42137</c:v>
                </c:pt>
                <c:pt idx="3794">
                  <c:v>42138</c:v>
                </c:pt>
                <c:pt idx="3795">
                  <c:v>42139</c:v>
                </c:pt>
                <c:pt idx="3796">
                  <c:v>42142</c:v>
                </c:pt>
                <c:pt idx="3797">
                  <c:v>42143</c:v>
                </c:pt>
                <c:pt idx="3798">
                  <c:v>42144</c:v>
                </c:pt>
                <c:pt idx="3799">
                  <c:v>42145</c:v>
                </c:pt>
                <c:pt idx="3800">
                  <c:v>42146</c:v>
                </c:pt>
                <c:pt idx="3801">
                  <c:v>42150</c:v>
                </c:pt>
                <c:pt idx="3802">
                  <c:v>42151</c:v>
                </c:pt>
                <c:pt idx="3803">
                  <c:v>42152</c:v>
                </c:pt>
                <c:pt idx="3804">
                  <c:v>42153</c:v>
                </c:pt>
                <c:pt idx="3805">
                  <c:v>42156</c:v>
                </c:pt>
                <c:pt idx="3806">
                  <c:v>42157</c:v>
                </c:pt>
                <c:pt idx="3807">
                  <c:v>42158</c:v>
                </c:pt>
                <c:pt idx="3808">
                  <c:v>42159</c:v>
                </c:pt>
                <c:pt idx="3809">
                  <c:v>42160</c:v>
                </c:pt>
                <c:pt idx="3810">
                  <c:v>42163</c:v>
                </c:pt>
                <c:pt idx="3811">
                  <c:v>42164</c:v>
                </c:pt>
                <c:pt idx="3812">
                  <c:v>42165</c:v>
                </c:pt>
                <c:pt idx="3813">
                  <c:v>42166</c:v>
                </c:pt>
                <c:pt idx="3814">
                  <c:v>42167</c:v>
                </c:pt>
                <c:pt idx="3815">
                  <c:v>42170</c:v>
                </c:pt>
                <c:pt idx="3816">
                  <c:v>42171</c:v>
                </c:pt>
                <c:pt idx="3817">
                  <c:v>42172</c:v>
                </c:pt>
                <c:pt idx="3818">
                  <c:v>42173</c:v>
                </c:pt>
                <c:pt idx="3819">
                  <c:v>42174</c:v>
                </c:pt>
                <c:pt idx="3820">
                  <c:v>42177</c:v>
                </c:pt>
                <c:pt idx="3821">
                  <c:v>42178</c:v>
                </c:pt>
                <c:pt idx="3822">
                  <c:v>42179</c:v>
                </c:pt>
                <c:pt idx="3823">
                  <c:v>42180</c:v>
                </c:pt>
                <c:pt idx="3824">
                  <c:v>42181</c:v>
                </c:pt>
                <c:pt idx="3825">
                  <c:v>42184</c:v>
                </c:pt>
                <c:pt idx="3826">
                  <c:v>42185</c:v>
                </c:pt>
                <c:pt idx="3827">
                  <c:v>42186</c:v>
                </c:pt>
                <c:pt idx="3828">
                  <c:v>42187</c:v>
                </c:pt>
                <c:pt idx="3829">
                  <c:v>42191</c:v>
                </c:pt>
                <c:pt idx="3830">
                  <c:v>42192</c:v>
                </c:pt>
                <c:pt idx="3831">
                  <c:v>42193</c:v>
                </c:pt>
                <c:pt idx="3832">
                  <c:v>42194</c:v>
                </c:pt>
                <c:pt idx="3833">
                  <c:v>42195</c:v>
                </c:pt>
                <c:pt idx="3834">
                  <c:v>42198</c:v>
                </c:pt>
                <c:pt idx="3835">
                  <c:v>42199</c:v>
                </c:pt>
                <c:pt idx="3836">
                  <c:v>42200</c:v>
                </c:pt>
                <c:pt idx="3837">
                  <c:v>42201</c:v>
                </c:pt>
                <c:pt idx="3838">
                  <c:v>42202</c:v>
                </c:pt>
                <c:pt idx="3839">
                  <c:v>42205</c:v>
                </c:pt>
                <c:pt idx="3840">
                  <c:v>42206</c:v>
                </c:pt>
                <c:pt idx="3841">
                  <c:v>42207</c:v>
                </c:pt>
                <c:pt idx="3842">
                  <c:v>42208</c:v>
                </c:pt>
                <c:pt idx="3843">
                  <c:v>42209</c:v>
                </c:pt>
                <c:pt idx="3844">
                  <c:v>42212</c:v>
                </c:pt>
                <c:pt idx="3845">
                  <c:v>42213</c:v>
                </c:pt>
                <c:pt idx="3846">
                  <c:v>42214</c:v>
                </c:pt>
                <c:pt idx="3847">
                  <c:v>42215</c:v>
                </c:pt>
                <c:pt idx="3848">
                  <c:v>42216</c:v>
                </c:pt>
                <c:pt idx="3849">
                  <c:v>42219</c:v>
                </c:pt>
                <c:pt idx="3850">
                  <c:v>42220</c:v>
                </c:pt>
                <c:pt idx="3851">
                  <c:v>42221</c:v>
                </c:pt>
                <c:pt idx="3852">
                  <c:v>42222</c:v>
                </c:pt>
                <c:pt idx="3853">
                  <c:v>42223</c:v>
                </c:pt>
                <c:pt idx="3854">
                  <c:v>42226</c:v>
                </c:pt>
                <c:pt idx="3855">
                  <c:v>42227</c:v>
                </c:pt>
                <c:pt idx="3856">
                  <c:v>42228</c:v>
                </c:pt>
                <c:pt idx="3857">
                  <c:v>42229</c:v>
                </c:pt>
                <c:pt idx="3858">
                  <c:v>42230</c:v>
                </c:pt>
                <c:pt idx="3859">
                  <c:v>42233</c:v>
                </c:pt>
                <c:pt idx="3860">
                  <c:v>42234</c:v>
                </c:pt>
                <c:pt idx="3861">
                  <c:v>42235</c:v>
                </c:pt>
                <c:pt idx="3862">
                  <c:v>42236</c:v>
                </c:pt>
                <c:pt idx="3863">
                  <c:v>42237</c:v>
                </c:pt>
                <c:pt idx="3864">
                  <c:v>42240</c:v>
                </c:pt>
                <c:pt idx="3865">
                  <c:v>42241</c:v>
                </c:pt>
                <c:pt idx="3866">
                  <c:v>42242</c:v>
                </c:pt>
                <c:pt idx="3867">
                  <c:v>42243</c:v>
                </c:pt>
                <c:pt idx="3868">
                  <c:v>42244</c:v>
                </c:pt>
                <c:pt idx="3869">
                  <c:v>42247</c:v>
                </c:pt>
                <c:pt idx="3870">
                  <c:v>42248</c:v>
                </c:pt>
                <c:pt idx="3871">
                  <c:v>42249</c:v>
                </c:pt>
                <c:pt idx="3872">
                  <c:v>42250</c:v>
                </c:pt>
                <c:pt idx="3873">
                  <c:v>42251</c:v>
                </c:pt>
                <c:pt idx="3874">
                  <c:v>42255</c:v>
                </c:pt>
                <c:pt idx="3875">
                  <c:v>42256</c:v>
                </c:pt>
                <c:pt idx="3876">
                  <c:v>42257</c:v>
                </c:pt>
                <c:pt idx="3877">
                  <c:v>42258</c:v>
                </c:pt>
                <c:pt idx="3878">
                  <c:v>42261</c:v>
                </c:pt>
                <c:pt idx="3879">
                  <c:v>42262</c:v>
                </c:pt>
                <c:pt idx="3880">
                  <c:v>42263</c:v>
                </c:pt>
                <c:pt idx="3881">
                  <c:v>42264</c:v>
                </c:pt>
                <c:pt idx="3882">
                  <c:v>42265</c:v>
                </c:pt>
                <c:pt idx="3883">
                  <c:v>42268</c:v>
                </c:pt>
                <c:pt idx="3884">
                  <c:v>42269</c:v>
                </c:pt>
                <c:pt idx="3885">
                  <c:v>42270</c:v>
                </c:pt>
                <c:pt idx="3886">
                  <c:v>42271</c:v>
                </c:pt>
                <c:pt idx="3887">
                  <c:v>42272</c:v>
                </c:pt>
                <c:pt idx="3888">
                  <c:v>42275</c:v>
                </c:pt>
                <c:pt idx="3889">
                  <c:v>42276</c:v>
                </c:pt>
                <c:pt idx="3890">
                  <c:v>42277</c:v>
                </c:pt>
                <c:pt idx="3891">
                  <c:v>42278</c:v>
                </c:pt>
                <c:pt idx="3892">
                  <c:v>42279</c:v>
                </c:pt>
                <c:pt idx="3893">
                  <c:v>42282</c:v>
                </c:pt>
                <c:pt idx="3894">
                  <c:v>42283</c:v>
                </c:pt>
                <c:pt idx="3895">
                  <c:v>42284</c:v>
                </c:pt>
                <c:pt idx="3896">
                  <c:v>42285</c:v>
                </c:pt>
                <c:pt idx="3897">
                  <c:v>42286</c:v>
                </c:pt>
                <c:pt idx="3898">
                  <c:v>42289</c:v>
                </c:pt>
                <c:pt idx="3899">
                  <c:v>42290</c:v>
                </c:pt>
                <c:pt idx="3900">
                  <c:v>42291</c:v>
                </c:pt>
                <c:pt idx="3901">
                  <c:v>42292</c:v>
                </c:pt>
                <c:pt idx="3902">
                  <c:v>42293</c:v>
                </c:pt>
                <c:pt idx="3903">
                  <c:v>42296</c:v>
                </c:pt>
                <c:pt idx="3904">
                  <c:v>42297</c:v>
                </c:pt>
                <c:pt idx="3905">
                  <c:v>42298</c:v>
                </c:pt>
                <c:pt idx="3906">
                  <c:v>42299</c:v>
                </c:pt>
                <c:pt idx="3907">
                  <c:v>42300</c:v>
                </c:pt>
                <c:pt idx="3908">
                  <c:v>42303</c:v>
                </c:pt>
                <c:pt idx="3909">
                  <c:v>42304</c:v>
                </c:pt>
                <c:pt idx="3910">
                  <c:v>42305</c:v>
                </c:pt>
                <c:pt idx="3911">
                  <c:v>42306</c:v>
                </c:pt>
                <c:pt idx="3912">
                  <c:v>42307</c:v>
                </c:pt>
                <c:pt idx="3913">
                  <c:v>42310</c:v>
                </c:pt>
                <c:pt idx="3914">
                  <c:v>42311</c:v>
                </c:pt>
                <c:pt idx="3915">
                  <c:v>42312</c:v>
                </c:pt>
                <c:pt idx="3916">
                  <c:v>42313</c:v>
                </c:pt>
                <c:pt idx="3917">
                  <c:v>42314</c:v>
                </c:pt>
                <c:pt idx="3918">
                  <c:v>42317</c:v>
                </c:pt>
                <c:pt idx="3919">
                  <c:v>42318</c:v>
                </c:pt>
                <c:pt idx="3920">
                  <c:v>42319</c:v>
                </c:pt>
                <c:pt idx="3921">
                  <c:v>42320</c:v>
                </c:pt>
                <c:pt idx="3922">
                  <c:v>42321</c:v>
                </c:pt>
                <c:pt idx="3923">
                  <c:v>42324</c:v>
                </c:pt>
                <c:pt idx="3924">
                  <c:v>42325</c:v>
                </c:pt>
                <c:pt idx="3925">
                  <c:v>42326</c:v>
                </c:pt>
                <c:pt idx="3926">
                  <c:v>42327</c:v>
                </c:pt>
                <c:pt idx="3927">
                  <c:v>42328</c:v>
                </c:pt>
                <c:pt idx="3928">
                  <c:v>42331</c:v>
                </c:pt>
                <c:pt idx="3929">
                  <c:v>42332</c:v>
                </c:pt>
                <c:pt idx="3930">
                  <c:v>42333</c:v>
                </c:pt>
                <c:pt idx="3931">
                  <c:v>42335</c:v>
                </c:pt>
                <c:pt idx="3932">
                  <c:v>42338</c:v>
                </c:pt>
                <c:pt idx="3933">
                  <c:v>42339</c:v>
                </c:pt>
                <c:pt idx="3934">
                  <c:v>42340</c:v>
                </c:pt>
                <c:pt idx="3935">
                  <c:v>42341</c:v>
                </c:pt>
                <c:pt idx="3936">
                  <c:v>42342</c:v>
                </c:pt>
                <c:pt idx="3937">
                  <c:v>42345</c:v>
                </c:pt>
                <c:pt idx="3938">
                  <c:v>42346</c:v>
                </c:pt>
                <c:pt idx="3939">
                  <c:v>42347</c:v>
                </c:pt>
                <c:pt idx="3940">
                  <c:v>42348</c:v>
                </c:pt>
                <c:pt idx="3941">
                  <c:v>42349</c:v>
                </c:pt>
                <c:pt idx="3942">
                  <c:v>42352</c:v>
                </c:pt>
                <c:pt idx="3943">
                  <c:v>42353</c:v>
                </c:pt>
                <c:pt idx="3944">
                  <c:v>42354</c:v>
                </c:pt>
                <c:pt idx="3945">
                  <c:v>42355</c:v>
                </c:pt>
                <c:pt idx="3946">
                  <c:v>42356</c:v>
                </c:pt>
                <c:pt idx="3947">
                  <c:v>42359</c:v>
                </c:pt>
                <c:pt idx="3948">
                  <c:v>42360</c:v>
                </c:pt>
                <c:pt idx="3949">
                  <c:v>42361</c:v>
                </c:pt>
                <c:pt idx="3950">
                  <c:v>42362</c:v>
                </c:pt>
                <c:pt idx="3951">
                  <c:v>42366</c:v>
                </c:pt>
                <c:pt idx="3952">
                  <c:v>42367</c:v>
                </c:pt>
                <c:pt idx="3953">
                  <c:v>42368</c:v>
                </c:pt>
                <c:pt idx="3954">
                  <c:v>42369</c:v>
                </c:pt>
                <c:pt idx="3955">
                  <c:v>42373</c:v>
                </c:pt>
                <c:pt idx="3956">
                  <c:v>42374</c:v>
                </c:pt>
                <c:pt idx="3957">
                  <c:v>42375</c:v>
                </c:pt>
                <c:pt idx="3958">
                  <c:v>42376</c:v>
                </c:pt>
                <c:pt idx="3959">
                  <c:v>42377</c:v>
                </c:pt>
                <c:pt idx="3960">
                  <c:v>42380</c:v>
                </c:pt>
                <c:pt idx="3961">
                  <c:v>42381</c:v>
                </c:pt>
                <c:pt idx="3962">
                  <c:v>42382</c:v>
                </c:pt>
                <c:pt idx="3963">
                  <c:v>42383</c:v>
                </c:pt>
                <c:pt idx="3964">
                  <c:v>42384</c:v>
                </c:pt>
                <c:pt idx="3965">
                  <c:v>42388</c:v>
                </c:pt>
                <c:pt idx="3966">
                  <c:v>42389</c:v>
                </c:pt>
                <c:pt idx="3967">
                  <c:v>42390</c:v>
                </c:pt>
                <c:pt idx="3968">
                  <c:v>42391</c:v>
                </c:pt>
                <c:pt idx="3969">
                  <c:v>42394</c:v>
                </c:pt>
                <c:pt idx="3970">
                  <c:v>42395</c:v>
                </c:pt>
                <c:pt idx="3971">
                  <c:v>42396</c:v>
                </c:pt>
                <c:pt idx="3972">
                  <c:v>42397</c:v>
                </c:pt>
                <c:pt idx="3973">
                  <c:v>42398</c:v>
                </c:pt>
                <c:pt idx="3974">
                  <c:v>42401</c:v>
                </c:pt>
                <c:pt idx="3975">
                  <c:v>42402</c:v>
                </c:pt>
                <c:pt idx="3976">
                  <c:v>42403</c:v>
                </c:pt>
                <c:pt idx="3977">
                  <c:v>42404</c:v>
                </c:pt>
                <c:pt idx="3978">
                  <c:v>42405</c:v>
                </c:pt>
                <c:pt idx="3979">
                  <c:v>42408</c:v>
                </c:pt>
                <c:pt idx="3980">
                  <c:v>42409</c:v>
                </c:pt>
                <c:pt idx="3981">
                  <c:v>42410</c:v>
                </c:pt>
                <c:pt idx="3982">
                  <c:v>42411</c:v>
                </c:pt>
                <c:pt idx="3983">
                  <c:v>42412</c:v>
                </c:pt>
                <c:pt idx="3984">
                  <c:v>42416</c:v>
                </c:pt>
                <c:pt idx="3985">
                  <c:v>42417</c:v>
                </c:pt>
                <c:pt idx="3986">
                  <c:v>42418</c:v>
                </c:pt>
                <c:pt idx="3987">
                  <c:v>42419</c:v>
                </c:pt>
                <c:pt idx="3988">
                  <c:v>42422</c:v>
                </c:pt>
                <c:pt idx="3989">
                  <c:v>42423</c:v>
                </c:pt>
                <c:pt idx="3990">
                  <c:v>42424</c:v>
                </c:pt>
                <c:pt idx="3991">
                  <c:v>42425</c:v>
                </c:pt>
                <c:pt idx="3992">
                  <c:v>42426</c:v>
                </c:pt>
                <c:pt idx="3993">
                  <c:v>42429</c:v>
                </c:pt>
                <c:pt idx="3994">
                  <c:v>42430</c:v>
                </c:pt>
                <c:pt idx="3995">
                  <c:v>42431</c:v>
                </c:pt>
                <c:pt idx="3996">
                  <c:v>42432</c:v>
                </c:pt>
                <c:pt idx="3997">
                  <c:v>42433</c:v>
                </c:pt>
                <c:pt idx="3998">
                  <c:v>42436</c:v>
                </c:pt>
                <c:pt idx="3999">
                  <c:v>42437</c:v>
                </c:pt>
                <c:pt idx="4000">
                  <c:v>42438</c:v>
                </c:pt>
                <c:pt idx="4001">
                  <c:v>42439</c:v>
                </c:pt>
                <c:pt idx="4002">
                  <c:v>42440</c:v>
                </c:pt>
                <c:pt idx="4003">
                  <c:v>42443</c:v>
                </c:pt>
                <c:pt idx="4004">
                  <c:v>42444</c:v>
                </c:pt>
                <c:pt idx="4005">
                  <c:v>42445</c:v>
                </c:pt>
                <c:pt idx="4006">
                  <c:v>42446</c:v>
                </c:pt>
                <c:pt idx="4007">
                  <c:v>42447</c:v>
                </c:pt>
                <c:pt idx="4008">
                  <c:v>42450</c:v>
                </c:pt>
                <c:pt idx="4009">
                  <c:v>42451</c:v>
                </c:pt>
                <c:pt idx="4010">
                  <c:v>42452</c:v>
                </c:pt>
                <c:pt idx="4011">
                  <c:v>42453</c:v>
                </c:pt>
                <c:pt idx="4012">
                  <c:v>42457</c:v>
                </c:pt>
                <c:pt idx="4013">
                  <c:v>42458</c:v>
                </c:pt>
                <c:pt idx="4014">
                  <c:v>42459</c:v>
                </c:pt>
                <c:pt idx="4015">
                  <c:v>42460</c:v>
                </c:pt>
                <c:pt idx="4016">
                  <c:v>42461</c:v>
                </c:pt>
                <c:pt idx="4017">
                  <c:v>42464</c:v>
                </c:pt>
                <c:pt idx="4018">
                  <c:v>42465</c:v>
                </c:pt>
                <c:pt idx="4019">
                  <c:v>42466</c:v>
                </c:pt>
                <c:pt idx="4020">
                  <c:v>42467</c:v>
                </c:pt>
                <c:pt idx="4021">
                  <c:v>42468</c:v>
                </c:pt>
                <c:pt idx="4022">
                  <c:v>42471</c:v>
                </c:pt>
                <c:pt idx="4023">
                  <c:v>42472</c:v>
                </c:pt>
                <c:pt idx="4024">
                  <c:v>42473</c:v>
                </c:pt>
                <c:pt idx="4025">
                  <c:v>42474</c:v>
                </c:pt>
                <c:pt idx="4026">
                  <c:v>42475</c:v>
                </c:pt>
                <c:pt idx="4027">
                  <c:v>42478</c:v>
                </c:pt>
                <c:pt idx="4028">
                  <c:v>42479</c:v>
                </c:pt>
                <c:pt idx="4029">
                  <c:v>42480</c:v>
                </c:pt>
                <c:pt idx="4030">
                  <c:v>42481</c:v>
                </c:pt>
                <c:pt idx="4031">
                  <c:v>42482</c:v>
                </c:pt>
                <c:pt idx="4032">
                  <c:v>42485</c:v>
                </c:pt>
                <c:pt idx="4033">
                  <c:v>42486</c:v>
                </c:pt>
                <c:pt idx="4034">
                  <c:v>42487</c:v>
                </c:pt>
                <c:pt idx="4035">
                  <c:v>42488</c:v>
                </c:pt>
                <c:pt idx="4036">
                  <c:v>42489</c:v>
                </c:pt>
                <c:pt idx="4037">
                  <c:v>42492</c:v>
                </c:pt>
                <c:pt idx="4038">
                  <c:v>42493</c:v>
                </c:pt>
                <c:pt idx="4039">
                  <c:v>42494</c:v>
                </c:pt>
                <c:pt idx="4040">
                  <c:v>42495</c:v>
                </c:pt>
                <c:pt idx="4041">
                  <c:v>42496</c:v>
                </c:pt>
                <c:pt idx="4042">
                  <c:v>42499</c:v>
                </c:pt>
                <c:pt idx="4043">
                  <c:v>42500</c:v>
                </c:pt>
                <c:pt idx="4044">
                  <c:v>42501</c:v>
                </c:pt>
                <c:pt idx="4045">
                  <c:v>42502</c:v>
                </c:pt>
                <c:pt idx="4046">
                  <c:v>42503</c:v>
                </c:pt>
                <c:pt idx="4047">
                  <c:v>42506</c:v>
                </c:pt>
                <c:pt idx="4048">
                  <c:v>42507</c:v>
                </c:pt>
                <c:pt idx="4049">
                  <c:v>42508</c:v>
                </c:pt>
                <c:pt idx="4050">
                  <c:v>42509</c:v>
                </c:pt>
                <c:pt idx="4051">
                  <c:v>42510</c:v>
                </c:pt>
                <c:pt idx="4052">
                  <c:v>42513</c:v>
                </c:pt>
                <c:pt idx="4053">
                  <c:v>42514</c:v>
                </c:pt>
                <c:pt idx="4054">
                  <c:v>42515</c:v>
                </c:pt>
                <c:pt idx="4055">
                  <c:v>42516</c:v>
                </c:pt>
                <c:pt idx="4056">
                  <c:v>42517</c:v>
                </c:pt>
                <c:pt idx="4057">
                  <c:v>42521</c:v>
                </c:pt>
                <c:pt idx="4058">
                  <c:v>42522</c:v>
                </c:pt>
                <c:pt idx="4059">
                  <c:v>42523</c:v>
                </c:pt>
                <c:pt idx="4060">
                  <c:v>42524</c:v>
                </c:pt>
                <c:pt idx="4061">
                  <c:v>42527</c:v>
                </c:pt>
                <c:pt idx="4062">
                  <c:v>42528</c:v>
                </c:pt>
                <c:pt idx="4063">
                  <c:v>42529</c:v>
                </c:pt>
                <c:pt idx="4064">
                  <c:v>42530</c:v>
                </c:pt>
                <c:pt idx="4065">
                  <c:v>42531</c:v>
                </c:pt>
                <c:pt idx="4066">
                  <c:v>42534</c:v>
                </c:pt>
                <c:pt idx="4067">
                  <c:v>42535</c:v>
                </c:pt>
                <c:pt idx="4068">
                  <c:v>42536</c:v>
                </c:pt>
                <c:pt idx="4069">
                  <c:v>42537</c:v>
                </c:pt>
                <c:pt idx="4070">
                  <c:v>42538</c:v>
                </c:pt>
                <c:pt idx="4071">
                  <c:v>42541</c:v>
                </c:pt>
                <c:pt idx="4072">
                  <c:v>42542</c:v>
                </c:pt>
                <c:pt idx="4073">
                  <c:v>42543</c:v>
                </c:pt>
                <c:pt idx="4074">
                  <c:v>42544</c:v>
                </c:pt>
                <c:pt idx="4075">
                  <c:v>42545</c:v>
                </c:pt>
                <c:pt idx="4076">
                  <c:v>42548</c:v>
                </c:pt>
                <c:pt idx="4077">
                  <c:v>42549</c:v>
                </c:pt>
                <c:pt idx="4078">
                  <c:v>42550</c:v>
                </c:pt>
                <c:pt idx="4079">
                  <c:v>42551</c:v>
                </c:pt>
                <c:pt idx="4080">
                  <c:v>42552</c:v>
                </c:pt>
                <c:pt idx="4081">
                  <c:v>42556</c:v>
                </c:pt>
                <c:pt idx="4082">
                  <c:v>42557</c:v>
                </c:pt>
                <c:pt idx="4083">
                  <c:v>42558</c:v>
                </c:pt>
                <c:pt idx="4084">
                  <c:v>42559</c:v>
                </c:pt>
                <c:pt idx="4085">
                  <c:v>42562</c:v>
                </c:pt>
                <c:pt idx="4086">
                  <c:v>42563</c:v>
                </c:pt>
                <c:pt idx="4087">
                  <c:v>42564</c:v>
                </c:pt>
                <c:pt idx="4088">
                  <c:v>42565</c:v>
                </c:pt>
                <c:pt idx="4089">
                  <c:v>42566</c:v>
                </c:pt>
                <c:pt idx="4090">
                  <c:v>42569</c:v>
                </c:pt>
                <c:pt idx="4091">
                  <c:v>42570</c:v>
                </c:pt>
                <c:pt idx="4092">
                  <c:v>42571</c:v>
                </c:pt>
                <c:pt idx="4093">
                  <c:v>42572</c:v>
                </c:pt>
                <c:pt idx="4094">
                  <c:v>42573</c:v>
                </c:pt>
                <c:pt idx="4095">
                  <c:v>42576</c:v>
                </c:pt>
                <c:pt idx="4096">
                  <c:v>42577</c:v>
                </c:pt>
                <c:pt idx="4097">
                  <c:v>42578</c:v>
                </c:pt>
                <c:pt idx="4098">
                  <c:v>42579</c:v>
                </c:pt>
                <c:pt idx="4099">
                  <c:v>42580</c:v>
                </c:pt>
                <c:pt idx="4100">
                  <c:v>42583</c:v>
                </c:pt>
                <c:pt idx="4101">
                  <c:v>42584</c:v>
                </c:pt>
                <c:pt idx="4102">
                  <c:v>42585</c:v>
                </c:pt>
                <c:pt idx="4103">
                  <c:v>42586</c:v>
                </c:pt>
                <c:pt idx="4104">
                  <c:v>42587</c:v>
                </c:pt>
                <c:pt idx="4105">
                  <c:v>42590</c:v>
                </c:pt>
                <c:pt idx="4106">
                  <c:v>42591</c:v>
                </c:pt>
                <c:pt idx="4107">
                  <c:v>42592</c:v>
                </c:pt>
                <c:pt idx="4108">
                  <c:v>42593</c:v>
                </c:pt>
                <c:pt idx="4109">
                  <c:v>42594</c:v>
                </c:pt>
                <c:pt idx="4110">
                  <c:v>42597</c:v>
                </c:pt>
                <c:pt idx="4111">
                  <c:v>42598</c:v>
                </c:pt>
                <c:pt idx="4112">
                  <c:v>42599</c:v>
                </c:pt>
                <c:pt idx="4113">
                  <c:v>42600</c:v>
                </c:pt>
                <c:pt idx="4114">
                  <c:v>42601</c:v>
                </c:pt>
                <c:pt idx="4115">
                  <c:v>42604</c:v>
                </c:pt>
                <c:pt idx="4116">
                  <c:v>42605</c:v>
                </c:pt>
                <c:pt idx="4117">
                  <c:v>42606</c:v>
                </c:pt>
                <c:pt idx="4118">
                  <c:v>42607</c:v>
                </c:pt>
                <c:pt idx="4119">
                  <c:v>42608</c:v>
                </c:pt>
                <c:pt idx="4120">
                  <c:v>42611</c:v>
                </c:pt>
                <c:pt idx="4121">
                  <c:v>42612</c:v>
                </c:pt>
                <c:pt idx="4122">
                  <c:v>42613</c:v>
                </c:pt>
                <c:pt idx="4123">
                  <c:v>42614</c:v>
                </c:pt>
                <c:pt idx="4124">
                  <c:v>42615</c:v>
                </c:pt>
                <c:pt idx="4125">
                  <c:v>42619</c:v>
                </c:pt>
                <c:pt idx="4126">
                  <c:v>42620</c:v>
                </c:pt>
                <c:pt idx="4127">
                  <c:v>42621</c:v>
                </c:pt>
                <c:pt idx="4128">
                  <c:v>42622</c:v>
                </c:pt>
                <c:pt idx="4129">
                  <c:v>42625</c:v>
                </c:pt>
                <c:pt idx="4130">
                  <c:v>42626</c:v>
                </c:pt>
                <c:pt idx="4131">
                  <c:v>42627</c:v>
                </c:pt>
                <c:pt idx="4132">
                  <c:v>42628</c:v>
                </c:pt>
                <c:pt idx="4133">
                  <c:v>42629</c:v>
                </c:pt>
                <c:pt idx="4134">
                  <c:v>42632</c:v>
                </c:pt>
                <c:pt idx="4135">
                  <c:v>42633</c:v>
                </c:pt>
                <c:pt idx="4136">
                  <c:v>42634</c:v>
                </c:pt>
                <c:pt idx="4137">
                  <c:v>42635</c:v>
                </c:pt>
                <c:pt idx="4138">
                  <c:v>42636</c:v>
                </c:pt>
                <c:pt idx="4139">
                  <c:v>42639</c:v>
                </c:pt>
                <c:pt idx="4140">
                  <c:v>42640</c:v>
                </c:pt>
                <c:pt idx="4141">
                  <c:v>42641</c:v>
                </c:pt>
                <c:pt idx="4142">
                  <c:v>42642</c:v>
                </c:pt>
                <c:pt idx="4143">
                  <c:v>42643</c:v>
                </c:pt>
                <c:pt idx="4144">
                  <c:v>42646</c:v>
                </c:pt>
                <c:pt idx="4145">
                  <c:v>42647</c:v>
                </c:pt>
                <c:pt idx="4146">
                  <c:v>42648</c:v>
                </c:pt>
                <c:pt idx="4147">
                  <c:v>42649</c:v>
                </c:pt>
                <c:pt idx="4148">
                  <c:v>42650</c:v>
                </c:pt>
                <c:pt idx="4149">
                  <c:v>42653</c:v>
                </c:pt>
                <c:pt idx="4150">
                  <c:v>42654</c:v>
                </c:pt>
                <c:pt idx="4151">
                  <c:v>42655</c:v>
                </c:pt>
                <c:pt idx="4152">
                  <c:v>42656</c:v>
                </c:pt>
                <c:pt idx="4153">
                  <c:v>42657</c:v>
                </c:pt>
                <c:pt idx="4154">
                  <c:v>42660</c:v>
                </c:pt>
                <c:pt idx="4155">
                  <c:v>42661</c:v>
                </c:pt>
                <c:pt idx="4156">
                  <c:v>42662</c:v>
                </c:pt>
                <c:pt idx="4157">
                  <c:v>42663</c:v>
                </c:pt>
                <c:pt idx="4158">
                  <c:v>42664</c:v>
                </c:pt>
                <c:pt idx="4159">
                  <c:v>42667</c:v>
                </c:pt>
                <c:pt idx="4160">
                  <c:v>42668</c:v>
                </c:pt>
                <c:pt idx="4161">
                  <c:v>42669</c:v>
                </c:pt>
                <c:pt idx="4162">
                  <c:v>42670</c:v>
                </c:pt>
                <c:pt idx="4163">
                  <c:v>42671</c:v>
                </c:pt>
                <c:pt idx="4164">
                  <c:v>42674</c:v>
                </c:pt>
                <c:pt idx="4165">
                  <c:v>42675</c:v>
                </c:pt>
                <c:pt idx="4166">
                  <c:v>42676</c:v>
                </c:pt>
                <c:pt idx="4167">
                  <c:v>42677</c:v>
                </c:pt>
                <c:pt idx="4168">
                  <c:v>42678</c:v>
                </c:pt>
                <c:pt idx="4169">
                  <c:v>42681</c:v>
                </c:pt>
                <c:pt idx="4170">
                  <c:v>42682</c:v>
                </c:pt>
                <c:pt idx="4171">
                  <c:v>42683</c:v>
                </c:pt>
                <c:pt idx="4172">
                  <c:v>42684</c:v>
                </c:pt>
                <c:pt idx="4173">
                  <c:v>42685</c:v>
                </c:pt>
                <c:pt idx="4174">
                  <c:v>42688</c:v>
                </c:pt>
                <c:pt idx="4175">
                  <c:v>42689</c:v>
                </c:pt>
                <c:pt idx="4176">
                  <c:v>42690</c:v>
                </c:pt>
                <c:pt idx="4177">
                  <c:v>42691</c:v>
                </c:pt>
                <c:pt idx="4178">
                  <c:v>42692</c:v>
                </c:pt>
                <c:pt idx="4179">
                  <c:v>42695</c:v>
                </c:pt>
                <c:pt idx="4180">
                  <c:v>42696</c:v>
                </c:pt>
                <c:pt idx="4181">
                  <c:v>42697</c:v>
                </c:pt>
                <c:pt idx="4182">
                  <c:v>42699</c:v>
                </c:pt>
                <c:pt idx="4183">
                  <c:v>42702</c:v>
                </c:pt>
                <c:pt idx="4184">
                  <c:v>42703</c:v>
                </c:pt>
                <c:pt idx="4185">
                  <c:v>42704</c:v>
                </c:pt>
                <c:pt idx="4186">
                  <c:v>42705</c:v>
                </c:pt>
                <c:pt idx="4187">
                  <c:v>42706</c:v>
                </c:pt>
                <c:pt idx="4188">
                  <c:v>42709</c:v>
                </c:pt>
                <c:pt idx="4189">
                  <c:v>42710</c:v>
                </c:pt>
                <c:pt idx="4190">
                  <c:v>42711</c:v>
                </c:pt>
                <c:pt idx="4191">
                  <c:v>42712</c:v>
                </c:pt>
                <c:pt idx="4192">
                  <c:v>42713</c:v>
                </c:pt>
                <c:pt idx="4193">
                  <c:v>42716</c:v>
                </c:pt>
                <c:pt idx="4194">
                  <c:v>42717</c:v>
                </c:pt>
                <c:pt idx="4195">
                  <c:v>42718</c:v>
                </c:pt>
                <c:pt idx="4196">
                  <c:v>42719</c:v>
                </c:pt>
                <c:pt idx="4197">
                  <c:v>42720</c:v>
                </c:pt>
                <c:pt idx="4198">
                  <c:v>42723</c:v>
                </c:pt>
                <c:pt idx="4199">
                  <c:v>42724</c:v>
                </c:pt>
                <c:pt idx="4200">
                  <c:v>42725</c:v>
                </c:pt>
                <c:pt idx="4201">
                  <c:v>42726</c:v>
                </c:pt>
                <c:pt idx="4202">
                  <c:v>42727</c:v>
                </c:pt>
                <c:pt idx="4203">
                  <c:v>42731</c:v>
                </c:pt>
                <c:pt idx="4204">
                  <c:v>42732</c:v>
                </c:pt>
                <c:pt idx="4205">
                  <c:v>42733</c:v>
                </c:pt>
                <c:pt idx="4206">
                  <c:v>42734</c:v>
                </c:pt>
                <c:pt idx="4207">
                  <c:v>42738</c:v>
                </c:pt>
                <c:pt idx="4208">
                  <c:v>42739</c:v>
                </c:pt>
                <c:pt idx="4209">
                  <c:v>42740</c:v>
                </c:pt>
                <c:pt idx="4210">
                  <c:v>42741</c:v>
                </c:pt>
                <c:pt idx="4211">
                  <c:v>42744</c:v>
                </c:pt>
                <c:pt idx="4212">
                  <c:v>42745</c:v>
                </c:pt>
                <c:pt idx="4213">
                  <c:v>42746</c:v>
                </c:pt>
                <c:pt idx="4214">
                  <c:v>42747</c:v>
                </c:pt>
                <c:pt idx="4215">
                  <c:v>42748</c:v>
                </c:pt>
                <c:pt idx="4216">
                  <c:v>42752</c:v>
                </c:pt>
                <c:pt idx="4217">
                  <c:v>42753</c:v>
                </c:pt>
                <c:pt idx="4218">
                  <c:v>42754</c:v>
                </c:pt>
                <c:pt idx="4219">
                  <c:v>42755</c:v>
                </c:pt>
                <c:pt idx="4220">
                  <c:v>42758</c:v>
                </c:pt>
                <c:pt idx="4221">
                  <c:v>42759</c:v>
                </c:pt>
                <c:pt idx="4222">
                  <c:v>42760</c:v>
                </c:pt>
                <c:pt idx="4223">
                  <c:v>42761</c:v>
                </c:pt>
                <c:pt idx="4224">
                  <c:v>42762</c:v>
                </c:pt>
                <c:pt idx="4225">
                  <c:v>42765</c:v>
                </c:pt>
                <c:pt idx="4226">
                  <c:v>42766</c:v>
                </c:pt>
                <c:pt idx="4227">
                  <c:v>42767</c:v>
                </c:pt>
                <c:pt idx="4228">
                  <c:v>42768</c:v>
                </c:pt>
                <c:pt idx="4229">
                  <c:v>42769</c:v>
                </c:pt>
                <c:pt idx="4230">
                  <c:v>42772</c:v>
                </c:pt>
                <c:pt idx="4231">
                  <c:v>42773</c:v>
                </c:pt>
                <c:pt idx="4232">
                  <c:v>42774</c:v>
                </c:pt>
                <c:pt idx="4233">
                  <c:v>42775</c:v>
                </c:pt>
                <c:pt idx="4234">
                  <c:v>42776</c:v>
                </c:pt>
                <c:pt idx="4235">
                  <c:v>42779</c:v>
                </c:pt>
                <c:pt idx="4236">
                  <c:v>42780</c:v>
                </c:pt>
                <c:pt idx="4237">
                  <c:v>42781</c:v>
                </c:pt>
                <c:pt idx="4238">
                  <c:v>42782</c:v>
                </c:pt>
                <c:pt idx="4239">
                  <c:v>42783</c:v>
                </c:pt>
                <c:pt idx="4240">
                  <c:v>42787</c:v>
                </c:pt>
                <c:pt idx="4241">
                  <c:v>42788</c:v>
                </c:pt>
                <c:pt idx="4242">
                  <c:v>42789</c:v>
                </c:pt>
                <c:pt idx="4243">
                  <c:v>42790</c:v>
                </c:pt>
                <c:pt idx="4244">
                  <c:v>42793</c:v>
                </c:pt>
                <c:pt idx="4245">
                  <c:v>42794</c:v>
                </c:pt>
                <c:pt idx="4246">
                  <c:v>42795</c:v>
                </c:pt>
                <c:pt idx="4247">
                  <c:v>42796</c:v>
                </c:pt>
                <c:pt idx="4248">
                  <c:v>42797</c:v>
                </c:pt>
                <c:pt idx="4249">
                  <c:v>42800</c:v>
                </c:pt>
                <c:pt idx="4250">
                  <c:v>42801</c:v>
                </c:pt>
                <c:pt idx="4251">
                  <c:v>42802</c:v>
                </c:pt>
                <c:pt idx="4252">
                  <c:v>42803</c:v>
                </c:pt>
                <c:pt idx="4253">
                  <c:v>42804</c:v>
                </c:pt>
                <c:pt idx="4254">
                  <c:v>42807</c:v>
                </c:pt>
                <c:pt idx="4255">
                  <c:v>42808</c:v>
                </c:pt>
                <c:pt idx="4256">
                  <c:v>42809</c:v>
                </c:pt>
                <c:pt idx="4257">
                  <c:v>42810</c:v>
                </c:pt>
                <c:pt idx="4258">
                  <c:v>42811</c:v>
                </c:pt>
                <c:pt idx="4259">
                  <c:v>42814</c:v>
                </c:pt>
                <c:pt idx="4260">
                  <c:v>42815</c:v>
                </c:pt>
                <c:pt idx="4261">
                  <c:v>42816</c:v>
                </c:pt>
                <c:pt idx="4262">
                  <c:v>42817</c:v>
                </c:pt>
                <c:pt idx="4263">
                  <c:v>42818</c:v>
                </c:pt>
                <c:pt idx="4264">
                  <c:v>42821</c:v>
                </c:pt>
                <c:pt idx="4265">
                  <c:v>42822</c:v>
                </c:pt>
                <c:pt idx="4266">
                  <c:v>42823</c:v>
                </c:pt>
                <c:pt idx="4267">
                  <c:v>42824</c:v>
                </c:pt>
                <c:pt idx="4268">
                  <c:v>42825</c:v>
                </c:pt>
                <c:pt idx="4269">
                  <c:v>42828</c:v>
                </c:pt>
                <c:pt idx="4270">
                  <c:v>42829</c:v>
                </c:pt>
                <c:pt idx="4271">
                  <c:v>42830</c:v>
                </c:pt>
                <c:pt idx="4272">
                  <c:v>42831</c:v>
                </c:pt>
                <c:pt idx="4273">
                  <c:v>42832</c:v>
                </c:pt>
                <c:pt idx="4274">
                  <c:v>42835</c:v>
                </c:pt>
                <c:pt idx="4275">
                  <c:v>42836</c:v>
                </c:pt>
                <c:pt idx="4276">
                  <c:v>42837</c:v>
                </c:pt>
                <c:pt idx="4277">
                  <c:v>42838</c:v>
                </c:pt>
                <c:pt idx="4278">
                  <c:v>42842</c:v>
                </c:pt>
                <c:pt idx="4279">
                  <c:v>42843</c:v>
                </c:pt>
              </c:numCache>
            </c:numRef>
          </c:cat>
          <c:val>
            <c:numRef>
              <c:f>Sheet1!$C$2:$C$4281</c:f>
              <c:numCache>
                <c:formatCode>General</c:formatCode>
                <c:ptCount val="4280"/>
                <c:pt idx="0">
                  <c:v>0</c:v>
                </c:pt>
                <c:pt idx="1">
                  <c:v>4.8032708032707799E-3</c:v>
                </c:pt>
                <c:pt idx="2">
                  <c:v>-6.1135161135161898E-3</c:v>
                </c:pt>
                <c:pt idx="3">
                  <c:v>3.5152477152477102E-2</c:v>
                </c:pt>
                <c:pt idx="4">
                  <c:v>2.3471861471861401E-2</c:v>
                </c:pt>
                <c:pt idx="5">
                  <c:v>2.0087542087541901E-2</c:v>
                </c:pt>
                <c:pt idx="6">
                  <c:v>1.37556517556517E-2</c:v>
                </c:pt>
                <c:pt idx="7">
                  <c:v>2.75113035113034E-2</c:v>
                </c:pt>
                <c:pt idx="8">
                  <c:v>6.9870129870128897E-3</c:v>
                </c:pt>
                <c:pt idx="9">
                  <c:v>-1.6593554593554601E-2</c:v>
                </c:pt>
                <c:pt idx="10">
                  <c:v>-9.17075517075518E-3</c:v>
                </c:pt>
                <c:pt idx="11">
                  <c:v>2.83790283790276E-3</c:v>
                </c:pt>
                <c:pt idx="12">
                  <c:v>-4.69456469456472E-3</c:v>
                </c:pt>
                <c:pt idx="13">
                  <c:v>-1.26637806637807E-2</c:v>
                </c:pt>
                <c:pt idx="14">
                  <c:v>-3.4934102934102797E-2</c:v>
                </c:pt>
                <c:pt idx="15">
                  <c:v>-1.28821548821548E-2</c:v>
                </c:pt>
                <c:pt idx="16">
                  <c:v>-2.1837421837422799E-3</c:v>
                </c:pt>
                <c:pt idx="17">
                  <c:v>1.50649350649351E-2</c:v>
                </c:pt>
                <c:pt idx="18">
                  <c:v>2.4890812890812901E-2</c:v>
                </c:pt>
                <c:pt idx="19">
                  <c:v>1.41924001924E-2</c:v>
                </c:pt>
                <c:pt idx="20">
                  <c:v>1.7469937469937499E-3</c:v>
                </c:pt>
                <c:pt idx="21">
                  <c:v>-1.3974025974025899E-2</c:v>
                </c:pt>
                <c:pt idx="22">
                  <c:v>-2.1397787397787301E-2</c:v>
                </c:pt>
                <c:pt idx="23">
                  <c:v>-3.5807599807599698E-2</c:v>
                </c:pt>
                <c:pt idx="24">
                  <c:v>-2.0087542087541901E-2</c:v>
                </c:pt>
                <c:pt idx="25">
                  <c:v>-3.6899470899470897E-2</c:v>
                </c:pt>
                <c:pt idx="26">
                  <c:v>-3.5807599807599698E-2</c:v>
                </c:pt>
                <c:pt idx="27">
                  <c:v>-4.3665223665224403E-3</c:v>
                </c:pt>
                <c:pt idx="28">
                  <c:v>-2.1837421837422799E-3</c:v>
                </c:pt>
                <c:pt idx="29">
                  <c:v>-1.9650793650793801E-2</c:v>
                </c:pt>
                <c:pt idx="30">
                  <c:v>-3.6728624018924301E-2</c:v>
                </c:pt>
                <c:pt idx="31">
                  <c:v>-3.2044911038890102E-2</c:v>
                </c:pt>
                <c:pt idx="32">
                  <c:v>-2.77275935182584E-2</c:v>
                </c:pt>
                <c:pt idx="33">
                  <c:v>-3.4469983702943997E-2</c:v>
                </c:pt>
                <c:pt idx="34">
                  <c:v>-3.0685065512762399E-2</c:v>
                </c:pt>
                <c:pt idx="35">
                  <c:v>-2.8622815086753298E-2</c:v>
                </c:pt>
                <c:pt idx="36">
                  <c:v>-1.7233896967377899E-2</c:v>
                </c:pt>
                <c:pt idx="37">
                  <c:v>-3.5676697806071703E-2</c:v>
                </c:pt>
                <c:pt idx="38">
                  <c:v>-3.7310357318947503E-2</c:v>
                </c:pt>
                <c:pt idx="39">
                  <c:v>-3.9344627908275101E-2</c:v>
                </c:pt>
                <c:pt idx="40">
                  <c:v>-3.1454341033939799E-2</c:v>
                </c:pt>
                <c:pt idx="41">
                  <c:v>-4.3842469857496999E-2</c:v>
                </c:pt>
                <c:pt idx="42">
                  <c:v>-4.0420711925020197E-2</c:v>
                </c:pt>
                <c:pt idx="43">
                  <c:v>-4.0015312986247498E-2</c:v>
                </c:pt>
                <c:pt idx="44">
                  <c:v>-2.5408614451803199E-2</c:v>
                </c:pt>
                <c:pt idx="45">
                  <c:v>-1.7043023159544101E-2</c:v>
                </c:pt>
                <c:pt idx="46">
                  <c:v>-2.9702083754675101E-2</c:v>
                </c:pt>
                <c:pt idx="47">
                  <c:v>-2.2549164172139501E-2</c:v>
                </c:pt>
                <c:pt idx="48">
                  <c:v>-2.5284300148647298E-2</c:v>
                </c:pt>
                <c:pt idx="49">
                  <c:v>-1.6077024323516501E-2</c:v>
                </c:pt>
                <c:pt idx="50">
                  <c:v>-2.3541147994247801E-2</c:v>
                </c:pt>
                <c:pt idx="51">
                  <c:v>-1.0098829864583001E-2</c:v>
                </c:pt>
                <c:pt idx="52">
                  <c:v>-2.7952370248611601E-2</c:v>
                </c:pt>
                <c:pt idx="53">
                  <c:v>-2.0391066300675199E-2</c:v>
                </c:pt>
                <c:pt idx="54">
                  <c:v>-4.6378881244067E-3</c:v>
                </c:pt>
                <c:pt idx="55">
                  <c:v>-6.3181778906145998E-3</c:v>
                </c:pt>
                <c:pt idx="56">
                  <c:v>-4.2178156828545903E-3</c:v>
                </c:pt>
                <c:pt idx="57">
                  <c:v>2.29284554313417E-3</c:v>
                </c:pt>
                <c:pt idx="58">
                  <c:v>6.7040677974980999E-3</c:v>
                </c:pt>
                <c:pt idx="59">
                  <c:v>1.6575308555903001E-2</c:v>
                </c:pt>
                <c:pt idx="60">
                  <c:v>1.4895018789694899E-2</c:v>
                </c:pt>
                <c:pt idx="61">
                  <c:v>6.59881887807623E-3</c:v>
                </c:pt>
                <c:pt idx="62">
                  <c:v>-1.4878064308340899E-3</c:v>
                </c:pt>
                <c:pt idx="63">
                  <c:v>1.23745841403828E-2</c:v>
                </c:pt>
                <c:pt idx="64">
                  <c:v>-7.36882061256255E-3</c:v>
                </c:pt>
                <c:pt idx="65">
                  <c:v>-1.30393369554471E-2</c:v>
                </c:pt>
                <c:pt idx="66">
                  <c:v>-9.8892552618746708E-3</c:v>
                </c:pt>
                <c:pt idx="67">
                  <c:v>-1.9550921417571199E-2</c:v>
                </c:pt>
                <c:pt idx="68">
                  <c:v>-2.2911500949987298E-2</c:v>
                </c:pt>
                <c:pt idx="69">
                  <c:v>-4.4964842513401097E-2</c:v>
                </c:pt>
                <c:pt idx="70">
                  <c:v>-3.8874253728964303E-2</c:v>
                </c:pt>
                <c:pt idx="71">
                  <c:v>-3.2993239547236E-2</c:v>
                </c:pt>
                <c:pt idx="72">
                  <c:v>-2.8161944851319998E-2</c:v>
                </c:pt>
                <c:pt idx="73">
                  <c:v>-2.1440785786487601E-2</c:v>
                </c:pt>
                <c:pt idx="74">
                  <c:v>-1.6190341885154801E-2</c:v>
                </c:pt>
                <c:pt idx="75">
                  <c:v>-4.4283135216983197E-3</c:v>
                </c:pt>
                <c:pt idx="76">
                  <c:v>-6.4766154773005804E-4</c:v>
                </c:pt>
                <c:pt idx="77">
                  <c:v>-9.0491103787704499E-3</c:v>
                </c:pt>
                <c:pt idx="78">
                  <c:v>-1.3879481838551099E-2</c:v>
                </c:pt>
                <c:pt idx="79">
                  <c:v>-9.2586849814788302E-3</c:v>
                </c:pt>
                <c:pt idx="80">
                  <c:v>3.3434882650819398E-3</c:v>
                </c:pt>
                <c:pt idx="81">
                  <c:v>2.5033433819779002E-3</c:v>
                </c:pt>
                <c:pt idx="82">
                  <c:v>-1.0677339892819801E-3</c:v>
                </c:pt>
                <c:pt idx="83">
                  <c:v>9.4340770495186001E-3</c:v>
                </c:pt>
                <c:pt idx="84">
                  <c:v>6.0734975171024396E-3</c:v>
                </c:pt>
                <c:pt idx="85">
                  <c:v>1.15344392572786E-2</c:v>
                </c:pt>
                <c:pt idx="86">
                  <c:v>9.8541494910707097E-3</c:v>
                </c:pt>
                <c:pt idx="87">
                  <c:v>1.3845299303882499E-2</c:v>
                </c:pt>
                <c:pt idx="88">
                  <c:v>1.06952176103099E-2</c:v>
                </c:pt>
                <c:pt idx="89">
                  <c:v>1.1112687753891201E-2</c:v>
                </c:pt>
                <c:pt idx="90">
                  <c:v>7.6654831132334901E-3</c:v>
                </c:pt>
                <c:pt idx="91">
                  <c:v>7.4584511753784596E-3</c:v>
                </c:pt>
                <c:pt idx="92">
                  <c:v>1.71019935913038E-2</c:v>
                </c:pt>
                <c:pt idx="93">
                  <c:v>3.5716469164301001E-3</c:v>
                </c:pt>
                <c:pt idx="94">
                  <c:v>2.5427955684508498E-3</c:v>
                </c:pt>
                <c:pt idx="95">
                  <c:v>1.05544688546004E-2</c:v>
                </c:pt>
                <c:pt idx="96">
                  <c:v>2.2036123791892102E-2</c:v>
                </c:pt>
                <c:pt idx="97">
                  <c:v>1.3280225900394699E-2</c:v>
                </c:pt>
                <c:pt idx="98">
                  <c:v>2.0208019399110499E-2</c:v>
                </c:pt>
                <c:pt idx="99">
                  <c:v>2.1697217129683401E-2</c:v>
                </c:pt>
                <c:pt idx="100">
                  <c:v>2.9167789861893102E-2</c:v>
                </c:pt>
                <c:pt idx="101">
                  <c:v>2.6460355449669001E-2</c:v>
                </c:pt>
                <c:pt idx="102">
                  <c:v>2.12898143962785E-2</c:v>
                </c:pt>
                <c:pt idx="103">
                  <c:v>4.3631208768582203E-2</c:v>
                </c:pt>
                <c:pt idx="104">
                  <c:v>5.3236447798826303E-2</c:v>
                </c:pt>
                <c:pt idx="105">
                  <c:v>4.3680217480676901E-2</c:v>
                </c:pt>
                <c:pt idx="106">
                  <c:v>5.1389338764186998E-2</c:v>
                </c:pt>
                <c:pt idx="107">
                  <c:v>6.7376092991303205E-2</c:v>
                </c:pt>
                <c:pt idx="108">
                  <c:v>4.7973485251430602E-2</c:v>
                </c:pt>
                <c:pt idx="109">
                  <c:v>5.5411942651034898E-2</c:v>
                </c:pt>
                <c:pt idx="110">
                  <c:v>6.8902572242806395E-2</c:v>
                </c:pt>
                <c:pt idx="111">
                  <c:v>7.4532359181679303E-2</c:v>
                </c:pt>
                <c:pt idx="112">
                  <c:v>6.0693409044764099E-2</c:v>
                </c:pt>
                <c:pt idx="113">
                  <c:v>7.0751540986400296E-2</c:v>
                </c:pt>
                <c:pt idx="114">
                  <c:v>7.2382870137040797E-2</c:v>
                </c:pt>
                <c:pt idx="115">
                  <c:v>8.2400681646328106E-2</c:v>
                </c:pt>
                <c:pt idx="116">
                  <c:v>9.1419915429061804E-2</c:v>
                </c:pt>
                <c:pt idx="117">
                  <c:v>8.7621138218471201E-2</c:v>
                </c:pt>
                <c:pt idx="118">
                  <c:v>0.11119414363076</c:v>
                </c:pt>
                <c:pt idx="119">
                  <c:v>0.11956331032709699</c:v>
                </c:pt>
                <c:pt idx="120">
                  <c:v>0.101070890863493</c:v>
                </c:pt>
                <c:pt idx="121">
                  <c:v>0.110317648453903</c:v>
                </c:pt>
                <c:pt idx="122">
                  <c:v>0.13801856655648601</c:v>
                </c:pt>
                <c:pt idx="123">
                  <c:v>0.17595224547201099</c:v>
                </c:pt>
                <c:pt idx="124">
                  <c:v>0.18129571003116099</c:v>
                </c:pt>
                <c:pt idx="125">
                  <c:v>0.210681251210457</c:v>
                </c:pt>
                <c:pt idx="126">
                  <c:v>0.20618911702766299</c:v>
                </c:pt>
                <c:pt idx="127">
                  <c:v>0.25139237135982001</c:v>
                </c:pt>
                <c:pt idx="128">
                  <c:v>0.25700846238254099</c:v>
                </c:pt>
                <c:pt idx="129">
                  <c:v>0.26262332234629099</c:v>
                </c:pt>
                <c:pt idx="130">
                  <c:v>0.25420041687118</c:v>
                </c:pt>
                <c:pt idx="131">
                  <c:v>0.28368181709304102</c:v>
                </c:pt>
                <c:pt idx="132">
                  <c:v>0.28721344209518501</c:v>
                </c:pt>
                <c:pt idx="133">
                  <c:v>0.31163933222693502</c:v>
                </c:pt>
                <c:pt idx="134">
                  <c:v>0.32341098545841701</c:v>
                </c:pt>
                <c:pt idx="135">
                  <c:v>0.34621880553072598</c:v>
                </c:pt>
                <c:pt idx="136">
                  <c:v>0.35078011147978699</c:v>
                </c:pt>
                <c:pt idx="137">
                  <c:v>0.35300157349018302</c:v>
                </c:pt>
                <c:pt idx="138">
                  <c:v>0.35374206082698101</c:v>
                </c:pt>
                <c:pt idx="139">
                  <c:v>0.34425992561419</c:v>
                </c:pt>
                <c:pt idx="140">
                  <c:v>0.34455200008152298</c:v>
                </c:pt>
                <c:pt idx="141">
                  <c:v>0.37436679719942301</c:v>
                </c:pt>
                <c:pt idx="142">
                  <c:v>0.37956085732484002</c:v>
                </c:pt>
                <c:pt idx="143">
                  <c:v>0.41311876821945298</c:v>
                </c:pt>
                <c:pt idx="144">
                  <c:v>0.402129918280204</c:v>
                </c:pt>
                <c:pt idx="145">
                  <c:v>0.43897671972726099</c:v>
                </c:pt>
                <c:pt idx="146">
                  <c:v>0.43445164907262801</c:v>
                </c:pt>
                <c:pt idx="147">
                  <c:v>0.45693515101893001</c:v>
                </c:pt>
                <c:pt idx="148">
                  <c:v>0.46472403338981499</c:v>
                </c:pt>
                <c:pt idx="149">
                  <c:v>0.443788178738311</c:v>
                </c:pt>
                <c:pt idx="150">
                  <c:v>0.43641935715934499</c:v>
                </c:pt>
                <c:pt idx="151">
                  <c:v>0.470737580215986</c:v>
                </c:pt>
                <c:pt idx="152">
                  <c:v>0.50082325081479295</c:v>
                </c:pt>
                <c:pt idx="153">
                  <c:v>0.48760586906905801</c:v>
                </c:pt>
                <c:pt idx="154">
                  <c:v>0.51323745373814</c:v>
                </c:pt>
                <c:pt idx="155">
                  <c:v>0.51040854347176701</c:v>
                </c:pt>
                <c:pt idx="156">
                  <c:v>0.49732018067685202</c:v>
                </c:pt>
                <c:pt idx="157">
                  <c:v>0.49661295311025899</c:v>
                </c:pt>
                <c:pt idx="158">
                  <c:v>0.50934770212187697</c:v>
                </c:pt>
                <c:pt idx="159">
                  <c:v>0.55886914115987096</c:v>
                </c:pt>
                <c:pt idx="160">
                  <c:v>0.53393161474922601</c:v>
                </c:pt>
                <c:pt idx="161">
                  <c:v>0.51288383995484399</c:v>
                </c:pt>
                <c:pt idx="162">
                  <c:v>0.51642152872545599</c:v>
                </c:pt>
                <c:pt idx="163">
                  <c:v>0.56912704275076698</c:v>
                </c:pt>
                <c:pt idx="164">
                  <c:v>0.56240527899283799</c:v>
                </c:pt>
                <c:pt idx="165">
                  <c:v>0.54100544135280504</c:v>
                </c:pt>
                <c:pt idx="166">
                  <c:v>0.52137367262925605</c:v>
                </c:pt>
                <c:pt idx="167">
                  <c:v>0.48701420001892898</c:v>
                </c:pt>
                <c:pt idx="168">
                  <c:v>0.50688481313996803</c:v>
                </c:pt>
                <c:pt idx="169">
                  <c:v>0.47619330806252202</c:v>
                </c:pt>
                <c:pt idx="170">
                  <c:v>0.43343860997419198</c:v>
                </c:pt>
                <c:pt idx="171">
                  <c:v>0.443372365597065</c:v>
                </c:pt>
                <c:pt idx="172">
                  <c:v>0.48666058623563202</c:v>
                </c:pt>
                <c:pt idx="173">
                  <c:v>0.50262593836394798</c:v>
                </c:pt>
                <c:pt idx="174">
                  <c:v>0.51362518814964997</c:v>
                </c:pt>
                <c:pt idx="175">
                  <c:v>0.50901269959033302</c:v>
                </c:pt>
                <c:pt idx="176">
                  <c:v>0.53757695364625702</c:v>
                </c:pt>
                <c:pt idx="177">
                  <c:v>0.56541352195633998</c:v>
                </c:pt>
                <c:pt idx="178">
                  <c:v>0.64060823192321803</c:v>
                </c:pt>
                <c:pt idx="179">
                  <c:v>0.62294875503451397</c:v>
                </c:pt>
                <c:pt idx="180">
                  <c:v>0.67592718570062704</c:v>
                </c:pt>
                <c:pt idx="181">
                  <c:v>0.66295384098312005</c:v>
                </c:pt>
                <c:pt idx="182">
                  <c:v>0.65856205782273303</c:v>
                </c:pt>
                <c:pt idx="183">
                  <c:v>0.68770276920995099</c:v>
                </c:pt>
                <c:pt idx="184">
                  <c:v>0.68929930540055695</c:v>
                </c:pt>
                <c:pt idx="185">
                  <c:v>0.69249237778176798</c:v>
                </c:pt>
                <c:pt idx="186">
                  <c:v>0.70331112721784095</c:v>
                </c:pt>
                <c:pt idx="187">
                  <c:v>0.71112437656773897</c:v>
                </c:pt>
                <c:pt idx="188">
                  <c:v>0.72815204080887597</c:v>
                </c:pt>
                <c:pt idx="189">
                  <c:v>0.73796720542596395</c:v>
                </c:pt>
                <c:pt idx="190">
                  <c:v>0.72641724958156895</c:v>
                </c:pt>
                <c:pt idx="191">
                  <c:v>0.74001378401038698</c:v>
                </c:pt>
                <c:pt idx="192">
                  <c:v>0.74521256176704798</c:v>
                </c:pt>
                <c:pt idx="193">
                  <c:v>0.74081265470130697</c:v>
                </c:pt>
                <c:pt idx="194">
                  <c:v>0.74281070546656003</c:v>
                </c:pt>
                <c:pt idx="195">
                  <c:v>0.73351234634602902</c:v>
                </c:pt>
                <c:pt idx="196">
                  <c:v>0.71828357744229898</c:v>
                </c:pt>
                <c:pt idx="197">
                  <c:v>0.72800944736935602</c:v>
                </c:pt>
                <c:pt idx="198">
                  <c:v>0.73948605245763799</c:v>
                </c:pt>
                <c:pt idx="199">
                  <c:v>0.77895992351631504</c:v>
                </c:pt>
                <c:pt idx="200">
                  <c:v>0.79202407482648995</c:v>
                </c:pt>
                <c:pt idx="201">
                  <c:v>0.78674577552523495</c:v>
                </c:pt>
                <c:pt idx="202">
                  <c:v>0.79598460200027998</c:v>
                </c:pt>
                <c:pt idx="203">
                  <c:v>0.81691838166814801</c:v>
                </c:pt>
                <c:pt idx="204">
                  <c:v>0.83438966499525102</c:v>
                </c:pt>
                <c:pt idx="205">
                  <c:v>0.85540082969767794</c:v>
                </c:pt>
                <c:pt idx="206">
                  <c:v>0.84023401881342996</c:v>
                </c:pt>
                <c:pt idx="207">
                  <c:v>0.843016501411743</c:v>
                </c:pt>
                <c:pt idx="208">
                  <c:v>0.86088099249158201</c:v>
                </c:pt>
                <c:pt idx="209">
                  <c:v>0.81985042568853195</c:v>
                </c:pt>
                <c:pt idx="210">
                  <c:v>0.79179835160467404</c:v>
                </c:pt>
                <c:pt idx="211">
                  <c:v>0.75314120187497802</c:v>
                </c:pt>
                <c:pt idx="212">
                  <c:v>0.75579294737621106</c:v>
                </c:pt>
                <c:pt idx="213">
                  <c:v>0.74392967472763205</c:v>
                </c:pt>
                <c:pt idx="214">
                  <c:v>0.781052205385802</c:v>
                </c:pt>
                <c:pt idx="215">
                  <c:v>0.76458507552264399</c:v>
                </c:pt>
                <c:pt idx="216">
                  <c:v>0.72983405557873304</c:v>
                </c:pt>
                <c:pt idx="217">
                  <c:v>0.73890641851213901</c:v>
                </c:pt>
                <c:pt idx="218">
                  <c:v>0.72508912779112</c:v>
                </c:pt>
                <c:pt idx="219">
                  <c:v>0.74085853022548498</c:v>
                </c:pt>
                <c:pt idx="220">
                  <c:v>0.75955991294805603</c:v>
                </c:pt>
                <c:pt idx="221">
                  <c:v>0.77212091302542896</c:v>
                </c:pt>
                <c:pt idx="222">
                  <c:v>0.77407493109786996</c:v>
                </c:pt>
                <c:pt idx="223">
                  <c:v>0.82654937154858499</c:v>
                </c:pt>
                <c:pt idx="224">
                  <c:v>0.74836891703018604</c:v>
                </c:pt>
                <c:pt idx="225">
                  <c:v>0.77709549113700105</c:v>
                </c:pt>
                <c:pt idx="226">
                  <c:v>0.742003886493388</c:v>
                </c:pt>
                <c:pt idx="227">
                  <c:v>0.742446829514538</c:v>
                </c:pt>
                <c:pt idx="228">
                  <c:v>0.77740292190967097</c:v>
                </c:pt>
                <c:pt idx="229">
                  <c:v>0.81356709987039</c:v>
                </c:pt>
                <c:pt idx="230">
                  <c:v>0.86224778467028296</c:v>
                </c:pt>
                <c:pt idx="231">
                  <c:v>0.89388457924852804</c:v>
                </c:pt>
                <c:pt idx="232">
                  <c:v>0.91311687381858297</c:v>
                </c:pt>
                <c:pt idx="233">
                  <c:v>0.85526815844575599</c:v>
                </c:pt>
                <c:pt idx="234">
                  <c:v>0.87892904901951296</c:v>
                </c:pt>
                <c:pt idx="235">
                  <c:v>0.91733797999941702</c:v>
                </c:pt>
                <c:pt idx="236">
                  <c:v>0.97033157488995203</c:v>
                </c:pt>
                <c:pt idx="237">
                  <c:v>0.96279734132740902</c:v>
                </c:pt>
                <c:pt idx="238">
                  <c:v>0.94223083889288295</c:v>
                </c:pt>
                <c:pt idx="239">
                  <c:v>0.90078766214611405</c:v>
                </c:pt>
                <c:pt idx="240">
                  <c:v>0.83737236838472595</c:v>
                </c:pt>
                <c:pt idx="241">
                  <c:v>0.84502746302263598</c:v>
                </c:pt>
                <c:pt idx="242">
                  <c:v>0.77512030434764001</c:v>
                </c:pt>
                <c:pt idx="243">
                  <c:v>0.80212192827915296</c:v>
                </c:pt>
                <c:pt idx="244">
                  <c:v>0.78208043840863595</c:v>
                </c:pt>
                <c:pt idx="245">
                  <c:v>0.81459344874388395</c:v>
                </c:pt>
                <c:pt idx="246">
                  <c:v>0.81583742847708696</c:v>
                </c:pt>
                <c:pt idx="247">
                  <c:v>0.78286030985977495</c:v>
                </c:pt>
                <c:pt idx="248">
                  <c:v>0.77348522412381304</c:v>
                </c:pt>
                <c:pt idx="249">
                  <c:v>0.76411013838785102</c:v>
                </c:pt>
                <c:pt idx="250">
                  <c:v>0.73920868450388499</c:v>
                </c:pt>
                <c:pt idx="251">
                  <c:v>0.67008456878740397</c:v>
                </c:pt>
                <c:pt idx="252">
                  <c:v>0.69230813120077905</c:v>
                </c:pt>
                <c:pt idx="253">
                  <c:v>0.70779600193486902</c:v>
                </c:pt>
                <c:pt idx="254">
                  <c:v>0.73879828524819502</c:v>
                </c:pt>
                <c:pt idx="255">
                  <c:v>0.72941141112654395</c:v>
                </c:pt>
                <c:pt idx="256">
                  <c:v>0.75202788674045695</c:v>
                </c:pt>
                <c:pt idx="257">
                  <c:v>0.74420484569398604</c:v>
                </c:pt>
                <c:pt idx="258">
                  <c:v>0.77324634142404303</c:v>
                </c:pt>
                <c:pt idx="259">
                  <c:v>0.76098134626948</c:v>
                </c:pt>
                <c:pt idx="260">
                  <c:v>0.73081053372907501</c:v>
                </c:pt>
                <c:pt idx="261">
                  <c:v>0.73394515564129204</c:v>
                </c:pt>
                <c:pt idx="262">
                  <c:v>0.71193249289763905</c:v>
                </c:pt>
                <c:pt idx="263">
                  <c:v>0.682810138692442</c:v>
                </c:pt>
                <c:pt idx="264">
                  <c:v>0.697345974430015</c:v>
                </c:pt>
                <c:pt idx="265">
                  <c:v>0.69653819504519399</c:v>
                </c:pt>
                <c:pt idx="266">
                  <c:v>0.70366350526504196</c:v>
                </c:pt>
                <c:pt idx="267">
                  <c:v>0.70868036501035803</c:v>
                </c:pt>
                <c:pt idx="268">
                  <c:v>0.69688446429843298</c:v>
                </c:pt>
                <c:pt idx="269">
                  <c:v>0.693494943815128</c:v>
                </c:pt>
                <c:pt idx="270">
                  <c:v>0.68566297699782996</c:v>
                </c:pt>
                <c:pt idx="271">
                  <c:v>0.72540285964783402</c:v>
                </c:pt>
                <c:pt idx="272">
                  <c:v>0.72807879872082204</c:v>
                </c:pt>
                <c:pt idx="273">
                  <c:v>0.73597354812484805</c:v>
                </c:pt>
                <c:pt idx="274">
                  <c:v>0.71041723626974695</c:v>
                </c:pt>
                <c:pt idx="275">
                  <c:v>0.712624370132242</c:v>
                </c:pt>
                <c:pt idx="276">
                  <c:v>0.741673406712406</c:v>
                </c:pt>
                <c:pt idx="277">
                  <c:v>0.73655162076915703</c:v>
                </c:pt>
                <c:pt idx="278">
                  <c:v>0.75704819866997897</c:v>
                </c:pt>
                <c:pt idx="279">
                  <c:v>0.77103837616942805</c:v>
                </c:pt>
                <c:pt idx="280">
                  <c:v>0.79584537199286398</c:v>
                </c:pt>
                <c:pt idx="281">
                  <c:v>0.78652983086295203</c:v>
                </c:pt>
                <c:pt idx="282">
                  <c:v>0.77546501054334704</c:v>
                </c:pt>
                <c:pt idx="283">
                  <c:v>0.78400978231625296</c:v>
                </c:pt>
                <c:pt idx="284">
                  <c:v>0.80446417568016604</c:v>
                </c:pt>
                <c:pt idx="285">
                  <c:v>0.78947408465840896</c:v>
                </c:pt>
                <c:pt idx="286">
                  <c:v>0.79591940390726001</c:v>
                </c:pt>
                <c:pt idx="287">
                  <c:v>0.77924784227305499</c:v>
                </c:pt>
                <c:pt idx="288">
                  <c:v>0.76663776697629504</c:v>
                </c:pt>
                <c:pt idx="289">
                  <c:v>0.76355538895234099</c:v>
                </c:pt>
                <c:pt idx="290">
                  <c:v>0.77868480727796696</c:v>
                </c:pt>
                <c:pt idx="291">
                  <c:v>0.81859100426708098</c:v>
                </c:pt>
                <c:pt idx="292">
                  <c:v>0.81565454377431001</c:v>
                </c:pt>
                <c:pt idx="293">
                  <c:v>0.80686344427353096</c:v>
                </c:pt>
                <c:pt idx="294">
                  <c:v>0.81475984748618102</c:v>
                </c:pt>
                <c:pt idx="295">
                  <c:v>0.82429585249381798</c:v>
                </c:pt>
                <c:pt idx="296">
                  <c:v>0.84500746430408102</c:v>
                </c:pt>
                <c:pt idx="297">
                  <c:v>0.83055467811122796</c:v>
                </c:pt>
                <c:pt idx="298">
                  <c:v>0.81371738461652798</c:v>
                </c:pt>
                <c:pt idx="299">
                  <c:v>0.81625168269964499</c:v>
                </c:pt>
                <c:pt idx="300">
                  <c:v>0.81520630249747905</c:v>
                </c:pt>
                <c:pt idx="301">
                  <c:v>0.80519501093033596</c:v>
                </c:pt>
                <c:pt idx="302">
                  <c:v>0.79854384234465303</c:v>
                </c:pt>
                <c:pt idx="303">
                  <c:v>0.77610028226677397</c:v>
                </c:pt>
                <c:pt idx="304">
                  <c:v>0.77652790368264102</c:v>
                </c:pt>
                <c:pt idx="305">
                  <c:v>0.81117219789744199</c:v>
                </c:pt>
                <c:pt idx="306">
                  <c:v>0.85031860018664995</c:v>
                </c:pt>
                <c:pt idx="307">
                  <c:v>0.86042147377301403</c:v>
                </c:pt>
                <c:pt idx="308">
                  <c:v>0.83804102235912503</c:v>
                </c:pt>
                <c:pt idx="309">
                  <c:v>0.83990535618916895</c:v>
                </c:pt>
                <c:pt idx="310">
                  <c:v>0.88357890689636598</c:v>
                </c:pt>
                <c:pt idx="311">
                  <c:v>0.89989974552177698</c:v>
                </c:pt>
                <c:pt idx="312">
                  <c:v>0.87611946021285003</c:v>
                </c:pt>
                <c:pt idx="313">
                  <c:v>0.89368178048272995</c:v>
                </c:pt>
                <c:pt idx="314">
                  <c:v>0.88078135046963002</c:v>
                </c:pt>
                <c:pt idx="315">
                  <c:v>0.89725631861892996</c:v>
                </c:pt>
                <c:pt idx="316">
                  <c:v>0.908602785213103</c:v>
                </c:pt>
                <c:pt idx="317">
                  <c:v>0.87101060591524504</c:v>
                </c:pt>
                <c:pt idx="318">
                  <c:v>0.85292071846366302</c:v>
                </c:pt>
                <c:pt idx="319">
                  <c:v>0.87336959903437394</c:v>
                </c:pt>
                <c:pt idx="320">
                  <c:v>0.89303214856537405</c:v>
                </c:pt>
                <c:pt idx="321">
                  <c:v>0.90026724883835496</c:v>
                </c:pt>
                <c:pt idx="322">
                  <c:v>0.90089545896247103</c:v>
                </c:pt>
                <c:pt idx="323">
                  <c:v>0.90876090612869698</c:v>
                </c:pt>
                <c:pt idx="324">
                  <c:v>0.89680568284832896</c:v>
                </c:pt>
                <c:pt idx="325">
                  <c:v>0.88904026055669505</c:v>
                </c:pt>
                <c:pt idx="326">
                  <c:v>0.87871777342545898</c:v>
                </c:pt>
                <c:pt idx="327">
                  <c:v>0.85345153971737198</c:v>
                </c:pt>
                <c:pt idx="328">
                  <c:v>0.84620989221654597</c:v>
                </c:pt>
                <c:pt idx="329">
                  <c:v>0.81196559608657504</c:v>
                </c:pt>
                <c:pt idx="330">
                  <c:v>0.80661401627293405</c:v>
                </c:pt>
                <c:pt idx="331">
                  <c:v>0.80038353682391405</c:v>
                </c:pt>
                <c:pt idx="332">
                  <c:v>0.79993043168601496</c:v>
                </c:pt>
                <c:pt idx="333">
                  <c:v>0.79917631954522805</c:v>
                </c:pt>
                <c:pt idx="334">
                  <c:v>0.81471553792454598</c:v>
                </c:pt>
                <c:pt idx="335">
                  <c:v>0.82100992269405404</c:v>
                </c:pt>
                <c:pt idx="336">
                  <c:v>0.85017175103823905</c:v>
                </c:pt>
                <c:pt idx="337">
                  <c:v>0.86728640645648003</c:v>
                </c:pt>
                <c:pt idx="338">
                  <c:v>0.83543377229694704</c:v>
                </c:pt>
                <c:pt idx="339">
                  <c:v>0.854451491286222</c:v>
                </c:pt>
                <c:pt idx="340">
                  <c:v>0.86110790821115302</c:v>
                </c:pt>
                <c:pt idx="341">
                  <c:v>0.89973395198802797</c:v>
                </c:pt>
                <c:pt idx="342">
                  <c:v>0.88840243156712595</c:v>
                </c:pt>
                <c:pt idx="343">
                  <c:v>0.86078916854374499</c:v>
                </c:pt>
                <c:pt idx="344">
                  <c:v>0.84418868627386001</c:v>
                </c:pt>
                <c:pt idx="345">
                  <c:v>0.80875437576517595</c:v>
                </c:pt>
                <c:pt idx="346">
                  <c:v>0.82200267078463896</c:v>
                </c:pt>
                <c:pt idx="347">
                  <c:v>0.810350242399272</c:v>
                </c:pt>
                <c:pt idx="348">
                  <c:v>0.81481910263415103</c:v>
                </c:pt>
                <c:pt idx="349">
                  <c:v>0.76805327170456605</c:v>
                </c:pt>
                <c:pt idx="350">
                  <c:v>0.73533150081443299</c:v>
                </c:pt>
                <c:pt idx="351">
                  <c:v>0.75655912900437405</c:v>
                </c:pt>
                <c:pt idx="352">
                  <c:v>0.66478161946447401</c:v>
                </c:pt>
                <c:pt idx="353">
                  <c:v>0.66079195287923498</c:v>
                </c:pt>
                <c:pt idx="354">
                  <c:v>0.627272248672055</c:v>
                </c:pt>
                <c:pt idx="355">
                  <c:v>0.57555619556089299</c:v>
                </c:pt>
                <c:pt idx="356">
                  <c:v>0.55855891492954102</c:v>
                </c:pt>
                <c:pt idx="357">
                  <c:v>0.61335178156486203</c:v>
                </c:pt>
                <c:pt idx="358">
                  <c:v>0.59653013299514202</c:v>
                </c:pt>
                <c:pt idx="359">
                  <c:v>0.60217877077611603</c:v>
                </c:pt>
                <c:pt idx="360">
                  <c:v>0.58827341203183003</c:v>
                </c:pt>
                <c:pt idx="361">
                  <c:v>0.554572751568294</c:v>
                </c:pt>
                <c:pt idx="362">
                  <c:v>0.55204256051431999</c:v>
                </c:pt>
                <c:pt idx="363">
                  <c:v>0.57154275908316599</c:v>
                </c:pt>
                <c:pt idx="364">
                  <c:v>0.59788817198433897</c:v>
                </c:pt>
                <c:pt idx="365">
                  <c:v>0.59654854057439299</c:v>
                </c:pt>
                <c:pt idx="366">
                  <c:v>0.59966978075373201</c:v>
                </c:pt>
                <c:pt idx="367">
                  <c:v>0.61011198239129005</c:v>
                </c:pt>
                <c:pt idx="368">
                  <c:v>0.60149830128733295</c:v>
                </c:pt>
                <c:pt idx="369">
                  <c:v>0.63716601855394295</c:v>
                </c:pt>
                <c:pt idx="370">
                  <c:v>0.66255909317387196</c:v>
                </c:pt>
                <c:pt idx="371">
                  <c:v>0.65500089994681898</c:v>
                </c:pt>
                <c:pt idx="372">
                  <c:v>0.65197762265599801</c:v>
                </c:pt>
                <c:pt idx="373">
                  <c:v>0.66240772475741705</c:v>
                </c:pt>
                <c:pt idx="374">
                  <c:v>0.62704069880457602</c:v>
                </c:pt>
                <c:pt idx="375">
                  <c:v>0.63051808134476295</c:v>
                </c:pt>
                <c:pt idx="376">
                  <c:v>0.63158014483597602</c:v>
                </c:pt>
                <c:pt idx="377">
                  <c:v>0.59935787684700004</c:v>
                </c:pt>
                <c:pt idx="378">
                  <c:v>0.60753988854783103</c:v>
                </c:pt>
                <c:pt idx="379">
                  <c:v>0.61182079124049404</c:v>
                </c:pt>
                <c:pt idx="380">
                  <c:v>0.64075622224857898</c:v>
                </c:pt>
                <c:pt idx="381">
                  <c:v>0.63704691206868402</c:v>
                </c:pt>
                <c:pt idx="382">
                  <c:v>0.67963469315956804</c:v>
                </c:pt>
                <c:pt idx="383">
                  <c:v>0.69980032036165396</c:v>
                </c:pt>
                <c:pt idx="384">
                  <c:v>0.69403613308112</c:v>
                </c:pt>
                <c:pt idx="385">
                  <c:v>0.73742789477488502</c:v>
                </c:pt>
                <c:pt idx="386">
                  <c:v>0.74927698351547201</c:v>
                </c:pt>
                <c:pt idx="387">
                  <c:v>0.77217337554785004</c:v>
                </c:pt>
                <c:pt idx="388">
                  <c:v>0.79971362222014697</c:v>
                </c:pt>
                <c:pt idx="389">
                  <c:v>0.80211464459113602</c:v>
                </c:pt>
                <c:pt idx="390">
                  <c:v>0.79649584213381996</c:v>
                </c:pt>
                <c:pt idx="391">
                  <c:v>0.79458056913603603</c:v>
                </c:pt>
                <c:pt idx="392">
                  <c:v>0.80556723865468705</c:v>
                </c:pt>
                <c:pt idx="393">
                  <c:v>0.76495299092733104</c:v>
                </c:pt>
                <c:pt idx="394">
                  <c:v>0.76325768518344705</c:v>
                </c:pt>
                <c:pt idx="395">
                  <c:v>0.76002759319075497</c:v>
                </c:pt>
                <c:pt idx="396">
                  <c:v>0.76784311809898698</c:v>
                </c:pt>
                <c:pt idx="397">
                  <c:v>0.74604519544908898</c:v>
                </c:pt>
                <c:pt idx="398">
                  <c:v>0.76067424207065104</c:v>
                </c:pt>
                <c:pt idx="399">
                  <c:v>0.77233114729585495</c:v>
                </c:pt>
                <c:pt idx="400">
                  <c:v>0.79781927122531804</c:v>
                </c:pt>
                <c:pt idx="401">
                  <c:v>0.79393442513704304</c:v>
                </c:pt>
                <c:pt idx="402">
                  <c:v>0.80167061119239502</c:v>
                </c:pt>
                <c:pt idx="403">
                  <c:v>0.83429237386487298</c:v>
                </c:pt>
                <c:pt idx="404">
                  <c:v>0.859053765795881</c:v>
                </c:pt>
                <c:pt idx="405">
                  <c:v>0.84578271106700198</c:v>
                </c:pt>
                <c:pt idx="406">
                  <c:v>0.83477643115074196</c:v>
                </c:pt>
                <c:pt idx="407">
                  <c:v>0.86585028053820101</c:v>
                </c:pt>
                <c:pt idx="408">
                  <c:v>0.89999931738882899</c:v>
                </c:pt>
                <c:pt idx="409">
                  <c:v>0.90097181256948899</c:v>
                </c:pt>
                <c:pt idx="410">
                  <c:v>0.91360746541959903</c:v>
                </c:pt>
                <c:pt idx="411">
                  <c:v>0.94939767438628797</c:v>
                </c:pt>
                <c:pt idx="412">
                  <c:v>0.94547878405661301</c:v>
                </c:pt>
                <c:pt idx="413">
                  <c:v>0.94769310702099696</c:v>
                </c:pt>
                <c:pt idx="414">
                  <c:v>0.90985816995351698</c:v>
                </c:pt>
                <c:pt idx="415">
                  <c:v>0.92809404219978298</c:v>
                </c:pt>
                <c:pt idx="416">
                  <c:v>0.94803448181133898</c:v>
                </c:pt>
                <c:pt idx="417">
                  <c:v>0.93644388504464504</c:v>
                </c:pt>
                <c:pt idx="418">
                  <c:v>0.92280226926364295</c:v>
                </c:pt>
                <c:pt idx="419">
                  <c:v>0.94173446515836601</c:v>
                </c:pt>
                <c:pt idx="420">
                  <c:v>0.92995990402079798</c:v>
                </c:pt>
                <c:pt idx="421">
                  <c:v>0.93365553145059899</c:v>
                </c:pt>
                <c:pt idx="422">
                  <c:v>0.923037570250138</c:v>
                </c:pt>
                <c:pt idx="423">
                  <c:v>0.93470644661685398</c:v>
                </c:pt>
                <c:pt idx="424">
                  <c:v>0.93370818436120495</c:v>
                </c:pt>
                <c:pt idx="425">
                  <c:v>0.90536787865745405</c:v>
                </c:pt>
                <c:pt idx="426">
                  <c:v>0.92587272498971895</c:v>
                </c:pt>
                <c:pt idx="427">
                  <c:v>0.90403461397817397</c:v>
                </c:pt>
                <c:pt idx="428">
                  <c:v>0.89132403797797599</c:v>
                </c:pt>
                <c:pt idx="429">
                  <c:v>0.904670651709086</c:v>
                </c:pt>
                <c:pt idx="430">
                  <c:v>0.90026705847655997</c:v>
                </c:pt>
                <c:pt idx="431">
                  <c:v>0.88477309707301099</c:v>
                </c:pt>
                <c:pt idx="432">
                  <c:v>0.87645422114623295</c:v>
                </c:pt>
                <c:pt idx="433">
                  <c:v>0.89488400539326896</c:v>
                </c:pt>
                <c:pt idx="434">
                  <c:v>0.90675314286293796</c:v>
                </c:pt>
                <c:pt idx="435">
                  <c:v>0.89122871574776197</c:v>
                </c:pt>
                <c:pt idx="436">
                  <c:v>0.92949597188421096</c:v>
                </c:pt>
                <c:pt idx="437">
                  <c:v>0.91495929437275603</c:v>
                </c:pt>
                <c:pt idx="438">
                  <c:v>0.90620004013851296</c:v>
                </c:pt>
                <c:pt idx="439">
                  <c:v>0.89171261990568895</c:v>
                </c:pt>
                <c:pt idx="440">
                  <c:v>0.90754744292992795</c:v>
                </c:pt>
                <c:pt idx="441">
                  <c:v>0.91344375025492497</c:v>
                </c:pt>
                <c:pt idx="442">
                  <c:v>0.91293932627567698</c:v>
                </c:pt>
                <c:pt idx="443">
                  <c:v>0.91816079611492196</c:v>
                </c:pt>
                <c:pt idx="444">
                  <c:v>0.85785032007354001</c:v>
                </c:pt>
                <c:pt idx="445">
                  <c:v>0.88463477893560605</c:v>
                </c:pt>
                <c:pt idx="446">
                  <c:v>0.90670446411776096</c:v>
                </c:pt>
                <c:pt idx="447">
                  <c:v>0.89777706855710204</c:v>
                </c:pt>
                <c:pt idx="448">
                  <c:v>0.850606609957128</c:v>
                </c:pt>
                <c:pt idx="449">
                  <c:v>0.83915027795996699</c:v>
                </c:pt>
                <c:pt idx="450">
                  <c:v>0.83123173035780396</c:v>
                </c:pt>
                <c:pt idx="451">
                  <c:v>0.81977539836064295</c:v>
                </c:pt>
                <c:pt idx="452">
                  <c:v>0.85464881833137396</c:v>
                </c:pt>
                <c:pt idx="453">
                  <c:v>0.87739106881919404</c:v>
                </c:pt>
                <c:pt idx="454">
                  <c:v>0.87149476149419702</c:v>
                </c:pt>
                <c:pt idx="455">
                  <c:v>0.85161545791562498</c:v>
                </c:pt>
                <c:pt idx="456">
                  <c:v>0.85507887448325004</c:v>
                </c:pt>
                <c:pt idx="457">
                  <c:v>0.87444801208259704</c:v>
                </c:pt>
                <c:pt idx="458">
                  <c:v>0.91045172785386197</c:v>
                </c:pt>
                <c:pt idx="459">
                  <c:v>0.87830686203544495</c:v>
                </c:pt>
                <c:pt idx="460">
                  <c:v>0.91720168623853504</c:v>
                </c:pt>
                <c:pt idx="461">
                  <c:v>0.94092525742359301</c:v>
                </c:pt>
                <c:pt idx="462">
                  <c:v>0.97296497176863095</c:v>
                </c:pt>
                <c:pt idx="463">
                  <c:v>0.97703589456155704</c:v>
                </c:pt>
                <c:pt idx="464">
                  <c:v>0.969392628048664</c:v>
                </c:pt>
                <c:pt idx="465">
                  <c:v>0.97821174851159298</c:v>
                </c:pt>
                <c:pt idx="466">
                  <c:v>0.93211594204288595</c:v>
                </c:pt>
                <c:pt idx="467">
                  <c:v>0.89797128734628096</c:v>
                </c:pt>
                <c:pt idx="468">
                  <c:v>0.90403758049139704</c:v>
                </c:pt>
                <c:pt idx="469">
                  <c:v>0.88143077330249098</c:v>
                </c:pt>
                <c:pt idx="470">
                  <c:v>0.88545827635859597</c:v>
                </c:pt>
                <c:pt idx="471">
                  <c:v>0.87752805676489698</c:v>
                </c:pt>
                <c:pt idx="472">
                  <c:v>0.87351715582152101</c:v>
                </c:pt>
                <c:pt idx="473">
                  <c:v>0.872398546756884</c:v>
                </c:pt>
                <c:pt idx="474">
                  <c:v>0.85434130833005795</c:v>
                </c:pt>
                <c:pt idx="475">
                  <c:v>0.85178510341549396</c:v>
                </c:pt>
                <c:pt idx="476">
                  <c:v>0.86942852114788804</c:v>
                </c:pt>
                <c:pt idx="477">
                  <c:v>0.86910737904648006</c:v>
                </c:pt>
                <c:pt idx="478">
                  <c:v>0.85661083977358798</c:v>
                </c:pt>
                <c:pt idx="479">
                  <c:v>0.89154668806731197</c:v>
                </c:pt>
                <c:pt idx="480">
                  <c:v>0.89072549826676894</c:v>
                </c:pt>
                <c:pt idx="481">
                  <c:v>0.89482567814682401</c:v>
                </c:pt>
                <c:pt idx="482">
                  <c:v>0.91837958414450804</c:v>
                </c:pt>
                <c:pt idx="483">
                  <c:v>0.90723383266569602</c:v>
                </c:pt>
                <c:pt idx="484">
                  <c:v>0.90222815222744501</c:v>
                </c:pt>
                <c:pt idx="485">
                  <c:v>0.90305657586905697</c:v>
                </c:pt>
                <c:pt idx="486">
                  <c:v>0.90222743035321795</c:v>
                </c:pt>
                <c:pt idx="487">
                  <c:v>0.91268655397792398</c:v>
                </c:pt>
                <c:pt idx="488">
                  <c:v>0.92611498365692901</c:v>
                </c:pt>
                <c:pt idx="489">
                  <c:v>0.91811296303321999</c:v>
                </c:pt>
                <c:pt idx="490">
                  <c:v>0.91777181823409704</c:v>
                </c:pt>
                <c:pt idx="491">
                  <c:v>0.92185494491160302</c:v>
                </c:pt>
                <c:pt idx="492">
                  <c:v>0.90841083835124803</c:v>
                </c:pt>
                <c:pt idx="493">
                  <c:v>0.93002348701475401</c:v>
                </c:pt>
                <c:pt idx="494">
                  <c:v>0.97801395796428303</c:v>
                </c:pt>
                <c:pt idx="495">
                  <c:v>0.96316979668139302</c:v>
                </c:pt>
                <c:pt idx="496">
                  <c:v>0.97814589489994697</c:v>
                </c:pt>
                <c:pt idx="497">
                  <c:v>1.02519894869027</c:v>
                </c:pt>
                <c:pt idx="498">
                  <c:v>1.0209041184072001</c:v>
                </c:pt>
                <c:pt idx="499">
                  <c:v>1.02966942189248</c:v>
                </c:pt>
                <c:pt idx="500">
                  <c:v>1.0370670095314201</c:v>
                </c:pt>
                <c:pt idx="501">
                  <c:v>1.0709944628138099</c:v>
                </c:pt>
                <c:pt idx="502">
                  <c:v>1.07994995449582</c:v>
                </c:pt>
                <c:pt idx="503">
                  <c:v>1.1008386225583899</c:v>
                </c:pt>
                <c:pt idx="504">
                  <c:v>1.10199036980329</c:v>
                </c:pt>
                <c:pt idx="505">
                  <c:v>1.0620510808130601</c:v>
                </c:pt>
                <c:pt idx="506">
                  <c:v>1.0518738702925301</c:v>
                </c:pt>
                <c:pt idx="507">
                  <c:v>1.07107654408869</c:v>
                </c:pt>
                <c:pt idx="508">
                  <c:v>1.04573035752208</c:v>
                </c:pt>
                <c:pt idx="509">
                  <c:v>1.0536001600957501</c:v>
                </c:pt>
                <c:pt idx="510">
                  <c:v>1.0758809667384399</c:v>
                </c:pt>
                <c:pt idx="511">
                  <c:v>1.1165958115125301</c:v>
                </c:pt>
                <c:pt idx="512">
                  <c:v>1.10917098725546</c:v>
                </c:pt>
                <c:pt idx="513">
                  <c:v>1.03070427855837</c:v>
                </c:pt>
                <c:pt idx="514">
                  <c:v>1.0072317372150701</c:v>
                </c:pt>
                <c:pt idx="515">
                  <c:v>0.96941611772144598</c:v>
                </c:pt>
                <c:pt idx="516">
                  <c:v>1.0094665015312401</c:v>
                </c:pt>
                <c:pt idx="517">
                  <c:v>1.0532448329895501</c:v>
                </c:pt>
                <c:pt idx="518">
                  <c:v>1.0612569140244399</c:v>
                </c:pt>
                <c:pt idx="519">
                  <c:v>1.0505535652623901</c:v>
                </c:pt>
                <c:pt idx="520">
                  <c:v>1.04052054922446</c:v>
                </c:pt>
                <c:pt idx="521">
                  <c:v>1.0626009501697999</c:v>
                </c:pt>
                <c:pt idx="522">
                  <c:v>1.0814017520339101</c:v>
                </c:pt>
                <c:pt idx="523">
                  <c:v>1.0768075748653201</c:v>
                </c:pt>
                <c:pt idx="524">
                  <c:v>1.0546942118459499</c:v>
                </c:pt>
                <c:pt idx="525">
                  <c:v>1.08100742123233</c:v>
                </c:pt>
                <c:pt idx="526">
                  <c:v>1.0923037815982699</c:v>
                </c:pt>
                <c:pt idx="527">
                  <c:v>1.10778684467991</c:v>
                </c:pt>
                <c:pt idx="528">
                  <c:v>1.11368088599231</c:v>
                </c:pt>
                <c:pt idx="529">
                  <c:v>1.1180272466560099</c:v>
                </c:pt>
                <c:pt idx="530">
                  <c:v>1.17432536940937</c:v>
                </c:pt>
                <c:pt idx="531">
                  <c:v>1.1797412270924099</c:v>
                </c:pt>
                <c:pt idx="532">
                  <c:v>1.20015786182409</c:v>
                </c:pt>
                <c:pt idx="533">
                  <c:v>1.2449500588126201</c:v>
                </c:pt>
                <c:pt idx="534">
                  <c:v>1.24755312953631</c:v>
                </c:pt>
                <c:pt idx="535">
                  <c:v>1.2562521274504399</c:v>
                </c:pt>
                <c:pt idx="536">
                  <c:v>1.29496471567961</c:v>
                </c:pt>
                <c:pt idx="537">
                  <c:v>1.30891984381649</c:v>
                </c:pt>
                <c:pt idx="538">
                  <c:v>1.2857349573955901</c:v>
                </c:pt>
                <c:pt idx="539">
                  <c:v>1.2891102215762</c:v>
                </c:pt>
                <c:pt idx="540">
                  <c:v>1.3505152658838</c:v>
                </c:pt>
                <c:pt idx="541">
                  <c:v>1.3313271383177201</c:v>
                </c:pt>
                <c:pt idx="542">
                  <c:v>1.3857400048777</c:v>
                </c:pt>
                <c:pt idx="543">
                  <c:v>1.4162263052733699</c:v>
                </c:pt>
                <c:pt idx="544">
                  <c:v>1.3784555116867001</c:v>
                </c:pt>
                <c:pt idx="545">
                  <c:v>1.3909130668648899</c:v>
                </c:pt>
                <c:pt idx="546">
                  <c:v>1.33724925829573</c:v>
                </c:pt>
                <c:pt idx="547">
                  <c:v>1.34108284615211</c:v>
                </c:pt>
                <c:pt idx="548">
                  <c:v>1.3820482962857701</c:v>
                </c:pt>
                <c:pt idx="549">
                  <c:v>1.39330504588751</c:v>
                </c:pt>
                <c:pt idx="550">
                  <c:v>1.3466285300569201</c:v>
                </c:pt>
                <c:pt idx="551">
                  <c:v>1.3964490095258499</c:v>
                </c:pt>
                <c:pt idx="552">
                  <c:v>1.4100743241254201</c:v>
                </c:pt>
                <c:pt idx="553">
                  <c:v>1.5059621797114799</c:v>
                </c:pt>
                <c:pt idx="554">
                  <c:v>1.47467366874716</c:v>
                </c:pt>
                <c:pt idx="555">
                  <c:v>1.53700043669705</c:v>
                </c:pt>
                <c:pt idx="556">
                  <c:v>1.62935361172083</c:v>
                </c:pt>
                <c:pt idx="557">
                  <c:v>1.6507598596730599</c:v>
                </c:pt>
                <c:pt idx="558">
                  <c:v>1.62164950461293</c:v>
                </c:pt>
                <c:pt idx="559">
                  <c:v>1.63563471592697</c:v>
                </c:pt>
                <c:pt idx="560">
                  <c:v>1.58482739189167</c:v>
                </c:pt>
                <c:pt idx="561">
                  <c:v>1.5796900453942</c:v>
                </c:pt>
                <c:pt idx="562">
                  <c:v>1.49610785322119</c:v>
                </c:pt>
                <c:pt idx="563">
                  <c:v>1.4082621576957799</c:v>
                </c:pt>
                <c:pt idx="564">
                  <c:v>1.3369027704865699</c:v>
                </c:pt>
                <c:pt idx="565">
                  <c:v>1.27293497979538</c:v>
                </c:pt>
                <c:pt idx="566">
                  <c:v>1.4085441051918199</c:v>
                </c:pt>
                <c:pt idx="567">
                  <c:v>1.38807624101927</c:v>
                </c:pt>
                <c:pt idx="568">
                  <c:v>1.4335612303141301</c:v>
                </c:pt>
                <c:pt idx="569">
                  <c:v>1.55211253219968</c:v>
                </c:pt>
                <c:pt idx="570">
                  <c:v>1.5853747165307299</c:v>
                </c:pt>
                <c:pt idx="571">
                  <c:v>1.59163090286196</c:v>
                </c:pt>
                <c:pt idx="572">
                  <c:v>1.52396731391176</c:v>
                </c:pt>
                <c:pt idx="573">
                  <c:v>1.4673949298398801</c:v>
                </c:pt>
                <c:pt idx="574">
                  <c:v>1.3815381071919901</c:v>
                </c:pt>
                <c:pt idx="575">
                  <c:v>1.4617064486020499</c:v>
                </c:pt>
                <c:pt idx="576">
                  <c:v>1.50463485992599</c:v>
                </c:pt>
                <c:pt idx="577">
                  <c:v>1.58566047412808</c:v>
                </c:pt>
                <c:pt idx="578">
                  <c:v>1.57599424713519</c:v>
                </c:pt>
                <c:pt idx="579">
                  <c:v>1.5570894286002801</c:v>
                </c:pt>
                <c:pt idx="580">
                  <c:v>1.5105288913324499</c:v>
                </c:pt>
                <c:pt idx="581">
                  <c:v>1.41882218009586</c:v>
                </c:pt>
                <c:pt idx="582">
                  <c:v>1.38524876274178</c:v>
                </c:pt>
                <c:pt idx="583">
                  <c:v>1.3923909016996801</c:v>
                </c:pt>
                <c:pt idx="584">
                  <c:v>1.33644459225457</c:v>
                </c:pt>
                <c:pt idx="585">
                  <c:v>1.3117093699393001</c:v>
                </c:pt>
                <c:pt idx="586">
                  <c:v>1.3450178938319901</c:v>
                </c:pt>
                <c:pt idx="587">
                  <c:v>1.3677935981374101</c:v>
                </c:pt>
                <c:pt idx="588">
                  <c:v>1.4187345018440001</c:v>
                </c:pt>
                <c:pt idx="589">
                  <c:v>1.4018584465169699</c:v>
                </c:pt>
                <c:pt idx="590">
                  <c:v>1.37412258793506</c:v>
                </c:pt>
                <c:pt idx="591">
                  <c:v>1.3221820564703299</c:v>
                </c:pt>
                <c:pt idx="592">
                  <c:v>1.32318903574145</c:v>
                </c:pt>
                <c:pt idx="593">
                  <c:v>1.3322653656818799</c:v>
                </c:pt>
                <c:pt idx="594">
                  <c:v>1.4212034463400001</c:v>
                </c:pt>
                <c:pt idx="595">
                  <c:v>1.4557584083780499</c:v>
                </c:pt>
                <c:pt idx="596">
                  <c:v>1.47660312593126</c:v>
                </c:pt>
                <c:pt idx="597">
                  <c:v>1.44256689499375</c:v>
                </c:pt>
                <c:pt idx="598">
                  <c:v>1.42465715046293</c:v>
                </c:pt>
                <c:pt idx="599">
                  <c:v>1.3968431050482899</c:v>
                </c:pt>
                <c:pt idx="600">
                  <c:v>1.3819449149309899</c:v>
                </c:pt>
                <c:pt idx="601">
                  <c:v>1.33803501295113</c:v>
                </c:pt>
                <c:pt idx="602">
                  <c:v>1.3437834093730601</c:v>
                </c:pt>
                <c:pt idx="603">
                  <c:v>1.3495353087788</c:v>
                </c:pt>
                <c:pt idx="604">
                  <c:v>1.2956909447315399</c:v>
                </c:pt>
                <c:pt idx="605">
                  <c:v>1.2726903530761899</c:v>
                </c:pt>
                <c:pt idx="606">
                  <c:v>1.33150194815715</c:v>
                </c:pt>
                <c:pt idx="607">
                  <c:v>1.3322803476316201</c:v>
                </c:pt>
                <c:pt idx="608">
                  <c:v>1.3132003377646999</c:v>
                </c:pt>
                <c:pt idx="609">
                  <c:v>1.3505266215685401</c:v>
                </c:pt>
                <c:pt idx="610">
                  <c:v>1.29227010483979</c:v>
                </c:pt>
                <c:pt idx="611">
                  <c:v>1.25476834562036</c:v>
                </c:pt>
                <c:pt idx="612">
                  <c:v>1.3331437160175099</c:v>
                </c:pt>
                <c:pt idx="613">
                  <c:v>1.3602137611476199</c:v>
                </c:pt>
                <c:pt idx="614">
                  <c:v>1.24680417722086</c:v>
                </c:pt>
                <c:pt idx="615">
                  <c:v>1.3141652532774799</c:v>
                </c:pt>
                <c:pt idx="616">
                  <c:v>1.3375439980680199</c:v>
                </c:pt>
                <c:pt idx="617">
                  <c:v>1.38042859551134</c:v>
                </c:pt>
                <c:pt idx="618">
                  <c:v>1.4296290174558399</c:v>
                </c:pt>
                <c:pt idx="619">
                  <c:v>1.39155519977026</c:v>
                </c:pt>
                <c:pt idx="620">
                  <c:v>1.4591000447242499</c:v>
                </c:pt>
                <c:pt idx="621">
                  <c:v>1.53875881326706</c:v>
                </c:pt>
                <c:pt idx="622">
                  <c:v>1.6499080432061799</c:v>
                </c:pt>
                <c:pt idx="623">
                  <c:v>1.6647038549775</c:v>
                </c:pt>
                <c:pt idx="624">
                  <c:v>1.79285440525692</c:v>
                </c:pt>
                <c:pt idx="625">
                  <c:v>1.7251599955797301</c:v>
                </c:pt>
                <c:pt idx="626">
                  <c:v>1.77931468312774</c:v>
                </c:pt>
                <c:pt idx="627">
                  <c:v>1.7909639693406501</c:v>
                </c:pt>
                <c:pt idx="628">
                  <c:v>1.8391406784245501</c:v>
                </c:pt>
                <c:pt idx="629">
                  <c:v>1.8186735589044301</c:v>
                </c:pt>
                <c:pt idx="630">
                  <c:v>1.7972612214261701</c:v>
                </c:pt>
                <c:pt idx="631">
                  <c:v>1.8543231905036699</c:v>
                </c:pt>
                <c:pt idx="632">
                  <c:v>1.7948847020455401</c:v>
                </c:pt>
                <c:pt idx="633">
                  <c:v>1.8131657297022299</c:v>
                </c:pt>
                <c:pt idx="634">
                  <c:v>1.8458154459356999</c:v>
                </c:pt>
                <c:pt idx="635">
                  <c:v>1.8181820077105499</c:v>
                </c:pt>
                <c:pt idx="636">
                  <c:v>1.84686062673561</c:v>
                </c:pt>
                <c:pt idx="637">
                  <c:v>1.79058103920735</c:v>
                </c:pt>
                <c:pt idx="638">
                  <c:v>1.7639942173007701</c:v>
                </c:pt>
                <c:pt idx="639">
                  <c:v>1.74215420150227</c:v>
                </c:pt>
                <c:pt idx="640">
                  <c:v>1.7066276301213501</c:v>
                </c:pt>
                <c:pt idx="641">
                  <c:v>1.7729560972144101</c:v>
                </c:pt>
                <c:pt idx="642">
                  <c:v>1.8068714620039601</c:v>
                </c:pt>
                <c:pt idx="643">
                  <c:v>1.8503907271843001</c:v>
                </c:pt>
                <c:pt idx="644">
                  <c:v>1.8277819839898499</c:v>
                </c:pt>
                <c:pt idx="645">
                  <c:v>1.8249235008794</c:v>
                </c:pt>
                <c:pt idx="646">
                  <c:v>1.7716277691256299</c:v>
                </c:pt>
                <c:pt idx="647">
                  <c:v>1.7920962426664599</c:v>
                </c:pt>
                <c:pt idx="648">
                  <c:v>1.76398979234039</c:v>
                </c:pt>
                <c:pt idx="649">
                  <c:v>1.7603256828793701</c:v>
                </c:pt>
                <c:pt idx="650">
                  <c:v>1.8217270277405</c:v>
                </c:pt>
                <c:pt idx="651">
                  <c:v>1.87427174317028</c:v>
                </c:pt>
                <c:pt idx="652">
                  <c:v>1.89474021671111</c:v>
                </c:pt>
                <c:pt idx="653">
                  <c:v>1.8928798145946499</c:v>
                </c:pt>
                <c:pt idx="654">
                  <c:v>1.9479678163849099</c:v>
                </c:pt>
                <c:pt idx="655">
                  <c:v>2.0309127464999102</c:v>
                </c:pt>
                <c:pt idx="656">
                  <c:v>2.0212662914461998</c:v>
                </c:pt>
                <c:pt idx="657">
                  <c:v>2.02608737436322</c:v>
                </c:pt>
                <c:pt idx="658">
                  <c:v>1.98558427295273</c:v>
                </c:pt>
                <c:pt idx="659">
                  <c:v>1.97208180940934</c:v>
                </c:pt>
                <c:pt idx="660">
                  <c:v>1.9392907249782101</c:v>
                </c:pt>
                <c:pt idx="661">
                  <c:v>1.9585793458659599</c:v>
                </c:pt>
                <c:pt idx="662">
                  <c:v>1.8772428731298501</c:v>
                </c:pt>
                <c:pt idx="663">
                  <c:v>1.91582011490534</c:v>
                </c:pt>
                <c:pt idx="664">
                  <c:v>1.9183936467115701</c:v>
                </c:pt>
                <c:pt idx="665">
                  <c:v>1.9180719552357901</c:v>
                </c:pt>
                <c:pt idx="666">
                  <c:v>1.87210009873706</c:v>
                </c:pt>
                <c:pt idx="667">
                  <c:v>1.7978365492484201</c:v>
                </c:pt>
                <c:pt idx="668">
                  <c:v>1.8222582500057001</c:v>
                </c:pt>
                <c:pt idx="669">
                  <c:v>1.7896392285429801</c:v>
                </c:pt>
                <c:pt idx="670">
                  <c:v>1.7697569609500201</c:v>
                </c:pt>
                <c:pt idx="671">
                  <c:v>1.7302411095363499</c:v>
                </c:pt>
                <c:pt idx="672">
                  <c:v>1.7293307525683701</c:v>
                </c:pt>
                <c:pt idx="673">
                  <c:v>1.7091673093961699</c:v>
                </c:pt>
                <c:pt idx="674">
                  <c:v>1.7102300263052199</c:v>
                </c:pt>
                <c:pt idx="675">
                  <c:v>1.7711712054196</c:v>
                </c:pt>
                <c:pt idx="676">
                  <c:v>1.7943212827400901</c:v>
                </c:pt>
                <c:pt idx="677">
                  <c:v>1.7981276977815099</c:v>
                </c:pt>
                <c:pt idx="678">
                  <c:v>1.70805798080033</c:v>
                </c:pt>
                <c:pt idx="679">
                  <c:v>1.71638039641991</c:v>
                </c:pt>
                <c:pt idx="680">
                  <c:v>1.76425797432253</c:v>
                </c:pt>
                <c:pt idx="681">
                  <c:v>1.75741606432787</c:v>
                </c:pt>
                <c:pt idx="682">
                  <c:v>1.7175726969498499</c:v>
                </c:pt>
                <c:pt idx="683">
                  <c:v>1.75979671737275</c:v>
                </c:pt>
                <c:pt idx="684">
                  <c:v>1.75236260512812</c:v>
                </c:pt>
                <c:pt idx="685">
                  <c:v>1.75147514777046</c:v>
                </c:pt>
                <c:pt idx="686">
                  <c:v>1.76034972134706</c:v>
                </c:pt>
                <c:pt idx="687">
                  <c:v>1.7328424700620699</c:v>
                </c:pt>
                <c:pt idx="688">
                  <c:v>1.74408097872412</c:v>
                </c:pt>
                <c:pt idx="689">
                  <c:v>1.7846393606028601</c:v>
                </c:pt>
                <c:pt idx="690">
                  <c:v>1.74133072313347</c:v>
                </c:pt>
                <c:pt idx="691">
                  <c:v>1.7745013876509901</c:v>
                </c:pt>
                <c:pt idx="692">
                  <c:v>1.75750976737353</c:v>
                </c:pt>
                <c:pt idx="693">
                  <c:v>1.8299356023359401</c:v>
                </c:pt>
                <c:pt idx="694">
                  <c:v>1.8685957821589401</c:v>
                </c:pt>
                <c:pt idx="695">
                  <c:v>1.88980685837699</c:v>
                </c:pt>
                <c:pt idx="696">
                  <c:v>1.8679207826839299</c:v>
                </c:pt>
                <c:pt idx="697">
                  <c:v>1.93590300577302</c:v>
                </c:pt>
                <c:pt idx="698">
                  <c:v>1.99258348640473</c:v>
                </c:pt>
                <c:pt idx="699">
                  <c:v>1.99849299322305</c:v>
                </c:pt>
                <c:pt idx="700">
                  <c:v>1.96893622552702</c:v>
                </c:pt>
                <c:pt idx="701">
                  <c:v>1.9505059511373599</c:v>
                </c:pt>
                <c:pt idx="702">
                  <c:v>1.9365955261032901</c:v>
                </c:pt>
                <c:pt idx="703">
                  <c:v>1.9007829914237899</c:v>
                </c:pt>
                <c:pt idx="704">
                  <c:v>1.92129544360647</c:v>
                </c:pt>
                <c:pt idx="705">
                  <c:v>1.90112925158893</c:v>
                </c:pt>
                <c:pt idx="706">
                  <c:v>1.85488274393332</c:v>
                </c:pt>
                <c:pt idx="707">
                  <c:v>1.8635715656771401</c:v>
                </c:pt>
                <c:pt idx="708">
                  <c:v>1.9261661699293799</c:v>
                </c:pt>
                <c:pt idx="709">
                  <c:v>1.97762966407304</c:v>
                </c:pt>
                <c:pt idx="710">
                  <c:v>1.96198332141108</c:v>
                </c:pt>
                <c:pt idx="711">
                  <c:v>1.93242655371505</c:v>
                </c:pt>
                <c:pt idx="712">
                  <c:v>1.96198332141108</c:v>
                </c:pt>
                <c:pt idx="713">
                  <c:v>1.91399627932539</c:v>
                </c:pt>
                <c:pt idx="714">
                  <c:v>1.9372926632357601</c:v>
                </c:pt>
                <c:pt idx="715">
                  <c:v>1.8945226076381301</c:v>
                </c:pt>
                <c:pt idx="716">
                  <c:v>1.9327728138801801</c:v>
                </c:pt>
                <c:pt idx="717">
                  <c:v>1.95224648556745</c:v>
                </c:pt>
                <c:pt idx="718">
                  <c:v>1.9240793753341601</c:v>
                </c:pt>
                <c:pt idx="719">
                  <c:v>1.9706767599571</c:v>
                </c:pt>
                <c:pt idx="720">
                  <c:v>1.9958096148758999</c:v>
                </c:pt>
                <c:pt idx="721">
                  <c:v>1.9706767599571</c:v>
                </c:pt>
                <c:pt idx="722">
                  <c:v>1.9502149078489299</c:v>
                </c:pt>
                <c:pt idx="723">
                  <c:v>2.0210278506889798</c:v>
                </c:pt>
                <c:pt idx="724">
                  <c:v>2.0507501721330601</c:v>
                </c:pt>
                <c:pt idx="725">
                  <c:v>2.0712086652581001</c:v>
                </c:pt>
                <c:pt idx="726">
                  <c:v>1.9651182743047899</c:v>
                </c:pt>
                <c:pt idx="727">
                  <c:v>1.9555744864631901</c:v>
                </c:pt>
                <c:pt idx="728">
                  <c:v>2.0486741709136198</c:v>
                </c:pt>
                <c:pt idx="729">
                  <c:v>2.0307585452636099</c:v>
                </c:pt>
                <c:pt idx="730">
                  <c:v>2.0540196625051701</c:v>
                </c:pt>
                <c:pt idx="731">
                  <c:v>2.04742301986294</c:v>
                </c:pt>
                <c:pt idx="732">
                  <c:v>2.11248544511023</c:v>
                </c:pt>
                <c:pt idx="733">
                  <c:v>2.2159243738843299</c:v>
                </c:pt>
                <c:pt idx="734">
                  <c:v>2.2467162559523701</c:v>
                </c:pt>
                <c:pt idx="735">
                  <c:v>2.2630368854951999</c:v>
                </c:pt>
                <c:pt idx="736">
                  <c:v>2.26041564995568</c:v>
                </c:pt>
                <c:pt idx="737">
                  <c:v>2.2768747251247499</c:v>
                </c:pt>
                <c:pt idx="738">
                  <c:v>2.3513248455331399</c:v>
                </c:pt>
                <c:pt idx="739">
                  <c:v>2.2999118695763499</c:v>
                </c:pt>
                <c:pt idx="740">
                  <c:v>2.3796837835844098</c:v>
                </c:pt>
                <c:pt idx="741">
                  <c:v>2.3957913300838398</c:v>
                </c:pt>
                <c:pt idx="742">
                  <c:v>2.37565350492202</c:v>
                </c:pt>
                <c:pt idx="743">
                  <c:v>2.3691465380597498</c:v>
                </c:pt>
                <c:pt idx="744">
                  <c:v>2.3637881571055201</c:v>
                </c:pt>
                <c:pt idx="745">
                  <c:v>2.3195441125391199</c:v>
                </c:pt>
                <c:pt idx="746">
                  <c:v>2.3012402322687802</c:v>
                </c:pt>
                <c:pt idx="747">
                  <c:v>2.3148188290913199</c:v>
                </c:pt>
                <c:pt idx="748">
                  <c:v>2.3832826914841601</c:v>
                </c:pt>
                <c:pt idx="749">
                  <c:v>2.41485392747005</c:v>
                </c:pt>
                <c:pt idx="750">
                  <c:v>2.35666065037005</c:v>
                </c:pt>
                <c:pt idx="751">
                  <c:v>2.4064845572803901</c:v>
                </c:pt>
                <c:pt idx="752">
                  <c:v>2.4099097622678598</c:v>
                </c:pt>
                <c:pt idx="753">
                  <c:v>2.3456305849698502</c:v>
                </c:pt>
                <c:pt idx="754">
                  <c:v>2.3763968302169398</c:v>
                </c:pt>
                <c:pt idx="755">
                  <c:v>2.3463619613918101</c:v>
                </c:pt>
                <c:pt idx="756">
                  <c:v>2.3877501171909898</c:v>
                </c:pt>
                <c:pt idx="757">
                  <c:v>2.4463206176453101</c:v>
                </c:pt>
                <c:pt idx="758">
                  <c:v>2.4463206176453101</c:v>
                </c:pt>
                <c:pt idx="759">
                  <c:v>2.4508287141454801</c:v>
                </c:pt>
                <c:pt idx="760">
                  <c:v>2.45045138448247</c:v>
                </c:pt>
                <c:pt idx="761">
                  <c:v>2.40126944182752</c:v>
                </c:pt>
                <c:pt idx="762">
                  <c:v>2.3947021854004298</c:v>
                </c:pt>
                <c:pt idx="763">
                  <c:v>2.3625897008138899</c:v>
                </c:pt>
                <c:pt idx="764">
                  <c:v>2.3812072546860401</c:v>
                </c:pt>
                <c:pt idx="765">
                  <c:v>2.41524233384242</c:v>
                </c:pt>
                <c:pt idx="766">
                  <c:v>2.46252882409763</c:v>
                </c:pt>
                <c:pt idx="767">
                  <c:v>2.4200442573879601</c:v>
                </c:pt>
                <c:pt idx="768">
                  <c:v>2.41391447952424</c:v>
                </c:pt>
                <c:pt idx="769">
                  <c:v>2.4211262632783699</c:v>
                </c:pt>
                <c:pt idx="770">
                  <c:v>2.3994040972801498</c:v>
                </c:pt>
                <c:pt idx="771">
                  <c:v>2.3908258184969098</c:v>
                </c:pt>
                <c:pt idx="772">
                  <c:v>2.3114802844952802</c:v>
                </c:pt>
                <c:pt idx="773">
                  <c:v>2.30468855633467</c:v>
                </c:pt>
                <c:pt idx="774">
                  <c:v>2.3114802844952802</c:v>
                </c:pt>
                <c:pt idx="775">
                  <c:v>2.3443613233354799</c:v>
                </c:pt>
                <c:pt idx="776">
                  <c:v>2.3511530514960999</c:v>
                </c:pt>
                <c:pt idx="777">
                  <c:v>2.4097689266860098</c:v>
                </c:pt>
                <c:pt idx="778">
                  <c:v>2.4001177722643199</c:v>
                </c:pt>
                <c:pt idx="779">
                  <c:v>2.40900480046031</c:v>
                </c:pt>
                <c:pt idx="780">
                  <c:v>2.46366467873148</c:v>
                </c:pt>
                <c:pt idx="781">
                  <c:v>2.4779556149259698</c:v>
                </c:pt>
                <c:pt idx="782">
                  <c:v>2.4922465511204601</c:v>
                </c:pt>
                <c:pt idx="783">
                  <c:v>2.5426215106715002</c:v>
                </c:pt>
                <c:pt idx="784">
                  <c:v>2.5601296791134098</c:v>
                </c:pt>
                <c:pt idx="785">
                  <c:v>2.5461930636510099</c:v>
                </c:pt>
                <c:pt idx="786">
                  <c:v>2.58227708700755</c:v>
                </c:pt>
                <c:pt idx="787">
                  <c:v>2.6187413944030902</c:v>
                </c:pt>
                <c:pt idx="788">
                  <c:v>2.6570233725493999</c:v>
                </c:pt>
                <c:pt idx="789">
                  <c:v>2.6457219926029301</c:v>
                </c:pt>
                <c:pt idx="790">
                  <c:v>2.68376809240731</c:v>
                </c:pt>
                <c:pt idx="791">
                  <c:v>2.6060660823481898</c:v>
                </c:pt>
                <c:pt idx="792">
                  <c:v>2.6060660823481898</c:v>
                </c:pt>
                <c:pt idx="793">
                  <c:v>2.6092603962136098</c:v>
                </c:pt>
                <c:pt idx="794">
                  <c:v>2.6643366701723901</c:v>
                </c:pt>
                <c:pt idx="795">
                  <c:v>2.6724174147265201</c:v>
                </c:pt>
                <c:pt idx="796">
                  <c:v>2.7100898720676101</c:v>
                </c:pt>
                <c:pt idx="797">
                  <c:v>2.7138597131762299</c:v>
                </c:pt>
                <c:pt idx="798">
                  <c:v>2.6765437497388098</c:v>
                </c:pt>
                <c:pt idx="799">
                  <c:v>2.7244142749098201</c:v>
                </c:pt>
                <c:pt idx="800">
                  <c:v>2.76738748343644</c:v>
                </c:pt>
                <c:pt idx="801">
                  <c:v>2.7685412808610801</c:v>
                </c:pt>
                <c:pt idx="802">
                  <c:v>2.8032781302126502</c:v>
                </c:pt>
                <c:pt idx="803">
                  <c:v>2.8511417450366099</c:v>
                </c:pt>
                <c:pt idx="804">
                  <c:v>2.8113850903687898</c:v>
                </c:pt>
                <c:pt idx="805">
                  <c:v>2.8870432705963101</c:v>
                </c:pt>
                <c:pt idx="806">
                  <c:v>2.8696748459205299</c:v>
                </c:pt>
                <c:pt idx="807">
                  <c:v>2.8914808006463302</c:v>
                </c:pt>
                <c:pt idx="808">
                  <c:v>2.84195562526698</c:v>
                </c:pt>
                <c:pt idx="809">
                  <c:v>2.8783284637982902</c:v>
                </c:pt>
                <c:pt idx="810">
                  <c:v>2.8972821027134099</c:v>
                </c:pt>
                <c:pt idx="811">
                  <c:v>2.8887738662020199</c:v>
                </c:pt>
                <c:pt idx="812">
                  <c:v>2.8659458955022101</c:v>
                </c:pt>
                <c:pt idx="813">
                  <c:v>2.8110068512342501</c:v>
                </c:pt>
                <c:pt idx="814">
                  <c:v>2.85008152640488</c:v>
                </c:pt>
                <c:pt idx="815">
                  <c:v>2.8024935169178802</c:v>
                </c:pt>
                <c:pt idx="816">
                  <c:v>2.83692918955684</c:v>
                </c:pt>
                <c:pt idx="817">
                  <c:v>2.8396361240011498</c:v>
                </c:pt>
                <c:pt idx="818">
                  <c:v>2.8106194180557802</c:v>
                </c:pt>
                <c:pt idx="819">
                  <c:v>2.8779410306198199</c:v>
                </c:pt>
                <c:pt idx="820">
                  <c:v>2.8636212964313899</c:v>
                </c:pt>
                <c:pt idx="821">
                  <c:v>2.8458248592466999</c:v>
                </c:pt>
                <c:pt idx="822">
                  <c:v>2.8365417563783701</c:v>
                </c:pt>
                <c:pt idx="823">
                  <c:v>2.82764608668852</c:v>
                </c:pt>
                <c:pt idx="824">
                  <c:v>2.7937553751543498</c:v>
                </c:pt>
                <c:pt idx="825">
                  <c:v>2.7937553751543498</c:v>
                </c:pt>
                <c:pt idx="826">
                  <c:v>2.8742426436608599</c:v>
                </c:pt>
                <c:pt idx="827">
                  <c:v>2.8967429630629198</c:v>
                </c:pt>
                <c:pt idx="828">
                  <c:v>2.8557553224015599</c:v>
                </c:pt>
                <c:pt idx="829">
                  <c:v>2.84473936739841</c:v>
                </c:pt>
                <c:pt idx="830">
                  <c:v>2.8302656948494498</c:v>
                </c:pt>
                <c:pt idx="831">
                  <c:v>2.8652115821572099</c:v>
                </c:pt>
                <c:pt idx="832">
                  <c:v>2.88501476320952</c:v>
                </c:pt>
                <c:pt idx="833">
                  <c:v>2.87442456843169</c:v>
                </c:pt>
                <c:pt idx="834">
                  <c:v>2.8623292803498099</c:v>
                </c:pt>
                <c:pt idx="835">
                  <c:v>2.8289869225337601</c:v>
                </c:pt>
                <c:pt idx="836">
                  <c:v>2.8145065581451298</c:v>
                </c:pt>
                <c:pt idx="837">
                  <c:v>2.8300139585244302</c:v>
                </c:pt>
                <c:pt idx="838">
                  <c:v>2.8178111980722398</c:v>
                </c:pt>
                <c:pt idx="839">
                  <c:v>2.8556994821513002</c:v>
                </c:pt>
                <c:pt idx="840">
                  <c:v>2.84951277337756</c:v>
                </c:pt>
                <c:pt idx="841">
                  <c:v>2.84257946705381</c:v>
                </c:pt>
                <c:pt idx="842">
                  <c:v>2.8414263852194601</c:v>
                </c:pt>
                <c:pt idx="843">
                  <c:v>2.8652070649898098</c:v>
                </c:pt>
                <c:pt idx="844">
                  <c:v>2.8912925247761598</c:v>
                </c:pt>
                <c:pt idx="845">
                  <c:v>2.9434634443488501</c:v>
                </c:pt>
                <c:pt idx="846">
                  <c:v>2.9219824902523599</c:v>
                </c:pt>
                <c:pt idx="847">
                  <c:v>2.9200826513226801</c:v>
                </c:pt>
                <c:pt idx="848">
                  <c:v>2.9420694739497799</c:v>
                </c:pt>
                <c:pt idx="849">
                  <c:v>2.9094849606086699</c:v>
                </c:pt>
                <c:pt idx="850">
                  <c:v>2.93512615645473</c:v>
                </c:pt>
                <c:pt idx="851">
                  <c:v>2.97485843105162</c:v>
                </c:pt>
                <c:pt idx="852">
                  <c:v>2.9631625041941798</c:v>
                </c:pt>
                <c:pt idx="853">
                  <c:v>2.9557990589173202</c:v>
                </c:pt>
                <c:pt idx="854">
                  <c:v>2.9697031184628302</c:v>
                </c:pt>
                <c:pt idx="855">
                  <c:v>3.0276432088145602</c:v>
                </c:pt>
                <c:pt idx="856">
                  <c:v>3.0198659467088098</c:v>
                </c:pt>
                <c:pt idx="857">
                  <c:v>3.06730314686504</c:v>
                </c:pt>
                <c:pt idx="858">
                  <c:v>3.0879861555085899</c:v>
                </c:pt>
                <c:pt idx="859">
                  <c:v>3.13215069308401</c:v>
                </c:pt>
                <c:pt idx="860">
                  <c:v>3.1478636802300501</c:v>
                </c:pt>
                <c:pt idx="861">
                  <c:v>3.2215999531314798</c:v>
                </c:pt>
                <c:pt idx="862">
                  <c:v>3.18694299555131</c:v>
                </c:pt>
                <c:pt idx="863">
                  <c:v>3.20072028703717</c:v>
                </c:pt>
                <c:pt idx="864">
                  <c:v>3.2419058203144999</c:v>
                </c:pt>
                <c:pt idx="865">
                  <c:v>3.20072028703717</c:v>
                </c:pt>
                <c:pt idx="866">
                  <c:v>3.1111999503073902</c:v>
                </c:pt>
                <c:pt idx="867">
                  <c:v>3.0962981502321498</c:v>
                </c:pt>
                <c:pt idx="868">
                  <c:v>3.1338844522530098</c:v>
                </c:pt>
                <c:pt idx="869">
                  <c:v>3.1150965492601799</c:v>
                </c:pt>
                <c:pt idx="870">
                  <c:v>3.0992453323997999</c:v>
                </c:pt>
                <c:pt idx="871">
                  <c:v>3.10946851993786</c:v>
                </c:pt>
                <c:pt idx="872">
                  <c:v>3.0984058767998799</c:v>
                </c:pt>
                <c:pt idx="873">
                  <c:v>3.0870054244462399</c:v>
                </c:pt>
                <c:pt idx="874">
                  <c:v>3.0741087142450101</c:v>
                </c:pt>
                <c:pt idx="875">
                  <c:v>3.0597383469996098</c:v>
                </c:pt>
                <c:pt idx="876">
                  <c:v>3.0489414263296801</c:v>
                </c:pt>
                <c:pt idx="877">
                  <c:v>3.0651342764108498</c:v>
                </c:pt>
                <c:pt idx="878">
                  <c:v>3.1094811221629999</c:v>
                </c:pt>
                <c:pt idx="879">
                  <c:v>3.1402272664817699</c:v>
                </c:pt>
                <c:pt idx="880">
                  <c:v>3.1473253162891601</c:v>
                </c:pt>
                <c:pt idx="881">
                  <c:v>3.1995339707890502</c:v>
                </c:pt>
                <c:pt idx="882">
                  <c:v>3.2072372812650198</c:v>
                </c:pt>
                <c:pt idx="883">
                  <c:v>3.1978759794132601</c:v>
                </c:pt>
                <c:pt idx="884">
                  <c:v>3.19584925607621</c:v>
                </c:pt>
                <c:pt idx="885">
                  <c:v>3.1387571957695601</c:v>
                </c:pt>
                <c:pt idx="886">
                  <c:v>3.1442701946395601</c:v>
                </c:pt>
                <c:pt idx="887">
                  <c:v>3.1529379114370499</c:v>
                </c:pt>
                <c:pt idx="888">
                  <c:v>3.14899709986206</c:v>
                </c:pt>
                <c:pt idx="889">
                  <c:v>3.1761845623945102</c:v>
                </c:pt>
                <c:pt idx="890">
                  <c:v>3.1671237987732699</c:v>
                </c:pt>
                <c:pt idx="891">
                  <c:v>3.1702785167007601</c:v>
                </c:pt>
                <c:pt idx="892">
                  <c:v>3.1923408555182302</c:v>
                </c:pt>
                <c:pt idx="893">
                  <c:v>3.1612125814107901</c:v>
                </c:pt>
                <c:pt idx="894">
                  <c:v>3.1781549681820098</c:v>
                </c:pt>
                <c:pt idx="895">
                  <c:v>3.1793437496529999</c:v>
                </c:pt>
                <c:pt idx="896">
                  <c:v>3.1324436240660001</c:v>
                </c:pt>
                <c:pt idx="897">
                  <c:v>3.1312805656076401</c:v>
                </c:pt>
                <c:pt idx="898">
                  <c:v>3.0963217761273301</c:v>
                </c:pt>
                <c:pt idx="899">
                  <c:v>3.0757349900807398</c:v>
                </c:pt>
                <c:pt idx="900">
                  <c:v>3.03339901402058</c:v>
                </c:pt>
                <c:pt idx="901">
                  <c:v>3.0675828675229102</c:v>
                </c:pt>
                <c:pt idx="902">
                  <c:v>3.1040966272221899</c:v>
                </c:pt>
                <c:pt idx="903">
                  <c:v>3.0870921430146701</c:v>
                </c:pt>
                <c:pt idx="904">
                  <c:v>3.0329682905456199</c:v>
                </c:pt>
                <c:pt idx="905">
                  <c:v>3.0176929779076702</c:v>
                </c:pt>
                <c:pt idx="906">
                  <c:v>3.0320967529240699</c:v>
                </c:pt>
                <c:pt idx="907">
                  <c:v>3.0290617606062802</c:v>
                </c:pt>
                <c:pt idx="908">
                  <c:v>2.9855329083794699</c:v>
                </c:pt>
                <c:pt idx="909">
                  <c:v>2.97552749628005</c:v>
                </c:pt>
                <c:pt idx="910">
                  <c:v>2.96923157370049</c:v>
                </c:pt>
                <c:pt idx="911">
                  <c:v>2.9855329083794699</c:v>
                </c:pt>
                <c:pt idx="912">
                  <c:v>2.95774819985267</c:v>
                </c:pt>
                <c:pt idx="913">
                  <c:v>2.9844195753518798</c:v>
                </c:pt>
                <c:pt idx="914">
                  <c:v>2.95367408161199</c:v>
                </c:pt>
                <c:pt idx="915">
                  <c:v>2.9533045911748901</c:v>
                </c:pt>
                <c:pt idx="916">
                  <c:v>2.9977552631014901</c:v>
                </c:pt>
                <c:pt idx="917">
                  <c:v>3.0055340091457401</c:v>
                </c:pt>
                <c:pt idx="918">
                  <c:v>2.9855329083794699</c:v>
                </c:pt>
                <c:pt idx="919">
                  <c:v>2.9647928267389898</c:v>
                </c:pt>
                <c:pt idx="920">
                  <c:v>2.9523313550702701</c:v>
                </c:pt>
                <c:pt idx="921">
                  <c:v>2.9078898301585698</c:v>
                </c:pt>
                <c:pt idx="922">
                  <c:v>2.9187823490348799</c:v>
                </c:pt>
                <c:pt idx="923">
                  <c:v>2.89143173038482</c:v>
                </c:pt>
                <c:pt idx="924">
                  <c:v>2.8889469046990701</c:v>
                </c:pt>
                <c:pt idx="925">
                  <c:v>2.8928453244860499</c:v>
                </c:pt>
                <c:pt idx="926">
                  <c:v>2.8900061071484502</c:v>
                </c:pt>
                <c:pt idx="927">
                  <c:v>2.8382334910823501</c:v>
                </c:pt>
                <c:pt idx="928">
                  <c:v>2.8389236423623299</c:v>
                </c:pt>
                <c:pt idx="929">
                  <c:v>2.8423743987622299</c:v>
                </c:pt>
                <c:pt idx="930">
                  <c:v>2.8406512759586202</c:v>
                </c:pt>
                <c:pt idx="931">
                  <c:v>2.8824302377571902</c:v>
                </c:pt>
                <c:pt idx="932">
                  <c:v>2.88622832519343</c:v>
                </c:pt>
                <c:pt idx="933">
                  <c:v>2.8993502210984201</c:v>
                </c:pt>
                <c:pt idx="934">
                  <c:v>2.9148853910870098</c:v>
                </c:pt>
                <c:pt idx="935">
                  <c:v>2.8807026041608998</c:v>
                </c:pt>
                <c:pt idx="936">
                  <c:v>2.90936418084716</c:v>
                </c:pt>
                <c:pt idx="937">
                  <c:v>2.93215270546456</c:v>
                </c:pt>
                <c:pt idx="938">
                  <c:v>2.89931695742824</c:v>
                </c:pt>
                <c:pt idx="939">
                  <c:v>2.8896989546384799</c:v>
                </c:pt>
                <c:pt idx="940">
                  <c:v>2.8743135295605802</c:v>
                </c:pt>
                <c:pt idx="941">
                  <c:v>2.87533261934992</c:v>
                </c:pt>
                <c:pt idx="942">
                  <c:v>2.9058770692250202</c:v>
                </c:pt>
                <c:pt idx="943">
                  <c:v>2.9160600302356299</c:v>
                </c:pt>
                <c:pt idx="944">
                  <c:v>2.9034396968742802</c:v>
                </c:pt>
                <c:pt idx="945">
                  <c:v>2.8543175448113298</c:v>
                </c:pt>
                <c:pt idx="946">
                  <c:v>2.81473378002118</c:v>
                </c:pt>
                <c:pt idx="947">
                  <c:v>2.8583111203785898</c:v>
                </c:pt>
                <c:pt idx="948">
                  <c:v>2.8545675915431801</c:v>
                </c:pt>
                <c:pt idx="949">
                  <c:v>2.8545675915431801</c:v>
                </c:pt>
                <c:pt idx="950">
                  <c:v>2.8379229898802998</c:v>
                </c:pt>
                <c:pt idx="951">
                  <c:v>2.8443238540958302</c:v>
                </c:pt>
                <c:pt idx="952">
                  <c:v>2.8757465355401202</c:v>
                </c:pt>
                <c:pt idx="953">
                  <c:v>2.8644132086716199</c:v>
                </c:pt>
                <c:pt idx="954">
                  <c:v>2.8210481658665301</c:v>
                </c:pt>
                <c:pt idx="955">
                  <c:v>2.8200450188188202</c:v>
                </c:pt>
                <c:pt idx="956">
                  <c:v>2.8076997093825899</c:v>
                </c:pt>
                <c:pt idx="957">
                  <c:v>2.7672512428185398</c:v>
                </c:pt>
                <c:pt idx="958">
                  <c:v>2.7808831136387102</c:v>
                </c:pt>
                <c:pt idx="959">
                  <c:v>2.7978854922072798</c:v>
                </c:pt>
                <c:pt idx="960">
                  <c:v>2.7635778287694501</c:v>
                </c:pt>
                <c:pt idx="961">
                  <c:v>2.7801007501565902</c:v>
                </c:pt>
                <c:pt idx="962">
                  <c:v>2.7941521058624499</c:v>
                </c:pt>
                <c:pt idx="963">
                  <c:v>2.7826241085791699</c:v>
                </c:pt>
                <c:pt idx="964">
                  <c:v>2.7730790988882599</c:v>
                </c:pt>
                <c:pt idx="965">
                  <c:v>2.7664935153656098</c:v>
                </c:pt>
                <c:pt idx="966">
                  <c:v>2.7822971952233702</c:v>
                </c:pt>
                <c:pt idx="967">
                  <c:v>2.7846027946800298</c:v>
                </c:pt>
                <c:pt idx="968">
                  <c:v>2.7872353074924798</c:v>
                </c:pt>
                <c:pt idx="969">
                  <c:v>2.8247744240190702</c:v>
                </c:pt>
                <c:pt idx="970">
                  <c:v>2.8471679888910102</c:v>
                </c:pt>
                <c:pt idx="971">
                  <c:v>2.8401697195801998</c:v>
                </c:pt>
                <c:pt idx="972">
                  <c:v>2.8302134541934301</c:v>
                </c:pt>
                <c:pt idx="973">
                  <c:v>2.81733207334775</c:v>
                </c:pt>
                <c:pt idx="974">
                  <c:v>2.8639100909861201</c:v>
                </c:pt>
                <c:pt idx="975">
                  <c:v>2.8793703329784699</c:v>
                </c:pt>
                <c:pt idx="976">
                  <c:v>2.94442139112873</c:v>
                </c:pt>
                <c:pt idx="977">
                  <c:v>2.99557524130599</c:v>
                </c:pt>
                <c:pt idx="978">
                  <c:v>3.0480733178229098</c:v>
                </c:pt>
                <c:pt idx="979">
                  <c:v>3.0976965891476098</c:v>
                </c:pt>
                <c:pt idx="980">
                  <c:v>3.0759566133995602</c:v>
                </c:pt>
                <c:pt idx="981">
                  <c:v>3.0303777585452698</c:v>
                </c:pt>
                <c:pt idx="982">
                  <c:v>3.02931111563935</c:v>
                </c:pt>
                <c:pt idx="983">
                  <c:v>3.08707022347249</c:v>
                </c:pt>
                <c:pt idx="984">
                  <c:v>3.1389590794510398</c:v>
                </c:pt>
                <c:pt idx="985">
                  <c:v>3.14613349402478</c:v>
                </c:pt>
                <c:pt idx="986">
                  <c:v>3.1495457791194501</c:v>
                </c:pt>
                <c:pt idx="987">
                  <c:v>3.2044677897904901</c:v>
                </c:pt>
                <c:pt idx="988">
                  <c:v>3.2056019307901602</c:v>
                </c:pt>
                <c:pt idx="989">
                  <c:v>3.26469560792086</c:v>
                </c:pt>
                <c:pt idx="990">
                  <c:v>3.2790893365210398</c:v>
                </c:pt>
                <c:pt idx="991">
                  <c:v>3.2840105222500502</c:v>
                </c:pt>
                <c:pt idx="992">
                  <c:v>3.3097703160860701</c:v>
                </c:pt>
                <c:pt idx="993">
                  <c:v>3.3423448180157602</c:v>
                </c:pt>
                <c:pt idx="994">
                  <c:v>3.3662061584392799</c:v>
                </c:pt>
                <c:pt idx="995">
                  <c:v>3.38022019635696</c:v>
                </c:pt>
                <c:pt idx="996">
                  <c:v>3.3905130512841</c:v>
                </c:pt>
                <c:pt idx="997">
                  <c:v>3.40047045741334</c:v>
                </c:pt>
                <c:pt idx="998">
                  <c:v>3.38315486143948</c:v>
                </c:pt>
                <c:pt idx="999">
                  <c:v>3.4446186995138901</c:v>
                </c:pt>
                <c:pt idx="1000">
                  <c:v>3.4375502660441501</c:v>
                </c:pt>
                <c:pt idx="1001">
                  <c:v>3.4543781000539902</c:v>
                </c:pt>
                <c:pt idx="1002">
                  <c:v>3.4200709266239202</c:v>
                </c:pt>
                <c:pt idx="1003">
                  <c:v>3.4200709266239202</c:v>
                </c:pt>
                <c:pt idx="1004">
                  <c:v>3.3459035568369102</c:v>
                </c:pt>
                <c:pt idx="1005">
                  <c:v>3.37502557274088</c:v>
                </c:pt>
                <c:pt idx="1006">
                  <c:v>3.3136726987560898</c:v>
                </c:pt>
                <c:pt idx="1007">
                  <c:v>3.3095193454932699</c:v>
                </c:pt>
                <c:pt idx="1008">
                  <c:v>3.3034901726029098</c:v>
                </c:pt>
                <c:pt idx="1009">
                  <c:v>3.2997225527658101</c:v>
                </c:pt>
                <c:pt idx="1010">
                  <c:v>3.3553985095157399</c:v>
                </c:pt>
                <c:pt idx="1011">
                  <c:v>3.3936136345819299</c:v>
                </c:pt>
                <c:pt idx="1012">
                  <c:v>3.35943253696938</c:v>
                </c:pt>
                <c:pt idx="1013">
                  <c:v>3.4061854044355302</c:v>
                </c:pt>
                <c:pt idx="1014">
                  <c:v>3.4097247310175902</c:v>
                </c:pt>
                <c:pt idx="1015">
                  <c:v>3.4380592541291102</c:v>
                </c:pt>
                <c:pt idx="1016">
                  <c:v>3.399888845215</c:v>
                </c:pt>
                <c:pt idx="1017">
                  <c:v>3.3270879217042699</c:v>
                </c:pt>
                <c:pt idx="1018">
                  <c:v>3.28262152130507</c:v>
                </c:pt>
                <c:pt idx="1019">
                  <c:v>3.3188247530586601</c:v>
                </c:pt>
                <c:pt idx="1020">
                  <c:v>3.3463703561631002</c:v>
                </c:pt>
                <c:pt idx="1021">
                  <c:v>3.3282713017149002</c:v>
                </c:pt>
                <c:pt idx="1022">
                  <c:v>3.33023847887541</c:v>
                </c:pt>
                <c:pt idx="1023">
                  <c:v>3.3672306306360902</c:v>
                </c:pt>
                <c:pt idx="1024">
                  <c:v>3.34521357282923</c:v>
                </c:pt>
                <c:pt idx="1025">
                  <c:v>3.3301548651528399</c:v>
                </c:pt>
                <c:pt idx="1026">
                  <c:v>3.3440218765382999</c:v>
                </c:pt>
                <c:pt idx="1027">
                  <c:v>3.3515538098056998</c:v>
                </c:pt>
                <c:pt idx="1028">
                  <c:v>3.3333275630702701</c:v>
                </c:pt>
                <c:pt idx="1029">
                  <c:v>3.27123681379044</c:v>
                </c:pt>
                <c:pt idx="1030">
                  <c:v>3.25634283278514</c:v>
                </c:pt>
                <c:pt idx="1031">
                  <c:v>3.2324539526968898</c:v>
                </c:pt>
                <c:pt idx="1032">
                  <c:v>3.2328249568080101</c:v>
                </c:pt>
                <c:pt idx="1033">
                  <c:v>3.2384544665493999</c:v>
                </c:pt>
                <c:pt idx="1034">
                  <c:v>3.2226567096374099</c:v>
                </c:pt>
                <c:pt idx="1035">
                  <c:v>3.1838370767508399</c:v>
                </c:pt>
                <c:pt idx="1036">
                  <c:v>3.2170541264958201</c:v>
                </c:pt>
                <c:pt idx="1037">
                  <c:v>3.28125788282706</c:v>
                </c:pt>
                <c:pt idx="1038">
                  <c:v>3.2752860053933901</c:v>
                </c:pt>
                <c:pt idx="1039">
                  <c:v>3.31511197864558</c:v>
                </c:pt>
                <c:pt idx="1040">
                  <c:v>3.29387912617356</c:v>
                </c:pt>
                <c:pt idx="1041">
                  <c:v>3.33631025923615</c:v>
                </c:pt>
                <c:pt idx="1042">
                  <c:v>3.3056715638819698</c:v>
                </c:pt>
                <c:pt idx="1043">
                  <c:v>3.30642371065285</c:v>
                </c:pt>
                <c:pt idx="1044">
                  <c:v>3.3128462396396099</c:v>
                </c:pt>
                <c:pt idx="1045">
                  <c:v>3.3047176443053399</c:v>
                </c:pt>
                <c:pt idx="1046">
                  <c:v>3.3210070320961398</c:v>
                </c:pt>
                <c:pt idx="1047">
                  <c:v>3.29925158031639</c:v>
                </c:pt>
                <c:pt idx="1048">
                  <c:v>3.26221534922677</c:v>
                </c:pt>
                <c:pt idx="1049">
                  <c:v>3.27558966542624</c:v>
                </c:pt>
                <c:pt idx="1050">
                  <c:v>3.29614589775856</c:v>
                </c:pt>
                <c:pt idx="1051">
                  <c:v>3.3108651969782601</c:v>
                </c:pt>
                <c:pt idx="1052">
                  <c:v>3.2930037008228199</c:v>
                </c:pt>
                <c:pt idx="1053">
                  <c:v>3.2700203489099602</c:v>
                </c:pt>
                <c:pt idx="1054">
                  <c:v>3.3292992536118202</c:v>
                </c:pt>
                <c:pt idx="1055">
                  <c:v>3.3270021448371598</c:v>
                </c:pt>
                <c:pt idx="1056">
                  <c:v>3.2890501290860099</c:v>
                </c:pt>
                <c:pt idx="1057">
                  <c:v>3.3016991436374199</c:v>
                </c:pt>
                <c:pt idx="1058">
                  <c:v>3.2710362219634699</c:v>
                </c:pt>
                <c:pt idx="1059">
                  <c:v>3.2829195335899901</c:v>
                </c:pt>
                <c:pt idx="1060">
                  <c:v>3.2848337909022098</c:v>
                </c:pt>
                <c:pt idx="1061">
                  <c:v>3.2879015746986799</c:v>
                </c:pt>
                <c:pt idx="1062">
                  <c:v>3.2748697086848302</c:v>
                </c:pt>
                <c:pt idx="1063">
                  <c:v>3.2472695987104299</c:v>
                </c:pt>
                <c:pt idx="1064">
                  <c:v>3.2438189634515102</c:v>
                </c:pt>
                <c:pt idx="1065">
                  <c:v>3.2258000842320498</c:v>
                </c:pt>
                <c:pt idx="1066">
                  <c:v>3.27946889833107</c:v>
                </c:pt>
                <c:pt idx="1067">
                  <c:v>3.3584357415329098</c:v>
                </c:pt>
                <c:pt idx="1068">
                  <c:v>3.3465028782786299</c:v>
                </c:pt>
                <c:pt idx="1069">
                  <c:v>3.3828961327993499</c:v>
                </c:pt>
                <c:pt idx="1070">
                  <c:v>3.3744489742416701</c:v>
                </c:pt>
                <c:pt idx="1071">
                  <c:v>3.33341842767119</c:v>
                </c:pt>
                <c:pt idx="1072">
                  <c:v>3.3464451049883901</c:v>
                </c:pt>
                <c:pt idx="1073">
                  <c:v>3.3649968549570199</c:v>
                </c:pt>
                <c:pt idx="1074">
                  <c:v>3.3756578385161302</c:v>
                </c:pt>
                <c:pt idx="1075">
                  <c:v>3.38473657235394</c:v>
                </c:pt>
                <c:pt idx="1076">
                  <c:v>3.3507873307607801</c:v>
                </c:pt>
                <c:pt idx="1077">
                  <c:v>3.3511816130538001</c:v>
                </c:pt>
                <c:pt idx="1078">
                  <c:v>3.2801108708244402</c:v>
                </c:pt>
                <c:pt idx="1079">
                  <c:v>3.2189092155934298</c:v>
                </c:pt>
                <c:pt idx="1080">
                  <c:v>3.2248296434969501</c:v>
                </c:pt>
                <c:pt idx="1081">
                  <c:v>3.2793221633009599</c:v>
                </c:pt>
                <c:pt idx="1082">
                  <c:v>3.2880133104915101</c:v>
                </c:pt>
                <c:pt idx="1083">
                  <c:v>3.3347930212673802</c:v>
                </c:pt>
                <c:pt idx="1084">
                  <c:v>3.3262839461295401</c:v>
                </c:pt>
                <c:pt idx="1085">
                  <c:v>3.28148139187123</c:v>
                </c:pt>
                <c:pt idx="1086">
                  <c:v>3.3055976615098599</c:v>
                </c:pt>
                <c:pt idx="1087">
                  <c:v>3.3498715020499401</c:v>
                </c:pt>
                <c:pt idx="1088">
                  <c:v>3.3372211007744799</c:v>
                </c:pt>
                <c:pt idx="1089">
                  <c:v>3.3676651349748998</c:v>
                </c:pt>
                <c:pt idx="1090">
                  <c:v>3.37873615903397</c:v>
                </c:pt>
                <c:pt idx="1091">
                  <c:v>3.3727782390840599</c:v>
                </c:pt>
                <c:pt idx="1092">
                  <c:v>3.3430541758074699</c:v>
                </c:pt>
                <c:pt idx="1093">
                  <c:v>3.3430541758074699</c:v>
                </c:pt>
                <c:pt idx="1094">
                  <c:v>3.32937397144158</c:v>
                </c:pt>
                <c:pt idx="1095">
                  <c:v>3.3651131543158699</c:v>
                </c:pt>
                <c:pt idx="1096">
                  <c:v>3.3880211376684701</c:v>
                </c:pt>
                <c:pt idx="1097">
                  <c:v>3.39631452430707</c:v>
                </c:pt>
                <c:pt idx="1098">
                  <c:v>3.34655420447542</c:v>
                </c:pt>
                <c:pt idx="1099">
                  <c:v>3.3643171336082598</c:v>
                </c:pt>
                <c:pt idx="1100">
                  <c:v>3.39312152470082</c:v>
                </c:pt>
                <c:pt idx="1101">
                  <c:v>3.3822258409185699</c:v>
                </c:pt>
                <c:pt idx="1102">
                  <c:v>3.37833308271833</c:v>
                </c:pt>
                <c:pt idx="1103">
                  <c:v>3.4009070411012998</c:v>
                </c:pt>
                <c:pt idx="1104">
                  <c:v>3.41531176113409</c:v>
                </c:pt>
                <c:pt idx="1105">
                  <c:v>3.4063599319654498</c:v>
                </c:pt>
                <c:pt idx="1106">
                  <c:v>3.4396991611401702</c:v>
                </c:pt>
                <c:pt idx="1107">
                  <c:v>3.4263183926597098</c:v>
                </c:pt>
                <c:pt idx="1108">
                  <c:v>3.4451296914356302</c:v>
                </c:pt>
                <c:pt idx="1109">
                  <c:v>3.4184122681674198</c:v>
                </c:pt>
                <c:pt idx="1110">
                  <c:v>3.4376650514303999</c:v>
                </c:pt>
                <c:pt idx="1111">
                  <c:v>3.3822714346410798</c:v>
                </c:pt>
                <c:pt idx="1112">
                  <c:v>3.3587002226599099</c:v>
                </c:pt>
                <c:pt idx="1113">
                  <c:v>3.3386659611095002</c:v>
                </c:pt>
                <c:pt idx="1114">
                  <c:v>3.31103153038387</c:v>
                </c:pt>
                <c:pt idx="1115">
                  <c:v>3.3316618195518601</c:v>
                </c:pt>
                <c:pt idx="1116">
                  <c:v>3.3534586276296698</c:v>
                </c:pt>
                <c:pt idx="1117">
                  <c:v>3.3503462345039101</c:v>
                </c:pt>
                <c:pt idx="1118">
                  <c:v>3.27678012170428</c:v>
                </c:pt>
                <c:pt idx="1119">
                  <c:v>3.2696297786195001</c:v>
                </c:pt>
                <c:pt idx="1120">
                  <c:v>3.2673770184104698</c:v>
                </c:pt>
                <c:pt idx="1121">
                  <c:v>3.2404014447367002</c:v>
                </c:pt>
                <c:pt idx="1122">
                  <c:v>3.2836872314702301</c:v>
                </c:pt>
                <c:pt idx="1123">
                  <c:v>3.24819509107992</c:v>
                </c:pt>
                <c:pt idx="1124">
                  <c:v>3.2655631702237802</c:v>
                </c:pt>
                <c:pt idx="1125">
                  <c:v>3.2489510731825</c:v>
                </c:pt>
                <c:pt idx="1126">
                  <c:v>3.2115714161876698</c:v>
                </c:pt>
                <c:pt idx="1127">
                  <c:v>3.1775863626986398</c:v>
                </c:pt>
                <c:pt idx="1128">
                  <c:v>3.20099742135928</c:v>
                </c:pt>
                <c:pt idx="1129">
                  <c:v>3.2168535362979802</c:v>
                </c:pt>
                <c:pt idx="1130">
                  <c:v>3.1813613959076599</c:v>
                </c:pt>
                <c:pt idx="1131">
                  <c:v>3.1730553473870202</c:v>
                </c:pt>
                <c:pt idx="1132">
                  <c:v>3.2002414392567</c:v>
                </c:pt>
                <c:pt idx="1133">
                  <c:v>3.15304376953606</c:v>
                </c:pt>
                <c:pt idx="1134">
                  <c:v>3.1481372018250999</c:v>
                </c:pt>
                <c:pt idx="1135">
                  <c:v>3.2115714161876698</c:v>
                </c:pt>
                <c:pt idx="1136">
                  <c:v>3.2621636894141002</c:v>
                </c:pt>
                <c:pt idx="1137">
                  <c:v>3.2750056305502402</c:v>
                </c:pt>
                <c:pt idx="1138">
                  <c:v>3.2742496484476602</c:v>
                </c:pt>
                <c:pt idx="1139">
                  <c:v>3.2859551777779799</c:v>
                </c:pt>
                <c:pt idx="1140">
                  <c:v>3.2874622646792599</c:v>
                </c:pt>
                <c:pt idx="1141">
                  <c:v>3.3414588960192599</c:v>
                </c:pt>
                <c:pt idx="1142">
                  <c:v>3.4007376474695601</c:v>
                </c:pt>
                <c:pt idx="1143">
                  <c:v>3.42830416904247</c:v>
                </c:pt>
                <c:pt idx="1144">
                  <c:v>3.4347227009585999</c:v>
                </c:pt>
                <c:pt idx="1145">
                  <c:v>3.4434343966766798</c:v>
                </c:pt>
                <c:pt idx="1146">
                  <c:v>3.4400116257078901</c:v>
                </c:pt>
                <c:pt idx="1147">
                  <c:v>3.4737943921437902</c:v>
                </c:pt>
                <c:pt idx="1148">
                  <c:v>3.5090971379113398</c:v>
                </c:pt>
                <c:pt idx="1149">
                  <c:v>3.52017337439591</c:v>
                </c:pt>
                <c:pt idx="1150">
                  <c:v>3.4878125241089801</c:v>
                </c:pt>
                <c:pt idx="1151">
                  <c:v>3.4611589510544798</c:v>
                </c:pt>
                <c:pt idx="1152">
                  <c:v>3.4551411353121102</c:v>
                </c:pt>
                <c:pt idx="1153">
                  <c:v>3.4056158356316302</c:v>
                </c:pt>
                <c:pt idx="1154">
                  <c:v>3.4266262759683199</c:v>
                </c:pt>
                <c:pt idx="1155">
                  <c:v>3.41987568140752</c:v>
                </c:pt>
                <c:pt idx="1156">
                  <c:v>3.4093976358307301</c:v>
                </c:pt>
                <c:pt idx="1157">
                  <c:v>3.4127491345682199</c:v>
                </c:pt>
                <c:pt idx="1158">
                  <c:v>3.4328839171669201</c:v>
                </c:pt>
                <c:pt idx="1159">
                  <c:v>3.4298745376198299</c:v>
                </c:pt>
                <c:pt idx="1160">
                  <c:v>3.3795200959483598</c:v>
                </c:pt>
                <c:pt idx="1161">
                  <c:v>3.3831910904518199</c:v>
                </c:pt>
                <c:pt idx="1162">
                  <c:v>3.3802533487164399</c:v>
                </c:pt>
                <c:pt idx="1163">
                  <c:v>3.3817245849156401</c:v>
                </c:pt>
                <c:pt idx="1164">
                  <c:v>3.3409283349841901</c:v>
                </c:pt>
                <c:pt idx="1165">
                  <c:v>3.3662875263142902</c:v>
                </c:pt>
                <c:pt idx="1166">
                  <c:v>3.35085046771293</c:v>
                </c:pt>
                <c:pt idx="1167">
                  <c:v>3.34646961403813</c:v>
                </c:pt>
                <c:pt idx="1168">
                  <c:v>3.38434968528462</c:v>
                </c:pt>
                <c:pt idx="1169">
                  <c:v>3.39964713572855</c:v>
                </c:pt>
                <c:pt idx="1170">
                  <c:v>3.3963681054125998</c:v>
                </c:pt>
                <c:pt idx="1171">
                  <c:v>3.4196431166164998</c:v>
                </c:pt>
                <c:pt idx="1172">
                  <c:v>3.4110700177650499</c:v>
                </c:pt>
                <c:pt idx="1173">
                  <c:v>3.4121777511340401</c:v>
                </c:pt>
                <c:pt idx="1174">
                  <c:v>3.3782025272484399</c:v>
                </c:pt>
                <c:pt idx="1175">
                  <c:v>3.3676534279270198</c:v>
                </c:pt>
                <c:pt idx="1176">
                  <c:v>3.3643967477853698</c:v>
                </c:pt>
                <c:pt idx="1177">
                  <c:v>3.3734296010174201</c:v>
                </c:pt>
                <c:pt idx="1178">
                  <c:v>3.3973798993653199</c:v>
                </c:pt>
                <c:pt idx="1179">
                  <c:v>3.4039105303384098</c:v>
                </c:pt>
                <c:pt idx="1180">
                  <c:v>3.3955611837595598</c:v>
                </c:pt>
                <c:pt idx="1181">
                  <c:v>3.4049943173873598</c:v>
                </c:pt>
                <c:pt idx="1182">
                  <c:v>3.3842203611968298</c:v>
                </c:pt>
                <c:pt idx="1183">
                  <c:v>3.43779259632006</c:v>
                </c:pt>
                <c:pt idx="1184">
                  <c:v>3.4684152297830102</c:v>
                </c:pt>
                <c:pt idx="1185">
                  <c:v>3.4456957412373099</c:v>
                </c:pt>
                <c:pt idx="1186">
                  <c:v>3.4520664402566701</c:v>
                </c:pt>
                <c:pt idx="1187">
                  <c:v>3.47311250418832</c:v>
                </c:pt>
                <c:pt idx="1188">
                  <c:v>3.4422902351931799</c:v>
                </c:pt>
                <c:pt idx="1189">
                  <c:v>3.42762833671698</c:v>
                </c:pt>
                <c:pt idx="1190">
                  <c:v>3.4631061508887702</c:v>
                </c:pt>
                <c:pt idx="1191">
                  <c:v>3.4866326622437098</c:v>
                </c:pt>
                <c:pt idx="1192">
                  <c:v>3.5333063035424499</c:v>
                </c:pt>
                <c:pt idx="1193">
                  <c:v>3.48587389942143</c:v>
                </c:pt>
                <c:pt idx="1194">
                  <c:v>3.4585535739550899</c:v>
                </c:pt>
                <c:pt idx="1195">
                  <c:v>3.4312332484887502</c:v>
                </c:pt>
                <c:pt idx="1196">
                  <c:v>3.42250747603252</c:v>
                </c:pt>
                <c:pt idx="1197">
                  <c:v>3.4350270626001498</c:v>
                </c:pt>
                <c:pt idx="1198">
                  <c:v>3.4483102758543001</c:v>
                </c:pt>
                <c:pt idx="1199">
                  <c:v>3.4558979040771098</c:v>
                </c:pt>
                <c:pt idx="1200">
                  <c:v>3.4558979040771098</c:v>
                </c:pt>
                <c:pt idx="1201">
                  <c:v>3.4835976109545901</c:v>
                </c:pt>
                <c:pt idx="1202">
                  <c:v>3.45513914125483</c:v>
                </c:pt>
                <c:pt idx="1203">
                  <c:v>3.46862939030679</c:v>
                </c:pt>
                <c:pt idx="1204">
                  <c:v>3.46263585851012</c:v>
                </c:pt>
                <c:pt idx="1205">
                  <c:v>3.50459538359627</c:v>
                </c:pt>
                <c:pt idx="1206">
                  <c:v>3.4986018517996</c:v>
                </c:pt>
                <c:pt idx="1207">
                  <c:v>3.4933575114775102</c:v>
                </c:pt>
                <c:pt idx="1208">
                  <c:v>3.5269974059638001</c:v>
                </c:pt>
                <c:pt idx="1209">
                  <c:v>3.5433099461711501</c:v>
                </c:pt>
                <c:pt idx="1210">
                  <c:v>3.58239389760416</c:v>
                </c:pt>
                <c:pt idx="1211">
                  <c:v>3.5789796450026201</c:v>
                </c:pt>
                <c:pt idx="1212">
                  <c:v>3.59605090801031</c:v>
                </c:pt>
                <c:pt idx="1213">
                  <c:v>3.5990906628193802</c:v>
                </c:pt>
                <c:pt idx="1214">
                  <c:v>3.5619035183872301</c:v>
                </c:pt>
                <c:pt idx="1215">
                  <c:v>3.5679733007899599</c:v>
                </c:pt>
                <c:pt idx="1216">
                  <c:v>3.5000578829439601</c:v>
                </c:pt>
                <c:pt idx="1217">
                  <c:v>3.53230846556619</c:v>
                </c:pt>
                <c:pt idx="1218">
                  <c:v>3.5622828797874</c:v>
                </c:pt>
                <c:pt idx="1219">
                  <c:v>3.6074366136231402</c:v>
                </c:pt>
                <c:pt idx="1220">
                  <c:v>3.5770828380017599</c:v>
                </c:pt>
                <c:pt idx="1221">
                  <c:v>3.5543162903838099</c:v>
                </c:pt>
                <c:pt idx="1222">
                  <c:v>3.5565699273965401</c:v>
                </c:pt>
                <c:pt idx="1223">
                  <c:v>3.5546900370000598</c:v>
                </c:pt>
                <c:pt idx="1224">
                  <c:v>3.6114255337276999</c:v>
                </c:pt>
                <c:pt idx="1225">
                  <c:v>3.6091715258780801</c:v>
                </c:pt>
                <c:pt idx="1226">
                  <c:v>3.59190287243942</c:v>
                </c:pt>
                <c:pt idx="1227">
                  <c:v>3.6429534193840301</c:v>
                </c:pt>
                <c:pt idx="1228">
                  <c:v>3.6325875316875802</c:v>
                </c:pt>
                <c:pt idx="1229">
                  <c:v>3.6650698681649998</c:v>
                </c:pt>
                <c:pt idx="1230">
                  <c:v>3.63600801992084</c:v>
                </c:pt>
                <c:pt idx="1231">
                  <c:v>3.6742757161065098</c:v>
                </c:pt>
                <c:pt idx="1232">
                  <c:v>3.7139584225695299</c:v>
                </c:pt>
                <c:pt idx="1233">
                  <c:v>3.7044626147565598</c:v>
                </c:pt>
                <c:pt idx="1234">
                  <c:v>3.7184267620397802</c:v>
                </c:pt>
                <c:pt idx="1235">
                  <c:v>3.7359401381793398</c:v>
                </c:pt>
                <c:pt idx="1236">
                  <c:v>3.7840639706914798</c:v>
                </c:pt>
                <c:pt idx="1237">
                  <c:v>3.7799726199507302</c:v>
                </c:pt>
                <c:pt idx="1238">
                  <c:v>3.77425034453743</c:v>
                </c:pt>
                <c:pt idx="1239">
                  <c:v>3.76732405941857</c:v>
                </c:pt>
                <c:pt idx="1240">
                  <c:v>3.7990220929879999</c:v>
                </c:pt>
                <c:pt idx="1241">
                  <c:v>3.73107030466109</c:v>
                </c:pt>
                <c:pt idx="1242">
                  <c:v>3.7222634017197098</c:v>
                </c:pt>
                <c:pt idx="1243">
                  <c:v>3.7010460749003999</c:v>
                </c:pt>
                <c:pt idx="1244">
                  <c:v>3.70905560299625</c:v>
                </c:pt>
                <c:pt idx="1245">
                  <c:v>3.7314741034610699</c:v>
                </c:pt>
                <c:pt idx="1246">
                  <c:v>3.7478867356983199</c:v>
                </c:pt>
                <c:pt idx="1247">
                  <c:v>3.77350495829972</c:v>
                </c:pt>
                <c:pt idx="1248">
                  <c:v>3.7238683741652099</c:v>
                </c:pt>
                <c:pt idx="1249">
                  <c:v>3.7274667837245401</c:v>
                </c:pt>
                <c:pt idx="1250">
                  <c:v>3.7518889440576402</c:v>
                </c:pt>
                <c:pt idx="1251">
                  <c:v>3.6958426928955701</c:v>
                </c:pt>
                <c:pt idx="1252">
                  <c:v>3.63459305972866</c:v>
                </c:pt>
                <c:pt idx="1253">
                  <c:v>3.69944621383212</c:v>
                </c:pt>
                <c:pt idx="1254">
                  <c:v>3.68503826460416</c:v>
                </c:pt>
                <c:pt idx="1255">
                  <c:v>3.6478045048031098</c:v>
                </c:pt>
                <c:pt idx="1256">
                  <c:v>3.7126392234294401</c:v>
                </c:pt>
                <c:pt idx="1257">
                  <c:v>3.6211191914776899</c:v>
                </c:pt>
                <c:pt idx="1258">
                  <c:v>3.6035929321693301</c:v>
                </c:pt>
                <c:pt idx="1259">
                  <c:v>3.6338646371615901</c:v>
                </c:pt>
                <c:pt idx="1260">
                  <c:v>3.5888537854845901</c:v>
                </c:pt>
                <c:pt idx="1261">
                  <c:v>3.60677675060434</c:v>
                </c:pt>
                <c:pt idx="1262">
                  <c:v>3.54902045324343</c:v>
                </c:pt>
                <c:pt idx="1263">
                  <c:v>3.6107590666340701</c:v>
                </c:pt>
                <c:pt idx="1264">
                  <c:v>3.63665174978521</c:v>
                </c:pt>
                <c:pt idx="1265">
                  <c:v>3.6446214678166098</c:v>
                </c:pt>
                <c:pt idx="1266">
                  <c:v>3.60877045160517</c:v>
                </c:pt>
                <c:pt idx="1267">
                  <c:v>3.61034298178574</c:v>
                </c:pt>
                <c:pt idx="1268">
                  <c:v>3.62486624098287</c:v>
                </c:pt>
                <c:pt idx="1269">
                  <c:v>3.5960295083779501</c:v>
                </c:pt>
                <c:pt idx="1270">
                  <c:v>3.6436196216475198</c:v>
                </c:pt>
                <c:pt idx="1271">
                  <c:v>3.61813422867221</c:v>
                </c:pt>
                <c:pt idx="1272">
                  <c:v>3.66894590642785</c:v>
                </c:pt>
                <c:pt idx="1273">
                  <c:v>3.6782104734599002</c:v>
                </c:pt>
                <c:pt idx="1274">
                  <c:v>3.63454754046868</c:v>
                </c:pt>
                <c:pt idx="1275">
                  <c:v>3.6035978002832798</c:v>
                </c:pt>
                <c:pt idx="1276">
                  <c:v>3.5562219305027498</c:v>
                </c:pt>
                <c:pt idx="1277">
                  <c:v>3.5370445189673299</c:v>
                </c:pt>
                <c:pt idx="1278">
                  <c:v>3.5435080434134298</c:v>
                </c:pt>
                <c:pt idx="1279">
                  <c:v>3.51833502608212</c:v>
                </c:pt>
                <c:pt idx="1280">
                  <c:v>3.5288972401000298</c:v>
                </c:pt>
                <c:pt idx="1281">
                  <c:v>3.5323086656309401</c:v>
                </c:pt>
                <c:pt idx="1282">
                  <c:v>3.556597804166</c:v>
                </c:pt>
                <c:pt idx="1283">
                  <c:v>3.5490038137261699</c:v>
                </c:pt>
                <c:pt idx="1284">
                  <c:v>3.5781339685671001</c:v>
                </c:pt>
                <c:pt idx="1285">
                  <c:v>3.5390491511479198</c:v>
                </c:pt>
                <c:pt idx="1286">
                  <c:v>3.5292570053410302</c:v>
                </c:pt>
                <c:pt idx="1287">
                  <c:v>3.55213308071245</c:v>
                </c:pt>
                <c:pt idx="1288">
                  <c:v>3.55630293225276</c:v>
                </c:pt>
                <c:pt idx="1289">
                  <c:v>3.5597195633588599</c:v>
                </c:pt>
                <c:pt idx="1290">
                  <c:v>3.5513694138612499</c:v>
                </c:pt>
                <c:pt idx="1291">
                  <c:v>3.5730032312479798</c:v>
                </c:pt>
                <c:pt idx="1292">
                  <c:v>3.5623753276796299</c:v>
                </c:pt>
                <c:pt idx="1293">
                  <c:v>3.5767978726041201</c:v>
                </c:pt>
                <c:pt idx="1294">
                  <c:v>3.5874257761724602</c:v>
                </c:pt>
                <c:pt idx="1295">
                  <c:v>3.5961587822053702</c:v>
                </c:pt>
                <c:pt idx="1296">
                  <c:v>3.6079255628090801</c:v>
                </c:pt>
                <c:pt idx="1297">
                  <c:v>3.59086663870485</c:v>
                </c:pt>
                <c:pt idx="1298">
                  <c:v>3.5893561307448101</c:v>
                </c:pt>
                <c:pt idx="1299">
                  <c:v>3.5867072696668898</c:v>
                </c:pt>
                <c:pt idx="1300">
                  <c:v>3.5829330358522702</c:v>
                </c:pt>
                <c:pt idx="1301">
                  <c:v>3.6473969883255801</c:v>
                </c:pt>
                <c:pt idx="1302">
                  <c:v>3.68151754252934</c:v>
                </c:pt>
                <c:pt idx="1303">
                  <c:v>3.67482765886465</c:v>
                </c:pt>
                <c:pt idx="1304">
                  <c:v>3.6355912321030002</c:v>
                </c:pt>
                <c:pt idx="1305">
                  <c:v>3.64794043171986</c:v>
                </c:pt>
                <c:pt idx="1306">
                  <c:v>3.67315057998043</c:v>
                </c:pt>
                <c:pt idx="1307">
                  <c:v>3.65942820860537</c:v>
                </c:pt>
                <c:pt idx="1308">
                  <c:v>3.6968495721391501</c:v>
                </c:pt>
                <c:pt idx="1309">
                  <c:v>3.7362190871987999</c:v>
                </c:pt>
                <c:pt idx="1310">
                  <c:v>3.7548503771606998</c:v>
                </c:pt>
                <c:pt idx="1311">
                  <c:v>3.8091563530155699</c:v>
                </c:pt>
                <c:pt idx="1312">
                  <c:v>3.7845767616047898</c:v>
                </c:pt>
                <c:pt idx="1313">
                  <c:v>3.7720227593165401</c:v>
                </c:pt>
                <c:pt idx="1314">
                  <c:v>3.7653864912099002</c:v>
                </c:pt>
                <c:pt idx="1315">
                  <c:v>3.7467060771690499</c:v>
                </c:pt>
                <c:pt idx="1316">
                  <c:v>3.7494071878941302</c:v>
                </c:pt>
                <c:pt idx="1317">
                  <c:v>3.7683512442506699</c:v>
                </c:pt>
                <c:pt idx="1318">
                  <c:v>3.7422426005824501</c:v>
                </c:pt>
                <c:pt idx="1319">
                  <c:v>3.7260509472664398</c:v>
                </c:pt>
                <c:pt idx="1320">
                  <c:v>3.7536177763568399</c:v>
                </c:pt>
                <c:pt idx="1321">
                  <c:v>3.78537982253359</c:v>
                </c:pt>
                <c:pt idx="1322">
                  <c:v>3.7718238127509598</c:v>
                </c:pt>
                <c:pt idx="1323">
                  <c:v>3.7776363460153202</c:v>
                </c:pt>
                <c:pt idx="1324">
                  <c:v>3.7950640940570901</c:v>
                </c:pt>
                <c:pt idx="1325">
                  <c:v>3.8252794152804399</c:v>
                </c:pt>
                <c:pt idx="1326">
                  <c:v>3.79312822492752</c:v>
                </c:pt>
                <c:pt idx="1327">
                  <c:v>3.7896407049689098</c:v>
                </c:pt>
                <c:pt idx="1328">
                  <c:v>3.8183093012388598</c:v>
                </c:pt>
                <c:pt idx="1329">
                  <c:v>3.8310919485447998</c:v>
                </c:pt>
                <c:pt idx="1330">
                  <c:v>3.7923548624508201</c:v>
                </c:pt>
                <c:pt idx="1331">
                  <c:v>3.7598145279217299</c:v>
                </c:pt>
                <c:pt idx="1332">
                  <c:v>3.7509085447505801</c:v>
                </c:pt>
                <c:pt idx="1333">
                  <c:v>3.7795722151448898</c:v>
                </c:pt>
                <c:pt idx="1334">
                  <c:v>3.7772472018391401</c:v>
                </c:pt>
                <c:pt idx="1335">
                  <c:v>3.7962266007099599</c:v>
                </c:pt>
                <c:pt idx="1336">
                  <c:v>3.7667895678389498</c:v>
                </c:pt>
                <c:pt idx="1337">
                  <c:v>3.7962266007099599</c:v>
                </c:pt>
                <c:pt idx="1338">
                  <c:v>3.73386501500933</c:v>
                </c:pt>
                <c:pt idx="1339">
                  <c:v>3.7334758708331601</c:v>
                </c:pt>
                <c:pt idx="1340">
                  <c:v>3.7330867266569898</c:v>
                </c:pt>
                <c:pt idx="1341">
                  <c:v>3.74393350483335</c:v>
                </c:pt>
                <c:pt idx="1342">
                  <c:v>3.74393350483335</c:v>
                </c:pt>
                <c:pt idx="1343">
                  <c:v>3.7350275216622002</c:v>
                </c:pt>
                <c:pt idx="1344">
                  <c:v>3.7772521277147901</c:v>
                </c:pt>
                <c:pt idx="1345">
                  <c:v>3.79460236384964</c:v>
                </c:pt>
                <c:pt idx="1346">
                  <c:v>3.7618725975917902</c:v>
                </c:pt>
                <c:pt idx="1347">
                  <c:v>3.79854879039245</c:v>
                </c:pt>
                <c:pt idx="1348">
                  <c:v>3.8237868650938101</c:v>
                </c:pt>
                <c:pt idx="1349">
                  <c:v>3.8847545105494601</c:v>
                </c:pt>
                <c:pt idx="1350">
                  <c:v>3.8811717555551</c:v>
                </c:pt>
                <c:pt idx="1351">
                  <c:v>3.8724049010427399</c:v>
                </c:pt>
                <c:pt idx="1352">
                  <c:v>3.8154203467123602</c:v>
                </c:pt>
                <c:pt idx="1353">
                  <c:v>3.8072472649930198</c:v>
                </c:pt>
                <c:pt idx="1354">
                  <c:v>3.82315321332401</c:v>
                </c:pt>
                <c:pt idx="1355">
                  <c:v>3.7801941710868099</c:v>
                </c:pt>
                <c:pt idx="1356">
                  <c:v>3.7897856463467599</c:v>
                </c:pt>
                <c:pt idx="1357">
                  <c:v>3.8163637821276599</c:v>
                </c:pt>
                <c:pt idx="1358">
                  <c:v>3.8338922948772098</c:v>
                </c:pt>
                <c:pt idx="1359">
                  <c:v>3.8362421795081598</c:v>
                </c:pt>
                <c:pt idx="1360">
                  <c:v>3.8018685297376602</c:v>
                </c:pt>
                <c:pt idx="1361">
                  <c:v>3.8178059111768698</c:v>
                </c:pt>
                <c:pt idx="1362">
                  <c:v>3.7770998628253398</c:v>
                </c:pt>
                <c:pt idx="1363">
                  <c:v>3.7324783416626901</c:v>
                </c:pt>
                <c:pt idx="1364">
                  <c:v>3.7493099184558001</c:v>
                </c:pt>
                <c:pt idx="1365">
                  <c:v>3.7532204349722198</c:v>
                </c:pt>
                <c:pt idx="1366">
                  <c:v>3.75870209690778</c:v>
                </c:pt>
                <c:pt idx="1367">
                  <c:v>3.7575274550644502</c:v>
                </c:pt>
                <c:pt idx="1368">
                  <c:v>3.7528288876910998</c:v>
                </c:pt>
                <c:pt idx="1369">
                  <c:v>3.7141570364395302</c:v>
                </c:pt>
                <c:pt idx="1370">
                  <c:v>3.7287619092087199</c:v>
                </c:pt>
                <c:pt idx="1371">
                  <c:v>3.7456735829418002</c:v>
                </c:pt>
                <c:pt idx="1372">
                  <c:v>3.7990912566858399</c:v>
                </c:pt>
                <c:pt idx="1373">
                  <c:v>3.8620370618430599</c:v>
                </c:pt>
                <c:pt idx="1374">
                  <c:v>3.8445596789373702</c:v>
                </c:pt>
                <c:pt idx="1375">
                  <c:v>3.8278954369324798</c:v>
                </c:pt>
                <c:pt idx="1376">
                  <c:v>3.7871235753772301</c:v>
                </c:pt>
                <c:pt idx="1377">
                  <c:v>3.7939827753530602</c:v>
                </c:pt>
                <c:pt idx="1378">
                  <c:v>3.7563385668604199</c:v>
                </c:pt>
                <c:pt idx="1379">
                  <c:v>3.7591731593572102</c:v>
                </c:pt>
                <c:pt idx="1380">
                  <c:v>3.7089210204074798</c:v>
                </c:pt>
                <c:pt idx="1381">
                  <c:v>3.6914601383457502</c:v>
                </c:pt>
                <c:pt idx="1382">
                  <c:v>3.7422686994749998</c:v>
                </c:pt>
                <c:pt idx="1383">
                  <c:v>3.6633803940168601</c:v>
                </c:pt>
                <c:pt idx="1384">
                  <c:v>3.7455290660005902</c:v>
                </c:pt>
                <c:pt idx="1385">
                  <c:v>3.7269760239434802</c:v>
                </c:pt>
                <c:pt idx="1386">
                  <c:v>3.6537472360310699</c:v>
                </c:pt>
                <c:pt idx="1387">
                  <c:v>3.64443325714333</c:v>
                </c:pt>
                <c:pt idx="1388">
                  <c:v>3.65801123058516</c:v>
                </c:pt>
                <c:pt idx="1389">
                  <c:v>3.7075669596040699</c:v>
                </c:pt>
                <c:pt idx="1390">
                  <c:v>3.7753298059771301</c:v>
                </c:pt>
                <c:pt idx="1391">
                  <c:v>3.7884836218168498</c:v>
                </c:pt>
                <c:pt idx="1392">
                  <c:v>3.8028336979612498</c:v>
                </c:pt>
                <c:pt idx="1393">
                  <c:v>3.8530564407107502</c:v>
                </c:pt>
                <c:pt idx="1394">
                  <c:v>3.83232630960801</c:v>
                </c:pt>
                <c:pt idx="1395">
                  <c:v>3.82600052841559</c:v>
                </c:pt>
                <c:pt idx="1396">
                  <c:v>3.83074486430991</c:v>
                </c:pt>
                <c:pt idx="1397">
                  <c:v>3.83074486430991</c:v>
                </c:pt>
                <c:pt idx="1398">
                  <c:v>3.83707064550233</c:v>
                </c:pt>
                <c:pt idx="1399">
                  <c:v>3.8746149576111799</c:v>
                </c:pt>
                <c:pt idx="1400">
                  <c:v>3.89121512866756</c:v>
                </c:pt>
                <c:pt idx="1401">
                  <c:v>3.89398265793925</c:v>
                </c:pt>
                <c:pt idx="1402">
                  <c:v>3.9117890518703402</c:v>
                </c:pt>
                <c:pt idx="1403">
                  <c:v>3.9217514986085602</c:v>
                </c:pt>
                <c:pt idx="1404">
                  <c:v>3.8759161686812802</c:v>
                </c:pt>
                <c:pt idx="1405">
                  <c:v>3.8950869844025302</c:v>
                </c:pt>
                <c:pt idx="1406">
                  <c:v>3.8704423311174598</c:v>
                </c:pt>
                <c:pt idx="1407">
                  <c:v>3.8913532836186402</c:v>
                </c:pt>
                <c:pt idx="1408">
                  <c:v>3.8630813227440299</c:v>
                </c:pt>
                <c:pt idx="1409">
                  <c:v>3.86691100922349</c:v>
                </c:pt>
                <c:pt idx="1410">
                  <c:v>3.9013636444253699</c:v>
                </c:pt>
                <c:pt idx="1411">
                  <c:v>3.8959256336908701</c:v>
                </c:pt>
                <c:pt idx="1412">
                  <c:v>3.9223289950328599</c:v>
                </c:pt>
                <c:pt idx="1413">
                  <c:v>3.8720907514091598</c:v>
                </c:pt>
                <c:pt idx="1414">
                  <c:v>3.8659354263426899</c:v>
                </c:pt>
                <c:pt idx="1415">
                  <c:v>3.8762914672440298</c:v>
                </c:pt>
                <c:pt idx="1416">
                  <c:v>3.8670473729136701</c:v>
                </c:pt>
                <c:pt idx="1417">
                  <c:v>3.8954474001197799</c:v>
                </c:pt>
                <c:pt idx="1418">
                  <c:v>3.8985547778221101</c:v>
                </c:pt>
                <c:pt idx="1419">
                  <c:v>3.8857254851207199</c:v>
                </c:pt>
                <c:pt idx="1420">
                  <c:v>3.8903680908597398</c:v>
                </c:pt>
                <c:pt idx="1421">
                  <c:v>3.9236254068657002</c:v>
                </c:pt>
                <c:pt idx="1422">
                  <c:v>3.9429647001814998</c:v>
                </c:pt>
                <c:pt idx="1423">
                  <c:v>3.9286548964163002</c:v>
                </c:pt>
                <c:pt idx="1424">
                  <c:v>3.9445318244815901</c:v>
                </c:pt>
                <c:pt idx="1425">
                  <c:v>3.91909861268224</c:v>
                </c:pt>
                <c:pt idx="1426">
                  <c:v>3.9144013547665901</c:v>
                </c:pt>
                <c:pt idx="1427">
                  <c:v>3.9065891685537402</c:v>
                </c:pt>
                <c:pt idx="1428">
                  <c:v>3.88089765254198</c:v>
                </c:pt>
                <c:pt idx="1429">
                  <c:v>3.8835958146743699</c:v>
                </c:pt>
                <c:pt idx="1430">
                  <c:v>3.9332934376920301</c:v>
                </c:pt>
                <c:pt idx="1431">
                  <c:v>3.9222838219073202</c:v>
                </c:pt>
                <c:pt idx="1432">
                  <c:v>3.9442049918179598</c:v>
                </c:pt>
                <c:pt idx="1433">
                  <c:v>3.9710631263521301</c:v>
                </c:pt>
                <c:pt idx="1434">
                  <c:v>4.05850221175477</c:v>
                </c:pt>
                <c:pt idx="1435">
                  <c:v>4.0824553010613096</c:v>
                </c:pt>
                <c:pt idx="1436">
                  <c:v>4.0792618910865697</c:v>
                </c:pt>
                <c:pt idx="1437">
                  <c:v>4.1215277131487102</c:v>
                </c:pt>
                <c:pt idx="1438">
                  <c:v>4.1346871253653301</c:v>
                </c:pt>
                <c:pt idx="1439">
                  <c:v>4.1295037233013803</c:v>
                </c:pt>
                <c:pt idx="1440">
                  <c:v>4.1131878861111897</c:v>
                </c:pt>
                <c:pt idx="1441">
                  <c:v>4.0930207910829397</c:v>
                </c:pt>
                <c:pt idx="1442">
                  <c:v>4.0882791080829604</c:v>
                </c:pt>
                <c:pt idx="1443">
                  <c:v>4.07443757756098</c:v>
                </c:pt>
                <c:pt idx="1444">
                  <c:v>4.05427048253273</c:v>
                </c:pt>
                <c:pt idx="1445">
                  <c:v>4.0348953282576199</c:v>
                </c:pt>
                <c:pt idx="1446">
                  <c:v>3.9430744453891902</c:v>
                </c:pt>
                <c:pt idx="1447">
                  <c:v>3.9607347788385598</c:v>
                </c:pt>
                <c:pt idx="1448">
                  <c:v>3.9556338932746802</c:v>
                </c:pt>
                <c:pt idx="1449">
                  <c:v>3.9599400218999299</c:v>
                </c:pt>
                <c:pt idx="1450">
                  <c:v>3.9325297621398998</c:v>
                </c:pt>
                <c:pt idx="1451">
                  <c:v>3.9782301072188302</c:v>
                </c:pt>
                <c:pt idx="1452">
                  <c:v>3.9743567005159401</c:v>
                </c:pt>
                <c:pt idx="1453">
                  <c:v>3.9379544828623301</c:v>
                </c:pt>
                <c:pt idx="1454">
                  <c:v>3.9724199971644998</c:v>
                </c:pt>
                <c:pt idx="1455">
                  <c:v>3.9147140426449898</c:v>
                </c:pt>
                <c:pt idx="1456">
                  <c:v>3.89031743443195</c:v>
                </c:pt>
                <c:pt idx="1457">
                  <c:v>3.9030987008823002</c:v>
                </c:pt>
                <c:pt idx="1458">
                  <c:v>3.9464769532778901</c:v>
                </c:pt>
                <c:pt idx="1459">
                  <c:v>3.9914191053185002</c:v>
                </c:pt>
                <c:pt idx="1460">
                  <c:v>3.9831367597651099</c:v>
                </c:pt>
                <c:pt idx="1461">
                  <c:v>3.9740698754842398</c:v>
                </c:pt>
                <c:pt idx="1462">
                  <c:v>3.9650359259137402</c:v>
                </c:pt>
                <c:pt idx="1463">
                  <c:v>3.9124005537995301</c:v>
                </c:pt>
                <c:pt idx="1464">
                  <c:v>3.8950992073463699</c:v>
                </c:pt>
                <c:pt idx="1465">
                  <c:v>3.85844040800507</c:v>
                </c:pt>
                <c:pt idx="1466">
                  <c:v>3.87160759371623</c:v>
                </c:pt>
                <c:pt idx="1467">
                  <c:v>3.8837125466807501</c:v>
                </c:pt>
                <c:pt idx="1468">
                  <c:v>3.8540630181137301</c:v>
                </c:pt>
                <c:pt idx="1469">
                  <c:v>3.8612002957863298</c:v>
                </c:pt>
                <c:pt idx="1470">
                  <c:v>3.84877170770933</c:v>
                </c:pt>
                <c:pt idx="1471">
                  <c:v>3.8468980498411098</c:v>
                </c:pt>
                <c:pt idx="1472">
                  <c:v>3.89294876644137</c:v>
                </c:pt>
                <c:pt idx="1473">
                  <c:v>3.9364511930141499</c:v>
                </c:pt>
                <c:pt idx="1474">
                  <c:v>3.9360666836642699</c:v>
                </c:pt>
                <c:pt idx="1475">
                  <c:v>3.9131739582453999</c:v>
                </c:pt>
                <c:pt idx="1476">
                  <c:v>3.8906609358095499</c:v>
                </c:pt>
                <c:pt idx="1477">
                  <c:v>3.8830284252143001</c:v>
                </c:pt>
                <c:pt idx="1478">
                  <c:v>3.8933332757912602</c:v>
                </c:pt>
                <c:pt idx="1479">
                  <c:v>3.8605154027784501</c:v>
                </c:pt>
                <c:pt idx="1480">
                  <c:v>3.8143454425908399</c:v>
                </c:pt>
                <c:pt idx="1481">
                  <c:v>3.8053569088534198</c:v>
                </c:pt>
                <c:pt idx="1482">
                  <c:v>3.75500481876918</c:v>
                </c:pt>
                <c:pt idx="1483">
                  <c:v>3.7338176846365201</c:v>
                </c:pt>
                <c:pt idx="1484">
                  <c:v>3.72404543601098</c:v>
                </c:pt>
                <c:pt idx="1485">
                  <c:v>3.7200808895870798</c:v>
                </c:pt>
                <c:pt idx="1486">
                  <c:v>3.7276702604248801</c:v>
                </c:pt>
                <c:pt idx="1487">
                  <c:v>3.69794272120467</c:v>
                </c:pt>
                <c:pt idx="1488">
                  <c:v>3.7265832221945199</c:v>
                </c:pt>
                <c:pt idx="1489">
                  <c:v>3.71679532984417</c:v>
                </c:pt>
                <c:pt idx="1490">
                  <c:v>3.7204203067044102</c:v>
                </c:pt>
                <c:pt idx="1491">
                  <c:v>3.7135342151530901</c:v>
                </c:pt>
                <c:pt idx="1492">
                  <c:v>3.6845298519940801</c:v>
                </c:pt>
                <c:pt idx="1493">
                  <c:v>3.71389352904513</c:v>
                </c:pt>
                <c:pt idx="1494">
                  <c:v>3.7055565370943002</c:v>
                </c:pt>
                <c:pt idx="1495">
                  <c:v>3.70664357532466</c:v>
                </c:pt>
                <c:pt idx="1496">
                  <c:v>3.7030185984644199</c:v>
                </c:pt>
                <c:pt idx="1497">
                  <c:v>3.7331099998537902</c:v>
                </c:pt>
                <c:pt idx="1498">
                  <c:v>3.7494201215862999</c:v>
                </c:pt>
                <c:pt idx="1499">
                  <c:v>3.74434879260366</c:v>
                </c:pt>
                <c:pt idx="1500">
                  <c:v>3.6961325069131101</c:v>
                </c:pt>
                <c:pt idx="1501">
                  <c:v>3.7033824606335801</c:v>
                </c:pt>
                <c:pt idx="1502">
                  <c:v>3.66350316689386</c:v>
                </c:pt>
                <c:pt idx="1503">
                  <c:v>3.67220402101385</c:v>
                </c:pt>
                <c:pt idx="1504">
                  <c:v>3.6660411055237301</c:v>
                </c:pt>
                <c:pt idx="1505">
                  <c:v>3.6678513198153002</c:v>
                </c:pt>
                <c:pt idx="1506">
                  <c:v>3.59383892924042</c:v>
                </c:pt>
                <c:pt idx="1507">
                  <c:v>3.58505477564269</c:v>
                </c:pt>
                <c:pt idx="1508">
                  <c:v>3.5787509875533901</c:v>
                </c:pt>
                <c:pt idx="1509">
                  <c:v>3.5780544369970602</c:v>
                </c:pt>
                <c:pt idx="1510">
                  <c:v>3.58643239836654</c:v>
                </c:pt>
                <c:pt idx="1511">
                  <c:v>3.5675139641659999</c:v>
                </c:pt>
                <c:pt idx="1512">
                  <c:v>3.5685644998941402</c:v>
                </c:pt>
                <c:pt idx="1513">
                  <c:v>3.5906389368261</c:v>
                </c:pt>
                <c:pt idx="1514">
                  <c:v>3.57522375356836</c:v>
                </c:pt>
                <c:pt idx="1515">
                  <c:v>3.61246243907495</c:v>
                </c:pt>
                <c:pt idx="1516">
                  <c:v>3.5777944826035202</c:v>
                </c:pt>
                <c:pt idx="1517">
                  <c:v>3.5948698351705701</c:v>
                </c:pt>
                <c:pt idx="1518">
                  <c:v>3.57837131091549</c:v>
                </c:pt>
                <c:pt idx="1519">
                  <c:v>3.5379405037431702</c:v>
                </c:pt>
                <c:pt idx="1520">
                  <c:v>3.5434182025505399</c:v>
                </c:pt>
                <c:pt idx="1521">
                  <c:v>3.5344948884601202</c:v>
                </c:pt>
                <c:pt idx="1522">
                  <c:v>3.5368885608427401</c:v>
                </c:pt>
                <c:pt idx="1523">
                  <c:v>3.5916533451127002</c:v>
                </c:pt>
                <c:pt idx="1524">
                  <c:v>3.6516101195008601</c:v>
                </c:pt>
                <c:pt idx="1525">
                  <c:v>3.6422537685547001</c:v>
                </c:pt>
                <c:pt idx="1526">
                  <c:v>3.6490674571905601</c:v>
                </c:pt>
                <c:pt idx="1527">
                  <c:v>3.7375088708995801</c:v>
                </c:pt>
                <c:pt idx="1528">
                  <c:v>3.76141038558699</c:v>
                </c:pt>
                <c:pt idx="1529">
                  <c:v>3.7278379946066198</c:v>
                </c:pt>
                <c:pt idx="1530">
                  <c:v>3.7639177446866201</c:v>
                </c:pt>
                <c:pt idx="1531">
                  <c:v>3.80017804837094</c:v>
                </c:pt>
                <c:pt idx="1532">
                  <c:v>3.76182670061519</c:v>
                </c:pt>
                <c:pt idx="1533">
                  <c:v>3.8207027805870299</c:v>
                </c:pt>
                <c:pt idx="1534">
                  <c:v>3.8452352697565799</c:v>
                </c:pt>
                <c:pt idx="1535">
                  <c:v>3.7591845217005702</c:v>
                </c:pt>
                <c:pt idx="1536">
                  <c:v>3.8123974368303499</c:v>
                </c:pt>
                <c:pt idx="1537">
                  <c:v>3.8584461643296399</c:v>
                </c:pt>
                <c:pt idx="1538">
                  <c:v>3.8482562556840398</c:v>
                </c:pt>
                <c:pt idx="1539">
                  <c:v>3.9189145297147099</c:v>
                </c:pt>
                <c:pt idx="1540">
                  <c:v>3.90691846785352</c:v>
                </c:pt>
                <c:pt idx="1541">
                  <c:v>3.9436785570533899</c:v>
                </c:pt>
                <c:pt idx="1542">
                  <c:v>3.9393566772491102</c:v>
                </c:pt>
                <c:pt idx="1543">
                  <c:v>3.9236461267177098</c:v>
                </c:pt>
                <c:pt idx="1544">
                  <c:v>3.9770659409461802</c:v>
                </c:pt>
                <c:pt idx="1545">
                  <c:v>4.0348706957858802</c:v>
                </c:pt>
                <c:pt idx="1546">
                  <c:v>3.99584089017866</c:v>
                </c:pt>
                <c:pt idx="1547">
                  <c:v>3.8898556658872598</c:v>
                </c:pt>
                <c:pt idx="1548">
                  <c:v>3.9254674087904702</c:v>
                </c:pt>
                <c:pt idx="1549">
                  <c:v>3.9641929040314698</c:v>
                </c:pt>
                <c:pt idx="1550">
                  <c:v>3.94733107077111</c:v>
                </c:pt>
                <c:pt idx="1551">
                  <c:v>3.91065351940814</c:v>
                </c:pt>
                <c:pt idx="1552">
                  <c:v>3.93225764911316</c:v>
                </c:pt>
                <c:pt idx="1553">
                  <c:v>3.93146564141363</c:v>
                </c:pt>
                <c:pt idx="1554">
                  <c:v>3.9532607032950802</c:v>
                </c:pt>
                <c:pt idx="1555">
                  <c:v>3.91045763718359</c:v>
                </c:pt>
                <c:pt idx="1556">
                  <c:v>3.9437467108044699</c:v>
                </c:pt>
                <c:pt idx="1557">
                  <c:v>4.0436139316671103</c:v>
                </c:pt>
                <c:pt idx="1558">
                  <c:v>4.0420299162680502</c:v>
                </c:pt>
                <c:pt idx="1559">
                  <c:v>4.06461698584903</c:v>
                </c:pt>
                <c:pt idx="1560">
                  <c:v>4.0356889046236901</c:v>
                </c:pt>
                <c:pt idx="1561">
                  <c:v>4.05035094716124</c:v>
                </c:pt>
                <c:pt idx="1562">
                  <c:v>4.0174578773901297</c:v>
                </c:pt>
                <c:pt idx="1563">
                  <c:v>4.0269718698807297</c:v>
                </c:pt>
                <c:pt idx="1564">
                  <c:v>4.0047808041495196</c:v>
                </c:pt>
                <c:pt idx="1565">
                  <c:v>4.05820318128767</c:v>
                </c:pt>
                <c:pt idx="1566">
                  <c:v>4.1404669325313499</c:v>
                </c:pt>
                <c:pt idx="1567">
                  <c:v>4.1603665565168102</c:v>
                </c:pt>
                <c:pt idx="1568">
                  <c:v>4.1678862638705203</c:v>
                </c:pt>
                <c:pt idx="1569">
                  <c:v>4.1942846725975</c:v>
                </c:pt>
                <c:pt idx="1570">
                  <c:v>4.2663517003870703</c:v>
                </c:pt>
                <c:pt idx="1571">
                  <c:v>4.2303181864922896</c:v>
                </c:pt>
                <c:pt idx="1572">
                  <c:v>4.1934472924634196</c:v>
                </c:pt>
                <c:pt idx="1573">
                  <c:v>4.2881392847507502</c:v>
                </c:pt>
                <c:pt idx="1574">
                  <c:v>4.3069908050193098</c:v>
                </c:pt>
                <c:pt idx="1575">
                  <c:v>4.3141137697848499</c:v>
                </c:pt>
                <c:pt idx="1576">
                  <c:v>4.3191380505893502</c:v>
                </c:pt>
                <c:pt idx="1577">
                  <c:v>4.2658270651283701</c:v>
                </c:pt>
                <c:pt idx="1578">
                  <c:v>4.2711772514229303</c:v>
                </c:pt>
                <c:pt idx="1579">
                  <c:v>4.29714830973393</c:v>
                </c:pt>
                <c:pt idx="1580">
                  <c:v>4.2613399695318304</c:v>
                </c:pt>
                <c:pt idx="1581">
                  <c:v>4.2473731770943699</c:v>
                </c:pt>
                <c:pt idx="1582">
                  <c:v>4.2563662620085596</c:v>
                </c:pt>
                <c:pt idx="1583">
                  <c:v>4.26661424723215</c:v>
                </c:pt>
                <c:pt idx="1584">
                  <c:v>4.2888406955130902</c:v>
                </c:pt>
                <c:pt idx="1585">
                  <c:v>4.3066927228837004</c:v>
                </c:pt>
                <c:pt idx="1586">
                  <c:v>4.2903902170567401</c:v>
                </c:pt>
                <c:pt idx="1587">
                  <c:v>4.3053425165062498</c:v>
                </c:pt>
                <c:pt idx="1588">
                  <c:v>4.3011684543918696</c:v>
                </c:pt>
                <c:pt idx="1589">
                  <c:v>4.2377755812873499</c:v>
                </c:pt>
                <c:pt idx="1590">
                  <c:v>4.1905395216796499</c:v>
                </c:pt>
                <c:pt idx="1591">
                  <c:v>4.2001355635717701</c:v>
                </c:pt>
                <c:pt idx="1592">
                  <c:v>4.2265309229460604</c:v>
                </c:pt>
                <c:pt idx="1593">
                  <c:v>4.2041368283066003</c:v>
                </c:pt>
                <c:pt idx="1594">
                  <c:v>4.2037372013667902</c:v>
                </c:pt>
                <c:pt idx="1595">
                  <c:v>4.1893406408602196</c:v>
                </c:pt>
                <c:pt idx="1596">
                  <c:v>4.18493974918559</c:v>
                </c:pt>
                <c:pt idx="1597">
                  <c:v>4.1913387755592604</c:v>
                </c:pt>
                <c:pt idx="1598">
                  <c:v>4.2161306318375704</c:v>
                </c:pt>
                <c:pt idx="1599">
                  <c:v>4.2101312324037101</c:v>
                </c:pt>
                <c:pt idx="1600">
                  <c:v>4.20693657875408</c:v>
                </c:pt>
                <c:pt idx="1601">
                  <c:v>4.20773301890907</c:v>
                </c:pt>
                <c:pt idx="1602">
                  <c:v>4.1766424322367</c:v>
                </c:pt>
                <c:pt idx="1603">
                  <c:v>4.1864926195235297</c:v>
                </c:pt>
                <c:pt idx="1604">
                  <c:v>4.1407989685081699</c:v>
                </c:pt>
                <c:pt idx="1605">
                  <c:v>4.1171624551585699</c:v>
                </c:pt>
                <c:pt idx="1606">
                  <c:v>4.13174092915001</c:v>
                </c:pt>
                <c:pt idx="1607">
                  <c:v>4.1368579095587501</c:v>
                </c:pt>
                <c:pt idx="1608">
                  <c:v>4.0864359718387799</c:v>
                </c:pt>
                <c:pt idx="1609">
                  <c:v>4.0659655236988801</c:v>
                </c:pt>
                <c:pt idx="1610">
                  <c:v>4.0663483913162697</c:v>
                </c:pt>
                <c:pt idx="1611">
                  <c:v>4.0782507883716601</c:v>
                </c:pt>
                <c:pt idx="1612">
                  <c:v>4.0851806922462899</c:v>
                </c:pt>
                <c:pt idx="1613">
                  <c:v>4.07247905903961</c:v>
                </c:pt>
                <c:pt idx="1614">
                  <c:v>4.0994185817677096</c:v>
                </c:pt>
                <c:pt idx="1615">
                  <c:v>4.1240465412558596</c:v>
                </c:pt>
                <c:pt idx="1616">
                  <c:v>4.1085010429904196</c:v>
                </c:pt>
                <c:pt idx="1617">
                  <c:v>4.1477489562362804</c:v>
                </c:pt>
                <c:pt idx="1618">
                  <c:v>4.1050072925254204</c:v>
                </c:pt>
                <c:pt idx="1619">
                  <c:v>4.0988953042762004</c:v>
                </c:pt>
                <c:pt idx="1620">
                  <c:v>4.1008013252415099</c:v>
                </c:pt>
                <c:pt idx="1621">
                  <c:v>4.1049958095402603</c:v>
                </c:pt>
                <c:pt idx="1622">
                  <c:v>4.1241064234354399</c:v>
                </c:pt>
                <c:pt idx="1623">
                  <c:v>4.1133229036414898</c:v>
                </c:pt>
                <c:pt idx="1624">
                  <c:v>4.0535092573306803</c:v>
                </c:pt>
                <c:pt idx="1625">
                  <c:v>4.0632492221726801</c:v>
                </c:pt>
                <c:pt idx="1626">
                  <c:v>4.0568816793993596</c:v>
                </c:pt>
                <c:pt idx="1627">
                  <c:v>4.0538865586947201</c:v>
                </c:pt>
                <c:pt idx="1628">
                  <c:v>4.0471543521097502</c:v>
                </c:pt>
                <c:pt idx="1629">
                  <c:v>4.0531215829230103</c:v>
                </c:pt>
                <c:pt idx="1630">
                  <c:v>4.00936371967562</c:v>
                </c:pt>
                <c:pt idx="1631">
                  <c:v>3.9965001620746898</c:v>
                </c:pt>
                <c:pt idx="1632">
                  <c:v>4.0041814880417803</c:v>
                </c:pt>
                <c:pt idx="1633">
                  <c:v>4.0199079683225403</c:v>
                </c:pt>
                <c:pt idx="1634">
                  <c:v>4.0265302061315298</c:v>
                </c:pt>
                <c:pt idx="1635">
                  <c:v>4.0346306628847497</c:v>
                </c:pt>
                <c:pt idx="1636">
                  <c:v>4.0335277193381298</c:v>
                </c:pt>
                <c:pt idx="1637">
                  <c:v>4.0567022604806002</c:v>
                </c:pt>
                <c:pt idx="1638">
                  <c:v>4.07177989324917</c:v>
                </c:pt>
                <c:pt idx="1639">
                  <c:v>4.0544881906201704</c:v>
                </c:pt>
                <c:pt idx="1640">
                  <c:v>4.0701948549811497</c:v>
                </c:pt>
                <c:pt idx="1641">
                  <c:v>4.1019762021622599</c:v>
                </c:pt>
                <c:pt idx="1642">
                  <c:v>4.1056752100161704</c:v>
                </c:pt>
                <c:pt idx="1643">
                  <c:v>4.1064170065857502</c:v>
                </c:pt>
                <c:pt idx="1644">
                  <c:v>4.1408813970115901</c:v>
                </c:pt>
                <c:pt idx="1645">
                  <c:v>4.1378730120777698</c:v>
                </c:pt>
                <c:pt idx="1646">
                  <c:v>4.1288572000866397</c:v>
                </c:pt>
                <c:pt idx="1647">
                  <c:v>4.1867078817954999</c:v>
                </c:pt>
                <c:pt idx="1648">
                  <c:v>4.2066127392536199</c:v>
                </c:pt>
                <c:pt idx="1649">
                  <c:v>4.2178848399451203</c:v>
                </c:pt>
                <c:pt idx="1650">
                  <c:v>4.1904636915575999</c:v>
                </c:pt>
                <c:pt idx="1651">
                  <c:v>4.1927153088527902</c:v>
                </c:pt>
                <c:pt idx="1652">
                  <c:v>4.2054869306060301</c:v>
                </c:pt>
                <c:pt idx="1653">
                  <c:v>4.2445538920991703</c:v>
                </c:pt>
                <c:pt idx="1654">
                  <c:v>4.2595771311475898</c:v>
                </c:pt>
                <c:pt idx="1655">
                  <c:v>4.2460534131609098</c:v>
                </c:pt>
                <c:pt idx="1656">
                  <c:v>4.2445569361825903</c:v>
                </c:pt>
                <c:pt idx="1657">
                  <c:v>4.2415703340585003</c:v>
                </c:pt>
                <c:pt idx="1658">
                  <c:v>4.2363462500234901</c:v>
                </c:pt>
                <c:pt idx="1659">
                  <c:v>4.2259235181086696</c:v>
                </c:pt>
                <c:pt idx="1660">
                  <c:v>4.2470597242846599</c:v>
                </c:pt>
                <c:pt idx="1661">
                  <c:v>4.1749068007339298</c:v>
                </c:pt>
                <c:pt idx="1662">
                  <c:v>4.1973351597267001</c:v>
                </c:pt>
                <c:pt idx="1663">
                  <c:v>4.2515463259488397</c:v>
                </c:pt>
                <c:pt idx="1664">
                  <c:v>4.2537873021168497</c:v>
                </c:pt>
                <c:pt idx="1665">
                  <c:v>4.2422011763685203</c:v>
                </c:pt>
                <c:pt idx="1666">
                  <c:v>4.2821993464379098</c:v>
                </c:pt>
                <c:pt idx="1667">
                  <c:v>4.3050089503389204</c:v>
                </c:pt>
                <c:pt idx="1668">
                  <c:v>4.3005223486747397</c:v>
                </c:pt>
                <c:pt idx="1669">
                  <c:v>4.27734079852178</c:v>
                </c:pt>
                <c:pt idx="1670">
                  <c:v>4.2870625436821896</c:v>
                </c:pt>
                <c:pt idx="1671">
                  <c:v>4.3023913785908103</c:v>
                </c:pt>
                <c:pt idx="1672">
                  <c:v>4.3065060340030401</c:v>
                </c:pt>
                <c:pt idx="1673">
                  <c:v>4.3008902352940304</c:v>
                </c:pt>
                <c:pt idx="1674">
                  <c:v>4.2541815665745304</c:v>
                </c:pt>
                <c:pt idx="1675">
                  <c:v>4.2537158824508996</c:v>
                </c:pt>
                <c:pt idx="1676">
                  <c:v>4.2681130137439096</c:v>
                </c:pt>
                <c:pt idx="1677">
                  <c:v>4.2580888726181598</c:v>
                </c:pt>
                <c:pt idx="1678">
                  <c:v>4.2551305463497302</c:v>
                </c:pt>
                <c:pt idx="1679">
                  <c:v>4.2743573809073201</c:v>
                </c:pt>
                <c:pt idx="1680">
                  <c:v>4.3067602743886697</c:v>
                </c:pt>
                <c:pt idx="1681">
                  <c:v>4.2754629030554101</c:v>
                </c:pt>
                <c:pt idx="1682">
                  <c:v>4.3101121111820104</c:v>
                </c:pt>
                <c:pt idx="1683">
                  <c:v>4.32128704530981</c:v>
                </c:pt>
                <c:pt idx="1684">
                  <c:v>4.2992084946221203</c:v>
                </c:pt>
                <c:pt idx="1685">
                  <c:v>4.2898560001891202</c:v>
                </c:pt>
                <c:pt idx="1686">
                  <c:v>4.27863393240089</c:v>
                </c:pt>
                <c:pt idx="1687">
                  <c:v>4.3207378119808704</c:v>
                </c:pt>
                <c:pt idx="1688">
                  <c:v>4.2961283507954198</c:v>
                </c:pt>
                <c:pt idx="1689">
                  <c:v>4.2916284694840803</c:v>
                </c:pt>
                <c:pt idx="1690">
                  <c:v>4.3092568704975598</c:v>
                </c:pt>
                <c:pt idx="1691">
                  <c:v>4.3325124426766504</c:v>
                </c:pt>
                <c:pt idx="1692">
                  <c:v>4.2919995937159499</c:v>
                </c:pt>
                <c:pt idx="1693">
                  <c:v>4.3023440260844996</c:v>
                </c:pt>
                <c:pt idx="1694">
                  <c:v>4.3045687178127396</c:v>
                </c:pt>
                <c:pt idx="1695">
                  <c:v>4.3223708386319801</c:v>
                </c:pt>
                <c:pt idx="1696">
                  <c:v>4.3328257298291604</c:v>
                </c:pt>
                <c:pt idx="1697">
                  <c:v>4.3163952956950702</c:v>
                </c:pt>
                <c:pt idx="1698">
                  <c:v>4.3007129588992896</c:v>
                </c:pt>
                <c:pt idx="1699">
                  <c:v>4.3434020753344704</c:v>
                </c:pt>
                <c:pt idx="1700">
                  <c:v>4.2806698701417902</c:v>
                </c:pt>
                <c:pt idx="1701">
                  <c:v>4.2769559766913101</c:v>
                </c:pt>
                <c:pt idx="1702">
                  <c:v>4.2728748255448599</c:v>
                </c:pt>
                <c:pt idx="1703">
                  <c:v>4.3003411104821199</c:v>
                </c:pt>
                <c:pt idx="1704">
                  <c:v>4.3359788791547</c:v>
                </c:pt>
                <c:pt idx="1705">
                  <c:v>4.3679027543767797</c:v>
                </c:pt>
                <c:pt idx="1706">
                  <c:v>4.37532595055655</c:v>
                </c:pt>
                <c:pt idx="1707">
                  <c:v>4.3768087535040303</c:v>
                </c:pt>
                <c:pt idx="1708">
                  <c:v>4.3782961471727004</c:v>
                </c:pt>
                <c:pt idx="1709">
                  <c:v>4.3901723429160899</c:v>
                </c:pt>
                <c:pt idx="1710">
                  <c:v>4.3831209951534902</c:v>
                </c:pt>
                <c:pt idx="1711">
                  <c:v>4.3430302269172998</c:v>
                </c:pt>
                <c:pt idx="1712">
                  <c:v>4.3248417895244398</c:v>
                </c:pt>
                <c:pt idx="1713">
                  <c:v>4.3697574057414297</c:v>
                </c:pt>
                <c:pt idx="1714">
                  <c:v>4.4050233259968303</c:v>
                </c:pt>
                <c:pt idx="1715">
                  <c:v>4.4120746737594301</c:v>
                </c:pt>
                <c:pt idx="1716">
                  <c:v>4.4146730219584098</c:v>
                </c:pt>
                <c:pt idx="1717">
                  <c:v>4.4261884211123403</c:v>
                </c:pt>
                <c:pt idx="1718">
                  <c:v>4.4284170598153096</c:v>
                </c:pt>
                <c:pt idx="1719">
                  <c:v>4.4243286310364098</c:v>
                </c:pt>
                <c:pt idx="1720">
                  <c:v>4.4031322663098296</c:v>
                </c:pt>
                <c:pt idx="1721">
                  <c:v>4.4079657181057996</c:v>
                </c:pt>
                <c:pt idx="1722">
                  <c:v>4.1967420365953201</c:v>
                </c:pt>
                <c:pt idx="1723">
                  <c:v>4.2500144301937102</c:v>
                </c:pt>
                <c:pt idx="1724">
                  <c:v>4.2656602875542697</c:v>
                </c:pt>
                <c:pt idx="1725">
                  <c:v>4.1967054440943601</c:v>
                </c:pt>
                <c:pt idx="1726">
                  <c:v>4.1472348163829</c:v>
                </c:pt>
                <c:pt idx="1727">
                  <c:v>4.2353031007911097</c:v>
                </c:pt>
                <c:pt idx="1728">
                  <c:v>4.23005663736883</c:v>
                </c:pt>
                <c:pt idx="1729">
                  <c:v>4.27427616697301</c:v>
                </c:pt>
                <c:pt idx="1730">
                  <c:v>4.2757778049136599</c:v>
                </c:pt>
                <c:pt idx="1731">
                  <c:v>4.2836475000470804</c:v>
                </c:pt>
                <c:pt idx="1732">
                  <c:v>4.3863289462666204</c:v>
                </c:pt>
                <c:pt idx="1733">
                  <c:v>4.3462013574417302</c:v>
                </c:pt>
                <c:pt idx="1734">
                  <c:v>4.3389097622975097</c:v>
                </c:pt>
                <c:pt idx="1735">
                  <c:v>4.35384616589345</c:v>
                </c:pt>
                <c:pt idx="1736">
                  <c:v>4.2893044826907696</c:v>
                </c:pt>
                <c:pt idx="1737">
                  <c:v>4.3183550534682897</c:v>
                </c:pt>
                <c:pt idx="1738">
                  <c:v>4.4058785536207496</c:v>
                </c:pt>
                <c:pt idx="1739">
                  <c:v>4.4100286351603897</c:v>
                </c:pt>
                <c:pt idx="1740">
                  <c:v>4.4020927318433802</c:v>
                </c:pt>
                <c:pt idx="1741">
                  <c:v>4.3949365357036703</c:v>
                </c:pt>
                <c:pt idx="1742">
                  <c:v>4.3821231391137001</c:v>
                </c:pt>
                <c:pt idx="1743">
                  <c:v>4.3429450536329002</c:v>
                </c:pt>
                <c:pt idx="1744">
                  <c:v>4.3485929723760997</c:v>
                </c:pt>
                <c:pt idx="1745">
                  <c:v>4.3497253406368603</c:v>
                </c:pt>
                <c:pt idx="1746">
                  <c:v>4.3557538093693404</c:v>
                </c:pt>
                <c:pt idx="1747">
                  <c:v>4.41339321018331</c:v>
                </c:pt>
                <c:pt idx="1748">
                  <c:v>4.4073647414508397</c:v>
                </c:pt>
                <c:pt idx="1749">
                  <c:v>4.3927044875198797</c:v>
                </c:pt>
                <c:pt idx="1750">
                  <c:v>4.40018380061949</c:v>
                </c:pt>
                <c:pt idx="1751">
                  <c:v>4.4065393745588199</c:v>
                </c:pt>
                <c:pt idx="1752">
                  <c:v>4.4285996638120002</c:v>
                </c:pt>
                <c:pt idx="1753">
                  <c:v>4.4044734622036703</c:v>
                </c:pt>
                <c:pt idx="1754">
                  <c:v>4.4291317117825697</c:v>
                </c:pt>
                <c:pt idx="1755">
                  <c:v>4.4806848494800002</c:v>
                </c:pt>
                <c:pt idx="1756">
                  <c:v>4.4952552149459999</c:v>
                </c:pt>
                <c:pt idx="1757">
                  <c:v>4.5019789369756298</c:v>
                </c:pt>
                <c:pt idx="1758">
                  <c:v>4.5034700293353902</c:v>
                </c:pt>
                <c:pt idx="1759">
                  <c:v>4.4515113613843997</c:v>
                </c:pt>
                <c:pt idx="1760">
                  <c:v>4.4720524618263102</c:v>
                </c:pt>
                <c:pt idx="1761">
                  <c:v>4.4698353067838301</c:v>
                </c:pt>
                <c:pt idx="1762">
                  <c:v>4.4196144355242701</c:v>
                </c:pt>
                <c:pt idx="1763">
                  <c:v>4.4257778184243701</c:v>
                </c:pt>
                <c:pt idx="1764">
                  <c:v>4.4214277206383601</c:v>
                </c:pt>
                <c:pt idx="1765">
                  <c:v>4.37647075522354</c:v>
                </c:pt>
                <c:pt idx="1766">
                  <c:v>4.3902490423589198</c:v>
                </c:pt>
                <c:pt idx="1767">
                  <c:v>4.4217894844172703</c:v>
                </c:pt>
                <c:pt idx="1768">
                  <c:v>4.4511593438021197</c:v>
                </c:pt>
                <c:pt idx="1769">
                  <c:v>4.4718245413954403</c:v>
                </c:pt>
                <c:pt idx="1770">
                  <c:v>4.4729098327322001</c:v>
                </c:pt>
                <c:pt idx="1771">
                  <c:v>4.4656611584953296</c:v>
                </c:pt>
                <c:pt idx="1772">
                  <c:v>4.4507975800231998</c:v>
                </c:pt>
                <c:pt idx="1773">
                  <c:v>4.3938245640316103</c:v>
                </c:pt>
                <c:pt idx="1774">
                  <c:v>4.4399813244533002</c:v>
                </c:pt>
                <c:pt idx="1775">
                  <c:v>4.45188142657722</c:v>
                </c:pt>
                <c:pt idx="1776">
                  <c:v>4.4504314486202201</c:v>
                </c:pt>
                <c:pt idx="1777">
                  <c:v>4.4131489291576598</c:v>
                </c:pt>
                <c:pt idx="1778">
                  <c:v>4.4024385584169003</c:v>
                </c:pt>
                <c:pt idx="1779">
                  <c:v>4.4495685881857998</c:v>
                </c:pt>
                <c:pt idx="1780">
                  <c:v>4.4524232208801502</c:v>
                </c:pt>
                <c:pt idx="1781">
                  <c:v>4.4567118598362896</c:v>
                </c:pt>
                <c:pt idx="1782">
                  <c:v>4.4574262882823401</c:v>
                </c:pt>
                <c:pt idx="1783">
                  <c:v>4.4080204742014697</c:v>
                </c:pt>
                <c:pt idx="1784">
                  <c:v>4.3854630575252598</c:v>
                </c:pt>
                <c:pt idx="1785">
                  <c:v>4.3659357578613402</c:v>
                </c:pt>
                <c:pt idx="1786">
                  <c:v>4.3222310522532998</c:v>
                </c:pt>
                <c:pt idx="1787">
                  <c:v>4.3166821669643802</c:v>
                </c:pt>
                <c:pt idx="1788">
                  <c:v>4.3430383041719498</c:v>
                </c:pt>
                <c:pt idx="1789">
                  <c:v>4.3437303129608704</c:v>
                </c:pt>
                <c:pt idx="1790">
                  <c:v>4.3225770566477602</c:v>
                </c:pt>
                <c:pt idx="1791">
                  <c:v>4.2653581817862598</c:v>
                </c:pt>
                <c:pt idx="1792">
                  <c:v>4.1703436664040803</c:v>
                </c:pt>
                <c:pt idx="1793">
                  <c:v>4.2376180270008499</c:v>
                </c:pt>
                <c:pt idx="1794">
                  <c:v>4.2466354995527498</c:v>
                </c:pt>
                <c:pt idx="1795">
                  <c:v>4.3038543744142403</c:v>
                </c:pt>
                <c:pt idx="1796">
                  <c:v>4.2244656048362001</c:v>
                </c:pt>
                <c:pt idx="1797">
                  <c:v>4.1910985335533102</c:v>
                </c:pt>
                <c:pt idx="1798">
                  <c:v>4.1615769156147397</c:v>
                </c:pt>
                <c:pt idx="1799">
                  <c:v>4.1676485610405098</c:v>
                </c:pt>
                <c:pt idx="1800">
                  <c:v>4.1548050579389297</c:v>
                </c:pt>
                <c:pt idx="1801">
                  <c:v>4.2264388764680803</c:v>
                </c:pt>
                <c:pt idx="1802">
                  <c:v>4.1973934202857901</c:v>
                </c:pt>
                <c:pt idx="1803">
                  <c:v>4.1484931400822997</c:v>
                </c:pt>
                <c:pt idx="1804">
                  <c:v>4.1238668281012902</c:v>
                </c:pt>
                <c:pt idx="1805">
                  <c:v>4.0712040199047896</c:v>
                </c:pt>
                <c:pt idx="1806">
                  <c:v>4.1433631827406598</c:v>
                </c:pt>
                <c:pt idx="1807">
                  <c:v>4.1440468974149702</c:v>
                </c:pt>
                <c:pt idx="1808">
                  <c:v>4.1423392540748303</c:v>
                </c:pt>
                <c:pt idx="1809">
                  <c:v>4.0958483881138497</c:v>
                </c:pt>
                <c:pt idx="1810">
                  <c:v>4.0773843338279701</c:v>
                </c:pt>
                <c:pt idx="1811">
                  <c:v>4.0720535405898097</c:v>
                </c:pt>
                <c:pt idx="1812">
                  <c:v>4.0987156828438502</c:v>
                </c:pt>
                <c:pt idx="1813">
                  <c:v>4.0993820319986201</c:v>
                </c:pt>
                <c:pt idx="1814">
                  <c:v>4.1687068722844298</c:v>
                </c:pt>
                <c:pt idx="1815">
                  <c:v>4.1320598338355801</c:v>
                </c:pt>
                <c:pt idx="1816">
                  <c:v>4.0510217953202101</c:v>
                </c:pt>
                <c:pt idx="1817">
                  <c:v>4.0359737771395698</c:v>
                </c:pt>
                <c:pt idx="1818">
                  <c:v>4.0366239785894704</c:v>
                </c:pt>
                <c:pt idx="1819">
                  <c:v>4.0340225011159498</c:v>
                </c:pt>
                <c:pt idx="1820">
                  <c:v>4.0431316622694196</c:v>
                </c:pt>
                <c:pt idx="1821">
                  <c:v>4.0627214916072498</c:v>
                </c:pt>
                <c:pt idx="1822">
                  <c:v>4.1139786084356</c:v>
                </c:pt>
                <c:pt idx="1823">
                  <c:v>4.1296335198988503</c:v>
                </c:pt>
                <c:pt idx="1824">
                  <c:v>4.0406812586793004</c:v>
                </c:pt>
                <c:pt idx="1825">
                  <c:v>4.0510116205114901</c:v>
                </c:pt>
                <c:pt idx="1826">
                  <c:v>3.93140744311187</c:v>
                </c:pt>
                <c:pt idx="1827">
                  <c:v>3.8344581415024499</c:v>
                </c:pt>
                <c:pt idx="1828">
                  <c:v>3.9100847263237601</c:v>
                </c:pt>
                <c:pt idx="1829">
                  <c:v>3.9653897567971699</c:v>
                </c:pt>
                <c:pt idx="1830">
                  <c:v>3.9411947454321501</c:v>
                </c:pt>
                <c:pt idx="1831">
                  <c:v>3.9017133316981298</c:v>
                </c:pt>
                <c:pt idx="1832">
                  <c:v>4.0279091261096003</c:v>
                </c:pt>
                <c:pt idx="1833">
                  <c:v>3.9436465417327602</c:v>
                </c:pt>
                <c:pt idx="1834">
                  <c:v>3.8908978889127499</c:v>
                </c:pt>
                <c:pt idx="1835">
                  <c:v>3.8227198715362598</c:v>
                </c:pt>
                <c:pt idx="1836">
                  <c:v>3.9656310088062399</c:v>
                </c:pt>
                <c:pt idx="1837">
                  <c:v>3.9888557595657801</c:v>
                </c:pt>
                <c:pt idx="1838">
                  <c:v>3.97093098247124</c:v>
                </c:pt>
                <c:pt idx="1839">
                  <c:v>4.0469153241573697</c:v>
                </c:pt>
                <c:pt idx="1840">
                  <c:v>4.1164369889868597</c:v>
                </c:pt>
                <c:pt idx="1841">
                  <c:v>4.0779842320078403</c:v>
                </c:pt>
                <c:pt idx="1842">
                  <c:v>3.9847154290598801</c:v>
                </c:pt>
                <c:pt idx="1843">
                  <c:v>3.98712792103737</c:v>
                </c:pt>
                <c:pt idx="1844">
                  <c:v>3.9771302781541999</c:v>
                </c:pt>
                <c:pt idx="1845">
                  <c:v>3.9180626097738398</c:v>
                </c:pt>
                <c:pt idx="1846">
                  <c:v>3.9224228058612001</c:v>
                </c:pt>
                <c:pt idx="1847">
                  <c:v>3.8616137450120398</c:v>
                </c:pt>
                <c:pt idx="1848">
                  <c:v>3.90684417324904</c:v>
                </c:pt>
                <c:pt idx="1849">
                  <c:v>4.0146985141197904</c:v>
                </c:pt>
                <c:pt idx="1850">
                  <c:v>3.9163033719304101</c:v>
                </c:pt>
                <c:pt idx="1851">
                  <c:v>3.9293849835308801</c:v>
                </c:pt>
                <c:pt idx="1852">
                  <c:v>3.9779529613568698</c:v>
                </c:pt>
                <c:pt idx="1853">
                  <c:v>4.0282088212061202</c:v>
                </c:pt>
                <c:pt idx="1854">
                  <c:v>3.9847003524841398</c:v>
                </c:pt>
                <c:pt idx="1855">
                  <c:v>3.9961680215244901</c:v>
                </c:pt>
                <c:pt idx="1856">
                  <c:v>3.9266876818662602</c:v>
                </c:pt>
                <c:pt idx="1857">
                  <c:v>3.9172429890743801</c:v>
                </c:pt>
                <c:pt idx="1858">
                  <c:v>3.9745813342760998</c:v>
                </c:pt>
                <c:pt idx="1859">
                  <c:v>3.9617650144034502</c:v>
                </c:pt>
                <c:pt idx="1860">
                  <c:v>3.9268679611803501</c:v>
                </c:pt>
                <c:pt idx="1861">
                  <c:v>3.9272007348209401</c:v>
                </c:pt>
                <c:pt idx="1862">
                  <c:v>3.9536719895286501</c:v>
                </c:pt>
                <c:pt idx="1863">
                  <c:v>3.807836507128</c:v>
                </c:pt>
                <c:pt idx="1864">
                  <c:v>3.7794573020872599</c:v>
                </c:pt>
                <c:pt idx="1865">
                  <c:v>3.8131149675517402</c:v>
                </c:pt>
                <c:pt idx="1866">
                  <c:v>3.8001354988577498</c:v>
                </c:pt>
                <c:pt idx="1867">
                  <c:v>3.8089810023953699</c:v>
                </c:pt>
                <c:pt idx="1868">
                  <c:v>3.8184900037070699</c:v>
                </c:pt>
                <c:pt idx="1869">
                  <c:v>3.8439517049894398</c:v>
                </c:pt>
                <c:pt idx="1870">
                  <c:v>3.8725995187472502</c:v>
                </c:pt>
                <c:pt idx="1871">
                  <c:v>3.8888331503599098</c:v>
                </c:pt>
                <c:pt idx="1872">
                  <c:v>3.8337243146625202</c:v>
                </c:pt>
                <c:pt idx="1873">
                  <c:v>3.8403020746822198</c:v>
                </c:pt>
                <c:pt idx="1874">
                  <c:v>3.8500383817050801</c:v>
                </c:pt>
                <c:pt idx="1875">
                  <c:v>3.84246896787857</c:v>
                </c:pt>
                <c:pt idx="1876">
                  <c:v>3.7849349415225002</c:v>
                </c:pt>
                <c:pt idx="1877">
                  <c:v>3.8104177839115998</c:v>
                </c:pt>
                <c:pt idx="1878">
                  <c:v>3.7651113538895999</c:v>
                </c:pt>
                <c:pt idx="1879">
                  <c:v>3.7730295692200402</c:v>
                </c:pt>
                <c:pt idx="1880">
                  <c:v>3.7959420208340799</c:v>
                </c:pt>
                <c:pt idx="1881">
                  <c:v>3.76941551790387</c:v>
                </c:pt>
                <c:pt idx="1882">
                  <c:v>3.8096874637123399</c:v>
                </c:pt>
                <c:pt idx="1883">
                  <c:v>3.8478498763616198</c:v>
                </c:pt>
                <c:pt idx="1884">
                  <c:v>3.8330334505008201</c:v>
                </c:pt>
                <c:pt idx="1885">
                  <c:v>3.8154883121780601</c:v>
                </c:pt>
                <c:pt idx="1886">
                  <c:v>3.68953204338179</c:v>
                </c:pt>
                <c:pt idx="1887">
                  <c:v>3.71678878105085</c:v>
                </c:pt>
                <c:pt idx="1888">
                  <c:v>3.6785620288385799</c:v>
                </c:pt>
                <c:pt idx="1889">
                  <c:v>3.6699286276715801</c:v>
                </c:pt>
                <c:pt idx="1890">
                  <c:v>3.6588301533727701</c:v>
                </c:pt>
                <c:pt idx="1891">
                  <c:v>3.6042152033996002</c:v>
                </c:pt>
                <c:pt idx="1892">
                  <c:v>3.6195017655778501</c:v>
                </c:pt>
                <c:pt idx="1893">
                  <c:v>3.58743218264526</c:v>
                </c:pt>
                <c:pt idx="1894">
                  <c:v>3.5397796728775299</c:v>
                </c:pt>
                <c:pt idx="1895">
                  <c:v>3.4335154351935002</c:v>
                </c:pt>
                <c:pt idx="1896">
                  <c:v>3.4385073781029498</c:v>
                </c:pt>
                <c:pt idx="1897">
                  <c:v>3.4722683932859399</c:v>
                </c:pt>
                <c:pt idx="1898">
                  <c:v>3.4120617085440501</c:v>
                </c:pt>
                <c:pt idx="1899">
                  <c:v>3.53275772989933</c:v>
                </c:pt>
                <c:pt idx="1900">
                  <c:v>3.5557392683400399</c:v>
                </c:pt>
                <c:pt idx="1901">
                  <c:v>3.6182740619667801</c:v>
                </c:pt>
                <c:pt idx="1902">
                  <c:v>3.5724534656498101</c:v>
                </c:pt>
                <c:pt idx="1903">
                  <c:v>3.7118225039048598</c:v>
                </c:pt>
                <c:pt idx="1904">
                  <c:v>3.6987747433903899</c:v>
                </c:pt>
                <c:pt idx="1905">
                  <c:v>3.6309994157760701</c:v>
                </c:pt>
                <c:pt idx="1906">
                  <c:v>3.6389547041159398</c:v>
                </c:pt>
                <c:pt idx="1907">
                  <c:v>3.70354869327794</c:v>
                </c:pt>
                <c:pt idx="1908">
                  <c:v>3.7323423110129301</c:v>
                </c:pt>
                <c:pt idx="1909">
                  <c:v>3.6354968609893099</c:v>
                </c:pt>
                <c:pt idx="1910">
                  <c:v>3.71565487379601</c:v>
                </c:pt>
                <c:pt idx="1911">
                  <c:v>3.61161201786887</c:v>
                </c:pt>
                <c:pt idx="1912">
                  <c:v>3.6646140025190799</c:v>
                </c:pt>
                <c:pt idx="1913">
                  <c:v>3.8138103954824198</c:v>
                </c:pt>
                <c:pt idx="1914">
                  <c:v>3.81544798506091</c:v>
                </c:pt>
                <c:pt idx="1915">
                  <c:v>3.8638687130122502</c:v>
                </c:pt>
                <c:pt idx="1916">
                  <c:v>3.8959335157832999</c:v>
                </c:pt>
                <c:pt idx="1917">
                  <c:v>3.9396951591812601</c:v>
                </c:pt>
                <c:pt idx="1918">
                  <c:v>4.0223862583448096</c:v>
                </c:pt>
                <c:pt idx="1919">
                  <c:v>4.0942743648822102</c:v>
                </c:pt>
                <c:pt idx="1920">
                  <c:v>4.0932608117982898</c:v>
                </c:pt>
                <c:pt idx="1921">
                  <c:v>4.1327481807262201</c:v>
                </c:pt>
                <c:pt idx="1922">
                  <c:v>3.9920085067686801</c:v>
                </c:pt>
                <c:pt idx="1923">
                  <c:v>4.0412853152388397</c:v>
                </c:pt>
                <c:pt idx="1924">
                  <c:v>4.0308242937751499</c:v>
                </c:pt>
                <c:pt idx="1925">
                  <c:v>4.0946122159101801</c:v>
                </c:pt>
                <c:pt idx="1926">
                  <c:v>4.1673113727697002</c:v>
                </c:pt>
                <c:pt idx="1927">
                  <c:v>4.1384559790514404</c:v>
                </c:pt>
                <c:pt idx="1928">
                  <c:v>4.1384559790514404</c:v>
                </c:pt>
                <c:pt idx="1929">
                  <c:v>4.1060510499032601</c:v>
                </c:pt>
                <c:pt idx="1930">
                  <c:v>4.1796703156817596</c:v>
                </c:pt>
                <c:pt idx="1931">
                  <c:v>4.14120894127747</c:v>
                </c:pt>
                <c:pt idx="1932">
                  <c:v>4.1301811609072701</c:v>
                </c:pt>
                <c:pt idx="1933">
                  <c:v>4.1946732816143504</c:v>
                </c:pt>
                <c:pt idx="1934">
                  <c:v>4.2076891083950798</c:v>
                </c:pt>
                <c:pt idx="1935">
                  <c:v>4.1691538300848796</c:v>
                </c:pt>
                <c:pt idx="1936">
                  <c:v>4.1238997783170701</c:v>
                </c:pt>
                <c:pt idx="1937">
                  <c:v>4.1214226330870201</c:v>
                </c:pt>
                <c:pt idx="1938">
                  <c:v>3.9959168035281398</c:v>
                </c:pt>
                <c:pt idx="1939">
                  <c:v>3.9916751753006001</c:v>
                </c:pt>
                <c:pt idx="1940">
                  <c:v>4.0722832842079404</c:v>
                </c:pt>
                <c:pt idx="1941">
                  <c:v>4.0189723689384804</c:v>
                </c:pt>
                <c:pt idx="1942">
                  <c:v>3.98607858443382</c:v>
                </c:pt>
                <c:pt idx="1943">
                  <c:v>4.0263089742993801</c:v>
                </c:pt>
                <c:pt idx="1944">
                  <c:v>3.9857812136017601</c:v>
                </c:pt>
                <c:pt idx="1945">
                  <c:v>4.09553320329925</c:v>
                </c:pt>
                <c:pt idx="1946">
                  <c:v>4.1394201409760898</c:v>
                </c:pt>
                <c:pt idx="1947">
                  <c:v>4.27261229266007</c:v>
                </c:pt>
                <c:pt idx="1948">
                  <c:v>4.3267489829940997</c:v>
                </c:pt>
                <c:pt idx="1949">
                  <c:v>4.3807990849941802</c:v>
                </c:pt>
                <c:pt idx="1950">
                  <c:v>4.2515483808614096</c:v>
                </c:pt>
                <c:pt idx="1951">
                  <c:v>4.2072195566875603</c:v>
                </c:pt>
                <c:pt idx="1952">
                  <c:v>4.2824388538056199</c:v>
                </c:pt>
                <c:pt idx="1953">
                  <c:v>4.1950870433557501</c:v>
                </c:pt>
                <c:pt idx="1954">
                  <c:v>4.2208267027328699</c:v>
                </c:pt>
                <c:pt idx="1955">
                  <c:v>4.1824084652138502</c:v>
                </c:pt>
                <c:pt idx="1956">
                  <c:v>4.0879068778051604</c:v>
                </c:pt>
                <c:pt idx="1957">
                  <c:v>4.0060551056335099</c:v>
                </c:pt>
                <c:pt idx="1958">
                  <c:v>4.06917905693631</c:v>
                </c:pt>
                <c:pt idx="1959">
                  <c:v>4.2048999833194003</c:v>
                </c:pt>
                <c:pt idx="1960">
                  <c:v>4.1629900416484098</c:v>
                </c:pt>
                <c:pt idx="1961">
                  <c:v>4.1971390575343701</c:v>
                </c:pt>
                <c:pt idx="1962">
                  <c:v>4.1637675478745999</c:v>
                </c:pt>
                <c:pt idx="1963">
                  <c:v>4.1901556379755203</c:v>
                </c:pt>
                <c:pt idx="1964">
                  <c:v>4.2382714929791696</c:v>
                </c:pt>
                <c:pt idx="1965">
                  <c:v>4.2918251794071898</c:v>
                </c:pt>
                <c:pt idx="1966">
                  <c:v>4.2452596246969696</c:v>
                </c:pt>
                <c:pt idx="1967">
                  <c:v>4.2464235279567699</c:v>
                </c:pt>
                <c:pt idx="1968">
                  <c:v>4.2611744181818096</c:v>
                </c:pt>
                <c:pt idx="1969">
                  <c:v>4.2767031597609897</c:v>
                </c:pt>
                <c:pt idx="1970">
                  <c:v>4.32057397613496</c:v>
                </c:pt>
                <c:pt idx="1971">
                  <c:v>4.2878117915941196</c:v>
                </c:pt>
                <c:pt idx="1972">
                  <c:v>4.2211387686049102</c:v>
                </c:pt>
                <c:pt idx="1973">
                  <c:v>4.1819797661685696</c:v>
                </c:pt>
                <c:pt idx="1974">
                  <c:v>4.1872190414117396</c:v>
                </c:pt>
                <c:pt idx="1975">
                  <c:v>4.2378858556462404</c:v>
                </c:pt>
                <c:pt idx="1976">
                  <c:v>4.1211648513306303</c:v>
                </c:pt>
                <c:pt idx="1977">
                  <c:v>4.1089197644822102</c:v>
                </c:pt>
                <c:pt idx="1978">
                  <c:v>4.1284375499711503</c:v>
                </c:pt>
                <c:pt idx="1979">
                  <c:v>4.0960423902981304</c:v>
                </c:pt>
                <c:pt idx="1980">
                  <c:v>4.2015192380603796</c:v>
                </c:pt>
                <c:pt idx="1981">
                  <c:v>4.2551013630083903</c:v>
                </c:pt>
                <c:pt idx="1982">
                  <c:v>4.32438097830698</c:v>
                </c:pt>
                <c:pt idx="1983">
                  <c:v>4.5157246490279404</c:v>
                </c:pt>
                <c:pt idx="1984">
                  <c:v>4.4641470713047697</c:v>
                </c:pt>
                <c:pt idx="1985">
                  <c:v>4.4762092841735299</c:v>
                </c:pt>
                <c:pt idx="1986">
                  <c:v>4.5610640220220997</c:v>
                </c:pt>
                <c:pt idx="1987">
                  <c:v>4.6172714361779299</c:v>
                </c:pt>
                <c:pt idx="1988">
                  <c:v>4.3839109437599504</c:v>
                </c:pt>
                <c:pt idx="1989">
                  <c:v>4.5172695799055003</c:v>
                </c:pt>
                <c:pt idx="1990">
                  <c:v>4.4150770714663299</c:v>
                </c:pt>
                <c:pt idx="1991">
                  <c:v>4.3068420127579801</c:v>
                </c:pt>
                <c:pt idx="1992">
                  <c:v>4.3017204191662204</c:v>
                </c:pt>
                <c:pt idx="1993">
                  <c:v>4.3665907746102102</c:v>
                </c:pt>
                <c:pt idx="1994">
                  <c:v>4.3835132028379302</c:v>
                </c:pt>
                <c:pt idx="1995">
                  <c:v>4.4350033997702401</c:v>
                </c:pt>
                <c:pt idx="1996">
                  <c:v>4.4159970627332799</c:v>
                </c:pt>
                <c:pt idx="1997">
                  <c:v>4.6064218056362902</c:v>
                </c:pt>
                <c:pt idx="1998">
                  <c:v>4.6101162440077204</c:v>
                </c:pt>
                <c:pt idx="1999">
                  <c:v>4.6240708071985797</c:v>
                </c:pt>
                <c:pt idx="2000">
                  <c:v>4.6179117569203099</c:v>
                </c:pt>
                <c:pt idx="2001">
                  <c:v>4.6207879639745801</c:v>
                </c:pt>
                <c:pt idx="2002">
                  <c:v>4.6150405088437303</c:v>
                </c:pt>
                <c:pt idx="2003">
                  <c:v>4.5744116047133998</c:v>
                </c:pt>
                <c:pt idx="2004">
                  <c:v>4.582207117626</c:v>
                </c:pt>
                <c:pt idx="2005">
                  <c:v>4.6905508619735201</c:v>
                </c:pt>
                <c:pt idx="2006">
                  <c:v>4.6713525881376396</c:v>
                </c:pt>
                <c:pt idx="2007">
                  <c:v>4.65812413199831</c:v>
                </c:pt>
                <c:pt idx="2008">
                  <c:v>4.504826857976</c:v>
                </c:pt>
                <c:pt idx="2009">
                  <c:v>4.4967777427287601</c:v>
                </c:pt>
                <c:pt idx="2010">
                  <c:v>4.4394256415973397</c:v>
                </c:pt>
                <c:pt idx="2011">
                  <c:v>4.4366775364361697</c:v>
                </c:pt>
                <c:pt idx="2012">
                  <c:v>4.4127424333685097</c:v>
                </c:pt>
                <c:pt idx="2013">
                  <c:v>4.4041081578759904</c:v>
                </c:pt>
                <c:pt idx="2014">
                  <c:v>4.4276544577638699</c:v>
                </c:pt>
                <c:pt idx="2015">
                  <c:v>4.47788119048887</c:v>
                </c:pt>
                <c:pt idx="2016">
                  <c:v>4.4790570830326004</c:v>
                </c:pt>
                <c:pt idx="2017">
                  <c:v>4.4574737650524101</c:v>
                </c:pt>
                <c:pt idx="2018">
                  <c:v>4.4252979311742102</c:v>
                </c:pt>
                <c:pt idx="2019">
                  <c:v>4.5375245465681404</c:v>
                </c:pt>
                <c:pt idx="2020">
                  <c:v>4.55283011564548</c:v>
                </c:pt>
                <c:pt idx="2021">
                  <c:v>4.5261449413061703</c:v>
                </c:pt>
                <c:pt idx="2022">
                  <c:v>4.57401988894369</c:v>
                </c:pt>
                <c:pt idx="2023">
                  <c:v>4.4747423160374398</c:v>
                </c:pt>
                <c:pt idx="2024">
                  <c:v>4.4606173810060303</c:v>
                </c:pt>
                <c:pt idx="2025">
                  <c:v>4.4504136682878004</c:v>
                </c:pt>
                <c:pt idx="2026">
                  <c:v>4.5116264615927797</c:v>
                </c:pt>
                <c:pt idx="2027">
                  <c:v>4.5124135509567402</c:v>
                </c:pt>
                <c:pt idx="2028">
                  <c:v>4.5237931562186997</c:v>
                </c:pt>
                <c:pt idx="2029">
                  <c:v>4.5928531356522404</c:v>
                </c:pt>
                <c:pt idx="2030">
                  <c:v>4.5979549920113598</c:v>
                </c:pt>
                <c:pt idx="2031">
                  <c:v>4.6132605610887003</c:v>
                </c:pt>
                <c:pt idx="2032">
                  <c:v>4.5677421400408402</c:v>
                </c:pt>
                <c:pt idx="2033">
                  <c:v>4.4735664234937103</c:v>
                </c:pt>
                <c:pt idx="2034">
                  <c:v>4.4743487713554702</c:v>
                </c:pt>
                <c:pt idx="2035">
                  <c:v>4.4009692834245699</c:v>
                </c:pt>
                <c:pt idx="2036">
                  <c:v>4.4409970449335301</c:v>
                </c:pt>
                <c:pt idx="2037">
                  <c:v>4.4661080405449303</c:v>
                </c:pt>
                <c:pt idx="2038">
                  <c:v>4.4935755627459901</c:v>
                </c:pt>
                <c:pt idx="2039">
                  <c:v>4.5073116945976199</c:v>
                </c:pt>
                <c:pt idx="2040">
                  <c:v>4.4504136682878004</c:v>
                </c:pt>
                <c:pt idx="2041">
                  <c:v>4.4822006989862198</c:v>
                </c:pt>
                <c:pt idx="2042">
                  <c:v>4.48497823834954</c:v>
                </c:pt>
                <c:pt idx="2043">
                  <c:v>4.37529586472556</c:v>
                </c:pt>
                <c:pt idx="2044">
                  <c:v>4.5467321249858603</c:v>
                </c:pt>
                <c:pt idx="2045">
                  <c:v>4.5333018880229297</c:v>
                </c:pt>
                <c:pt idx="2046">
                  <c:v>4.5057587793442497</c:v>
                </c:pt>
                <c:pt idx="2047">
                  <c:v>4.4247591361777801</c:v>
                </c:pt>
                <c:pt idx="2048">
                  <c:v>4.4454115737442397</c:v>
                </c:pt>
                <c:pt idx="2049">
                  <c:v>4.5142644514984003</c:v>
                </c:pt>
                <c:pt idx="2050">
                  <c:v>4.5175042414673499</c:v>
                </c:pt>
                <c:pt idx="2051">
                  <c:v>4.5442349556825201</c:v>
                </c:pt>
                <c:pt idx="2052">
                  <c:v>4.5982169162957298</c:v>
                </c:pt>
                <c:pt idx="2053">
                  <c:v>4.6053064622942896</c:v>
                </c:pt>
                <c:pt idx="2054">
                  <c:v>4.5143315134642199</c:v>
                </c:pt>
                <c:pt idx="2055">
                  <c:v>4.5088846056998797</c:v>
                </c:pt>
                <c:pt idx="2056">
                  <c:v>4.4979907901711798</c:v>
                </c:pt>
                <c:pt idx="2057">
                  <c:v>4.5239706758631097</c:v>
                </c:pt>
                <c:pt idx="2058">
                  <c:v>4.6739999808431802</c:v>
                </c:pt>
                <c:pt idx="2059">
                  <c:v>4.6430262917776597</c:v>
                </c:pt>
                <c:pt idx="2060">
                  <c:v>4.6629341489544398</c:v>
                </c:pt>
                <c:pt idx="2061">
                  <c:v>4.6806341598649501</c:v>
                </c:pt>
                <c:pt idx="2062">
                  <c:v>4.5832867599128901</c:v>
                </c:pt>
                <c:pt idx="2063">
                  <c:v>4.58904312053963</c:v>
                </c:pt>
                <c:pt idx="2064">
                  <c:v>4.5319583243058599</c:v>
                </c:pt>
                <c:pt idx="2065">
                  <c:v>4.6301941828759103</c:v>
                </c:pt>
                <c:pt idx="2066">
                  <c:v>4.7386074147167099</c:v>
                </c:pt>
                <c:pt idx="2067">
                  <c:v>4.7151533165622297</c:v>
                </c:pt>
                <c:pt idx="2068">
                  <c:v>4.7817456241142304</c:v>
                </c:pt>
                <c:pt idx="2069">
                  <c:v>4.72945761755056</c:v>
                </c:pt>
                <c:pt idx="2070">
                  <c:v>4.6486876630207998</c:v>
                </c:pt>
                <c:pt idx="2071">
                  <c:v>4.78734771005632</c:v>
                </c:pt>
                <c:pt idx="2072">
                  <c:v>4.72945761755056</c:v>
                </c:pt>
                <c:pt idx="2073">
                  <c:v>4.6937598223328996</c:v>
                </c:pt>
                <c:pt idx="2074">
                  <c:v>4.6905972413024601</c:v>
                </c:pt>
                <c:pt idx="2075">
                  <c:v>4.7551573356073797</c:v>
                </c:pt>
                <c:pt idx="2076">
                  <c:v>4.7863083681629499</c:v>
                </c:pt>
                <c:pt idx="2077">
                  <c:v>4.6662202963282402</c:v>
                </c:pt>
                <c:pt idx="2078">
                  <c:v>4.6675772850264199</c:v>
                </c:pt>
                <c:pt idx="2079">
                  <c:v>4.75068650287428</c:v>
                </c:pt>
                <c:pt idx="2080">
                  <c:v>4.6278931381861597</c:v>
                </c:pt>
                <c:pt idx="2081">
                  <c:v>4.52761665319328</c:v>
                </c:pt>
                <c:pt idx="2082">
                  <c:v>4.6007312237004498</c:v>
                </c:pt>
                <c:pt idx="2083">
                  <c:v>4.6303151118031698</c:v>
                </c:pt>
                <c:pt idx="2084">
                  <c:v>4.6825294374719997</c:v>
                </c:pt>
                <c:pt idx="2085">
                  <c:v>4.8357422700759303</c:v>
                </c:pt>
                <c:pt idx="2086">
                  <c:v>4.8098268953078298</c:v>
                </c:pt>
                <c:pt idx="2087">
                  <c:v>4.7233085903179299</c:v>
                </c:pt>
                <c:pt idx="2088">
                  <c:v>4.6169662213316602</c:v>
                </c:pt>
                <c:pt idx="2089">
                  <c:v>4.5587867710187098</c:v>
                </c:pt>
                <c:pt idx="2090">
                  <c:v>4.61662214455857</c:v>
                </c:pt>
                <c:pt idx="2091">
                  <c:v>4.6504941401209798</c:v>
                </c:pt>
                <c:pt idx="2092">
                  <c:v>4.6931259793222297</c:v>
                </c:pt>
                <c:pt idx="2093">
                  <c:v>4.7208144817285902</c:v>
                </c:pt>
                <c:pt idx="2094">
                  <c:v>4.6425838942999302</c:v>
                </c:pt>
                <c:pt idx="2095">
                  <c:v>4.5810562374259396</c:v>
                </c:pt>
                <c:pt idx="2096">
                  <c:v>4.6069851460725104</c:v>
                </c:pt>
                <c:pt idx="2097">
                  <c:v>4.6166549856533603</c:v>
                </c:pt>
                <c:pt idx="2098">
                  <c:v>4.6979608991126502</c:v>
                </c:pt>
                <c:pt idx="2099">
                  <c:v>4.8135445444631797</c:v>
                </c:pt>
                <c:pt idx="2100">
                  <c:v>4.7966121842932603</c:v>
                </c:pt>
                <c:pt idx="2101">
                  <c:v>4.7401906118852404</c:v>
                </c:pt>
                <c:pt idx="2102">
                  <c:v>4.6705740102380799</c:v>
                </c:pt>
                <c:pt idx="2103">
                  <c:v>4.7315519786679303</c:v>
                </c:pt>
                <c:pt idx="2104">
                  <c:v>4.76715560203706</c:v>
                </c:pt>
                <c:pt idx="2105">
                  <c:v>4.77210728948012</c:v>
                </c:pt>
                <c:pt idx="2106">
                  <c:v>4.5983267052576204</c:v>
                </c:pt>
                <c:pt idx="2107">
                  <c:v>4.6159316086121196</c:v>
                </c:pt>
                <c:pt idx="2108">
                  <c:v>4.7319318580580001</c:v>
                </c:pt>
                <c:pt idx="2109">
                  <c:v>4.9020981187188299</c:v>
                </c:pt>
                <c:pt idx="2110">
                  <c:v>4.9260497702067498</c:v>
                </c:pt>
                <c:pt idx="2111">
                  <c:v>4.8403098838513197</c:v>
                </c:pt>
                <c:pt idx="2112">
                  <c:v>4.8133209358337901</c:v>
                </c:pt>
                <c:pt idx="2113">
                  <c:v>5.0899514644609303</c:v>
                </c:pt>
                <c:pt idx="2114">
                  <c:v>5.1918839611198297</c:v>
                </c:pt>
                <c:pt idx="2115">
                  <c:v>5.4702929611460798</c:v>
                </c:pt>
                <c:pt idx="2116">
                  <c:v>5.6622792138019502</c:v>
                </c:pt>
                <c:pt idx="2117">
                  <c:v>5.9268623947155703</c:v>
                </c:pt>
                <c:pt idx="2118">
                  <c:v>6.0836843017689404</c:v>
                </c:pt>
                <c:pt idx="2119">
                  <c:v>6.2448536980394902</c:v>
                </c:pt>
                <c:pt idx="2120">
                  <c:v>6.2216298755401898</c:v>
                </c:pt>
                <c:pt idx="2121">
                  <c:v>6.1086845026574697</c:v>
                </c:pt>
                <c:pt idx="2122">
                  <c:v>6.1051528593051003</c:v>
                </c:pt>
                <c:pt idx="2123">
                  <c:v>6.6619236448634602</c:v>
                </c:pt>
                <c:pt idx="2124">
                  <c:v>6.3448008326469898</c:v>
                </c:pt>
                <c:pt idx="2125">
                  <c:v>6.3403650316331497</c:v>
                </c:pt>
                <c:pt idx="2126">
                  <c:v>6.6066378817122899</c:v>
                </c:pt>
                <c:pt idx="2127">
                  <c:v>6.5039522619677301</c:v>
                </c:pt>
                <c:pt idx="2128">
                  <c:v>6.12174485743361</c:v>
                </c:pt>
                <c:pt idx="2129">
                  <c:v>5.8027942660759901</c:v>
                </c:pt>
                <c:pt idx="2130">
                  <c:v>5.6314130967437999</c:v>
                </c:pt>
                <c:pt idx="2131">
                  <c:v>5.1682831477605298</c:v>
                </c:pt>
                <c:pt idx="2132">
                  <c:v>5.0186650537237298</c:v>
                </c:pt>
                <c:pt idx="2133">
                  <c:v>5.8925618706377403</c:v>
                </c:pt>
                <c:pt idx="2134">
                  <c:v>5.9945727293626696</c:v>
                </c:pt>
                <c:pt idx="2135">
                  <c:v>6.68317574568644</c:v>
                </c:pt>
                <c:pt idx="2136">
                  <c:v>7.0032460017357501</c:v>
                </c:pt>
                <c:pt idx="2137">
                  <c:v>6.9554461499748497</c:v>
                </c:pt>
                <c:pt idx="2138">
                  <c:v>6.4774884433385997</c:v>
                </c:pt>
                <c:pt idx="2139">
                  <c:v>6.7007324285750496</c:v>
                </c:pt>
                <c:pt idx="2140">
                  <c:v>7.1200692606130298</c:v>
                </c:pt>
                <c:pt idx="2141">
                  <c:v>7.2141383819896303</c:v>
                </c:pt>
                <c:pt idx="2142">
                  <c:v>6.7975633874053702</c:v>
                </c:pt>
                <c:pt idx="2143">
                  <c:v>6.5207427227350996</c:v>
                </c:pt>
                <c:pt idx="2144">
                  <c:v>7.3995779204410299</c:v>
                </c:pt>
                <c:pt idx="2145">
                  <c:v>7.3386535999137701</c:v>
                </c:pt>
                <c:pt idx="2146">
                  <c:v>7.6271258133155602</c:v>
                </c:pt>
                <c:pt idx="2147">
                  <c:v>7.6746101580541497</c:v>
                </c:pt>
                <c:pt idx="2148">
                  <c:v>7.6996909734302896</c:v>
                </c:pt>
                <c:pt idx="2149">
                  <c:v>7.9953276042046797</c:v>
                </c:pt>
                <c:pt idx="2150">
                  <c:v>7.6172734007852201</c:v>
                </c:pt>
                <c:pt idx="2151">
                  <c:v>7.1397740856737002</c:v>
                </c:pt>
                <c:pt idx="2152">
                  <c:v>7.4085307648707701</c:v>
                </c:pt>
                <c:pt idx="2153">
                  <c:v>7.2983443816918303</c:v>
                </c:pt>
                <c:pt idx="2154">
                  <c:v>7.0421281101828299</c:v>
                </c:pt>
                <c:pt idx="2155">
                  <c:v>6.6882658631829699</c:v>
                </c:pt>
                <c:pt idx="2156">
                  <c:v>6.2089781210143098</c:v>
                </c:pt>
                <c:pt idx="2157">
                  <c:v>5.8491960731585904</c:v>
                </c:pt>
                <c:pt idx="2158">
                  <c:v>5.7582651612396196</c:v>
                </c:pt>
                <c:pt idx="2159">
                  <c:v>5.6309618845530496</c:v>
                </c:pt>
                <c:pt idx="2160">
                  <c:v>6.0558606277127804</c:v>
                </c:pt>
                <c:pt idx="2161">
                  <c:v>5.5320769881275096</c:v>
                </c:pt>
                <c:pt idx="2162">
                  <c:v>5.8844363878026797</c:v>
                </c:pt>
                <c:pt idx="2163">
                  <c:v>6.3614623169367404</c:v>
                </c:pt>
                <c:pt idx="2164">
                  <c:v>6.4160026299243196</c:v>
                </c:pt>
                <c:pt idx="2165">
                  <c:v>6.1294331296157702</c:v>
                </c:pt>
                <c:pt idx="2166">
                  <c:v>6.03968622562651</c:v>
                </c:pt>
                <c:pt idx="2167">
                  <c:v>6.6632515723959402</c:v>
                </c:pt>
                <c:pt idx="2168">
                  <c:v>6.9581765306365098</c:v>
                </c:pt>
                <c:pt idx="2169">
                  <c:v>7.1495012179400002</c:v>
                </c:pt>
                <c:pt idx="2170">
                  <c:v>7.3380255963908896</c:v>
                </c:pt>
                <c:pt idx="2171">
                  <c:v>7.08094369906647</c:v>
                </c:pt>
                <c:pt idx="2172">
                  <c:v>6.7988010851653202</c:v>
                </c:pt>
                <c:pt idx="2173">
                  <c:v>6.9273623769604402</c:v>
                </c:pt>
                <c:pt idx="2174">
                  <c:v>6.8733309488722503</c:v>
                </c:pt>
                <c:pt idx="2175">
                  <c:v>7.0629356290272503</c:v>
                </c:pt>
                <c:pt idx="2176">
                  <c:v>6.9666604620791404</c:v>
                </c:pt>
                <c:pt idx="2177">
                  <c:v>7.0776685151411298</c:v>
                </c:pt>
                <c:pt idx="2178">
                  <c:v>6.6974884353798902</c:v>
                </c:pt>
                <c:pt idx="2179">
                  <c:v>6.7720487473734901</c:v>
                </c:pt>
                <c:pt idx="2180">
                  <c:v>6.9172555096870498</c:v>
                </c:pt>
                <c:pt idx="2181">
                  <c:v>6.9512906012623299</c:v>
                </c:pt>
                <c:pt idx="2182">
                  <c:v>7.0531656668294502</c:v>
                </c:pt>
                <c:pt idx="2183">
                  <c:v>7.1364170893376802</c:v>
                </c:pt>
                <c:pt idx="2184">
                  <c:v>7.0891963216869902</c:v>
                </c:pt>
                <c:pt idx="2185">
                  <c:v>7.0425315637713704</c:v>
                </c:pt>
                <c:pt idx="2186">
                  <c:v>7.0655962882535199</c:v>
                </c:pt>
                <c:pt idx="2187">
                  <c:v>6.8744268475230701</c:v>
                </c:pt>
                <c:pt idx="2188">
                  <c:v>6.7620161458755899</c:v>
                </c:pt>
                <c:pt idx="2189">
                  <c:v>6.6450384984789999</c:v>
                </c:pt>
                <c:pt idx="2190">
                  <c:v>6.53153433268412</c:v>
                </c:pt>
                <c:pt idx="2191">
                  <c:v>6.5404400578823401</c:v>
                </c:pt>
                <c:pt idx="2192">
                  <c:v>6.4900955377629996</c:v>
                </c:pt>
                <c:pt idx="2193">
                  <c:v>6.7144674474898496</c:v>
                </c:pt>
                <c:pt idx="2194">
                  <c:v>6.7461163688010597</c:v>
                </c:pt>
                <c:pt idx="2195">
                  <c:v>6.5800326765392896</c:v>
                </c:pt>
                <c:pt idx="2196">
                  <c:v>6.7621072965276401</c:v>
                </c:pt>
                <c:pt idx="2197">
                  <c:v>6.7478168453874003</c:v>
                </c:pt>
                <c:pt idx="2198">
                  <c:v>6.5041056894206699</c:v>
                </c:pt>
                <c:pt idx="2199">
                  <c:v>6.5067739827588902</c:v>
                </c:pt>
                <c:pt idx="2200">
                  <c:v>6.56547643619973</c:v>
                </c:pt>
                <c:pt idx="2201">
                  <c:v>6.3658026669276104</c:v>
                </c:pt>
                <c:pt idx="2202">
                  <c:v>6.1661288976554998</c:v>
                </c:pt>
                <c:pt idx="2203">
                  <c:v>6.4756509248889902</c:v>
                </c:pt>
                <c:pt idx="2204">
                  <c:v>6.3600178491568098</c:v>
                </c:pt>
                <c:pt idx="2205">
                  <c:v>6.3920373692154397</c:v>
                </c:pt>
                <c:pt idx="2206">
                  <c:v>6.4427349426416196</c:v>
                </c:pt>
                <c:pt idx="2207">
                  <c:v>6.3671262669827398</c:v>
                </c:pt>
                <c:pt idx="2208">
                  <c:v>6.1178687348262102</c:v>
                </c:pt>
                <c:pt idx="2209">
                  <c:v>6.3491890621424698</c:v>
                </c:pt>
                <c:pt idx="2210">
                  <c:v>6.4986906123396198</c:v>
                </c:pt>
                <c:pt idx="2211">
                  <c:v>6.5213198726169903</c:v>
                </c:pt>
                <c:pt idx="2212">
                  <c:v>6.4156749542355698</c:v>
                </c:pt>
                <c:pt idx="2213">
                  <c:v>6.4519760117426603</c:v>
                </c:pt>
                <c:pt idx="2214">
                  <c:v>6.3410894447872304</c:v>
                </c:pt>
                <c:pt idx="2215">
                  <c:v>6.1318925071944603</c:v>
                </c:pt>
                <c:pt idx="2216">
                  <c:v>6.1220531208617004</c:v>
                </c:pt>
                <c:pt idx="2217">
                  <c:v>5.7957950012143602</c:v>
                </c:pt>
                <c:pt idx="2218">
                  <c:v>5.75572175064221</c:v>
                </c:pt>
                <c:pt idx="2219">
                  <c:v>5.7508731350529398</c:v>
                </c:pt>
                <c:pt idx="2220">
                  <c:v>5.8234980474877602</c:v>
                </c:pt>
                <c:pt idx="2221">
                  <c:v>5.5316270860315599</c:v>
                </c:pt>
                <c:pt idx="2222">
                  <c:v>5.5159551777038898</c:v>
                </c:pt>
                <c:pt idx="2223">
                  <c:v>5.4459644155592901</c:v>
                </c:pt>
                <c:pt idx="2224">
                  <c:v>5.3832181225792599</c:v>
                </c:pt>
                <c:pt idx="2225">
                  <c:v>5.1548266999699504</c:v>
                </c:pt>
                <c:pt idx="2226">
                  <c:v>5.3881650880276704</c:v>
                </c:pt>
                <c:pt idx="2227">
                  <c:v>5.4382995520977202</c:v>
                </c:pt>
                <c:pt idx="2228">
                  <c:v>5.3334451027875396</c:v>
                </c:pt>
                <c:pt idx="2229">
                  <c:v>5.1919045068822003</c:v>
                </c:pt>
                <c:pt idx="2230">
                  <c:v>4.91300438375493</c:v>
                </c:pt>
                <c:pt idx="2231">
                  <c:v>4.8686115642420997</c:v>
                </c:pt>
                <c:pt idx="2232">
                  <c:v>5.0076395464255796</c:v>
                </c:pt>
                <c:pt idx="2233">
                  <c:v>4.7622475604429004</c:v>
                </c:pt>
                <c:pt idx="2234">
                  <c:v>4.7722980153303602</c:v>
                </c:pt>
                <c:pt idx="2235">
                  <c:v>4.7044574448399503</c:v>
                </c:pt>
                <c:pt idx="2236">
                  <c:v>5.0444945247728104</c:v>
                </c:pt>
                <c:pt idx="2237">
                  <c:v>5.0838621168419103</c:v>
                </c:pt>
                <c:pt idx="2238">
                  <c:v>5.3233946479000798</c:v>
                </c:pt>
                <c:pt idx="2239">
                  <c:v>5.2739865322230397</c:v>
                </c:pt>
                <c:pt idx="2240">
                  <c:v>5.2929446894110601</c:v>
                </c:pt>
                <c:pt idx="2241">
                  <c:v>5.1004925277914204</c:v>
                </c:pt>
                <c:pt idx="2242">
                  <c:v>4.9639402998382902</c:v>
                </c:pt>
                <c:pt idx="2243">
                  <c:v>5.0378089515936599</c:v>
                </c:pt>
                <c:pt idx="2244">
                  <c:v>5.1663422475671998</c:v>
                </c:pt>
                <c:pt idx="2245">
                  <c:v>4.72342384002991</c:v>
                </c:pt>
                <c:pt idx="2246">
                  <c:v>4.6106605403591496</c:v>
                </c:pt>
                <c:pt idx="2247">
                  <c:v>4.5514964833547804</c:v>
                </c:pt>
                <c:pt idx="2248">
                  <c:v>4.6646428110695002</c:v>
                </c:pt>
                <c:pt idx="2249">
                  <c:v>4.56240186345154</c:v>
                </c:pt>
                <c:pt idx="2250">
                  <c:v>4.3701975484570097</c:v>
                </c:pt>
                <c:pt idx="2251">
                  <c:v>4.4199498344024803</c:v>
                </c:pt>
                <c:pt idx="2252">
                  <c:v>4.5249191331851897</c:v>
                </c:pt>
                <c:pt idx="2253">
                  <c:v>4.6864535712630202</c:v>
                </c:pt>
                <c:pt idx="2254">
                  <c:v>4.7430267351203801</c:v>
                </c:pt>
                <c:pt idx="2255">
                  <c:v>4.6980410391509597</c:v>
                </c:pt>
                <c:pt idx="2256">
                  <c:v>4.56513021461629</c:v>
                </c:pt>
                <c:pt idx="2257">
                  <c:v>4.5051546363652397</c:v>
                </c:pt>
                <c:pt idx="2258">
                  <c:v>4.2863576729891797</c:v>
                </c:pt>
                <c:pt idx="2259">
                  <c:v>4.28512465421099</c:v>
                </c:pt>
                <c:pt idx="2260">
                  <c:v>4.3762602424944896</c:v>
                </c:pt>
                <c:pt idx="2261">
                  <c:v>4.3188990587418896</c:v>
                </c:pt>
                <c:pt idx="2262">
                  <c:v>4.3968950926627501</c:v>
                </c:pt>
                <c:pt idx="2263">
                  <c:v>4.4330797284787398</c:v>
                </c:pt>
                <c:pt idx="2264">
                  <c:v>4.2053501142750802</c:v>
                </c:pt>
                <c:pt idx="2265">
                  <c:v>4.3070505371074699</c:v>
                </c:pt>
                <c:pt idx="2266">
                  <c:v>4.2746048334129396</c:v>
                </c:pt>
                <c:pt idx="2267">
                  <c:v>4.3263916142701699</c:v>
                </c:pt>
                <c:pt idx="2268">
                  <c:v>4.2459054074825602</c:v>
                </c:pt>
                <c:pt idx="2269">
                  <c:v>4.2955446126124199</c:v>
                </c:pt>
                <c:pt idx="2270">
                  <c:v>4.3122061990611202</c:v>
                </c:pt>
                <c:pt idx="2271">
                  <c:v>4.1992169245614397</c:v>
                </c:pt>
                <c:pt idx="2272">
                  <c:v>4.1974307720019004</c:v>
                </c:pt>
                <c:pt idx="2273">
                  <c:v>4.1694879345039304</c:v>
                </c:pt>
                <c:pt idx="2274">
                  <c:v>3.9936245328154598</c:v>
                </c:pt>
                <c:pt idx="2275">
                  <c:v>4.0106579051364299</c:v>
                </c:pt>
                <c:pt idx="2276">
                  <c:v>3.92374213097197</c:v>
                </c:pt>
                <c:pt idx="2277">
                  <c:v>3.9921983908772898</c:v>
                </c:pt>
                <c:pt idx="2278">
                  <c:v>3.8757153358230201</c:v>
                </c:pt>
                <c:pt idx="2279">
                  <c:v>3.9669575794660799</c:v>
                </c:pt>
                <c:pt idx="2280">
                  <c:v>3.9816603999568798</c:v>
                </c:pt>
                <c:pt idx="2281">
                  <c:v>4.1070605301272902</c:v>
                </c:pt>
                <c:pt idx="2282">
                  <c:v>4.0632938425434402</c:v>
                </c:pt>
                <c:pt idx="2283">
                  <c:v>4.1046171687734603</c:v>
                </c:pt>
                <c:pt idx="2284">
                  <c:v>3.9596106445213501</c:v>
                </c:pt>
                <c:pt idx="2285">
                  <c:v>3.9655950859622799</c:v>
                </c:pt>
                <c:pt idx="2286">
                  <c:v>3.9988360548404698</c:v>
                </c:pt>
                <c:pt idx="2287">
                  <c:v>4.07063572823595</c:v>
                </c:pt>
                <c:pt idx="2288">
                  <c:v>4.0814298108170002</c:v>
                </c:pt>
                <c:pt idx="2289">
                  <c:v>3.9512876910932202</c:v>
                </c:pt>
                <c:pt idx="2290">
                  <c:v>4.03967937155205</c:v>
                </c:pt>
                <c:pt idx="2291">
                  <c:v>4.1099315089199298</c:v>
                </c:pt>
                <c:pt idx="2292">
                  <c:v>4.0194447444378998</c:v>
                </c:pt>
                <c:pt idx="2293">
                  <c:v>4.1409577096962202</c:v>
                </c:pt>
                <c:pt idx="2294">
                  <c:v>4.1366211542767699</c:v>
                </c:pt>
                <c:pt idx="2295">
                  <c:v>4.2016044689344998</c:v>
                </c:pt>
                <c:pt idx="2296">
                  <c:v>4.1527297097759197</c:v>
                </c:pt>
                <c:pt idx="2297">
                  <c:v>4.1516387245351396</c:v>
                </c:pt>
                <c:pt idx="2298">
                  <c:v>4.1303863488789103</c:v>
                </c:pt>
                <c:pt idx="2299">
                  <c:v>4.1042330329868202</c:v>
                </c:pt>
                <c:pt idx="2300">
                  <c:v>4.11717386974171</c:v>
                </c:pt>
                <c:pt idx="2301">
                  <c:v>4.0944090906946702</c:v>
                </c:pt>
                <c:pt idx="2302">
                  <c:v>4.0804360177107597</c:v>
                </c:pt>
                <c:pt idx="2303">
                  <c:v>4.1969248909782104</c:v>
                </c:pt>
                <c:pt idx="2304">
                  <c:v>4.2674101104443301</c:v>
                </c:pt>
                <c:pt idx="2305">
                  <c:v>4.2622399055987996</c:v>
                </c:pt>
                <c:pt idx="2306">
                  <c:v>4.3006916123164096</c:v>
                </c:pt>
                <c:pt idx="2307">
                  <c:v>4.3202964335696503</c:v>
                </c:pt>
                <c:pt idx="2308">
                  <c:v>4.1607577172958701</c:v>
                </c:pt>
                <c:pt idx="2309">
                  <c:v>4.16480455302574</c:v>
                </c:pt>
                <c:pt idx="2310">
                  <c:v>4.2091979349454096</c:v>
                </c:pt>
                <c:pt idx="2311">
                  <c:v>4.3226108446392502</c:v>
                </c:pt>
                <c:pt idx="2312">
                  <c:v>4.3087379127893497</c:v>
                </c:pt>
                <c:pt idx="2313">
                  <c:v>4.3584503797987804</c:v>
                </c:pt>
                <c:pt idx="2314">
                  <c:v>4.3150991595888097</c:v>
                </c:pt>
                <c:pt idx="2315">
                  <c:v>4.3370589956146199</c:v>
                </c:pt>
                <c:pt idx="2316">
                  <c:v>4.1913932111907402</c:v>
                </c:pt>
                <c:pt idx="2317">
                  <c:v>4.1908179920652504</c:v>
                </c:pt>
                <c:pt idx="2318">
                  <c:v>4.0902358525116096</c:v>
                </c:pt>
                <c:pt idx="2319">
                  <c:v>4.0867710031910498</c:v>
                </c:pt>
                <c:pt idx="2320">
                  <c:v>4.0965970993110696</c:v>
                </c:pt>
                <c:pt idx="2321">
                  <c:v>4.0844565921214597</c:v>
                </c:pt>
                <c:pt idx="2322">
                  <c:v>4.2082708170608001</c:v>
                </c:pt>
                <c:pt idx="2323">
                  <c:v>4.2376408288796004</c:v>
                </c:pt>
                <c:pt idx="2324">
                  <c:v>4.3908182983539197</c:v>
                </c:pt>
                <c:pt idx="2325">
                  <c:v>4.4422631900236196</c:v>
                </c:pt>
                <c:pt idx="2326">
                  <c:v>4.4411127517726596</c:v>
                </c:pt>
                <c:pt idx="2327">
                  <c:v>4.4989730285124603</c:v>
                </c:pt>
                <c:pt idx="2328">
                  <c:v>4.5243503428720198</c:v>
                </c:pt>
                <c:pt idx="2329">
                  <c:v>4.5231931373372296</c:v>
                </c:pt>
                <c:pt idx="2330">
                  <c:v>4.4011722426126196</c:v>
                </c:pt>
                <c:pt idx="2331">
                  <c:v>4.3791063453098102</c:v>
                </c:pt>
                <c:pt idx="2332">
                  <c:v>4.3631925135002696</c:v>
                </c:pt>
                <c:pt idx="2333">
                  <c:v>4.3381027640031302</c:v>
                </c:pt>
                <c:pt idx="2334">
                  <c:v>4.3251237663625002</c:v>
                </c:pt>
                <c:pt idx="2335">
                  <c:v>4.3806404232650697</c:v>
                </c:pt>
                <c:pt idx="2336">
                  <c:v>4.3882758788372298</c:v>
                </c:pt>
                <c:pt idx="2337">
                  <c:v>4.4771625409870097</c:v>
                </c:pt>
                <c:pt idx="2338">
                  <c:v>4.4913417607409896</c:v>
                </c:pt>
                <c:pt idx="2339">
                  <c:v>4.4755218118214204</c:v>
                </c:pt>
                <c:pt idx="2340">
                  <c:v>4.4471697564736399</c:v>
                </c:pt>
                <c:pt idx="2341">
                  <c:v>4.37562885752582</c:v>
                </c:pt>
                <c:pt idx="2342">
                  <c:v>4.3868845962047303</c:v>
                </c:pt>
                <c:pt idx="2343">
                  <c:v>4.4540966956368697</c:v>
                </c:pt>
                <c:pt idx="2344">
                  <c:v>4.5126158786037998</c:v>
                </c:pt>
                <c:pt idx="2345">
                  <c:v>4.5547253607015596</c:v>
                </c:pt>
                <c:pt idx="2346">
                  <c:v>4.51206526047085</c:v>
                </c:pt>
                <c:pt idx="2347">
                  <c:v>4.6476901896599596</c:v>
                </c:pt>
                <c:pt idx="2348">
                  <c:v>4.6028845459296504</c:v>
                </c:pt>
                <c:pt idx="2349">
                  <c:v>4.6520820132503999</c:v>
                </c:pt>
                <c:pt idx="2350">
                  <c:v>4.5938420620275799</c:v>
                </c:pt>
                <c:pt idx="2351">
                  <c:v>4.7035104903107001</c:v>
                </c:pt>
                <c:pt idx="2352">
                  <c:v>4.7029592949225698</c:v>
                </c:pt>
                <c:pt idx="2353">
                  <c:v>4.69188350994696</c:v>
                </c:pt>
                <c:pt idx="2354">
                  <c:v>4.6913279918624999</c:v>
                </c:pt>
                <c:pt idx="2355">
                  <c:v>4.7040119985121702</c:v>
                </c:pt>
                <c:pt idx="2356">
                  <c:v>4.7029076374444099</c:v>
                </c:pt>
                <c:pt idx="2357">
                  <c:v>4.6521586943419999</c:v>
                </c:pt>
                <c:pt idx="2358">
                  <c:v>4.52748860046965</c:v>
                </c:pt>
                <c:pt idx="2359">
                  <c:v>4.5065251149376504</c:v>
                </c:pt>
                <c:pt idx="2360">
                  <c:v>4.4607425675142602</c:v>
                </c:pt>
                <c:pt idx="2361">
                  <c:v>4.38424213251003</c:v>
                </c:pt>
                <c:pt idx="2362">
                  <c:v>4.3378153371506301</c:v>
                </c:pt>
                <c:pt idx="2363">
                  <c:v>4.2968506682892702</c:v>
                </c:pt>
                <c:pt idx="2364">
                  <c:v>4.3509770271010204</c:v>
                </c:pt>
                <c:pt idx="2365">
                  <c:v>4.34995475988688</c:v>
                </c:pt>
                <c:pt idx="2366">
                  <c:v>4.3760016502494601</c:v>
                </c:pt>
                <c:pt idx="2367">
                  <c:v>4.3984676162771299</c:v>
                </c:pt>
                <c:pt idx="2368">
                  <c:v>4.4801712771872504</c:v>
                </c:pt>
                <c:pt idx="2369">
                  <c:v>4.4883434367295099</c:v>
                </c:pt>
                <c:pt idx="2370">
                  <c:v>4.4848297648801001</c:v>
                </c:pt>
                <c:pt idx="2371">
                  <c:v>4.4987047824201598</c:v>
                </c:pt>
                <c:pt idx="2372">
                  <c:v>4.4666791254883398</c:v>
                </c:pt>
                <c:pt idx="2373">
                  <c:v>4.51211778735279</c:v>
                </c:pt>
                <c:pt idx="2374">
                  <c:v>4.5728593435566802</c:v>
                </c:pt>
                <c:pt idx="2375">
                  <c:v>4.6025774674805398</c:v>
                </c:pt>
                <c:pt idx="2376">
                  <c:v>4.5022736349891401</c:v>
                </c:pt>
                <c:pt idx="2377">
                  <c:v>4.5188320184348401</c:v>
                </c:pt>
                <c:pt idx="2378">
                  <c:v>4.4974843433673497</c:v>
                </c:pt>
                <c:pt idx="2379">
                  <c:v>4.6323283676356501</c:v>
                </c:pt>
                <c:pt idx="2380">
                  <c:v>4.6044403810462704</c:v>
                </c:pt>
                <c:pt idx="2381">
                  <c:v>4.5207764212781498</c:v>
                </c:pt>
                <c:pt idx="2382">
                  <c:v>4.5998580940480602</c:v>
                </c:pt>
                <c:pt idx="2383">
                  <c:v>4.6152502025501203</c:v>
                </c:pt>
                <c:pt idx="2384">
                  <c:v>4.6582355565869999</c:v>
                </c:pt>
                <c:pt idx="2385">
                  <c:v>4.6927363895853897</c:v>
                </c:pt>
                <c:pt idx="2386">
                  <c:v>4.7150299014977701</c:v>
                </c:pt>
                <c:pt idx="2387">
                  <c:v>4.7033482249367502</c:v>
                </c:pt>
                <c:pt idx="2388">
                  <c:v>4.6051578276705101</c:v>
                </c:pt>
                <c:pt idx="2389">
                  <c:v>4.5846465987854303</c:v>
                </c:pt>
                <c:pt idx="2390">
                  <c:v>4.5429031184128501</c:v>
                </c:pt>
                <c:pt idx="2391">
                  <c:v>4.4970908645910503</c:v>
                </c:pt>
                <c:pt idx="2392">
                  <c:v>4.5260796028917296</c:v>
                </c:pt>
                <c:pt idx="2393">
                  <c:v>4.5757161251998104</c:v>
                </c:pt>
                <c:pt idx="2394">
                  <c:v>4.5190451207406399</c:v>
                </c:pt>
                <c:pt idx="2395">
                  <c:v>4.58214566784285</c:v>
                </c:pt>
                <c:pt idx="2396">
                  <c:v>4.6425775043528601</c:v>
                </c:pt>
                <c:pt idx="2397">
                  <c:v>4.6684367120074004</c:v>
                </c:pt>
                <c:pt idx="2398">
                  <c:v>4.5613725435810704</c:v>
                </c:pt>
                <c:pt idx="2399">
                  <c:v>4.6806878666345897</c:v>
                </c:pt>
                <c:pt idx="2400">
                  <c:v>4.5160978865368397</c:v>
                </c:pt>
                <c:pt idx="2401">
                  <c:v>4.5565813118829004</c:v>
                </c:pt>
                <c:pt idx="2402">
                  <c:v>4.5390051873113801</c:v>
                </c:pt>
                <c:pt idx="2403">
                  <c:v>4.5247159697755697</c:v>
                </c:pt>
                <c:pt idx="2404">
                  <c:v>4.4230833520264303</c:v>
                </c:pt>
                <c:pt idx="2405">
                  <c:v>4.4088785783579096</c:v>
                </c:pt>
                <c:pt idx="2406">
                  <c:v>4.2856862631758696</c:v>
                </c:pt>
                <c:pt idx="2407">
                  <c:v>4.2847194817636902</c:v>
                </c:pt>
                <c:pt idx="2408">
                  <c:v>4.2577156905384097</c:v>
                </c:pt>
                <c:pt idx="2409">
                  <c:v>4.3111741444270599</c:v>
                </c:pt>
                <c:pt idx="2410">
                  <c:v>4.2824370836846404</c:v>
                </c:pt>
                <c:pt idx="2411">
                  <c:v>4.2058118330949403</c:v>
                </c:pt>
                <c:pt idx="2412">
                  <c:v>4.1997739876095297</c:v>
                </c:pt>
                <c:pt idx="2413">
                  <c:v>4.2030008589745202</c:v>
                </c:pt>
                <c:pt idx="2414">
                  <c:v>4.2708002808273102</c:v>
                </c:pt>
                <c:pt idx="2415">
                  <c:v>4.2895174763303698</c:v>
                </c:pt>
                <c:pt idx="2416">
                  <c:v>4.2223322829690204</c:v>
                </c:pt>
                <c:pt idx="2417">
                  <c:v>4.2143211897543402</c:v>
                </c:pt>
                <c:pt idx="2418">
                  <c:v>4.19599426823493</c:v>
                </c:pt>
                <c:pt idx="2419">
                  <c:v>4.2804370363974797</c:v>
                </c:pt>
                <c:pt idx="2420">
                  <c:v>4.2982710389960097</c:v>
                </c:pt>
                <c:pt idx="2421">
                  <c:v>4.3638121215936403</c:v>
                </c:pt>
                <c:pt idx="2422">
                  <c:v>4.3614031835852103</c:v>
                </c:pt>
                <c:pt idx="2423">
                  <c:v>4.3194741856622798</c:v>
                </c:pt>
                <c:pt idx="2424">
                  <c:v>4.3498357889526602</c:v>
                </c:pt>
                <c:pt idx="2425">
                  <c:v>4.3416431536279596</c:v>
                </c:pt>
                <c:pt idx="2426">
                  <c:v>4.2823686789963098</c:v>
                </c:pt>
                <c:pt idx="2427">
                  <c:v>4.3021736308744698</c:v>
                </c:pt>
                <c:pt idx="2428">
                  <c:v>4.3320074015942396</c:v>
                </c:pt>
                <c:pt idx="2429">
                  <c:v>4.3546536649695202</c:v>
                </c:pt>
                <c:pt idx="2430">
                  <c:v>4.3180254537131502</c:v>
                </c:pt>
                <c:pt idx="2431">
                  <c:v>4.3427457454278198</c:v>
                </c:pt>
                <c:pt idx="2432">
                  <c:v>4.3509025408782396</c:v>
                </c:pt>
                <c:pt idx="2433">
                  <c:v>4.2866097734486202</c:v>
                </c:pt>
                <c:pt idx="2434">
                  <c:v>4.2566940692298498</c:v>
                </c:pt>
                <c:pt idx="2435">
                  <c:v>4.2032738084152399</c:v>
                </c:pt>
                <c:pt idx="2436">
                  <c:v>4.2219717017564102</c:v>
                </c:pt>
                <c:pt idx="2437">
                  <c:v>4.2322522931705304</c:v>
                </c:pt>
                <c:pt idx="2438">
                  <c:v>4.2570221269623003</c:v>
                </c:pt>
                <c:pt idx="2439">
                  <c:v>4.2458044742654399</c:v>
                </c:pt>
                <c:pt idx="2440">
                  <c:v>4.2531557770837196</c:v>
                </c:pt>
                <c:pt idx="2441">
                  <c:v>4.2551191025308102</c:v>
                </c:pt>
                <c:pt idx="2442">
                  <c:v>4.3055596289692799</c:v>
                </c:pt>
                <c:pt idx="2443">
                  <c:v>4.2155791527206796</c:v>
                </c:pt>
                <c:pt idx="2444">
                  <c:v>4.2017706289833097</c:v>
                </c:pt>
                <c:pt idx="2445">
                  <c:v>4.1981099246762996</c:v>
                </c:pt>
                <c:pt idx="2446">
                  <c:v>4.1761659955758299</c:v>
                </c:pt>
                <c:pt idx="2447">
                  <c:v>4.1589402144222802</c:v>
                </c:pt>
                <c:pt idx="2448">
                  <c:v>4.1517386640270697</c:v>
                </c:pt>
                <c:pt idx="2449">
                  <c:v>4.1997816750318098</c:v>
                </c:pt>
                <c:pt idx="2450">
                  <c:v>4.1558657106151404</c:v>
                </c:pt>
                <c:pt idx="2451">
                  <c:v>4.1698108386221904</c:v>
                </c:pt>
                <c:pt idx="2452">
                  <c:v>4.2278382105274304</c:v>
                </c:pt>
                <c:pt idx="2453">
                  <c:v>4.1625114922028903</c:v>
                </c:pt>
                <c:pt idx="2454">
                  <c:v>4.2150095643709102</c:v>
                </c:pt>
                <c:pt idx="2455">
                  <c:v>4.31528555532695</c:v>
                </c:pt>
                <c:pt idx="2456">
                  <c:v>4.4337767937757899</c:v>
                </c:pt>
                <c:pt idx="2457">
                  <c:v>4.4059140514068096</c:v>
                </c:pt>
                <c:pt idx="2458">
                  <c:v>4.4285669684984699</c:v>
                </c:pt>
                <c:pt idx="2459">
                  <c:v>4.40274205600653</c:v>
                </c:pt>
                <c:pt idx="2460">
                  <c:v>4.4647232772078</c:v>
                </c:pt>
                <c:pt idx="2461">
                  <c:v>4.5241181316807699</c:v>
                </c:pt>
                <c:pt idx="2462">
                  <c:v>4.43821270850483</c:v>
                </c:pt>
                <c:pt idx="2463">
                  <c:v>4.37239059387647</c:v>
                </c:pt>
                <c:pt idx="2464">
                  <c:v>4.3456197385290602</c:v>
                </c:pt>
                <c:pt idx="2465">
                  <c:v>4.1806230487340299</c:v>
                </c:pt>
                <c:pt idx="2466">
                  <c:v>4.1913291345851498</c:v>
                </c:pt>
                <c:pt idx="2467">
                  <c:v>4.2288060757836696</c:v>
                </c:pt>
                <c:pt idx="2468">
                  <c:v>4.16313174909883</c:v>
                </c:pt>
                <c:pt idx="2469">
                  <c:v>4.1732441235986402</c:v>
                </c:pt>
                <c:pt idx="2470">
                  <c:v>4.2273884643861201</c:v>
                </c:pt>
                <c:pt idx="2471">
                  <c:v>4.2230407813924202</c:v>
                </c:pt>
                <c:pt idx="2472">
                  <c:v>4.14085500583246</c:v>
                </c:pt>
                <c:pt idx="2473">
                  <c:v>4.1652099331920001</c:v>
                </c:pt>
                <c:pt idx="2474">
                  <c:v>4.1956617360363202</c:v>
                </c:pt>
                <c:pt idx="2475">
                  <c:v>4.2064384927926</c:v>
                </c:pt>
                <c:pt idx="2476">
                  <c:v>4.2055046881769496</c:v>
                </c:pt>
                <c:pt idx="2477">
                  <c:v>4.1422892511196396</c:v>
                </c:pt>
                <c:pt idx="2478">
                  <c:v>4.1895814316242204</c:v>
                </c:pt>
                <c:pt idx="2479">
                  <c:v>4.1966041630418198</c:v>
                </c:pt>
                <c:pt idx="2480">
                  <c:v>4.1998910451595801</c:v>
                </c:pt>
                <c:pt idx="2481">
                  <c:v>4.1458914901024002</c:v>
                </c:pt>
                <c:pt idx="2482">
                  <c:v>4.1316337539002097</c:v>
                </c:pt>
                <c:pt idx="2483">
                  <c:v>4.1362081205990497</c:v>
                </c:pt>
                <c:pt idx="2484">
                  <c:v>4.1518023115932499</c:v>
                </c:pt>
                <c:pt idx="2485">
                  <c:v>4.2253950198744903</c:v>
                </c:pt>
                <c:pt idx="2486">
                  <c:v>4.22630671288979</c:v>
                </c:pt>
                <c:pt idx="2487">
                  <c:v>4.2349995997798198</c:v>
                </c:pt>
                <c:pt idx="2488">
                  <c:v>4.2583219792408897</c:v>
                </c:pt>
                <c:pt idx="2489">
                  <c:v>4.23636713930276</c:v>
                </c:pt>
                <c:pt idx="2490">
                  <c:v>4.2359150835195303</c:v>
                </c:pt>
                <c:pt idx="2491">
                  <c:v>4.2345538947504702</c:v>
                </c:pt>
                <c:pt idx="2492">
                  <c:v>4.1928517312554003</c:v>
                </c:pt>
                <c:pt idx="2493">
                  <c:v>4.1620759755454602</c:v>
                </c:pt>
                <c:pt idx="2494">
                  <c:v>4.1648296576508397</c:v>
                </c:pt>
                <c:pt idx="2495">
                  <c:v>4.1908462324432296</c:v>
                </c:pt>
                <c:pt idx="2496">
                  <c:v>4.2187122346026902</c:v>
                </c:pt>
                <c:pt idx="2497">
                  <c:v>4.2553037980612496</c:v>
                </c:pt>
                <c:pt idx="2498">
                  <c:v>4.2297883763583197</c:v>
                </c:pt>
                <c:pt idx="2499">
                  <c:v>4.2212849578276499</c:v>
                </c:pt>
                <c:pt idx="2500">
                  <c:v>4.2243277971439097</c:v>
                </c:pt>
                <c:pt idx="2501">
                  <c:v>4.1912571609983198</c:v>
                </c:pt>
                <c:pt idx="2502">
                  <c:v>4.1877179634572101</c:v>
                </c:pt>
                <c:pt idx="2503">
                  <c:v>4.2053949388355001</c:v>
                </c:pt>
                <c:pt idx="2504">
                  <c:v>4.1697992294860997</c:v>
                </c:pt>
                <c:pt idx="2505">
                  <c:v>4.1276716902151698</c:v>
                </c:pt>
                <c:pt idx="2506">
                  <c:v>4.1155820857301997</c:v>
                </c:pt>
                <c:pt idx="2507">
                  <c:v>4.0863632822480502</c:v>
                </c:pt>
                <c:pt idx="2508">
                  <c:v>4.1040899846152499</c:v>
                </c:pt>
                <c:pt idx="2509">
                  <c:v>4.13749990827095</c:v>
                </c:pt>
                <c:pt idx="2510">
                  <c:v>4.1456639127747001</c:v>
                </c:pt>
                <c:pt idx="2511">
                  <c:v>4.1495326390887497</c:v>
                </c:pt>
                <c:pt idx="2512">
                  <c:v>4.2079752059585704</c:v>
                </c:pt>
                <c:pt idx="2513">
                  <c:v>4.2122754440537999</c:v>
                </c:pt>
                <c:pt idx="2514">
                  <c:v>4.1293359037671999</c:v>
                </c:pt>
                <c:pt idx="2515">
                  <c:v>4.1486745754319196</c:v>
                </c:pt>
                <c:pt idx="2516">
                  <c:v>4.1946528997027501</c:v>
                </c:pt>
                <c:pt idx="2517">
                  <c:v>4.1851993197609803</c:v>
                </c:pt>
                <c:pt idx="2518">
                  <c:v>4.2006692651116504</c:v>
                </c:pt>
                <c:pt idx="2519">
                  <c:v>4.2347289363918899</c:v>
                </c:pt>
                <c:pt idx="2520">
                  <c:v>4.2148545949298404</c:v>
                </c:pt>
                <c:pt idx="2521">
                  <c:v>4.0915166240945897</c:v>
                </c:pt>
                <c:pt idx="2522">
                  <c:v>4.13019396742403</c:v>
                </c:pt>
                <c:pt idx="2523">
                  <c:v>4.1936857181242404</c:v>
                </c:pt>
                <c:pt idx="2524">
                  <c:v>4.1058061119289198</c:v>
                </c:pt>
                <c:pt idx="2525">
                  <c:v>4.1718770135051599</c:v>
                </c:pt>
                <c:pt idx="2526">
                  <c:v>4.0502650897946397</c:v>
                </c:pt>
                <c:pt idx="2527">
                  <c:v>4.0201832627501402</c:v>
                </c:pt>
                <c:pt idx="2528">
                  <c:v>3.8535304369141201</c:v>
                </c:pt>
                <c:pt idx="2529">
                  <c:v>3.78124973361327</c:v>
                </c:pt>
                <c:pt idx="2530">
                  <c:v>3.9918175630192998</c:v>
                </c:pt>
                <c:pt idx="2531">
                  <c:v>4.0059979329319502</c:v>
                </c:pt>
                <c:pt idx="2532">
                  <c:v>3.9359840455925599</c:v>
                </c:pt>
                <c:pt idx="2533">
                  <c:v>3.9973436399530198</c:v>
                </c:pt>
                <c:pt idx="2534">
                  <c:v>4.0878164744066003</c:v>
                </c:pt>
                <c:pt idx="2535">
                  <c:v>4.0851404863058498</c:v>
                </c:pt>
                <c:pt idx="2536">
                  <c:v>4.1543082366746402</c:v>
                </c:pt>
                <c:pt idx="2537">
                  <c:v>4.1249603558539798</c:v>
                </c:pt>
                <c:pt idx="2538">
                  <c:v>3.9314442933750602</c:v>
                </c:pt>
                <c:pt idx="2539">
                  <c:v>4.0036681313694098</c:v>
                </c:pt>
                <c:pt idx="2540">
                  <c:v>3.9392404031043302</c:v>
                </c:pt>
                <c:pt idx="2541">
                  <c:v>3.94419434655756</c:v>
                </c:pt>
                <c:pt idx="2542">
                  <c:v>3.91447597851284</c:v>
                </c:pt>
                <c:pt idx="2543">
                  <c:v>3.7498473341617999</c:v>
                </c:pt>
                <c:pt idx="2544">
                  <c:v>3.80949958172687</c:v>
                </c:pt>
                <c:pt idx="2545">
                  <c:v>3.8903721965703602</c:v>
                </c:pt>
                <c:pt idx="2546">
                  <c:v>3.7630294161534299</c:v>
                </c:pt>
                <c:pt idx="2547">
                  <c:v>3.7466265162955201</c:v>
                </c:pt>
                <c:pt idx="2548">
                  <c:v>3.9134042671193199</c:v>
                </c:pt>
                <c:pt idx="2549">
                  <c:v>3.9745835192019898</c:v>
                </c:pt>
                <c:pt idx="2550">
                  <c:v>4.0278732785054698</c:v>
                </c:pt>
                <c:pt idx="2551">
                  <c:v>4.0009916401437202</c:v>
                </c:pt>
                <c:pt idx="2552">
                  <c:v>4.1471778974343003</c:v>
                </c:pt>
                <c:pt idx="2553">
                  <c:v>4.1721709088449401</c:v>
                </c:pt>
                <c:pt idx="2554">
                  <c:v>4.1641102272466997</c:v>
                </c:pt>
                <c:pt idx="2555">
                  <c:v>4.0466452507082797</c:v>
                </c:pt>
                <c:pt idx="2556">
                  <c:v>4.04844466893943</c:v>
                </c:pt>
                <c:pt idx="2557">
                  <c:v>4.0403311017968004</c:v>
                </c:pt>
                <c:pt idx="2558">
                  <c:v>4.0348996434417597</c:v>
                </c:pt>
                <c:pt idx="2559">
                  <c:v>4.0492747032626397</c:v>
                </c:pt>
                <c:pt idx="2560">
                  <c:v>4.1326662388609403</c:v>
                </c:pt>
                <c:pt idx="2561">
                  <c:v>4.1485938967747398</c:v>
                </c:pt>
                <c:pt idx="2562">
                  <c:v>4.23390422034071</c:v>
                </c:pt>
                <c:pt idx="2563">
                  <c:v>4.2121042150599699</c:v>
                </c:pt>
                <c:pt idx="2564">
                  <c:v>4.2284115541728298</c:v>
                </c:pt>
                <c:pt idx="2565">
                  <c:v>4.3898387895327398</c:v>
                </c:pt>
                <c:pt idx="2566">
                  <c:v>4.4410401637556998</c:v>
                </c:pt>
                <c:pt idx="2567">
                  <c:v>4.4652911359660301</c:v>
                </c:pt>
                <c:pt idx="2568">
                  <c:v>4.4950744225967698</c:v>
                </c:pt>
                <c:pt idx="2569">
                  <c:v>4.4590478100455204</c:v>
                </c:pt>
                <c:pt idx="2570">
                  <c:v>4.2872413898493003</c:v>
                </c:pt>
                <c:pt idx="2571">
                  <c:v>4.2347990693758604</c:v>
                </c:pt>
                <c:pt idx="2572">
                  <c:v>4.2738829085122596</c:v>
                </c:pt>
                <c:pt idx="2573">
                  <c:v>4.2773002894216701</c:v>
                </c:pt>
                <c:pt idx="2574">
                  <c:v>4.3569269480498702</c:v>
                </c:pt>
                <c:pt idx="2575">
                  <c:v>4.3564836424803399</c:v>
                </c:pt>
                <c:pt idx="2576">
                  <c:v>4.3579033425954199</c:v>
                </c:pt>
                <c:pt idx="2577">
                  <c:v>4.2103723713484804</c:v>
                </c:pt>
                <c:pt idx="2578">
                  <c:v>4.1795934973121396</c:v>
                </c:pt>
                <c:pt idx="2579">
                  <c:v>4.1221470846061896</c:v>
                </c:pt>
                <c:pt idx="2580">
                  <c:v>4.18871996709409</c:v>
                </c:pt>
                <c:pt idx="2581">
                  <c:v>4.07285382777635</c:v>
                </c:pt>
                <c:pt idx="2582">
                  <c:v>4.0288706076666303</c:v>
                </c:pt>
                <c:pt idx="2583">
                  <c:v>3.9764926973788999</c:v>
                </c:pt>
                <c:pt idx="2584">
                  <c:v>3.97604689447452</c:v>
                </c:pt>
                <c:pt idx="2585">
                  <c:v>4.0081652002748598</c:v>
                </c:pt>
                <c:pt idx="2586">
                  <c:v>4.03256691520399</c:v>
                </c:pt>
                <c:pt idx="2587">
                  <c:v>4.0334789501528503</c:v>
                </c:pt>
                <c:pt idx="2588">
                  <c:v>3.91981602687303</c:v>
                </c:pt>
                <c:pt idx="2589">
                  <c:v>3.94337696717146</c:v>
                </c:pt>
                <c:pt idx="2590">
                  <c:v>3.91033934894996</c:v>
                </c:pt>
                <c:pt idx="2591">
                  <c:v>3.9155569792631399</c:v>
                </c:pt>
                <c:pt idx="2592">
                  <c:v>3.9355062119422901</c:v>
                </c:pt>
                <c:pt idx="2593">
                  <c:v>3.9091595817578302</c:v>
                </c:pt>
                <c:pt idx="2594">
                  <c:v>3.93596505457388</c:v>
                </c:pt>
                <c:pt idx="2595">
                  <c:v>4.0710301932576796</c:v>
                </c:pt>
                <c:pt idx="2596">
                  <c:v>4.0399433487004499</c:v>
                </c:pt>
                <c:pt idx="2597">
                  <c:v>4.0250954232870297</c:v>
                </c:pt>
                <c:pt idx="2598">
                  <c:v>4.0227771004030304</c:v>
                </c:pt>
                <c:pt idx="2599">
                  <c:v>4.0844817954627901</c:v>
                </c:pt>
                <c:pt idx="2600">
                  <c:v>4.0937657459545997</c:v>
                </c:pt>
                <c:pt idx="2601">
                  <c:v>4.0051471875288103</c:v>
                </c:pt>
                <c:pt idx="2602">
                  <c:v>3.9889082683849901</c:v>
                </c:pt>
                <c:pt idx="2603">
                  <c:v>3.9700579050729901</c:v>
                </c:pt>
                <c:pt idx="2604">
                  <c:v>3.8961167287679999</c:v>
                </c:pt>
                <c:pt idx="2605">
                  <c:v>3.9151429648505101</c:v>
                </c:pt>
                <c:pt idx="2606">
                  <c:v>3.8822014619860798</c:v>
                </c:pt>
                <c:pt idx="2607">
                  <c:v>3.9578267533056599</c:v>
                </c:pt>
                <c:pt idx="2608">
                  <c:v>3.8859587439015302</c:v>
                </c:pt>
                <c:pt idx="2609">
                  <c:v>3.8859107786004801</c:v>
                </c:pt>
                <c:pt idx="2610">
                  <c:v>4.0320557214169401</c:v>
                </c:pt>
                <c:pt idx="2611">
                  <c:v>4.0789178205411796</c:v>
                </c:pt>
                <c:pt idx="2612">
                  <c:v>4.0130348148123201</c:v>
                </c:pt>
                <c:pt idx="2613">
                  <c:v>4.0695448452415404</c:v>
                </c:pt>
                <c:pt idx="2614">
                  <c:v>4.0339425722452704</c:v>
                </c:pt>
                <c:pt idx="2615">
                  <c:v>4.0106889040342004</c:v>
                </c:pt>
                <c:pt idx="2616">
                  <c:v>3.9853035874945499</c:v>
                </c:pt>
                <c:pt idx="2617">
                  <c:v>3.9299439157761</c:v>
                </c:pt>
                <c:pt idx="2618">
                  <c:v>3.9330035337892402</c:v>
                </c:pt>
                <c:pt idx="2619">
                  <c:v>3.9141753336248901</c:v>
                </c:pt>
                <c:pt idx="2620">
                  <c:v>3.9154782431405</c:v>
                </c:pt>
                <c:pt idx="2621">
                  <c:v>3.91363522162071</c:v>
                </c:pt>
                <c:pt idx="2622">
                  <c:v>3.8385022993578</c:v>
                </c:pt>
                <c:pt idx="2623">
                  <c:v>3.84824635545431</c:v>
                </c:pt>
                <c:pt idx="2624">
                  <c:v>3.8720705663390902</c:v>
                </c:pt>
                <c:pt idx="2625">
                  <c:v>3.91167403278607</c:v>
                </c:pt>
                <c:pt idx="2626">
                  <c:v>3.8102967694640002</c:v>
                </c:pt>
                <c:pt idx="2627">
                  <c:v>3.8333355612700801</c:v>
                </c:pt>
                <c:pt idx="2628">
                  <c:v>3.8164205613906201</c:v>
                </c:pt>
                <c:pt idx="2629">
                  <c:v>3.82481907113648</c:v>
                </c:pt>
                <c:pt idx="2630">
                  <c:v>3.83915123252577</c:v>
                </c:pt>
                <c:pt idx="2631">
                  <c:v>3.8187990212558298</c:v>
                </c:pt>
                <c:pt idx="2632">
                  <c:v>3.85495416178781</c:v>
                </c:pt>
                <c:pt idx="2633">
                  <c:v>3.7572160403606598</c:v>
                </c:pt>
                <c:pt idx="2634">
                  <c:v>3.7576282490389201</c:v>
                </c:pt>
                <c:pt idx="2635">
                  <c:v>3.7633673757024502</c:v>
                </c:pt>
                <c:pt idx="2636">
                  <c:v>3.73675334135276</c:v>
                </c:pt>
                <c:pt idx="2637">
                  <c:v>3.74132781018755</c:v>
                </c:pt>
                <c:pt idx="2638">
                  <c:v>3.7559568221972901</c:v>
                </c:pt>
                <c:pt idx="2639">
                  <c:v>3.7189663204012402</c:v>
                </c:pt>
                <c:pt idx="2640">
                  <c:v>3.70055764944735</c:v>
                </c:pt>
                <c:pt idx="2641">
                  <c:v>3.6909555110958401</c:v>
                </c:pt>
                <c:pt idx="2642">
                  <c:v>3.7140706204079001</c:v>
                </c:pt>
                <c:pt idx="2643">
                  <c:v>3.6522982685918799</c:v>
                </c:pt>
                <c:pt idx="2644">
                  <c:v>3.6977315715088301</c:v>
                </c:pt>
                <c:pt idx="2645">
                  <c:v>3.7080960295061201</c:v>
                </c:pt>
                <c:pt idx="2646">
                  <c:v>3.6994483556322799</c:v>
                </c:pt>
                <c:pt idx="2647">
                  <c:v>3.7134634765608898</c:v>
                </c:pt>
                <c:pt idx="2648">
                  <c:v>3.7142574701389099</c:v>
                </c:pt>
                <c:pt idx="2649">
                  <c:v>3.7277553609652498</c:v>
                </c:pt>
                <c:pt idx="2650">
                  <c:v>3.7285539143334301</c:v>
                </c:pt>
                <c:pt idx="2651">
                  <c:v>3.72496270575768</c:v>
                </c:pt>
                <c:pt idx="2652">
                  <c:v>3.7233680230988799</c:v>
                </c:pt>
                <c:pt idx="2653">
                  <c:v>3.7610272237781399</c:v>
                </c:pt>
                <c:pt idx="2654">
                  <c:v>3.7420997304612902</c:v>
                </c:pt>
                <c:pt idx="2655">
                  <c:v>3.8334265156419098</c:v>
                </c:pt>
                <c:pt idx="2656">
                  <c:v>3.8150464241936999</c:v>
                </c:pt>
                <c:pt idx="2657">
                  <c:v>3.8242632225351398</c:v>
                </c:pt>
                <c:pt idx="2658">
                  <c:v>3.8589227881114199</c:v>
                </c:pt>
                <c:pt idx="2659">
                  <c:v>3.8393472009014999</c:v>
                </c:pt>
                <c:pt idx="2660">
                  <c:v>3.8577739332977998</c:v>
                </c:pt>
                <c:pt idx="2661">
                  <c:v>3.9151650972917702</c:v>
                </c:pt>
                <c:pt idx="2662">
                  <c:v>3.9220333702862602</c:v>
                </c:pt>
                <c:pt idx="2663">
                  <c:v>3.99871883114433</c:v>
                </c:pt>
                <c:pt idx="2664">
                  <c:v>4.00117433943546</c:v>
                </c:pt>
                <c:pt idx="2665">
                  <c:v>4.07476224932552</c:v>
                </c:pt>
                <c:pt idx="2666">
                  <c:v>4.0888282515443901</c:v>
                </c:pt>
                <c:pt idx="2667">
                  <c:v>4.0845987835232496</c:v>
                </c:pt>
                <c:pt idx="2668">
                  <c:v>4.0108803643342599</c:v>
                </c:pt>
                <c:pt idx="2669">
                  <c:v>4.0850193134864998</c:v>
                </c:pt>
                <c:pt idx="2670">
                  <c:v>4.0257970938350898</c:v>
                </c:pt>
                <c:pt idx="2671">
                  <c:v>4.0411101849104796</c:v>
                </c:pt>
                <c:pt idx="2672">
                  <c:v>4.0127848333631997</c:v>
                </c:pt>
                <c:pt idx="2673">
                  <c:v>4.1192900886520496</c:v>
                </c:pt>
                <c:pt idx="2674">
                  <c:v>4.1848589271740302</c:v>
                </c:pt>
                <c:pt idx="2675">
                  <c:v>4.1988185884826601</c:v>
                </c:pt>
                <c:pt idx="2676">
                  <c:v>4.1933226968940502</c:v>
                </c:pt>
                <c:pt idx="2677">
                  <c:v>4.1962809076699701</c:v>
                </c:pt>
                <c:pt idx="2678">
                  <c:v>4.2153207642817003</c:v>
                </c:pt>
                <c:pt idx="2679">
                  <c:v>4.1950144841024999</c:v>
                </c:pt>
                <c:pt idx="2680">
                  <c:v>4.1647937344927204</c:v>
                </c:pt>
                <c:pt idx="2681">
                  <c:v>4.1614752413221403</c:v>
                </c:pt>
                <c:pt idx="2682">
                  <c:v>4.1660346769423198</c:v>
                </c:pt>
                <c:pt idx="2683">
                  <c:v>4.1423331871036497</c:v>
                </c:pt>
                <c:pt idx="2684">
                  <c:v>4.1124151458949898</c:v>
                </c:pt>
                <c:pt idx="2685">
                  <c:v>4.1069490890380402</c:v>
                </c:pt>
                <c:pt idx="2686">
                  <c:v>4.0946253634324696</c:v>
                </c:pt>
                <c:pt idx="2687">
                  <c:v>4.1269291845858902</c:v>
                </c:pt>
                <c:pt idx="2688">
                  <c:v>4.14287428750308</c:v>
                </c:pt>
                <c:pt idx="2689">
                  <c:v>4.1355128642967696</c:v>
                </c:pt>
                <c:pt idx="2690">
                  <c:v>4.1375577040762996</c:v>
                </c:pt>
                <c:pt idx="2691">
                  <c:v>4.1449191272826003</c:v>
                </c:pt>
                <c:pt idx="2692">
                  <c:v>4.1412384156794504</c:v>
                </c:pt>
                <c:pt idx="2693">
                  <c:v>4.1494060800211399</c:v>
                </c:pt>
                <c:pt idx="2694">
                  <c:v>4.14817703149079</c:v>
                </c:pt>
                <c:pt idx="2695">
                  <c:v>4.0949529856700098</c:v>
                </c:pt>
                <c:pt idx="2696">
                  <c:v>4.0977607350618204</c:v>
                </c:pt>
                <c:pt idx="2697">
                  <c:v>4.0712630385505104</c:v>
                </c:pt>
                <c:pt idx="2698">
                  <c:v>4.0811979520310899</c:v>
                </c:pt>
                <c:pt idx="2699">
                  <c:v>4.09116733452439</c:v>
                </c:pt>
                <c:pt idx="2700">
                  <c:v>4.0975757383397404</c:v>
                </c:pt>
                <c:pt idx="2701">
                  <c:v>4.0795112345461897</c:v>
                </c:pt>
                <c:pt idx="2702">
                  <c:v>4.1253525572288696</c:v>
                </c:pt>
                <c:pt idx="2703">
                  <c:v>4.1168802036593304</c:v>
                </c:pt>
                <c:pt idx="2704">
                  <c:v>4.1540498232767096</c:v>
                </c:pt>
                <c:pt idx="2705">
                  <c:v>4.1452784454635401</c:v>
                </c:pt>
                <c:pt idx="2706">
                  <c:v>4.1957321348887202</c:v>
                </c:pt>
                <c:pt idx="2707">
                  <c:v>4.1888481016636101</c:v>
                </c:pt>
                <c:pt idx="2708">
                  <c:v>4.20059470283904</c:v>
                </c:pt>
                <c:pt idx="2709">
                  <c:v>4.1710186858457803</c:v>
                </c:pt>
                <c:pt idx="2710">
                  <c:v>4.1738231036738398</c:v>
                </c:pt>
                <c:pt idx="2711">
                  <c:v>4.1938501069622101</c:v>
                </c:pt>
                <c:pt idx="2712">
                  <c:v>4.1810344638031403</c:v>
                </c:pt>
                <c:pt idx="2713">
                  <c:v>4.0905570147744301</c:v>
                </c:pt>
                <c:pt idx="2714">
                  <c:v>4.1288237387853197</c:v>
                </c:pt>
                <c:pt idx="2715">
                  <c:v>4.2109293509521697</c:v>
                </c:pt>
                <c:pt idx="2716">
                  <c:v>4.2007635490484896</c:v>
                </c:pt>
                <c:pt idx="2717">
                  <c:v>4.2125239865449098</c:v>
                </c:pt>
                <c:pt idx="2718">
                  <c:v>4.2272698355629599</c:v>
                </c:pt>
                <c:pt idx="2719">
                  <c:v>4.2599508047845198</c:v>
                </c:pt>
                <c:pt idx="2720">
                  <c:v>4.2838658084608001</c:v>
                </c:pt>
                <c:pt idx="2721">
                  <c:v>4.2958618171243304</c:v>
                </c:pt>
                <c:pt idx="2722">
                  <c:v>4.2979415471354496</c:v>
                </c:pt>
                <c:pt idx="2723">
                  <c:v>4.2663496746252303</c:v>
                </c:pt>
                <c:pt idx="2724">
                  <c:v>4.25369095852116</c:v>
                </c:pt>
                <c:pt idx="2725">
                  <c:v>4.2702272406679498</c:v>
                </c:pt>
                <c:pt idx="2726">
                  <c:v>4.2369413199823303</c:v>
                </c:pt>
                <c:pt idx="2727">
                  <c:v>4.2525904678887603</c:v>
                </c:pt>
                <c:pt idx="2728">
                  <c:v>4.2635435373100599</c:v>
                </c:pt>
                <c:pt idx="2729">
                  <c:v>4.1579084536586199</c:v>
                </c:pt>
                <c:pt idx="2730">
                  <c:v>4.1262143709279702</c:v>
                </c:pt>
                <c:pt idx="2731">
                  <c:v>4.1226923120641201</c:v>
                </c:pt>
                <c:pt idx="2732">
                  <c:v>4.0679136238255698</c:v>
                </c:pt>
                <c:pt idx="2733">
                  <c:v>4.03651149465892</c:v>
                </c:pt>
                <c:pt idx="2734">
                  <c:v>4.1204860278188598</c:v>
                </c:pt>
                <c:pt idx="2735">
                  <c:v>4.10953323062897</c:v>
                </c:pt>
                <c:pt idx="2736">
                  <c:v>4.0215280320449498</c:v>
                </c:pt>
                <c:pt idx="2737">
                  <c:v>4.0591506103469799</c:v>
                </c:pt>
                <c:pt idx="2738">
                  <c:v>4.0194320494397902</c:v>
                </c:pt>
                <c:pt idx="2739">
                  <c:v>4.0633525302331197</c:v>
                </c:pt>
                <c:pt idx="2740">
                  <c:v>4.0560946686116104</c:v>
                </c:pt>
                <c:pt idx="2741">
                  <c:v>3.9624326589182202</c:v>
                </c:pt>
                <c:pt idx="2742">
                  <c:v>3.9968988199677402</c:v>
                </c:pt>
                <c:pt idx="2743">
                  <c:v>3.9667300769835898</c:v>
                </c:pt>
                <c:pt idx="2744">
                  <c:v>3.9098261846412599</c:v>
                </c:pt>
                <c:pt idx="2745">
                  <c:v>4.0009140843217503</c:v>
                </c:pt>
                <c:pt idx="2746">
                  <c:v>3.9345248671086201</c:v>
                </c:pt>
                <c:pt idx="2747">
                  <c:v>3.95248480146866</c:v>
                </c:pt>
                <c:pt idx="2748">
                  <c:v>4.0292378575417596</c:v>
                </c:pt>
                <c:pt idx="2749">
                  <c:v>4.0117955763948299</c:v>
                </c:pt>
                <c:pt idx="2750">
                  <c:v>4.0261363251547202</c:v>
                </c:pt>
                <c:pt idx="2751">
                  <c:v>4.07420349681641</c:v>
                </c:pt>
                <c:pt idx="2752">
                  <c:v>4.0897111587516202</c:v>
                </c:pt>
                <c:pt idx="2753">
                  <c:v>4.1021172882997901</c:v>
                </c:pt>
                <c:pt idx="2754">
                  <c:v>4.0678381148609501</c:v>
                </c:pt>
                <c:pt idx="2755">
                  <c:v>4.0328638699466604</c:v>
                </c:pt>
                <c:pt idx="2756">
                  <c:v>4.0396847591343397</c:v>
                </c:pt>
                <c:pt idx="2757">
                  <c:v>4.0609686358134001</c:v>
                </c:pt>
                <c:pt idx="2758">
                  <c:v>4.0567875670720799</c:v>
                </c:pt>
                <c:pt idx="2759">
                  <c:v>4.0575476775742301</c:v>
                </c:pt>
                <c:pt idx="2760">
                  <c:v>4.0734933190856903</c:v>
                </c:pt>
                <c:pt idx="2761">
                  <c:v>4.0864019001045202</c:v>
                </c:pt>
                <c:pt idx="2762">
                  <c:v>4.1039530085592197</c:v>
                </c:pt>
                <c:pt idx="2763">
                  <c:v>4.0885888880472203</c:v>
                </c:pt>
                <c:pt idx="2764">
                  <c:v>4.1266209554606297</c:v>
                </c:pt>
                <c:pt idx="2765">
                  <c:v>4.1270092987267999</c:v>
                </c:pt>
                <c:pt idx="2766">
                  <c:v>4.1231120366970604</c:v>
                </c:pt>
                <c:pt idx="2767">
                  <c:v>4.1044177321001998</c:v>
                </c:pt>
                <c:pt idx="2768">
                  <c:v>4.1616328077638496</c:v>
                </c:pt>
                <c:pt idx="2769">
                  <c:v>4.1319829593522099</c:v>
                </c:pt>
                <c:pt idx="2770">
                  <c:v>4.2019414048778598</c:v>
                </c:pt>
                <c:pt idx="2771">
                  <c:v>4.1753636531446903</c:v>
                </c:pt>
                <c:pt idx="2772">
                  <c:v>4.1807792696574699</c:v>
                </c:pt>
                <c:pt idx="2773">
                  <c:v>4.1361614782936797</c:v>
                </c:pt>
                <c:pt idx="2774">
                  <c:v>4.1026637230551497</c:v>
                </c:pt>
                <c:pt idx="2775">
                  <c:v>4.0861191311121203</c:v>
                </c:pt>
                <c:pt idx="2776">
                  <c:v>4.0741598616759997</c:v>
                </c:pt>
                <c:pt idx="2777">
                  <c:v>4.0819718368201201</c:v>
                </c:pt>
                <c:pt idx="2778">
                  <c:v>4.1002489547004899</c:v>
                </c:pt>
                <c:pt idx="2779">
                  <c:v>4.1340690611384003</c:v>
                </c:pt>
                <c:pt idx="2780">
                  <c:v>4.1805229960260402</c:v>
                </c:pt>
                <c:pt idx="2781">
                  <c:v>4.1576485372638396</c:v>
                </c:pt>
                <c:pt idx="2782">
                  <c:v>4.1376631134787898</c:v>
                </c:pt>
                <c:pt idx="2783">
                  <c:v>4.0938058716280201</c:v>
                </c:pt>
                <c:pt idx="2784">
                  <c:v>4.1474172438554398</c:v>
                </c:pt>
                <c:pt idx="2785">
                  <c:v>4.1229140896837704</c:v>
                </c:pt>
                <c:pt idx="2786">
                  <c:v>4.1623571074904202</c:v>
                </c:pt>
                <c:pt idx="2787">
                  <c:v>4.1296200174089002</c:v>
                </c:pt>
                <c:pt idx="2788">
                  <c:v>4.1288529121160797</c:v>
                </c:pt>
                <c:pt idx="2789">
                  <c:v>4.1746830948091</c:v>
                </c:pt>
                <c:pt idx="2790">
                  <c:v>4.1870090821277701</c:v>
                </c:pt>
                <c:pt idx="2791">
                  <c:v>4.14579896540286</c:v>
                </c:pt>
                <c:pt idx="2792">
                  <c:v>4.0860998676999296</c:v>
                </c:pt>
                <c:pt idx="2793">
                  <c:v>4.0818633543782399</c:v>
                </c:pt>
                <c:pt idx="2794">
                  <c:v>4.0988094076650103</c:v>
                </c:pt>
                <c:pt idx="2795">
                  <c:v>4.1223063658103296</c:v>
                </c:pt>
                <c:pt idx="2796">
                  <c:v>4.1419460047275702</c:v>
                </c:pt>
                <c:pt idx="2797">
                  <c:v>4.1954821087711602</c:v>
                </c:pt>
                <c:pt idx="2798">
                  <c:v>4.3121823599937397</c:v>
                </c:pt>
                <c:pt idx="2799">
                  <c:v>4.3178216629551898</c:v>
                </c:pt>
                <c:pt idx="2800">
                  <c:v>4.3707025587468902</c:v>
                </c:pt>
                <c:pt idx="2801">
                  <c:v>4.3140797129165698</c:v>
                </c:pt>
                <c:pt idx="2802">
                  <c:v>4.3105798152031101</c:v>
                </c:pt>
                <c:pt idx="2803">
                  <c:v>4.2883407847255501</c:v>
                </c:pt>
                <c:pt idx="2804">
                  <c:v>4.3286991258688099</c:v>
                </c:pt>
                <c:pt idx="2805">
                  <c:v>4.4028261205829704</c:v>
                </c:pt>
                <c:pt idx="2806">
                  <c:v>4.4070620753388301</c:v>
                </c:pt>
                <c:pt idx="2807">
                  <c:v>4.4756567499203799</c:v>
                </c:pt>
                <c:pt idx="2808">
                  <c:v>4.3782681249678497</c:v>
                </c:pt>
                <c:pt idx="2809">
                  <c:v>4.3901278399234496</c:v>
                </c:pt>
                <c:pt idx="2810">
                  <c:v>4.4061947588107602</c:v>
                </c:pt>
                <c:pt idx="2811">
                  <c:v>4.4338530516284198</c:v>
                </c:pt>
                <c:pt idx="2812">
                  <c:v>4.5083176861374898</c:v>
                </c:pt>
                <c:pt idx="2813">
                  <c:v>4.4751296514779098</c:v>
                </c:pt>
                <c:pt idx="2814">
                  <c:v>4.4594269096963002</c:v>
                </c:pt>
                <c:pt idx="2815">
                  <c:v>4.3959834244389002</c:v>
                </c:pt>
                <c:pt idx="2816">
                  <c:v>4.4440643860002904</c:v>
                </c:pt>
                <c:pt idx="2817">
                  <c:v>4.5151268396534103</c:v>
                </c:pt>
                <c:pt idx="2818">
                  <c:v>4.5623596519028196</c:v>
                </c:pt>
                <c:pt idx="2819">
                  <c:v>4.6155486765521596</c:v>
                </c:pt>
                <c:pt idx="2820">
                  <c:v>4.6985235550051199</c:v>
                </c:pt>
                <c:pt idx="2821">
                  <c:v>4.70320514753507</c:v>
                </c:pt>
                <c:pt idx="2822">
                  <c:v>4.6963847967704604</c:v>
                </c:pt>
                <c:pt idx="2823">
                  <c:v>4.63727903529995</c:v>
                </c:pt>
                <c:pt idx="2824">
                  <c:v>4.6772602033391202</c:v>
                </c:pt>
                <c:pt idx="2825">
                  <c:v>4.7799087454484201</c:v>
                </c:pt>
                <c:pt idx="2826">
                  <c:v>4.8048748033945303</c:v>
                </c:pt>
                <c:pt idx="2827">
                  <c:v>4.7854331031415702</c:v>
                </c:pt>
                <c:pt idx="2828">
                  <c:v>4.8253664493781301</c:v>
                </c:pt>
                <c:pt idx="2829">
                  <c:v>4.7915517551506497</c:v>
                </c:pt>
                <c:pt idx="2830">
                  <c:v>4.7440523747874996</c:v>
                </c:pt>
                <c:pt idx="2831">
                  <c:v>4.8372880472634296</c:v>
                </c:pt>
                <c:pt idx="2832">
                  <c:v>4.83376682325778</c:v>
                </c:pt>
                <c:pt idx="2833">
                  <c:v>4.9146905929516302</c:v>
                </c:pt>
                <c:pt idx="2834">
                  <c:v>4.9186476365247902</c:v>
                </c:pt>
                <c:pt idx="2835">
                  <c:v>4.8856640192566703</c:v>
                </c:pt>
                <c:pt idx="2836">
                  <c:v>4.8636749410779201</c:v>
                </c:pt>
                <c:pt idx="2837">
                  <c:v>4.9837382794309297</c:v>
                </c:pt>
                <c:pt idx="2838">
                  <c:v>5.0011465912478004</c:v>
                </c:pt>
                <c:pt idx="2839">
                  <c:v>5.0421604402340003</c:v>
                </c:pt>
                <c:pt idx="2840">
                  <c:v>5.0678608137333399</c:v>
                </c:pt>
                <c:pt idx="2841">
                  <c:v>5.22287638648627</c:v>
                </c:pt>
                <c:pt idx="2842">
                  <c:v>5.1891587433987301</c:v>
                </c:pt>
                <c:pt idx="2843">
                  <c:v>4.8992509781392002</c:v>
                </c:pt>
                <c:pt idx="2844">
                  <c:v>4.8904235432792502</c:v>
                </c:pt>
                <c:pt idx="2845">
                  <c:v>5.27403027605716</c:v>
                </c:pt>
                <c:pt idx="2846">
                  <c:v>4.9822936583936999</c:v>
                </c:pt>
                <c:pt idx="2847">
                  <c:v>4.7180135756563697</c:v>
                </c:pt>
                <c:pt idx="2848">
                  <c:v>4.4613716787459898</c:v>
                </c:pt>
                <c:pt idx="2849">
                  <c:v>4.42459568282883</c:v>
                </c:pt>
                <c:pt idx="2850">
                  <c:v>4.3097859225245898</c:v>
                </c:pt>
                <c:pt idx="2851">
                  <c:v>4.3551297705724501</c:v>
                </c:pt>
                <c:pt idx="2852">
                  <c:v>4.35154445866951</c:v>
                </c:pt>
                <c:pt idx="2853">
                  <c:v>4.58229878610251</c:v>
                </c:pt>
                <c:pt idx="2854">
                  <c:v>4.4911416245038298</c:v>
                </c:pt>
                <c:pt idx="2855">
                  <c:v>4.4867553208532804</c:v>
                </c:pt>
                <c:pt idx="2856">
                  <c:v>4.6673261532414596</c:v>
                </c:pt>
                <c:pt idx="2857">
                  <c:v>4.58750666524422</c:v>
                </c:pt>
                <c:pt idx="2858">
                  <c:v>4.67268112945069</c:v>
                </c:pt>
                <c:pt idx="2859">
                  <c:v>4.5902315727190999</c:v>
                </c:pt>
                <c:pt idx="2860">
                  <c:v>4.4295929797696196</c:v>
                </c:pt>
                <c:pt idx="2861">
                  <c:v>4.4152744674265403</c:v>
                </c:pt>
                <c:pt idx="2862">
                  <c:v>4.3912434668617202</c:v>
                </c:pt>
                <c:pt idx="2863">
                  <c:v>4.4477078512842896</c:v>
                </c:pt>
                <c:pt idx="2864">
                  <c:v>4.5868934773011096</c:v>
                </c:pt>
                <c:pt idx="2865">
                  <c:v>4.62766394082416</c:v>
                </c:pt>
                <c:pt idx="2866">
                  <c:v>4.7864046884559102</c:v>
                </c:pt>
                <c:pt idx="2867">
                  <c:v>4.7262756173832798</c:v>
                </c:pt>
                <c:pt idx="2868">
                  <c:v>4.5761912891726197</c:v>
                </c:pt>
                <c:pt idx="2869">
                  <c:v>4.6122687318161999</c:v>
                </c:pt>
                <c:pt idx="2870">
                  <c:v>4.5607960801646499</c:v>
                </c:pt>
                <c:pt idx="2871">
                  <c:v>4.4838097455419899</c:v>
                </c:pt>
                <c:pt idx="2872">
                  <c:v>4.3891742472059203</c:v>
                </c:pt>
                <c:pt idx="2873">
                  <c:v>4.4211101390215903</c:v>
                </c:pt>
                <c:pt idx="2874">
                  <c:v>4.4751312743323197</c:v>
                </c:pt>
                <c:pt idx="2875">
                  <c:v>4.4815042746833003</c:v>
                </c:pt>
                <c:pt idx="2876">
                  <c:v>4.3200295495919496</c:v>
                </c:pt>
                <c:pt idx="2877">
                  <c:v>4.1480634133159402</c:v>
                </c:pt>
                <c:pt idx="2878">
                  <c:v>4.1790828316748403</c:v>
                </c:pt>
                <c:pt idx="2879">
                  <c:v>4.0559250091955104</c:v>
                </c:pt>
                <c:pt idx="2880">
                  <c:v>3.9993800535574402</c:v>
                </c:pt>
                <c:pt idx="2881">
                  <c:v>3.89751186023364</c:v>
                </c:pt>
                <c:pt idx="2882">
                  <c:v>3.8590194256902</c:v>
                </c:pt>
                <c:pt idx="2883">
                  <c:v>3.9804448373052201</c:v>
                </c:pt>
                <c:pt idx="2884">
                  <c:v>4.1221732114716598</c:v>
                </c:pt>
                <c:pt idx="2885">
                  <c:v>4.00988359022511</c:v>
                </c:pt>
                <c:pt idx="2886">
                  <c:v>4.1026469069604801</c:v>
                </c:pt>
                <c:pt idx="2887">
                  <c:v>4.1949555750276204</c:v>
                </c:pt>
                <c:pt idx="2888">
                  <c:v>4.2297386962163799</c:v>
                </c:pt>
                <c:pt idx="2889">
                  <c:v>4.4046520349995504</c:v>
                </c:pt>
                <c:pt idx="2890">
                  <c:v>4.4100750371370196</c:v>
                </c:pt>
                <c:pt idx="2891">
                  <c:v>4.4575301034604298</c:v>
                </c:pt>
                <c:pt idx="2892">
                  <c:v>4.4466840991854903</c:v>
                </c:pt>
                <c:pt idx="2893">
                  <c:v>4.5397916279472099</c:v>
                </c:pt>
                <c:pt idx="2894">
                  <c:v>4.6455528283630301</c:v>
                </c:pt>
                <c:pt idx="2895">
                  <c:v>4.5352066265887299</c:v>
                </c:pt>
                <c:pt idx="2896">
                  <c:v>4.6006838623050301</c:v>
                </c:pt>
                <c:pt idx="2897">
                  <c:v>4.6251904899221801</c:v>
                </c:pt>
                <c:pt idx="2898">
                  <c:v>4.7319971174508204</c:v>
                </c:pt>
                <c:pt idx="2899">
                  <c:v>4.8022794940116897</c:v>
                </c:pt>
                <c:pt idx="2900">
                  <c:v>4.9151467333162904</c:v>
                </c:pt>
                <c:pt idx="2901">
                  <c:v>4.8550064820544403</c:v>
                </c:pt>
                <c:pt idx="2902">
                  <c:v>4.6510456232843698</c:v>
                </c:pt>
                <c:pt idx="2903">
                  <c:v>4.6523646765384399</c:v>
                </c:pt>
                <c:pt idx="2904">
                  <c:v>4.7886205191891698</c:v>
                </c:pt>
                <c:pt idx="2905">
                  <c:v>4.9499624173470602</c:v>
                </c:pt>
                <c:pt idx="2906">
                  <c:v>4.8530087278481897</c:v>
                </c:pt>
                <c:pt idx="2907">
                  <c:v>4.7463235578291396</c:v>
                </c:pt>
                <c:pt idx="2908">
                  <c:v>4.7113177399669901</c:v>
                </c:pt>
                <c:pt idx="2909">
                  <c:v>4.6758580957698399</c:v>
                </c:pt>
                <c:pt idx="2910">
                  <c:v>4.6030339942466503</c:v>
                </c:pt>
                <c:pt idx="2911">
                  <c:v>4.8097960221596798</c:v>
                </c:pt>
                <c:pt idx="2912">
                  <c:v>4.8644673157078397</c:v>
                </c:pt>
                <c:pt idx="2913">
                  <c:v>4.9748510091192104</c:v>
                </c:pt>
                <c:pt idx="2914">
                  <c:v>4.9182454774426096</c:v>
                </c:pt>
                <c:pt idx="2915">
                  <c:v>4.88885668445843</c:v>
                </c:pt>
                <c:pt idx="2916">
                  <c:v>4.9824099192996103</c:v>
                </c:pt>
                <c:pt idx="2917">
                  <c:v>4.88718661468089</c:v>
                </c:pt>
                <c:pt idx="2918">
                  <c:v>4.8811099105175204</c:v>
                </c:pt>
                <c:pt idx="2919">
                  <c:v>4.7693525690596097</c:v>
                </c:pt>
                <c:pt idx="2920">
                  <c:v>4.7466446007904501</c:v>
                </c:pt>
                <c:pt idx="2921">
                  <c:v>4.6198386390666402</c:v>
                </c:pt>
                <c:pt idx="2922">
                  <c:v>4.6092354654909098</c:v>
                </c:pt>
                <c:pt idx="2923">
                  <c:v>4.7717130310324096</c:v>
                </c:pt>
                <c:pt idx="2924">
                  <c:v>4.7553194335783404</c:v>
                </c:pt>
                <c:pt idx="2925">
                  <c:v>4.9921500406250301</c:v>
                </c:pt>
                <c:pt idx="2926">
                  <c:v>4.9931114348570604</c:v>
                </c:pt>
                <c:pt idx="2927">
                  <c:v>4.9983873685335896</c:v>
                </c:pt>
                <c:pt idx="2928">
                  <c:v>4.9330485655188001</c:v>
                </c:pt>
                <c:pt idx="2929">
                  <c:v>4.9311685604258999</c:v>
                </c:pt>
                <c:pt idx="2930">
                  <c:v>4.90909117980814</c:v>
                </c:pt>
                <c:pt idx="2931">
                  <c:v>5.0387133309769903</c:v>
                </c:pt>
                <c:pt idx="2932">
                  <c:v>4.9364073097566497</c:v>
                </c:pt>
                <c:pt idx="2933">
                  <c:v>5.0230637971180201</c:v>
                </c:pt>
                <c:pt idx="2934">
                  <c:v>4.9668153675969</c:v>
                </c:pt>
                <c:pt idx="2935">
                  <c:v>4.9032927786080496</c:v>
                </c:pt>
                <c:pt idx="2936">
                  <c:v>4.9248707931007996</c:v>
                </c:pt>
                <c:pt idx="2937">
                  <c:v>4.91632542129891</c:v>
                </c:pt>
                <c:pt idx="2938">
                  <c:v>4.9795783682789097</c:v>
                </c:pt>
                <c:pt idx="2939">
                  <c:v>4.7986344245001398</c:v>
                </c:pt>
                <c:pt idx="2940">
                  <c:v>4.7874040795648396</c:v>
                </c:pt>
                <c:pt idx="2941">
                  <c:v>4.7361341146021596</c:v>
                </c:pt>
                <c:pt idx="2942">
                  <c:v>4.6848520893307102</c:v>
                </c:pt>
                <c:pt idx="2943">
                  <c:v>4.6803555542839499</c:v>
                </c:pt>
                <c:pt idx="2944">
                  <c:v>4.7549010471039104</c:v>
                </c:pt>
                <c:pt idx="2945">
                  <c:v>4.6954276715871304</c:v>
                </c:pt>
                <c:pt idx="2946">
                  <c:v>4.7234248758271402</c:v>
                </c:pt>
                <c:pt idx="2947">
                  <c:v>4.6324450210783503</c:v>
                </c:pt>
                <c:pt idx="2948">
                  <c:v>4.6233907660167199</c:v>
                </c:pt>
                <c:pt idx="2949">
                  <c:v>4.6084141437174297</c:v>
                </c:pt>
                <c:pt idx="2950">
                  <c:v>4.6228723383164496</c:v>
                </c:pt>
                <c:pt idx="2951">
                  <c:v>4.6365230014342904</c:v>
                </c:pt>
                <c:pt idx="2952">
                  <c:v>4.6853958064425596</c:v>
                </c:pt>
                <c:pt idx="2953">
                  <c:v>4.6884739451994699</c:v>
                </c:pt>
                <c:pt idx="2954">
                  <c:v>4.7021246083173098</c:v>
                </c:pt>
                <c:pt idx="2955">
                  <c:v>4.6726274123951699</c:v>
                </c:pt>
                <c:pt idx="2956">
                  <c:v>4.6946400257029701</c:v>
                </c:pt>
                <c:pt idx="2957">
                  <c:v>4.7575997268694703</c:v>
                </c:pt>
                <c:pt idx="2958">
                  <c:v>4.7879791918620702</c:v>
                </c:pt>
                <c:pt idx="2959">
                  <c:v>4.7844550170750901</c:v>
                </c:pt>
                <c:pt idx="2960">
                  <c:v>4.78137572893122</c:v>
                </c:pt>
                <c:pt idx="2961">
                  <c:v>4.7879678806359998</c:v>
                </c:pt>
                <c:pt idx="2962">
                  <c:v>4.8363994564608799</c:v>
                </c:pt>
                <c:pt idx="2963">
                  <c:v>4.80646118451084</c:v>
                </c:pt>
                <c:pt idx="2964">
                  <c:v>4.8038192839572904</c:v>
                </c:pt>
                <c:pt idx="2965">
                  <c:v>4.8236310873662704</c:v>
                </c:pt>
                <c:pt idx="2966">
                  <c:v>4.8214152440320497</c:v>
                </c:pt>
                <c:pt idx="2967">
                  <c:v>4.8723944459083199</c:v>
                </c:pt>
                <c:pt idx="2968">
                  <c:v>4.88170197492465</c:v>
                </c:pt>
                <c:pt idx="2969">
                  <c:v>4.9641570092856</c:v>
                </c:pt>
                <c:pt idx="2970">
                  <c:v>4.9681494753376798</c:v>
                </c:pt>
                <c:pt idx="2971">
                  <c:v>4.9832413498461996</c:v>
                </c:pt>
                <c:pt idx="2972">
                  <c:v>4.9654809710041503</c:v>
                </c:pt>
                <c:pt idx="2973">
                  <c:v>4.9729822428140702</c:v>
                </c:pt>
                <c:pt idx="2974">
                  <c:v>4.9288981477111102</c:v>
                </c:pt>
                <c:pt idx="2975">
                  <c:v>4.9729822428140702</c:v>
                </c:pt>
                <c:pt idx="2976">
                  <c:v>4.9804835146239803</c:v>
                </c:pt>
                <c:pt idx="2977">
                  <c:v>4.9526092685624397</c:v>
                </c:pt>
                <c:pt idx="2978">
                  <c:v>5.0184831051912804</c:v>
                </c:pt>
                <c:pt idx="2979">
                  <c:v>5.0344492369459601</c:v>
                </c:pt>
                <c:pt idx="2980">
                  <c:v>5.0371036925338002</c:v>
                </c:pt>
                <c:pt idx="2981">
                  <c:v>5.0177296140874903</c:v>
                </c:pt>
                <c:pt idx="2982">
                  <c:v>5.0442298469597802</c:v>
                </c:pt>
                <c:pt idx="2983">
                  <c:v>5.0310068168051396</c:v>
                </c:pt>
                <c:pt idx="2984">
                  <c:v>5.0208766454763802</c:v>
                </c:pt>
                <c:pt idx="2985">
                  <c:v>5.03839105579973</c:v>
                </c:pt>
                <c:pt idx="2986">
                  <c:v>5.06204821550266</c:v>
                </c:pt>
                <c:pt idx="2987">
                  <c:v>5.0306397365975997</c:v>
                </c:pt>
                <c:pt idx="2988">
                  <c:v>5.0489386124865598</c:v>
                </c:pt>
                <c:pt idx="2989">
                  <c:v>5.0736997787772697</c:v>
                </c:pt>
                <c:pt idx="2990">
                  <c:v>5.1625274983601104</c:v>
                </c:pt>
                <c:pt idx="2991">
                  <c:v>5.2055180992510097</c:v>
                </c:pt>
                <c:pt idx="2992">
                  <c:v>5.2672547200945701</c:v>
                </c:pt>
                <c:pt idx="2993">
                  <c:v>5.2430152304164999</c:v>
                </c:pt>
                <c:pt idx="2994">
                  <c:v>5.2425605477551001</c:v>
                </c:pt>
                <c:pt idx="2995">
                  <c:v>5.1299419538240301</c:v>
                </c:pt>
                <c:pt idx="2996">
                  <c:v>5.1365925999556898</c:v>
                </c:pt>
                <c:pt idx="2997">
                  <c:v>5.1010649688672096</c:v>
                </c:pt>
                <c:pt idx="2998">
                  <c:v>5.1095067607650497</c:v>
                </c:pt>
                <c:pt idx="2999">
                  <c:v>5.1334565442968403</c:v>
                </c:pt>
                <c:pt idx="3000">
                  <c:v>5.11560280602919</c:v>
                </c:pt>
                <c:pt idx="3001">
                  <c:v>5.1055875297638798</c:v>
                </c:pt>
                <c:pt idx="3002">
                  <c:v>5.1495678658262802</c:v>
                </c:pt>
                <c:pt idx="3003">
                  <c:v>5.1296873487840404</c:v>
                </c:pt>
                <c:pt idx="3004">
                  <c:v>5.0436574173289603</c:v>
                </c:pt>
                <c:pt idx="3005">
                  <c:v>5.0624372934308601</c:v>
                </c:pt>
                <c:pt idx="3006">
                  <c:v>5.0924962988217297</c:v>
                </c:pt>
                <c:pt idx="3007">
                  <c:v>5.1029090720320696</c:v>
                </c:pt>
                <c:pt idx="3008">
                  <c:v>5.1281522024688</c:v>
                </c:pt>
                <c:pt idx="3009">
                  <c:v>5.1729801044654602</c:v>
                </c:pt>
                <c:pt idx="3010">
                  <c:v>5.1982232349021897</c:v>
                </c:pt>
                <c:pt idx="3011">
                  <c:v>5.1367930040731702</c:v>
                </c:pt>
                <c:pt idx="3012">
                  <c:v>5.1337241674289498</c:v>
                </c:pt>
                <c:pt idx="3013">
                  <c:v>5.0648334050433004</c:v>
                </c:pt>
                <c:pt idx="3014">
                  <c:v>4.96303654323646</c:v>
                </c:pt>
                <c:pt idx="3015">
                  <c:v>5.0113014162272904</c:v>
                </c:pt>
                <c:pt idx="3016">
                  <c:v>5.0898461259010102</c:v>
                </c:pt>
                <c:pt idx="3017">
                  <c:v>5.0174439529652402</c:v>
                </c:pt>
                <c:pt idx="3018">
                  <c:v>5.0134948319587398</c:v>
                </c:pt>
                <c:pt idx="3019">
                  <c:v>5.1026564519245703</c:v>
                </c:pt>
                <c:pt idx="3020">
                  <c:v>5.1233650199611498</c:v>
                </c:pt>
                <c:pt idx="3021">
                  <c:v>5.1626844679367396</c:v>
                </c:pt>
                <c:pt idx="3022">
                  <c:v>5.1729761755990902</c:v>
                </c:pt>
                <c:pt idx="3023">
                  <c:v>5.1210712499670201</c:v>
                </c:pt>
                <c:pt idx="3024">
                  <c:v>5.1443379490726198</c:v>
                </c:pt>
                <c:pt idx="3025">
                  <c:v>5.2284621195117502</c:v>
                </c:pt>
                <c:pt idx="3026">
                  <c:v>5.1850534325426301</c:v>
                </c:pt>
                <c:pt idx="3027">
                  <c:v>5.1952026788788297</c:v>
                </c:pt>
                <c:pt idx="3028">
                  <c:v>5.1722531541513899</c:v>
                </c:pt>
                <c:pt idx="3029">
                  <c:v>5.2106490981220599</c:v>
                </c:pt>
                <c:pt idx="3030">
                  <c:v>5.1923315426863699</c:v>
                </c:pt>
                <c:pt idx="3031">
                  <c:v>5.1448966554726603</c:v>
                </c:pt>
                <c:pt idx="3032">
                  <c:v>5.0456052334848103</c:v>
                </c:pt>
                <c:pt idx="3033">
                  <c:v>5.0411933683304699</c:v>
                </c:pt>
                <c:pt idx="3034">
                  <c:v>5.0169586159106201</c:v>
                </c:pt>
                <c:pt idx="3035">
                  <c:v>4.9812707207208096</c:v>
                </c:pt>
                <c:pt idx="3036">
                  <c:v>4.9689335613873702</c:v>
                </c:pt>
                <c:pt idx="3037">
                  <c:v>4.9869253598216297</c:v>
                </c:pt>
                <c:pt idx="3038">
                  <c:v>4.9207033326674701</c:v>
                </c:pt>
                <c:pt idx="3039">
                  <c:v>4.8867090651259097</c:v>
                </c:pt>
                <c:pt idx="3040">
                  <c:v>4.8641457186980803</c:v>
                </c:pt>
                <c:pt idx="3041">
                  <c:v>4.9510716102495804</c:v>
                </c:pt>
                <c:pt idx="3042">
                  <c:v>5.0020071591019004</c:v>
                </c:pt>
                <c:pt idx="3043">
                  <c:v>4.8988386556033303</c:v>
                </c:pt>
                <c:pt idx="3044">
                  <c:v>4.9091189513531504</c:v>
                </c:pt>
                <c:pt idx="3045">
                  <c:v>4.9122451521329697</c:v>
                </c:pt>
                <c:pt idx="3046">
                  <c:v>4.9238680792795098</c:v>
                </c:pt>
                <c:pt idx="3047">
                  <c:v>4.90464516481721</c:v>
                </c:pt>
                <c:pt idx="3048">
                  <c:v>4.97616629707953</c:v>
                </c:pt>
                <c:pt idx="3049">
                  <c:v>4.8894501445450702</c:v>
                </c:pt>
                <c:pt idx="3050">
                  <c:v>4.9024157030883302</c:v>
                </c:pt>
                <c:pt idx="3051">
                  <c:v>4.7538157778481196</c:v>
                </c:pt>
                <c:pt idx="3052">
                  <c:v>4.7511186658167697</c:v>
                </c:pt>
                <c:pt idx="3053">
                  <c:v>4.7946705560351797</c:v>
                </c:pt>
                <c:pt idx="3054">
                  <c:v>4.9248684143161103</c:v>
                </c:pt>
                <c:pt idx="3055">
                  <c:v>4.9284562699888097</c:v>
                </c:pt>
                <c:pt idx="3056">
                  <c:v>4.8813165240976897</c:v>
                </c:pt>
                <c:pt idx="3057">
                  <c:v>4.9557715042358703</c:v>
                </c:pt>
                <c:pt idx="3058">
                  <c:v>4.8875650638646002</c:v>
                </c:pt>
                <c:pt idx="3059">
                  <c:v>4.9252115140238804</c:v>
                </c:pt>
                <c:pt idx="3060">
                  <c:v>4.8624008049792398</c:v>
                </c:pt>
                <c:pt idx="3061">
                  <c:v>4.8024364721364803</c:v>
                </c:pt>
                <c:pt idx="3062">
                  <c:v>4.7911892031984902</c:v>
                </c:pt>
                <c:pt idx="3063">
                  <c:v>4.73517045042479</c:v>
                </c:pt>
                <c:pt idx="3064">
                  <c:v>4.74447248516383</c:v>
                </c:pt>
                <c:pt idx="3065">
                  <c:v>4.8733707952791701</c:v>
                </c:pt>
                <c:pt idx="3066">
                  <c:v>4.8281371910013702</c:v>
                </c:pt>
                <c:pt idx="3067">
                  <c:v>4.9215891309161801</c:v>
                </c:pt>
                <c:pt idx="3068">
                  <c:v>4.9513534061419504</c:v>
                </c:pt>
                <c:pt idx="3069">
                  <c:v>5.00514887785386</c:v>
                </c:pt>
                <c:pt idx="3070">
                  <c:v>4.9878750569159598</c:v>
                </c:pt>
                <c:pt idx="3071">
                  <c:v>5.1373577508872499</c:v>
                </c:pt>
                <c:pt idx="3072">
                  <c:v>5.1190944393429403</c:v>
                </c:pt>
                <c:pt idx="3073">
                  <c:v>5.0786622571218896</c:v>
                </c:pt>
                <c:pt idx="3074">
                  <c:v>5.1061785963630504</c:v>
                </c:pt>
                <c:pt idx="3075">
                  <c:v>5.1642073710140703</c:v>
                </c:pt>
                <c:pt idx="3076">
                  <c:v>5.1719431758710401</c:v>
                </c:pt>
                <c:pt idx="3077">
                  <c:v>5.2257621650919104</c:v>
                </c:pt>
                <c:pt idx="3078">
                  <c:v>5.2248307209864802</c:v>
                </c:pt>
                <c:pt idx="3079">
                  <c:v>5.2549912718518001</c:v>
                </c:pt>
                <c:pt idx="3080">
                  <c:v>5.1500468333018796</c:v>
                </c:pt>
                <c:pt idx="3081">
                  <c:v>5.1645441319576602</c:v>
                </c:pt>
                <c:pt idx="3082">
                  <c:v>5.2068763255676904</c:v>
                </c:pt>
                <c:pt idx="3083">
                  <c:v>5.1609051895380196</c:v>
                </c:pt>
                <c:pt idx="3084">
                  <c:v>5.1770520113986098</c:v>
                </c:pt>
                <c:pt idx="3085">
                  <c:v>5.1205406076004598</c:v>
                </c:pt>
                <c:pt idx="3086">
                  <c:v>5.0586535237525503</c:v>
                </c:pt>
                <c:pt idx="3087">
                  <c:v>5.0064001333148802</c:v>
                </c:pt>
                <c:pt idx="3088">
                  <c:v>5.0079727793644002</c:v>
                </c:pt>
                <c:pt idx="3089">
                  <c:v>4.9088565148222996</c:v>
                </c:pt>
                <c:pt idx="3090">
                  <c:v>4.80015789287582</c:v>
                </c:pt>
                <c:pt idx="3091">
                  <c:v>4.7999503512034796</c:v>
                </c:pt>
                <c:pt idx="3092">
                  <c:v>4.8405149270175603</c:v>
                </c:pt>
                <c:pt idx="3093">
                  <c:v>4.8354267105127802</c:v>
                </c:pt>
                <c:pt idx="3094">
                  <c:v>4.7951325253977002</c:v>
                </c:pt>
                <c:pt idx="3095">
                  <c:v>4.9100242670089003</c:v>
                </c:pt>
                <c:pt idx="3096">
                  <c:v>4.9215195208404703</c:v>
                </c:pt>
                <c:pt idx="3097">
                  <c:v>4.9512070193444799</c:v>
                </c:pt>
                <c:pt idx="3098">
                  <c:v>4.9584184438393102</c:v>
                </c:pt>
                <c:pt idx="3099">
                  <c:v>4.9635066603440903</c:v>
                </c:pt>
                <c:pt idx="3100">
                  <c:v>4.9732621930913101</c:v>
                </c:pt>
                <c:pt idx="3101">
                  <c:v>4.97029250790699</c:v>
                </c:pt>
                <c:pt idx="3102">
                  <c:v>4.9694413540431404</c:v>
                </c:pt>
                <c:pt idx="3103">
                  <c:v>4.9626574410511299</c:v>
                </c:pt>
                <c:pt idx="3104">
                  <c:v>4.9186644488418496</c:v>
                </c:pt>
                <c:pt idx="3105">
                  <c:v>4.9107448643770102</c:v>
                </c:pt>
                <c:pt idx="3106">
                  <c:v>4.9103277105071399</c:v>
                </c:pt>
                <c:pt idx="3107">
                  <c:v>4.8924522108359696</c:v>
                </c:pt>
                <c:pt idx="3108">
                  <c:v>4.8949456138670202</c:v>
                </c:pt>
                <c:pt idx="3109">
                  <c:v>4.8469384385962897</c:v>
                </c:pt>
                <c:pt idx="3110">
                  <c:v>4.8820615037194202</c:v>
                </c:pt>
                <c:pt idx="3111">
                  <c:v>4.88081480220389</c:v>
                </c:pt>
                <c:pt idx="3112">
                  <c:v>4.8750008546706001</c:v>
                </c:pt>
                <c:pt idx="3113">
                  <c:v>4.8795686290525397</c:v>
                </c:pt>
                <c:pt idx="3114">
                  <c:v>4.8371895788689701</c:v>
                </c:pt>
                <c:pt idx="3115">
                  <c:v>4.8650268879408998</c:v>
                </c:pt>
                <c:pt idx="3116">
                  <c:v>4.8596252771120998</c:v>
                </c:pt>
                <c:pt idx="3117">
                  <c:v>4.8546405845067202</c:v>
                </c:pt>
                <c:pt idx="3118">
                  <c:v>4.97347144122147</c:v>
                </c:pt>
                <c:pt idx="3119">
                  <c:v>4.9502064880504202</c:v>
                </c:pt>
                <c:pt idx="3120">
                  <c:v>4.9840103209304303</c:v>
                </c:pt>
                <c:pt idx="3121">
                  <c:v>4.9673336741204102</c:v>
                </c:pt>
                <c:pt idx="3122">
                  <c:v>4.9474301860158203</c:v>
                </c:pt>
                <c:pt idx="3123">
                  <c:v>4.8568089766055502</c:v>
                </c:pt>
                <c:pt idx="3124">
                  <c:v>4.83084221425002</c:v>
                </c:pt>
                <c:pt idx="3125">
                  <c:v>4.8506409830535802</c:v>
                </c:pt>
                <c:pt idx="3126">
                  <c:v>4.8554243631320499</c:v>
                </c:pt>
                <c:pt idx="3127">
                  <c:v>4.8522316922989699</c:v>
                </c:pt>
                <c:pt idx="3128">
                  <c:v>4.8518313938270898</c:v>
                </c:pt>
                <c:pt idx="3129">
                  <c:v>4.8494035418476997</c:v>
                </c:pt>
                <c:pt idx="3130">
                  <c:v>4.8403782660112702</c:v>
                </c:pt>
                <c:pt idx="3131">
                  <c:v>4.9023324743114598</c:v>
                </c:pt>
                <c:pt idx="3132">
                  <c:v>4.9353036379356396</c:v>
                </c:pt>
                <c:pt idx="3133">
                  <c:v>4.8795919634829996</c:v>
                </c:pt>
                <c:pt idx="3134">
                  <c:v>4.8523545184665098</c:v>
                </c:pt>
                <c:pt idx="3135">
                  <c:v>4.86759839217929</c:v>
                </c:pt>
                <c:pt idx="3136">
                  <c:v>4.8738983610462503</c:v>
                </c:pt>
                <c:pt idx="3137">
                  <c:v>4.8978810450769803</c:v>
                </c:pt>
                <c:pt idx="3138">
                  <c:v>4.9399566333272</c:v>
                </c:pt>
                <c:pt idx="3139">
                  <c:v>4.9393502668969704</c:v>
                </c:pt>
                <c:pt idx="3140">
                  <c:v>4.9191124609905099</c:v>
                </c:pt>
                <c:pt idx="3141">
                  <c:v>4.8605075195252496</c:v>
                </c:pt>
                <c:pt idx="3142">
                  <c:v>4.8231166129297902</c:v>
                </c:pt>
                <c:pt idx="3143">
                  <c:v>4.8263707094742196</c:v>
                </c:pt>
                <c:pt idx="3144">
                  <c:v>4.8072651508585604</c:v>
                </c:pt>
                <c:pt idx="3145">
                  <c:v>4.7588994693420101</c:v>
                </c:pt>
                <c:pt idx="3146">
                  <c:v>4.81725527448374</c:v>
                </c:pt>
                <c:pt idx="3147">
                  <c:v>4.8436339747720503</c:v>
                </c:pt>
                <c:pt idx="3148">
                  <c:v>4.8588202499588</c:v>
                </c:pt>
                <c:pt idx="3149">
                  <c:v>4.9564677682601097</c:v>
                </c:pt>
                <c:pt idx="3150">
                  <c:v>4.9573106764628898</c:v>
                </c:pt>
                <c:pt idx="3151">
                  <c:v>4.8746464412024197</c:v>
                </c:pt>
                <c:pt idx="3152">
                  <c:v>4.8580297589561097</c:v>
                </c:pt>
                <c:pt idx="3153">
                  <c:v>4.8750610609129801</c:v>
                </c:pt>
                <c:pt idx="3154">
                  <c:v>4.8717395469679401</c:v>
                </c:pt>
                <c:pt idx="3155">
                  <c:v>4.8717395469679401</c:v>
                </c:pt>
                <c:pt idx="3156">
                  <c:v>4.8717395469679401</c:v>
                </c:pt>
                <c:pt idx="3157">
                  <c:v>4.8717395469679401</c:v>
                </c:pt>
                <c:pt idx="3158">
                  <c:v>4.8102619232910699</c:v>
                </c:pt>
                <c:pt idx="3159">
                  <c:v>4.8619211097736601</c:v>
                </c:pt>
                <c:pt idx="3160">
                  <c:v>4.8499713901476298</c:v>
                </c:pt>
                <c:pt idx="3161">
                  <c:v>4.8958071315435303</c:v>
                </c:pt>
                <c:pt idx="3162">
                  <c:v>5.0294287441789596</c:v>
                </c:pt>
                <c:pt idx="3163">
                  <c:v>4.9569302709781899</c:v>
                </c:pt>
                <c:pt idx="3164">
                  <c:v>4.95175214669265</c:v>
                </c:pt>
                <c:pt idx="3165">
                  <c:v>4.9472303393402104</c:v>
                </c:pt>
                <c:pt idx="3166">
                  <c:v>4.9676584456341901</c:v>
                </c:pt>
                <c:pt idx="3167">
                  <c:v>5.0482240340528204</c:v>
                </c:pt>
                <c:pt idx="3168">
                  <c:v>5.0379997066884297</c:v>
                </c:pt>
                <c:pt idx="3169">
                  <c:v>5.0081905460480103</c:v>
                </c:pt>
                <c:pt idx="3170">
                  <c:v>5.1297929612853004</c:v>
                </c:pt>
                <c:pt idx="3171">
                  <c:v>5.1324362819471503</c:v>
                </c:pt>
                <c:pt idx="3172">
                  <c:v>5.1209835032111597</c:v>
                </c:pt>
                <c:pt idx="3173">
                  <c:v>5.0375839980796897</c:v>
                </c:pt>
                <c:pt idx="3174">
                  <c:v>5.0503973361578502</c:v>
                </c:pt>
                <c:pt idx="3175">
                  <c:v>5.0812848577070104</c:v>
                </c:pt>
                <c:pt idx="3176">
                  <c:v>5.1302566784232599</c:v>
                </c:pt>
                <c:pt idx="3177">
                  <c:v>5.10165690697323</c:v>
                </c:pt>
                <c:pt idx="3178">
                  <c:v>5.1031590833785998</c:v>
                </c:pt>
                <c:pt idx="3179">
                  <c:v>5.1334239352825097</c:v>
                </c:pt>
                <c:pt idx="3180">
                  <c:v>5.1420987928642203</c:v>
                </c:pt>
                <c:pt idx="3181">
                  <c:v>5.1312245040556199</c:v>
                </c:pt>
                <c:pt idx="3182">
                  <c:v>5.1104272722179598</c:v>
                </c:pt>
                <c:pt idx="3183">
                  <c:v>5.09170603062078</c:v>
                </c:pt>
                <c:pt idx="3184">
                  <c:v>5.0892241756327898</c:v>
                </c:pt>
                <c:pt idx="3185">
                  <c:v>5.0478967421573602</c:v>
                </c:pt>
                <c:pt idx="3186">
                  <c:v>5.0449462643825402</c:v>
                </c:pt>
                <c:pt idx="3187">
                  <c:v>5.0820130322501003</c:v>
                </c:pt>
                <c:pt idx="3188">
                  <c:v>5.1043928219586601</c:v>
                </c:pt>
                <c:pt idx="3189">
                  <c:v>5.0328751524820996</c:v>
                </c:pt>
                <c:pt idx="3190">
                  <c:v>4.9657385251003996</c:v>
                </c:pt>
                <c:pt idx="3191">
                  <c:v>5.0100572146121198</c:v>
                </c:pt>
                <c:pt idx="3192">
                  <c:v>4.9754868814650397</c:v>
                </c:pt>
                <c:pt idx="3193">
                  <c:v>5.0297367769145298</c:v>
                </c:pt>
                <c:pt idx="3194">
                  <c:v>5.04831699715964</c:v>
                </c:pt>
                <c:pt idx="3195">
                  <c:v>5.0738098694743501</c:v>
                </c:pt>
                <c:pt idx="3196">
                  <c:v>5.08187854039575</c:v>
                </c:pt>
                <c:pt idx="3197">
                  <c:v>5.01607189784652</c:v>
                </c:pt>
                <c:pt idx="3198">
                  <c:v>5.1183239285368103</c:v>
                </c:pt>
                <c:pt idx="3199">
                  <c:v>4.9615090950332004</c:v>
                </c:pt>
                <c:pt idx="3200">
                  <c:v>4.9748092083818598</c:v>
                </c:pt>
                <c:pt idx="3201">
                  <c:v>4.9487374662797503</c:v>
                </c:pt>
                <c:pt idx="3202">
                  <c:v>4.9650174172608299</c:v>
                </c:pt>
                <c:pt idx="3203">
                  <c:v>4.9478603588529202</c:v>
                </c:pt>
                <c:pt idx="3204">
                  <c:v>4.9629968454016398</c:v>
                </c:pt>
                <c:pt idx="3205">
                  <c:v>5.0104001733141201</c:v>
                </c:pt>
                <c:pt idx="3206">
                  <c:v>5.00999071822371</c:v>
                </c:pt>
                <c:pt idx="3207">
                  <c:v>5.0059050685172304</c:v>
                </c:pt>
                <c:pt idx="3208">
                  <c:v>5.00999071822371</c:v>
                </c:pt>
                <c:pt idx="3209">
                  <c:v>5.0091718080428898</c:v>
                </c:pt>
                <c:pt idx="3210">
                  <c:v>5.0479943814520096</c:v>
                </c:pt>
                <c:pt idx="3211">
                  <c:v>5.0345090670613599</c:v>
                </c:pt>
                <c:pt idx="3212">
                  <c:v>5.0019604410086398</c:v>
                </c:pt>
                <c:pt idx="3213">
                  <c:v>4.9923041301594999</c:v>
                </c:pt>
                <c:pt idx="3214">
                  <c:v>4.9939076168745702</c:v>
                </c:pt>
                <c:pt idx="3215">
                  <c:v>5.0276070529326597</c:v>
                </c:pt>
                <c:pt idx="3216">
                  <c:v>5.0348292969108801</c:v>
                </c:pt>
                <c:pt idx="3217">
                  <c:v>5.0111003184914296</c:v>
                </c:pt>
                <c:pt idx="3218">
                  <c:v>5.0346434228493404</c:v>
                </c:pt>
                <c:pt idx="3219">
                  <c:v>5.0495206574317004</c:v>
                </c:pt>
                <c:pt idx="3220">
                  <c:v>4.98728813356814</c:v>
                </c:pt>
                <c:pt idx="3221">
                  <c:v>5.0547852824369102</c:v>
                </c:pt>
                <c:pt idx="3222">
                  <c:v>4.9934397301696896</c:v>
                </c:pt>
                <c:pt idx="3223">
                  <c:v>4.9890751198113001</c:v>
                </c:pt>
                <c:pt idx="3224">
                  <c:v>4.9811482682111503</c:v>
                </c:pt>
                <c:pt idx="3225">
                  <c:v>5.0144306886749099</c:v>
                </c:pt>
                <c:pt idx="3226">
                  <c:v>5.0132440342437503</c:v>
                </c:pt>
                <c:pt idx="3227">
                  <c:v>5.0231472048601598</c:v>
                </c:pt>
                <c:pt idx="3228">
                  <c:v>5.0283382786080999</c:v>
                </c:pt>
                <c:pt idx="3229">
                  <c:v>5.0338443551686796</c:v>
                </c:pt>
                <c:pt idx="3230">
                  <c:v>5.0267114832606596</c:v>
                </c:pt>
                <c:pt idx="3231">
                  <c:v>5.0718820235711197</c:v>
                </c:pt>
                <c:pt idx="3232">
                  <c:v>4.9962036766122999</c:v>
                </c:pt>
                <c:pt idx="3233">
                  <c:v>4.9597539675941</c:v>
                </c:pt>
                <c:pt idx="3234">
                  <c:v>5.0179949670754098</c:v>
                </c:pt>
                <c:pt idx="3235">
                  <c:v>4.90349360223607</c:v>
                </c:pt>
                <c:pt idx="3236">
                  <c:v>4.9439045795008303</c:v>
                </c:pt>
                <c:pt idx="3237">
                  <c:v>5.01878894676753</c:v>
                </c:pt>
                <c:pt idx="3238">
                  <c:v>5.0069051420278496</c:v>
                </c:pt>
                <c:pt idx="3239">
                  <c:v>5.0267114832606596</c:v>
                </c:pt>
                <c:pt idx="3240">
                  <c:v>5.0588072492932596</c:v>
                </c:pt>
                <c:pt idx="3241">
                  <c:v>5.1130869805280001</c:v>
                </c:pt>
                <c:pt idx="3242">
                  <c:v>5.1047674541888197</c:v>
                </c:pt>
                <c:pt idx="3243">
                  <c:v>5.0938626948248897</c:v>
                </c:pt>
                <c:pt idx="3244">
                  <c:v>5.06771856837765</c:v>
                </c:pt>
                <c:pt idx="3245">
                  <c:v>5.0446887613494198</c:v>
                </c:pt>
                <c:pt idx="3246">
                  <c:v>5.0582451956910397</c:v>
                </c:pt>
                <c:pt idx="3247">
                  <c:v>5.04948904845073</c:v>
                </c:pt>
                <c:pt idx="3248">
                  <c:v>5.0174772569439101</c:v>
                </c:pt>
                <c:pt idx="3249">
                  <c:v>5.0254346317992598</c:v>
                </c:pt>
                <c:pt idx="3250">
                  <c:v>4.9921834119975896</c:v>
                </c:pt>
                <c:pt idx="3251">
                  <c:v>5.0061027222663501</c:v>
                </c:pt>
                <c:pt idx="3252">
                  <c:v>5.0480551047011302</c:v>
                </c:pt>
                <c:pt idx="3253">
                  <c:v>5.0997584675913696</c:v>
                </c:pt>
                <c:pt idx="3254">
                  <c:v>5.0507198040415</c:v>
                </c:pt>
                <c:pt idx="3255">
                  <c:v>5.0254426081611898</c:v>
                </c:pt>
                <c:pt idx="3256">
                  <c:v>4.9772240907154597</c:v>
                </c:pt>
                <c:pt idx="3257">
                  <c:v>4.9772240907154597</c:v>
                </c:pt>
                <c:pt idx="3258">
                  <c:v>4.9955936276858797</c:v>
                </c:pt>
                <c:pt idx="3259">
                  <c:v>5.0193200818076003</c:v>
                </c:pt>
                <c:pt idx="3260">
                  <c:v>4.9896166482906699</c:v>
                </c:pt>
                <c:pt idx="3261">
                  <c:v>4.9288881989059101</c:v>
                </c:pt>
                <c:pt idx="3262">
                  <c:v>4.9529493207638904</c:v>
                </c:pt>
                <c:pt idx="3263">
                  <c:v>4.9797602851199301</c:v>
                </c:pt>
                <c:pt idx="3264">
                  <c:v>4.9392175542642303</c:v>
                </c:pt>
                <c:pt idx="3265">
                  <c:v>4.9597476962879004</c:v>
                </c:pt>
                <c:pt idx="3266">
                  <c:v>5.0327492535078102</c:v>
                </c:pt>
                <c:pt idx="3267">
                  <c:v>5.0525208521314102</c:v>
                </c:pt>
                <c:pt idx="3268">
                  <c:v>5.03769215316371</c:v>
                </c:pt>
                <c:pt idx="3269">
                  <c:v>4.8976996706657596</c:v>
                </c:pt>
                <c:pt idx="3270">
                  <c:v>4.9848414662674401</c:v>
                </c:pt>
                <c:pt idx="3271">
                  <c:v>4.8973946042983396</c:v>
                </c:pt>
                <c:pt idx="3272">
                  <c:v>4.8605145539883496</c:v>
                </c:pt>
                <c:pt idx="3273">
                  <c:v>4.9114606373474903</c:v>
                </c:pt>
                <c:pt idx="3274">
                  <c:v>4.9376963449456097</c:v>
                </c:pt>
                <c:pt idx="3275">
                  <c:v>4.9989116218350604</c:v>
                </c:pt>
                <c:pt idx="3276">
                  <c:v>5.0027125838723796</c:v>
                </c:pt>
                <c:pt idx="3277">
                  <c:v>4.9783814798113903</c:v>
                </c:pt>
                <c:pt idx="3278">
                  <c:v>4.9889398803520804</c:v>
                </c:pt>
                <c:pt idx="3279">
                  <c:v>4.9488220809906203</c:v>
                </c:pt>
                <c:pt idx="3280">
                  <c:v>4.9346300198720501</c:v>
                </c:pt>
                <c:pt idx="3281">
                  <c:v>4.8825970304808797</c:v>
                </c:pt>
                <c:pt idx="3282">
                  <c:v>4.9372292514517699</c:v>
                </c:pt>
                <c:pt idx="3283">
                  <c:v>4.9973662016286902</c:v>
                </c:pt>
                <c:pt idx="3284">
                  <c:v>5.0126754741423998</c:v>
                </c:pt>
                <c:pt idx="3285">
                  <c:v>5.0431489457793299</c:v>
                </c:pt>
                <c:pt idx="3286">
                  <c:v>5.0706564725438996</c:v>
                </c:pt>
                <c:pt idx="3287">
                  <c:v>5.0877187151927696</c:v>
                </c:pt>
                <c:pt idx="3288">
                  <c:v>5.0679464080172103</c:v>
                </c:pt>
                <c:pt idx="3289">
                  <c:v>5.0631188821106798</c:v>
                </c:pt>
                <c:pt idx="3290">
                  <c:v>5.0004608234786501</c:v>
                </c:pt>
                <c:pt idx="3291">
                  <c:v>4.9683216713214202</c:v>
                </c:pt>
                <c:pt idx="3292">
                  <c:v>4.9961681358159398</c:v>
                </c:pt>
                <c:pt idx="3293">
                  <c:v>4.9381442539287699</c:v>
                </c:pt>
                <c:pt idx="3294">
                  <c:v>4.9384990840778196</c:v>
                </c:pt>
                <c:pt idx="3295">
                  <c:v>4.92995899884989</c:v>
                </c:pt>
                <c:pt idx="3296">
                  <c:v>4.9739483545528298</c:v>
                </c:pt>
                <c:pt idx="3297">
                  <c:v>4.9912262298595396</c:v>
                </c:pt>
                <c:pt idx="3298">
                  <c:v>4.9963697727383902</c:v>
                </c:pt>
                <c:pt idx="3299">
                  <c:v>4.9603856937590001</c:v>
                </c:pt>
                <c:pt idx="3300">
                  <c:v>4.9990960580695898</c:v>
                </c:pt>
                <c:pt idx="3301">
                  <c:v>4.9769464895822297</c:v>
                </c:pt>
                <c:pt idx="3302">
                  <c:v>5.0629076514404803</c:v>
                </c:pt>
                <c:pt idx="3303">
                  <c:v>5.0293352821626103</c:v>
                </c:pt>
                <c:pt idx="3304">
                  <c:v>5.0583174605336003</c:v>
                </c:pt>
                <c:pt idx="3305">
                  <c:v>5.14306765347966</c:v>
                </c:pt>
                <c:pt idx="3306">
                  <c:v>5.0875291694143501</c:v>
                </c:pt>
                <c:pt idx="3307">
                  <c:v>5.0100929204491003</c:v>
                </c:pt>
                <c:pt idx="3308">
                  <c:v>5.0100929204491003</c:v>
                </c:pt>
                <c:pt idx="3309">
                  <c:v>4.9480227654571296</c:v>
                </c:pt>
                <c:pt idx="3310">
                  <c:v>4.9971822333083198</c:v>
                </c:pt>
                <c:pt idx="3311">
                  <c:v>5.0883879701989496</c:v>
                </c:pt>
                <c:pt idx="3312">
                  <c:v>5.0500153886050398</c:v>
                </c:pt>
                <c:pt idx="3313">
                  <c:v>5.0969187840430799</c:v>
                </c:pt>
                <c:pt idx="3314">
                  <c:v>5.1449317481055301</c:v>
                </c:pt>
                <c:pt idx="3315">
                  <c:v>5.0602105553857797</c:v>
                </c:pt>
                <c:pt idx="3316">
                  <c:v>5.2103721758882102</c:v>
                </c:pt>
                <c:pt idx="3317">
                  <c:v>5.1904284803073297</c:v>
                </c:pt>
                <c:pt idx="3318">
                  <c:v>5.2686515730272498</c:v>
                </c:pt>
                <c:pt idx="3319">
                  <c:v>5.3291175587314701</c:v>
                </c:pt>
                <c:pt idx="3320">
                  <c:v>5.2666541205591599</c:v>
                </c:pt>
                <c:pt idx="3321">
                  <c:v>5.3034376410595296</c:v>
                </c:pt>
                <c:pt idx="3322">
                  <c:v>5.2776110935045297</c:v>
                </c:pt>
                <c:pt idx="3323">
                  <c:v>5.2408275730041698</c:v>
                </c:pt>
                <c:pt idx="3324">
                  <c:v>5.2466260129793802</c:v>
                </c:pt>
                <c:pt idx="3325">
                  <c:v>5.2439136482979203</c:v>
                </c:pt>
                <c:pt idx="3326">
                  <c:v>5.3112755663605196</c:v>
                </c:pt>
                <c:pt idx="3327">
                  <c:v>5.34708611739602</c:v>
                </c:pt>
                <c:pt idx="3328">
                  <c:v>5.3012080245523698</c:v>
                </c:pt>
                <c:pt idx="3329">
                  <c:v>5.2988414749021597</c:v>
                </c:pt>
                <c:pt idx="3330">
                  <c:v>5.2131256615254298</c:v>
                </c:pt>
                <c:pt idx="3331">
                  <c:v>5.2105282210426198</c:v>
                </c:pt>
                <c:pt idx="3332">
                  <c:v>5.1866149507617498</c:v>
                </c:pt>
                <c:pt idx="3333">
                  <c:v>5.2097931946318301</c:v>
                </c:pt>
                <c:pt idx="3334">
                  <c:v>5.1940329070378697</c:v>
                </c:pt>
                <c:pt idx="3335">
                  <c:v>5.1601102196723501</c:v>
                </c:pt>
                <c:pt idx="3336">
                  <c:v>5.1491645292870096</c:v>
                </c:pt>
                <c:pt idx="3337">
                  <c:v>5.1371716864379202</c:v>
                </c:pt>
                <c:pt idx="3338">
                  <c:v>5.1502034995548103</c:v>
                </c:pt>
                <c:pt idx="3339">
                  <c:v>5.17275032123682</c:v>
                </c:pt>
                <c:pt idx="3340">
                  <c:v>5.1577296472486598</c:v>
                </c:pt>
                <c:pt idx="3341">
                  <c:v>5.1511718235174797</c:v>
                </c:pt>
                <c:pt idx="3342">
                  <c:v>5.1700854931521301</c:v>
                </c:pt>
                <c:pt idx="3343">
                  <c:v>5.1701565460712198</c:v>
                </c:pt>
                <c:pt idx="3344">
                  <c:v>5.1656919514969699</c:v>
                </c:pt>
                <c:pt idx="3345">
                  <c:v>5.0944287491525602</c:v>
                </c:pt>
                <c:pt idx="3346">
                  <c:v>5.0840715550721001</c:v>
                </c:pt>
                <c:pt idx="3347">
                  <c:v>5.0929694775249601</c:v>
                </c:pt>
                <c:pt idx="3348">
                  <c:v>5.1275913128142303</c:v>
                </c:pt>
                <c:pt idx="3349">
                  <c:v>5.1474500336085001</c:v>
                </c:pt>
                <c:pt idx="3350">
                  <c:v>5.12491862231757</c:v>
                </c:pt>
                <c:pt idx="3351">
                  <c:v>5.1425934540690497</c:v>
                </c:pt>
                <c:pt idx="3352">
                  <c:v>5.1353738158045799</c:v>
                </c:pt>
                <c:pt idx="3353">
                  <c:v>5.1172718935219601</c:v>
                </c:pt>
                <c:pt idx="3354">
                  <c:v>5.0858946652985901</c:v>
                </c:pt>
                <c:pt idx="3355">
                  <c:v>5.1710130797240197</c:v>
                </c:pt>
                <c:pt idx="3356">
                  <c:v>5.1914112120192204</c:v>
                </c:pt>
                <c:pt idx="3357">
                  <c:v>5.2309881007541499</c:v>
                </c:pt>
                <c:pt idx="3358">
                  <c:v>5.2003565679006298</c:v>
                </c:pt>
                <c:pt idx="3359">
                  <c:v>5.1621610709295096</c:v>
                </c:pt>
                <c:pt idx="3360">
                  <c:v>5.1059926479225002</c:v>
                </c:pt>
                <c:pt idx="3361">
                  <c:v>5.1265835800183099</c:v>
                </c:pt>
                <c:pt idx="3362">
                  <c:v>5.1037876097396602</c:v>
                </c:pt>
                <c:pt idx="3363">
                  <c:v>5.2019633655239099</c:v>
                </c:pt>
                <c:pt idx="3364">
                  <c:v>5.1799374455497302</c:v>
                </c:pt>
                <c:pt idx="3365">
                  <c:v>5.1701370062213803</c:v>
                </c:pt>
                <c:pt idx="3366">
                  <c:v>5.1896798689907504</c:v>
                </c:pt>
                <c:pt idx="3367">
                  <c:v>5.1616907268469197</c:v>
                </c:pt>
                <c:pt idx="3368">
                  <c:v>5.1107159762168504</c:v>
                </c:pt>
                <c:pt idx="3369">
                  <c:v>5.1029739516431203</c:v>
                </c:pt>
                <c:pt idx="3370">
                  <c:v>5.1000309396471897</c:v>
                </c:pt>
                <c:pt idx="3371">
                  <c:v>5.0414691527265898</c:v>
                </c:pt>
                <c:pt idx="3372">
                  <c:v>4.9969263984422199</c:v>
                </c:pt>
                <c:pt idx="3373">
                  <c:v>4.9781045868552001</c:v>
                </c:pt>
                <c:pt idx="3374">
                  <c:v>4.9939843648856304</c:v>
                </c:pt>
                <c:pt idx="3375">
                  <c:v>5.0074653003419503</c:v>
                </c:pt>
                <c:pt idx="3376">
                  <c:v>5.0422333331424403</c:v>
                </c:pt>
                <c:pt idx="3377">
                  <c:v>5.0691990306050299</c:v>
                </c:pt>
                <c:pt idx="3378">
                  <c:v>5.1394774468953601</c:v>
                </c:pt>
                <c:pt idx="3379">
                  <c:v>5.12915341514368</c:v>
                </c:pt>
                <c:pt idx="3380">
                  <c:v>5.0862998823093504</c:v>
                </c:pt>
                <c:pt idx="3381">
                  <c:v>5.0581364747139697</c:v>
                </c:pt>
                <c:pt idx="3382">
                  <c:v>5.0723980263590702</c:v>
                </c:pt>
                <c:pt idx="3383">
                  <c:v>5.0899486652429999</c:v>
                </c:pt>
                <c:pt idx="3384">
                  <c:v>5.0665307383637099</c:v>
                </c:pt>
                <c:pt idx="3385">
                  <c:v>5.0944507267076302</c:v>
                </c:pt>
                <c:pt idx="3386">
                  <c:v>5.1268889265667497</c:v>
                </c:pt>
                <c:pt idx="3387">
                  <c:v>5.0783880473795504</c:v>
                </c:pt>
                <c:pt idx="3388">
                  <c:v>5.0841285982302802</c:v>
                </c:pt>
                <c:pt idx="3389">
                  <c:v>5.1402298780483502</c:v>
                </c:pt>
                <c:pt idx="3390">
                  <c:v>5.0937082191530498</c:v>
                </c:pt>
                <c:pt idx="3391">
                  <c:v>5.14638881885279</c:v>
                </c:pt>
                <c:pt idx="3392">
                  <c:v>5.2179715784857299</c:v>
                </c:pt>
                <c:pt idx="3393">
                  <c:v>5.2134625462551298</c:v>
                </c:pt>
                <c:pt idx="3394">
                  <c:v>5.0795152617024204</c:v>
                </c:pt>
                <c:pt idx="3395">
                  <c:v>5.0403404629595396</c:v>
                </c:pt>
                <c:pt idx="3396">
                  <c:v>5.0162173325566703</c:v>
                </c:pt>
                <c:pt idx="3397">
                  <c:v>5.05986016632359</c:v>
                </c:pt>
                <c:pt idx="3398">
                  <c:v>4.9752275175181904</c:v>
                </c:pt>
                <c:pt idx="3399">
                  <c:v>4.9352938457895101</c:v>
                </c:pt>
                <c:pt idx="3400">
                  <c:v>4.8952725377950399</c:v>
                </c:pt>
                <c:pt idx="3401">
                  <c:v>4.8956789283919502</c:v>
                </c:pt>
                <c:pt idx="3402">
                  <c:v>4.8615348612759499</c:v>
                </c:pt>
                <c:pt idx="3403">
                  <c:v>4.8896043882455604</c:v>
                </c:pt>
                <c:pt idx="3404">
                  <c:v>4.8700389436882396</c:v>
                </c:pt>
                <c:pt idx="3405">
                  <c:v>4.8968527613359498</c:v>
                </c:pt>
                <c:pt idx="3406">
                  <c:v>4.8874711626741298</c:v>
                </c:pt>
                <c:pt idx="3407">
                  <c:v>4.8560666310136504</c:v>
                </c:pt>
                <c:pt idx="3408">
                  <c:v>4.8851547110818903</c:v>
                </c:pt>
                <c:pt idx="3409">
                  <c:v>4.9018451639049303</c:v>
                </c:pt>
                <c:pt idx="3410">
                  <c:v>4.8877444263054803</c:v>
                </c:pt>
                <c:pt idx="3411">
                  <c:v>4.8670294746723899</c:v>
                </c:pt>
                <c:pt idx="3412">
                  <c:v>4.8856084428899402</c:v>
                </c:pt>
                <c:pt idx="3413">
                  <c:v>4.8555577583768796</c:v>
                </c:pt>
                <c:pt idx="3414">
                  <c:v>4.9295895175267104</c:v>
                </c:pt>
                <c:pt idx="3415">
                  <c:v>5.0095848326430596</c:v>
                </c:pt>
                <c:pt idx="3416">
                  <c:v>5.0105999185082304</c:v>
                </c:pt>
                <c:pt idx="3417">
                  <c:v>4.9983970583226602</c:v>
                </c:pt>
                <c:pt idx="3418">
                  <c:v>5.0465317751548397</c:v>
                </c:pt>
                <c:pt idx="3419">
                  <c:v>5.0163629866459596</c:v>
                </c:pt>
                <c:pt idx="3420">
                  <c:v>4.99018598311768</c:v>
                </c:pt>
                <c:pt idx="3421">
                  <c:v>4.96922442093123</c:v>
                </c:pt>
                <c:pt idx="3422">
                  <c:v>4.9562511065490504</c:v>
                </c:pt>
                <c:pt idx="3423">
                  <c:v>4.9748808288534301</c:v>
                </c:pt>
                <c:pt idx="3424">
                  <c:v>4.9266721377092999</c:v>
                </c:pt>
                <c:pt idx="3425">
                  <c:v>4.8970240325247998</c:v>
                </c:pt>
                <c:pt idx="3426">
                  <c:v>4.9028946231466</c:v>
                </c:pt>
                <c:pt idx="3427">
                  <c:v>4.90126006886958</c:v>
                </c:pt>
                <c:pt idx="3428">
                  <c:v>4.8868902653703996</c:v>
                </c:pt>
                <c:pt idx="3429">
                  <c:v>4.8907905801768496</c:v>
                </c:pt>
                <c:pt idx="3430">
                  <c:v>4.8754935092451701</c:v>
                </c:pt>
                <c:pt idx="3431">
                  <c:v>4.8501078471166998</c:v>
                </c:pt>
                <c:pt idx="3432">
                  <c:v>4.8494580971296504</c:v>
                </c:pt>
                <c:pt idx="3433">
                  <c:v>4.8237440667281497</c:v>
                </c:pt>
                <c:pt idx="3434">
                  <c:v>4.8888378369362</c:v>
                </c:pt>
                <c:pt idx="3435">
                  <c:v>4.8738656409980399</c:v>
                </c:pt>
                <c:pt idx="3436">
                  <c:v>4.8949136410086203</c:v>
                </c:pt>
                <c:pt idx="3437">
                  <c:v>4.9611197166267997</c:v>
                </c:pt>
                <c:pt idx="3438">
                  <c:v>4.9414400046838196</c:v>
                </c:pt>
                <c:pt idx="3439">
                  <c:v>4.9407741093915902</c:v>
                </c:pt>
                <c:pt idx="3440">
                  <c:v>4.9776632765482898</c:v>
                </c:pt>
                <c:pt idx="3441">
                  <c:v>4.9965410500748204</c:v>
                </c:pt>
                <c:pt idx="3442">
                  <c:v>5.0989172494989603</c:v>
                </c:pt>
                <c:pt idx="3443">
                  <c:v>5.10596786261386</c:v>
                </c:pt>
                <c:pt idx="3444">
                  <c:v>5.0704418059593097</c:v>
                </c:pt>
                <c:pt idx="3445">
                  <c:v>5.0380108916845998</c:v>
                </c:pt>
                <c:pt idx="3446">
                  <c:v>5.0247787624941296</c:v>
                </c:pt>
                <c:pt idx="3447">
                  <c:v>4.9943130657142696</c:v>
                </c:pt>
                <c:pt idx="3448">
                  <c:v>4.9946402392309102</c:v>
                </c:pt>
                <c:pt idx="3449">
                  <c:v>4.9954547813648196</c:v>
                </c:pt>
                <c:pt idx="3450">
                  <c:v>4.9670773339330196</c:v>
                </c:pt>
                <c:pt idx="3451">
                  <c:v>5.0242666940151599</c:v>
                </c:pt>
                <c:pt idx="3452">
                  <c:v>5.0254163746379401</c:v>
                </c:pt>
                <c:pt idx="3453">
                  <c:v>5.0081188584276299</c:v>
                </c:pt>
                <c:pt idx="3454">
                  <c:v>5.0450176470738999</c:v>
                </c:pt>
                <c:pt idx="3455">
                  <c:v>5.0463365914778997</c:v>
                </c:pt>
                <c:pt idx="3456">
                  <c:v>5.0423832754509803</c:v>
                </c:pt>
                <c:pt idx="3457">
                  <c:v>5.0259303097269497</c:v>
                </c:pt>
                <c:pt idx="3458">
                  <c:v>5.1062705973117897</c:v>
                </c:pt>
                <c:pt idx="3459">
                  <c:v>5.0395567310119196</c:v>
                </c:pt>
                <c:pt idx="3460">
                  <c:v>5.0721119226599898</c:v>
                </c:pt>
                <c:pt idx="3461">
                  <c:v>5.0800067497051202</c:v>
                </c:pt>
                <c:pt idx="3462">
                  <c:v>5.05412777585566</c:v>
                </c:pt>
                <c:pt idx="3463">
                  <c:v>5.0361606656283397</c:v>
                </c:pt>
                <c:pt idx="3464">
                  <c:v>5.0400931865196998</c:v>
                </c:pt>
                <c:pt idx="3465">
                  <c:v>4.9906077990753097</c:v>
                </c:pt>
                <c:pt idx="3466">
                  <c:v>4.8627903740536604</c:v>
                </c:pt>
                <c:pt idx="3467">
                  <c:v>4.8339507212889403</c:v>
                </c:pt>
                <c:pt idx="3468">
                  <c:v>4.8686891553907099</c:v>
                </c:pt>
                <c:pt idx="3469">
                  <c:v>4.9250564543950004</c:v>
                </c:pt>
                <c:pt idx="3470">
                  <c:v>4.8622496176743999</c:v>
                </c:pt>
                <c:pt idx="3471">
                  <c:v>4.8965907301123304</c:v>
                </c:pt>
                <c:pt idx="3472">
                  <c:v>5.0292961088758696</c:v>
                </c:pt>
                <c:pt idx="3473">
                  <c:v>4.9872370104908796</c:v>
                </c:pt>
                <c:pt idx="3474">
                  <c:v>4.9945767358508597</c:v>
                </c:pt>
                <c:pt idx="3475">
                  <c:v>4.9155266657291898</c:v>
                </c:pt>
                <c:pt idx="3476">
                  <c:v>4.8421992630883803</c:v>
                </c:pt>
                <c:pt idx="3477">
                  <c:v>4.8314667215885096</c:v>
                </c:pt>
                <c:pt idx="3478">
                  <c:v>4.7676500116312601</c:v>
                </c:pt>
                <c:pt idx="3479">
                  <c:v>4.7647977509667703</c:v>
                </c:pt>
                <c:pt idx="3480">
                  <c:v>4.7350324157397496</c:v>
                </c:pt>
                <c:pt idx="3481">
                  <c:v>4.70338164275375</c:v>
                </c:pt>
                <c:pt idx="3482">
                  <c:v>4.6965657799554696</c:v>
                </c:pt>
                <c:pt idx="3483">
                  <c:v>4.7342870092629799</c:v>
                </c:pt>
                <c:pt idx="3484">
                  <c:v>4.7004478925616802</c:v>
                </c:pt>
                <c:pt idx="3485">
                  <c:v>4.6939459091050502</c:v>
                </c:pt>
                <c:pt idx="3486">
                  <c:v>4.6623648466014496</c:v>
                </c:pt>
                <c:pt idx="3487">
                  <c:v>4.6645060857963898</c:v>
                </c:pt>
                <c:pt idx="3488">
                  <c:v>4.6642018324998897</c:v>
                </c:pt>
                <c:pt idx="3489">
                  <c:v>4.6939271305590298</c:v>
                </c:pt>
                <c:pt idx="3490">
                  <c:v>4.6795273548292702</c:v>
                </c:pt>
                <c:pt idx="3491">
                  <c:v>4.6395891072158397</c:v>
                </c:pt>
                <c:pt idx="3492">
                  <c:v>4.7188569762261201</c:v>
                </c:pt>
                <c:pt idx="3493">
                  <c:v>4.7240384357812104</c:v>
                </c:pt>
                <c:pt idx="3494">
                  <c:v>4.7371483095801601</c:v>
                </c:pt>
                <c:pt idx="3495">
                  <c:v>4.7395893238177997</c:v>
                </c:pt>
                <c:pt idx="3496">
                  <c:v>4.7426389642720199</c:v>
                </c:pt>
                <c:pt idx="3497">
                  <c:v>4.7710239334511497</c:v>
                </c:pt>
                <c:pt idx="3498">
                  <c:v>4.7725671850577998</c:v>
                </c:pt>
                <c:pt idx="3499">
                  <c:v>4.8372949086276797</c:v>
                </c:pt>
                <c:pt idx="3500">
                  <c:v>4.8209032873981199</c:v>
                </c:pt>
                <c:pt idx="3501">
                  <c:v>4.87354425042298</c:v>
                </c:pt>
                <c:pt idx="3502">
                  <c:v>4.8316212741803302</c:v>
                </c:pt>
                <c:pt idx="3503">
                  <c:v>4.8626958035382604</c:v>
                </c:pt>
                <c:pt idx="3504">
                  <c:v>4.89683596430012</c:v>
                </c:pt>
                <c:pt idx="3505">
                  <c:v>4.9196228954077199</c:v>
                </c:pt>
                <c:pt idx="3506">
                  <c:v>4.9441037927491696</c:v>
                </c:pt>
                <c:pt idx="3507">
                  <c:v>4.9158932531392496</c:v>
                </c:pt>
                <c:pt idx="3508">
                  <c:v>4.8733427275952304</c:v>
                </c:pt>
                <c:pt idx="3509">
                  <c:v>4.8857251735201199</c:v>
                </c:pt>
                <c:pt idx="3510">
                  <c:v>4.9147430182765701</c:v>
                </c:pt>
                <c:pt idx="3511">
                  <c:v>4.9632111563123003</c:v>
                </c:pt>
                <c:pt idx="3512">
                  <c:v>5.0027489018073599</c:v>
                </c:pt>
                <c:pt idx="3513">
                  <c:v>5.0228397431664096</c:v>
                </c:pt>
                <c:pt idx="3514">
                  <c:v>5.0308110081590698</c:v>
                </c:pt>
                <c:pt idx="3515">
                  <c:v>5.1021104935914598</c:v>
                </c:pt>
                <c:pt idx="3516">
                  <c:v>5.1695454526146296</c:v>
                </c:pt>
                <c:pt idx="3517">
                  <c:v>5.1441114798495597</c:v>
                </c:pt>
                <c:pt idx="3518">
                  <c:v>5.0780569180139699</c:v>
                </c:pt>
                <c:pt idx="3519">
                  <c:v>4.9502187505680801</c:v>
                </c:pt>
                <c:pt idx="3520">
                  <c:v>4.8967776108019798</c:v>
                </c:pt>
                <c:pt idx="3521">
                  <c:v>4.94324036047521</c:v>
                </c:pt>
                <c:pt idx="3522">
                  <c:v>4.9841680486349</c:v>
                </c:pt>
                <c:pt idx="3523">
                  <c:v>5.0467076831534401</c:v>
                </c:pt>
                <c:pt idx="3524">
                  <c:v>5.0553158605416204</c:v>
                </c:pt>
                <c:pt idx="3525">
                  <c:v>5.0341976844862204</c:v>
                </c:pt>
                <c:pt idx="3526">
                  <c:v>5.00677646458628</c:v>
                </c:pt>
                <c:pt idx="3527">
                  <c:v>5.0208438329020701</c:v>
                </c:pt>
                <c:pt idx="3528">
                  <c:v>5.0086358420862096</c:v>
                </c:pt>
                <c:pt idx="3529">
                  <c:v>4.9593690939628399</c:v>
                </c:pt>
                <c:pt idx="3530">
                  <c:v>4.97808297813613</c:v>
                </c:pt>
                <c:pt idx="3531">
                  <c:v>4.9500903530636897</c:v>
                </c:pt>
                <c:pt idx="3532">
                  <c:v>4.9323424733590704</c:v>
                </c:pt>
                <c:pt idx="3533">
                  <c:v>4.9328145870153204</c:v>
                </c:pt>
                <c:pt idx="3534">
                  <c:v>4.9244672157740803</c:v>
                </c:pt>
                <c:pt idx="3535">
                  <c:v>4.9358079884953199</c:v>
                </c:pt>
                <c:pt idx="3536">
                  <c:v>4.8841433522128499</c:v>
                </c:pt>
                <c:pt idx="3537">
                  <c:v>4.9187951552515603</c:v>
                </c:pt>
                <c:pt idx="3538">
                  <c:v>4.9123362386352998</c:v>
                </c:pt>
                <c:pt idx="3539">
                  <c:v>4.90335603419528</c:v>
                </c:pt>
                <c:pt idx="3540">
                  <c:v>4.8460396941020596</c:v>
                </c:pt>
                <c:pt idx="3541">
                  <c:v>4.84064746590456</c:v>
                </c:pt>
                <c:pt idx="3542">
                  <c:v>4.8683203452920898</c:v>
                </c:pt>
                <c:pt idx="3543">
                  <c:v>4.8167957832987103</c:v>
                </c:pt>
                <c:pt idx="3544">
                  <c:v>4.83697277274368</c:v>
                </c:pt>
                <c:pt idx="3545">
                  <c:v>4.8583869059168796</c:v>
                </c:pt>
                <c:pt idx="3546">
                  <c:v>4.8214507427667996</c:v>
                </c:pt>
                <c:pt idx="3547">
                  <c:v>4.8704944192038404</c:v>
                </c:pt>
                <c:pt idx="3548">
                  <c:v>4.8847727073526004</c:v>
                </c:pt>
                <c:pt idx="3549">
                  <c:v>4.8611845002676501</c:v>
                </c:pt>
                <c:pt idx="3550">
                  <c:v>4.8972104705908297</c:v>
                </c:pt>
                <c:pt idx="3551">
                  <c:v>4.9015206271056897</c:v>
                </c:pt>
                <c:pt idx="3552">
                  <c:v>4.8709907567436197</c:v>
                </c:pt>
                <c:pt idx="3553">
                  <c:v>4.86153195380016</c:v>
                </c:pt>
                <c:pt idx="3554">
                  <c:v>4.8549909387451198</c:v>
                </c:pt>
                <c:pt idx="3555">
                  <c:v>4.8578750865059996</c:v>
                </c:pt>
                <c:pt idx="3556">
                  <c:v>4.8460235702715302</c:v>
                </c:pt>
                <c:pt idx="3557">
                  <c:v>4.80789486146936</c:v>
                </c:pt>
                <c:pt idx="3558">
                  <c:v>4.7802665485608502</c:v>
                </c:pt>
                <c:pt idx="3559">
                  <c:v>4.7742039267203102</c:v>
                </c:pt>
                <c:pt idx="3560">
                  <c:v>4.7736108590692199</c:v>
                </c:pt>
                <c:pt idx="3561">
                  <c:v>4.7936831736596499</c:v>
                </c:pt>
                <c:pt idx="3562">
                  <c:v>4.8347018310792</c:v>
                </c:pt>
                <c:pt idx="3563">
                  <c:v>4.81691519654371</c:v>
                </c:pt>
                <c:pt idx="3564">
                  <c:v>4.8121221547029798</c:v>
                </c:pt>
                <c:pt idx="3565">
                  <c:v>4.79596710821603</c:v>
                </c:pt>
                <c:pt idx="3566">
                  <c:v>4.7535758468356697</c:v>
                </c:pt>
                <c:pt idx="3567">
                  <c:v>4.7469793602835102</c:v>
                </c:pt>
                <c:pt idx="3568">
                  <c:v>4.7353212743661697</c:v>
                </c:pt>
                <c:pt idx="3569">
                  <c:v>4.7370768399427998</c:v>
                </c:pt>
                <c:pt idx="3570">
                  <c:v>4.7716364986450204</c:v>
                </c:pt>
                <c:pt idx="3571">
                  <c:v>4.7455507465131603</c:v>
                </c:pt>
                <c:pt idx="3572">
                  <c:v>4.7496619250943199</c:v>
                </c:pt>
                <c:pt idx="3573">
                  <c:v>4.7384839191250698</c:v>
                </c:pt>
                <c:pt idx="3574">
                  <c:v>4.7414132685448704</c:v>
                </c:pt>
                <c:pt idx="3575">
                  <c:v>4.7798409078662196</c:v>
                </c:pt>
                <c:pt idx="3576">
                  <c:v>4.7857086941999203</c:v>
                </c:pt>
                <c:pt idx="3577">
                  <c:v>4.8141632688589002</c:v>
                </c:pt>
                <c:pt idx="3578">
                  <c:v>4.8344041838534997</c:v>
                </c:pt>
                <c:pt idx="3579">
                  <c:v>4.8719223078402303</c:v>
                </c:pt>
                <c:pt idx="3580">
                  <c:v>4.89825622508598</c:v>
                </c:pt>
                <c:pt idx="3581">
                  <c:v>4.8749165248732202</c:v>
                </c:pt>
                <c:pt idx="3582">
                  <c:v>4.8829939475668702</c:v>
                </c:pt>
                <c:pt idx="3583">
                  <c:v>4.9126164393340597</c:v>
                </c:pt>
                <c:pt idx="3584">
                  <c:v>4.9015479647416997</c:v>
                </c:pt>
                <c:pt idx="3585">
                  <c:v>4.8797053730454296</c:v>
                </c:pt>
                <c:pt idx="3586">
                  <c:v>4.94653441629535</c:v>
                </c:pt>
                <c:pt idx="3587">
                  <c:v>4.8857699282785196</c:v>
                </c:pt>
                <c:pt idx="3588">
                  <c:v>4.8967788720500796</c:v>
                </c:pt>
                <c:pt idx="3589">
                  <c:v>4.8710814584022897</c:v>
                </c:pt>
                <c:pt idx="3590">
                  <c:v>4.8580497136286702</c:v>
                </c:pt>
                <c:pt idx="3591">
                  <c:v>4.8577533606585597</c:v>
                </c:pt>
                <c:pt idx="3592">
                  <c:v>4.8851772733276499</c:v>
                </c:pt>
                <c:pt idx="3593">
                  <c:v>4.8827969826984203</c:v>
                </c:pt>
                <c:pt idx="3594">
                  <c:v>4.9080749860514699</c:v>
                </c:pt>
                <c:pt idx="3595">
                  <c:v>4.9071769875418498</c:v>
                </c:pt>
                <c:pt idx="3596">
                  <c:v>5.0238337287984098</c:v>
                </c:pt>
                <c:pt idx="3597">
                  <c:v>5.04223776992096</c:v>
                </c:pt>
                <c:pt idx="3598">
                  <c:v>4.9986101379916796</c:v>
                </c:pt>
                <c:pt idx="3599">
                  <c:v>5.0567742778794598</c:v>
                </c:pt>
                <c:pt idx="3600">
                  <c:v>5.0548790333940898</c:v>
                </c:pt>
                <c:pt idx="3601">
                  <c:v>5.0876649238031799</c:v>
                </c:pt>
                <c:pt idx="3602">
                  <c:v>5.0172396730810602</c:v>
                </c:pt>
                <c:pt idx="3603">
                  <c:v>4.9999570079562403</c:v>
                </c:pt>
                <c:pt idx="3604">
                  <c:v>5.0081607617899699</c:v>
                </c:pt>
                <c:pt idx="3605">
                  <c:v>5.0488288219757003</c:v>
                </c:pt>
                <c:pt idx="3606">
                  <c:v>5.0202652893937003</c:v>
                </c:pt>
                <c:pt idx="3607">
                  <c:v>5.0214949426615103</c:v>
                </c:pt>
                <c:pt idx="3608">
                  <c:v>4.9710390331091903</c:v>
                </c:pt>
                <c:pt idx="3609">
                  <c:v>5.0022003004547004</c:v>
                </c:pt>
                <c:pt idx="3610">
                  <c:v>4.9861668251131102</c:v>
                </c:pt>
                <c:pt idx="3611">
                  <c:v>4.9687131072938397</c:v>
                </c:pt>
                <c:pt idx="3612">
                  <c:v>4.97798577708335</c:v>
                </c:pt>
                <c:pt idx="3613">
                  <c:v>5.0082966873056503</c:v>
                </c:pt>
                <c:pt idx="3614">
                  <c:v>5.01219824874922</c:v>
                </c:pt>
                <c:pt idx="3615">
                  <c:v>5.0097982646553696</c:v>
                </c:pt>
                <c:pt idx="3616">
                  <c:v>5.0064966992352602</c:v>
                </c:pt>
                <c:pt idx="3617">
                  <c:v>4.9893920506933904</c:v>
                </c:pt>
                <c:pt idx="3618">
                  <c:v>4.9864091080932003</c:v>
                </c:pt>
                <c:pt idx="3619">
                  <c:v>4.9896919232299197</c:v>
                </c:pt>
                <c:pt idx="3620">
                  <c:v>4.9983503694924396</c:v>
                </c:pt>
                <c:pt idx="3621">
                  <c:v>5.0253104653719598</c:v>
                </c:pt>
                <c:pt idx="3622">
                  <c:v>5.0408900858425998</c:v>
                </c:pt>
                <c:pt idx="3623">
                  <c:v>5.0791363702748802</c:v>
                </c:pt>
                <c:pt idx="3624">
                  <c:v>5.0562626682373404</c:v>
                </c:pt>
                <c:pt idx="3625">
                  <c:v>5.0493015093475098</c:v>
                </c:pt>
                <c:pt idx="3626">
                  <c:v>5.0846343670504304</c:v>
                </c:pt>
                <c:pt idx="3627">
                  <c:v>5.0891885236121599</c:v>
                </c:pt>
                <c:pt idx="3628">
                  <c:v>5.0433165344440498</c:v>
                </c:pt>
                <c:pt idx="3629">
                  <c:v>5.0351759725764804</c:v>
                </c:pt>
                <c:pt idx="3630">
                  <c:v>5.0030097966664604</c:v>
                </c:pt>
                <c:pt idx="3631">
                  <c:v>5.0084120432877501</c:v>
                </c:pt>
                <c:pt idx="3632">
                  <c:v>5.0548157409126304</c:v>
                </c:pt>
                <c:pt idx="3633">
                  <c:v>5.0894768434875202</c:v>
                </c:pt>
                <c:pt idx="3634">
                  <c:v>5.0418081470043301</c:v>
                </c:pt>
                <c:pt idx="3635">
                  <c:v>5.1392952254617201</c:v>
                </c:pt>
                <c:pt idx="3636">
                  <c:v>5.0905150328334701</c:v>
                </c:pt>
                <c:pt idx="3637">
                  <c:v>5.10159676775592</c:v>
                </c:pt>
                <c:pt idx="3638">
                  <c:v>5.1176588218095498</c:v>
                </c:pt>
                <c:pt idx="3639">
                  <c:v>5.0347538283252904</c:v>
                </c:pt>
                <c:pt idx="3640">
                  <c:v>5.0356855655051103</c:v>
                </c:pt>
                <c:pt idx="3641">
                  <c:v>5.1021364073191</c:v>
                </c:pt>
                <c:pt idx="3642">
                  <c:v>5.1092797256977098</c:v>
                </c:pt>
                <c:pt idx="3643">
                  <c:v>5.2035861021304397</c:v>
                </c:pt>
                <c:pt idx="3644">
                  <c:v>5.3120836904055597</c:v>
                </c:pt>
                <c:pt idx="3645">
                  <c:v>5.4372700956418001</c:v>
                </c:pt>
                <c:pt idx="3646">
                  <c:v>5.5107496394242199</c:v>
                </c:pt>
                <c:pt idx="3647">
                  <c:v>5.4037952258915398</c:v>
                </c:pt>
                <c:pt idx="3648">
                  <c:v>5.4137067402136596</c:v>
                </c:pt>
                <c:pt idx="3649">
                  <c:v>5.3703119359474201</c:v>
                </c:pt>
                <c:pt idx="3650">
                  <c:v>5.36484351425245</c:v>
                </c:pt>
                <c:pt idx="3651">
                  <c:v>5.44001992197484</c:v>
                </c:pt>
                <c:pt idx="3652">
                  <c:v>5.5025506045276202</c:v>
                </c:pt>
                <c:pt idx="3653">
                  <c:v>5.3737296995067698</c:v>
                </c:pt>
                <c:pt idx="3654">
                  <c:v>5.4190520047852297</c:v>
                </c:pt>
                <c:pt idx="3655">
                  <c:v>5.3444320939137402</c:v>
                </c:pt>
                <c:pt idx="3656">
                  <c:v>5.29561060812419</c:v>
                </c:pt>
                <c:pt idx="3657">
                  <c:v>5.30426608230814</c:v>
                </c:pt>
                <c:pt idx="3658">
                  <c:v>5.2319520607832999</c:v>
                </c:pt>
                <c:pt idx="3659">
                  <c:v>5.2413770055547504</c:v>
                </c:pt>
                <c:pt idx="3660">
                  <c:v>5.2813868531337498</c:v>
                </c:pt>
                <c:pt idx="3661">
                  <c:v>5.3532201526836598</c:v>
                </c:pt>
                <c:pt idx="3662">
                  <c:v>5.3566831174384699</c:v>
                </c:pt>
                <c:pt idx="3663">
                  <c:v>5.3346315947469396</c:v>
                </c:pt>
                <c:pt idx="3664">
                  <c:v>5.2946217471679304</c:v>
                </c:pt>
                <c:pt idx="3665">
                  <c:v>5.2694242629859298</c:v>
                </c:pt>
                <c:pt idx="3666">
                  <c:v>5.26355934883766</c:v>
                </c:pt>
                <c:pt idx="3667">
                  <c:v>5.2438440188981197</c:v>
                </c:pt>
                <c:pt idx="3668">
                  <c:v>5.2498127070383198</c:v>
                </c:pt>
                <c:pt idx="3669">
                  <c:v>5.24323168048201</c:v>
                </c:pt>
                <c:pt idx="3670">
                  <c:v>5.2361930115304904</c:v>
                </c:pt>
                <c:pt idx="3671">
                  <c:v>5.2346656133789899</c:v>
                </c:pt>
                <c:pt idx="3672">
                  <c:v>5.2386349037414899</c:v>
                </c:pt>
                <c:pt idx="3673">
                  <c:v>5.2746542050309397</c:v>
                </c:pt>
                <c:pt idx="3674">
                  <c:v>5.28472688195082</c:v>
                </c:pt>
                <c:pt idx="3675">
                  <c:v>5.2737028780961301</c:v>
                </c:pt>
                <c:pt idx="3676">
                  <c:v>5.2401329948342203</c:v>
                </c:pt>
                <c:pt idx="3677">
                  <c:v>5.2226207559592703</c:v>
                </c:pt>
                <c:pt idx="3678">
                  <c:v>5.2271252514849902</c:v>
                </c:pt>
                <c:pt idx="3679">
                  <c:v>5.2111894735189104</c:v>
                </c:pt>
                <c:pt idx="3680">
                  <c:v>5.1980278450485802</c:v>
                </c:pt>
                <c:pt idx="3681">
                  <c:v>5.2411031244428496</c:v>
                </c:pt>
                <c:pt idx="3682">
                  <c:v>5.2009122806289696</c:v>
                </c:pt>
                <c:pt idx="3683">
                  <c:v>5.1768100153089698</c:v>
                </c:pt>
                <c:pt idx="3684">
                  <c:v>5.1836421572464699</c:v>
                </c:pt>
                <c:pt idx="3685">
                  <c:v>5.1937657119504497</c:v>
                </c:pt>
                <c:pt idx="3686">
                  <c:v>5.2351565974264398</c:v>
                </c:pt>
                <c:pt idx="3687">
                  <c:v>5.2393825168185302</c:v>
                </c:pt>
                <c:pt idx="3688">
                  <c:v>5.3394022150778602</c:v>
                </c:pt>
                <c:pt idx="3689">
                  <c:v>5.3072680865502102</c:v>
                </c:pt>
                <c:pt idx="3690">
                  <c:v>5.4092025300562403</c:v>
                </c:pt>
                <c:pt idx="3691">
                  <c:v>5.4532298805780597</c:v>
                </c:pt>
                <c:pt idx="3692">
                  <c:v>5.5049804713759203</c:v>
                </c:pt>
                <c:pt idx="3693">
                  <c:v>5.3774538196844901</c:v>
                </c:pt>
                <c:pt idx="3694">
                  <c:v>5.2197457904782603</c:v>
                </c:pt>
                <c:pt idx="3695">
                  <c:v>5.19328614515792</c:v>
                </c:pt>
                <c:pt idx="3696">
                  <c:v>5.2217762047094398</c:v>
                </c:pt>
                <c:pt idx="3697">
                  <c:v>5.2301728121425697</c:v>
                </c:pt>
                <c:pt idx="3698">
                  <c:v>5.2307725698163603</c:v>
                </c:pt>
                <c:pt idx="3699">
                  <c:v>5.25086602193476</c:v>
                </c:pt>
                <c:pt idx="3700">
                  <c:v>5.2592626293678899</c:v>
                </c:pt>
                <c:pt idx="3701">
                  <c:v>5.2256761996353696</c:v>
                </c:pt>
                <c:pt idx="3702">
                  <c:v>5.1638980191419703</c:v>
                </c:pt>
                <c:pt idx="3703">
                  <c:v>5.1606009219823603</c:v>
                </c:pt>
                <c:pt idx="3704">
                  <c:v>5.0493411633546099</c:v>
                </c:pt>
                <c:pt idx="3705">
                  <c:v>4.9923610442515702</c:v>
                </c:pt>
                <c:pt idx="3706">
                  <c:v>4.9176865037253101</c:v>
                </c:pt>
                <c:pt idx="3707">
                  <c:v>4.8126785943924402</c:v>
                </c:pt>
                <c:pt idx="3708">
                  <c:v>4.85925912550909</c:v>
                </c:pt>
                <c:pt idx="3709">
                  <c:v>4.90515645056984</c:v>
                </c:pt>
                <c:pt idx="3710">
                  <c:v>4.9217670839623198</c:v>
                </c:pt>
                <c:pt idx="3711">
                  <c:v>4.8860172077780097</c:v>
                </c:pt>
                <c:pt idx="3712">
                  <c:v>4.83209322493851</c:v>
                </c:pt>
                <c:pt idx="3713">
                  <c:v>4.9085791200244397</c:v>
                </c:pt>
                <c:pt idx="3714">
                  <c:v>4.9210337374334303</c:v>
                </c:pt>
                <c:pt idx="3715">
                  <c:v>4.9510702611625703</c:v>
                </c:pt>
                <c:pt idx="3716">
                  <c:v>5.0395689247028397</c:v>
                </c:pt>
                <c:pt idx="3717">
                  <c:v>5.0064548002688003</c:v>
                </c:pt>
                <c:pt idx="3718">
                  <c:v>5.0205233937204401</c:v>
                </c:pt>
                <c:pt idx="3719">
                  <c:v>4.9411071809144804</c:v>
                </c:pt>
                <c:pt idx="3720">
                  <c:v>4.8649189201938299</c:v>
                </c:pt>
                <c:pt idx="3721">
                  <c:v>4.9191344006075699</c:v>
                </c:pt>
                <c:pt idx="3722">
                  <c:v>4.8446981937278997</c:v>
                </c:pt>
                <c:pt idx="3723">
                  <c:v>4.9170785756102804</c:v>
                </c:pt>
                <c:pt idx="3724">
                  <c:v>5.0026469214305296</c:v>
                </c:pt>
                <c:pt idx="3725">
                  <c:v>5.0255033996467198</c:v>
                </c:pt>
                <c:pt idx="3726">
                  <c:v>4.9646773933233197</c:v>
                </c:pt>
                <c:pt idx="3727">
                  <c:v>4.98116997147745</c:v>
                </c:pt>
                <c:pt idx="3728">
                  <c:v>5.0079426937687703</c:v>
                </c:pt>
                <c:pt idx="3729">
                  <c:v>4.9439367054210299</c:v>
                </c:pt>
                <c:pt idx="3730">
                  <c:v>4.9404878849766503</c:v>
                </c:pt>
                <c:pt idx="3731">
                  <c:v>4.8833597740196</c:v>
                </c:pt>
                <c:pt idx="3732">
                  <c:v>4.9075773439866399</c:v>
                </c:pt>
                <c:pt idx="3733">
                  <c:v>4.9168716068060903</c:v>
                </c:pt>
                <c:pt idx="3734">
                  <c:v>4.9174348061076403</c:v>
                </c:pt>
                <c:pt idx="3735">
                  <c:v>4.9132093370022298</c:v>
                </c:pt>
                <c:pt idx="3736">
                  <c:v>4.9486643548134603</c:v>
                </c:pt>
                <c:pt idx="3737">
                  <c:v>4.9478210302048504</c:v>
                </c:pt>
                <c:pt idx="3738">
                  <c:v>4.9647435474385997</c:v>
                </c:pt>
                <c:pt idx="3739">
                  <c:v>4.9596747537245696</c:v>
                </c:pt>
                <c:pt idx="3740">
                  <c:v>4.9667132706503399</c:v>
                </c:pt>
                <c:pt idx="3741">
                  <c:v>4.9463901482443502</c:v>
                </c:pt>
                <c:pt idx="3742">
                  <c:v>4.9088473470807497</c:v>
                </c:pt>
                <c:pt idx="3743">
                  <c:v>4.88459692088745</c:v>
                </c:pt>
                <c:pt idx="3744">
                  <c:v>4.9094018760224696</c:v>
                </c:pt>
                <c:pt idx="3745">
                  <c:v>4.9029384277103203</c:v>
                </c:pt>
                <c:pt idx="3746">
                  <c:v>4.8199165857223498</c:v>
                </c:pt>
                <c:pt idx="3747">
                  <c:v>4.79579622814878</c:v>
                </c:pt>
                <c:pt idx="3748">
                  <c:v>4.8898152222005598</c:v>
                </c:pt>
                <c:pt idx="3749">
                  <c:v>4.8760235124865803</c:v>
                </c:pt>
                <c:pt idx="3750">
                  <c:v>4.8013154095398596</c:v>
                </c:pt>
                <c:pt idx="3751">
                  <c:v>4.8369703983603101</c:v>
                </c:pt>
                <c:pt idx="3752">
                  <c:v>4.7589049910658003</c:v>
                </c:pt>
                <c:pt idx="3753">
                  <c:v>4.7417872820035001</c:v>
                </c:pt>
                <c:pt idx="3754">
                  <c:v>4.6727613705744497</c:v>
                </c:pt>
                <c:pt idx="3755">
                  <c:v>4.6468834036514099</c:v>
                </c:pt>
                <c:pt idx="3756">
                  <c:v>4.6967229737129097</c:v>
                </c:pt>
                <c:pt idx="3757">
                  <c:v>4.7078232075343003</c:v>
                </c:pt>
                <c:pt idx="3758">
                  <c:v>4.7398967611836698</c:v>
                </c:pt>
                <c:pt idx="3759">
                  <c:v>4.82400698602871</c:v>
                </c:pt>
                <c:pt idx="3760">
                  <c:v>4.8101362140396597</c:v>
                </c:pt>
                <c:pt idx="3761">
                  <c:v>4.8234404707719696</c:v>
                </c:pt>
                <c:pt idx="3762">
                  <c:v>4.8944850246865297</c:v>
                </c:pt>
                <c:pt idx="3763">
                  <c:v>4.8429704941277496</c:v>
                </c:pt>
                <c:pt idx="3764">
                  <c:v>4.82230744025851</c:v>
                </c:pt>
                <c:pt idx="3765">
                  <c:v>4.8431121229419301</c:v>
                </c:pt>
                <c:pt idx="3766">
                  <c:v>4.8825970560960403</c:v>
                </c:pt>
                <c:pt idx="3767">
                  <c:v>4.8670296889370901</c:v>
                </c:pt>
                <c:pt idx="3768">
                  <c:v>4.8867013411070497</c:v>
                </c:pt>
                <c:pt idx="3769">
                  <c:v>4.9128849681291404</c:v>
                </c:pt>
                <c:pt idx="3770">
                  <c:v>4.9451527329604996</c:v>
                </c:pt>
                <c:pt idx="3771">
                  <c:v>4.9720445040534997</c:v>
                </c:pt>
                <c:pt idx="3772">
                  <c:v>4.9606171870237601</c:v>
                </c:pt>
                <c:pt idx="3773">
                  <c:v>4.9873619871229797</c:v>
                </c:pt>
                <c:pt idx="3774">
                  <c:v>4.9890704272757098</c:v>
                </c:pt>
                <c:pt idx="3775">
                  <c:v>5.0579663972038702</c:v>
                </c:pt>
                <c:pt idx="3776">
                  <c:v>5.1133183158591597</c:v>
                </c:pt>
                <c:pt idx="3777">
                  <c:v>5.1060360477439799</c:v>
                </c:pt>
                <c:pt idx="3778">
                  <c:v>5.07603237427527</c:v>
                </c:pt>
                <c:pt idx="3779">
                  <c:v>5.0607412168342698</c:v>
                </c:pt>
                <c:pt idx="3780">
                  <c:v>5.0466817477391199</c:v>
                </c:pt>
                <c:pt idx="3781">
                  <c:v>5.07182042686249</c:v>
                </c:pt>
                <c:pt idx="3782">
                  <c:v>5.0911239039438696</c:v>
                </c:pt>
                <c:pt idx="3783">
                  <c:v>5.0660606152504704</c:v>
                </c:pt>
                <c:pt idx="3784">
                  <c:v>5.0052762842604199</c:v>
                </c:pt>
                <c:pt idx="3785">
                  <c:v>5.0703819754745103</c:v>
                </c:pt>
                <c:pt idx="3786">
                  <c:v>5.05309653457837</c:v>
                </c:pt>
                <c:pt idx="3787">
                  <c:v>5.1224159747106901</c:v>
                </c:pt>
                <c:pt idx="3788">
                  <c:v>5.0972109148335596</c:v>
                </c:pt>
                <c:pt idx="3789">
                  <c:v>5.1215360889840698</c:v>
                </c:pt>
                <c:pt idx="3790">
                  <c:v>5.0409410005527304</c:v>
                </c:pt>
                <c:pt idx="3791">
                  <c:v>5.0699129685522601</c:v>
                </c:pt>
                <c:pt idx="3792">
                  <c:v>5.0518983618474502</c:v>
                </c:pt>
                <c:pt idx="3793">
                  <c:v>5.05074465788236</c:v>
                </c:pt>
                <c:pt idx="3794">
                  <c:v>5.1138378188493299</c:v>
                </c:pt>
                <c:pt idx="3795">
                  <c:v>5.1072095531289303</c:v>
                </c:pt>
                <c:pt idx="3796">
                  <c:v>5.0882368934300599</c:v>
                </c:pt>
                <c:pt idx="3797">
                  <c:v>5.09023826077377</c:v>
                </c:pt>
                <c:pt idx="3798">
                  <c:v>5.0945237652267501</c:v>
                </c:pt>
                <c:pt idx="3799">
                  <c:v>5.0767756515656801</c:v>
                </c:pt>
                <c:pt idx="3800">
                  <c:v>5.09129045805948</c:v>
                </c:pt>
                <c:pt idx="3801">
                  <c:v>5.1567827232532801</c:v>
                </c:pt>
                <c:pt idx="3802">
                  <c:v>5.2152244684547497</c:v>
                </c:pt>
                <c:pt idx="3803">
                  <c:v>5.2222395492010802</c:v>
                </c:pt>
                <c:pt idx="3804">
                  <c:v>5.2608959500685399</c:v>
                </c:pt>
                <c:pt idx="3805">
                  <c:v>5.2481450940633296</c:v>
                </c:pt>
                <c:pt idx="3806">
                  <c:v>5.2419418127009303</c:v>
                </c:pt>
                <c:pt idx="3807">
                  <c:v>5.2584797915986101</c:v>
                </c:pt>
                <c:pt idx="3808">
                  <c:v>5.3113662285835899</c:v>
                </c:pt>
                <c:pt idx="3809">
                  <c:v>5.3005798483920596</c:v>
                </c:pt>
                <c:pt idx="3810">
                  <c:v>5.2618334173702097</c:v>
                </c:pt>
                <c:pt idx="3811">
                  <c:v>5.2609316822482501</c:v>
                </c:pt>
                <c:pt idx="3812">
                  <c:v>5.1858434471964499</c:v>
                </c:pt>
                <c:pt idx="3813">
                  <c:v>5.1659038552235996</c:v>
                </c:pt>
                <c:pt idx="3814">
                  <c:v>5.21310147131374</c:v>
                </c:pt>
                <c:pt idx="3815">
                  <c:v>5.2397289433099399</c:v>
                </c:pt>
                <c:pt idx="3816">
                  <c:v>5.2737461717107301</c:v>
                </c:pt>
                <c:pt idx="3817">
                  <c:v>5.2838928614549996</c:v>
                </c:pt>
                <c:pt idx="3818">
                  <c:v>5.3492397830208098</c:v>
                </c:pt>
                <c:pt idx="3819">
                  <c:v>5.3774215761180297</c:v>
                </c:pt>
                <c:pt idx="3820">
                  <c:v>5.4100913783971203</c:v>
                </c:pt>
                <c:pt idx="3821">
                  <c:v>5.41462937398747</c:v>
                </c:pt>
                <c:pt idx="3822">
                  <c:v>5.3680411689122396</c:v>
                </c:pt>
                <c:pt idx="3823">
                  <c:v>5.3874014004453503</c:v>
                </c:pt>
                <c:pt idx="3824">
                  <c:v>5.3861826247389502</c:v>
                </c:pt>
                <c:pt idx="3825">
                  <c:v>5.2522625397356304</c:v>
                </c:pt>
                <c:pt idx="3826">
                  <c:v>5.2391749094169002</c:v>
                </c:pt>
                <c:pt idx="3827">
                  <c:v>5.1891623276393899</c:v>
                </c:pt>
                <c:pt idx="3828">
                  <c:v>5.1948309966182604</c:v>
                </c:pt>
                <c:pt idx="3829">
                  <c:v>5.2124602694534996</c:v>
                </c:pt>
                <c:pt idx="3830">
                  <c:v>5.2515271505885499</c:v>
                </c:pt>
                <c:pt idx="3831">
                  <c:v>5.1466442190471504</c:v>
                </c:pt>
                <c:pt idx="3832">
                  <c:v>5.1577647652931597</c:v>
                </c:pt>
                <c:pt idx="3833">
                  <c:v>5.0802295858319297</c:v>
                </c:pt>
                <c:pt idx="3834">
                  <c:v>5.0131197228769402</c:v>
                </c:pt>
                <c:pt idx="3835">
                  <c:v>4.9870343578426199</c:v>
                </c:pt>
                <c:pt idx="3836">
                  <c:v>4.9850444450656903</c:v>
                </c:pt>
                <c:pt idx="3837">
                  <c:v>4.9370182686968702</c:v>
                </c:pt>
                <c:pt idx="3838">
                  <c:v>4.93198488865111</c:v>
                </c:pt>
                <c:pt idx="3839">
                  <c:v>4.9350548274867103</c:v>
                </c:pt>
                <c:pt idx="3840">
                  <c:v>4.9116045494189402</c:v>
                </c:pt>
                <c:pt idx="3841">
                  <c:v>4.9009958834238496</c:v>
                </c:pt>
                <c:pt idx="3842">
                  <c:v>4.9342178347286998</c:v>
                </c:pt>
                <c:pt idx="3843">
                  <c:v>4.9957700039512396</c:v>
                </c:pt>
                <c:pt idx="3844">
                  <c:v>5.0306465872457098</c:v>
                </c:pt>
                <c:pt idx="3845">
                  <c:v>4.9565738234763801</c:v>
                </c:pt>
                <c:pt idx="3846">
                  <c:v>4.9155979935999303</c:v>
                </c:pt>
                <c:pt idx="3847">
                  <c:v>4.91419460209646</c:v>
                </c:pt>
                <c:pt idx="3848">
                  <c:v>4.9231726292094597</c:v>
                </c:pt>
                <c:pt idx="3849">
                  <c:v>4.9431507348489196</c:v>
                </c:pt>
                <c:pt idx="3850">
                  <c:v>4.9315364923085996</c:v>
                </c:pt>
                <c:pt idx="3851">
                  <c:v>4.91199035689979</c:v>
                </c:pt>
                <c:pt idx="3852">
                  <c:v>4.8635846888520096</c:v>
                </c:pt>
                <c:pt idx="3853">
                  <c:v>4.8523270135810703</c:v>
                </c:pt>
                <c:pt idx="3854">
                  <c:v>4.9260624509884696</c:v>
                </c:pt>
                <c:pt idx="3855">
                  <c:v>4.8725914129730903</c:v>
                </c:pt>
                <c:pt idx="3856">
                  <c:v>4.8796274600174296</c:v>
                </c:pt>
                <c:pt idx="3857">
                  <c:v>4.87231113889995</c:v>
                </c:pt>
                <c:pt idx="3858">
                  <c:v>4.8936995541061004</c:v>
                </c:pt>
                <c:pt idx="3859">
                  <c:v>4.9266259186563399</c:v>
                </c:pt>
                <c:pt idx="3860">
                  <c:v>4.9094591316767904</c:v>
                </c:pt>
                <c:pt idx="3861">
                  <c:v>4.8627409471110097</c:v>
                </c:pt>
                <c:pt idx="3862">
                  <c:v>4.7403195675827003</c:v>
                </c:pt>
                <c:pt idx="3863">
                  <c:v>4.5675218429298701</c:v>
                </c:pt>
                <c:pt idx="3864">
                  <c:v>4.3330900978815903</c:v>
                </c:pt>
                <c:pt idx="3865">
                  <c:v>4.2703320616719997</c:v>
                </c:pt>
                <c:pt idx="3866">
                  <c:v>4.4726811839110496</c:v>
                </c:pt>
                <c:pt idx="3867">
                  <c:v>4.6080477221923104</c:v>
                </c:pt>
                <c:pt idx="3868">
                  <c:v>4.60832799626544</c:v>
                </c:pt>
                <c:pt idx="3869">
                  <c:v>4.5630199406301299</c:v>
                </c:pt>
                <c:pt idx="3870">
                  <c:v>4.3969750694269099</c:v>
                </c:pt>
                <c:pt idx="3871">
                  <c:v>4.4994152431579399</c:v>
                </c:pt>
                <c:pt idx="3872">
                  <c:v>4.5033565973114102</c:v>
                </c:pt>
                <c:pt idx="3873">
                  <c:v>4.4200538876366702</c:v>
                </c:pt>
                <c:pt idx="3874">
                  <c:v>4.5562641676589299</c:v>
                </c:pt>
                <c:pt idx="3875">
                  <c:v>4.4819681821052599</c:v>
                </c:pt>
                <c:pt idx="3876">
                  <c:v>4.5117998537646198</c:v>
                </c:pt>
                <c:pt idx="3877">
                  <c:v>4.5368464295295103</c:v>
                </c:pt>
                <c:pt idx="3878">
                  <c:v>4.5163017560643599</c:v>
                </c:pt>
                <c:pt idx="3879">
                  <c:v>4.5852520975772899</c:v>
                </c:pt>
                <c:pt idx="3880">
                  <c:v>4.5368464295295103</c:v>
                </c:pt>
                <c:pt idx="3881">
                  <c:v>4.5492936750735398</c:v>
                </c:pt>
                <c:pt idx="3882">
                  <c:v>4.63996448051165</c:v>
                </c:pt>
                <c:pt idx="3883">
                  <c:v>4.6108184622733202</c:v>
                </c:pt>
                <c:pt idx="3884">
                  <c:v>4.6836460807983897</c:v>
                </c:pt>
                <c:pt idx="3885">
                  <c:v>4.69273297896172</c:v>
                </c:pt>
                <c:pt idx="3886">
                  <c:v>4.7133168111836703</c:v>
                </c:pt>
                <c:pt idx="3887">
                  <c:v>4.7118373947354097</c:v>
                </c:pt>
                <c:pt idx="3888">
                  <c:v>4.5684837748856397</c:v>
                </c:pt>
                <c:pt idx="3889">
                  <c:v>4.5717421590464999</c:v>
                </c:pt>
                <c:pt idx="3890">
                  <c:v>4.6757017309928104</c:v>
                </c:pt>
                <c:pt idx="3891">
                  <c:v>4.6905111787032601</c:v>
                </c:pt>
                <c:pt idx="3892">
                  <c:v>4.60550586583898</c:v>
                </c:pt>
                <c:pt idx="3893">
                  <c:v>4.5057575607484104</c:v>
                </c:pt>
                <c:pt idx="3894">
                  <c:v>4.5246214248315102</c:v>
                </c:pt>
                <c:pt idx="3895">
                  <c:v>4.4793729665480297</c:v>
                </c:pt>
                <c:pt idx="3896">
                  <c:v>4.4299112455679097</c:v>
                </c:pt>
                <c:pt idx="3897">
                  <c:v>4.4266750243921296</c:v>
                </c:pt>
                <c:pt idx="3898">
                  <c:v>4.4215538663620002</c:v>
                </c:pt>
                <c:pt idx="3899">
                  <c:v>4.45571846466125</c:v>
                </c:pt>
                <c:pt idx="3900">
                  <c:v>4.4295612608776596</c:v>
                </c:pt>
                <c:pt idx="3901">
                  <c:v>4.5129308458918702</c:v>
                </c:pt>
                <c:pt idx="3902">
                  <c:v>4.48786739168066</c:v>
                </c:pt>
                <c:pt idx="3903">
                  <c:v>4.4851675196730802</c:v>
                </c:pt>
                <c:pt idx="3904">
                  <c:v>4.49271917000081</c:v>
                </c:pt>
                <c:pt idx="3905">
                  <c:v>4.5262552020167002</c:v>
                </c:pt>
                <c:pt idx="3906">
                  <c:v>4.4328959206000897</c:v>
                </c:pt>
                <c:pt idx="3907">
                  <c:v>4.3733417239261696</c:v>
                </c:pt>
                <c:pt idx="3908">
                  <c:v>4.3865485091807699</c:v>
                </c:pt>
                <c:pt idx="3909">
                  <c:v>4.3969576047463104</c:v>
                </c:pt>
                <c:pt idx="3910">
                  <c:v>4.3355687099153197</c:v>
                </c:pt>
                <c:pt idx="3911">
                  <c:v>4.3386335445150204</c:v>
                </c:pt>
                <c:pt idx="3912">
                  <c:v>4.3616396307467502</c:v>
                </c:pt>
                <c:pt idx="3913">
                  <c:v>4.2982084611178299</c:v>
                </c:pt>
                <c:pt idx="3914">
                  <c:v>4.2828462427662499</c:v>
                </c:pt>
                <c:pt idx="3915">
                  <c:v>4.2668235238277203</c:v>
                </c:pt>
                <c:pt idx="3916">
                  <c:v>4.2615653020828601</c:v>
                </c:pt>
                <c:pt idx="3917">
                  <c:v>4.2588108724120799</c:v>
                </c:pt>
                <c:pt idx="3918">
                  <c:v>4.2097375813170101</c:v>
                </c:pt>
                <c:pt idx="3919">
                  <c:v>4.2217552664940898</c:v>
                </c:pt>
                <c:pt idx="3920">
                  <c:v>4.20122623860075</c:v>
                </c:pt>
                <c:pt idx="3921">
                  <c:v>4.1286162684521202</c:v>
                </c:pt>
                <c:pt idx="3922">
                  <c:v>4.0710316346407804</c:v>
                </c:pt>
                <c:pt idx="3923">
                  <c:v>4.1481453298514799</c:v>
                </c:pt>
                <c:pt idx="3924">
                  <c:v>4.1443909336867097</c:v>
                </c:pt>
                <c:pt idx="3925">
                  <c:v>4.2260109378522204</c:v>
                </c:pt>
                <c:pt idx="3926">
                  <c:v>4.2305172468070298</c:v>
                </c:pt>
                <c:pt idx="3927">
                  <c:v>4.2114359107238899</c:v>
                </c:pt>
                <c:pt idx="3928">
                  <c:v>4.2054411825021196</c:v>
                </c:pt>
                <c:pt idx="3929">
                  <c:v>4.2124123345233997</c:v>
                </c:pt>
                <c:pt idx="3930">
                  <c:v>4.2116645994558803</c:v>
                </c:pt>
                <c:pt idx="3931">
                  <c:v>4.2176413409234499</c:v>
                </c:pt>
                <c:pt idx="3932">
                  <c:v>4.1959801497920699</c:v>
                </c:pt>
                <c:pt idx="3933">
                  <c:v>4.2455259490085897</c:v>
                </c:pt>
                <c:pt idx="3934">
                  <c:v>4.1919716731414196</c:v>
                </c:pt>
                <c:pt idx="3935">
                  <c:v>4.1192923384853</c:v>
                </c:pt>
                <c:pt idx="3936">
                  <c:v>4.2191342415221804</c:v>
                </c:pt>
                <c:pt idx="3937">
                  <c:v>4.2507549554086301</c:v>
                </c:pt>
                <c:pt idx="3938">
                  <c:v>4.2154482570871696</c:v>
                </c:pt>
                <c:pt idx="3939">
                  <c:v>4.2559982927063098</c:v>
                </c:pt>
                <c:pt idx="3940">
                  <c:v>4.2424309221607404</c:v>
                </c:pt>
                <c:pt idx="3941">
                  <c:v>4.1408264359897498</c:v>
                </c:pt>
                <c:pt idx="3942">
                  <c:v>4.16682017590795</c:v>
                </c:pt>
                <c:pt idx="3943">
                  <c:v>4.2210598683729801</c:v>
                </c:pt>
                <c:pt idx="3944">
                  <c:v>4.29743536827214</c:v>
                </c:pt>
                <c:pt idx="3945">
                  <c:v>4.3781602402837798</c:v>
                </c:pt>
                <c:pt idx="3946">
                  <c:v>4.2823575234065299</c:v>
                </c:pt>
                <c:pt idx="3947">
                  <c:v>4.3259103705163104</c:v>
                </c:pt>
                <c:pt idx="3948">
                  <c:v>4.3742398067056802</c:v>
                </c:pt>
                <c:pt idx="3949">
                  <c:v>4.3076899725807998</c:v>
                </c:pt>
                <c:pt idx="3950">
                  <c:v>4.3164491169724002</c:v>
                </c:pt>
                <c:pt idx="3951">
                  <c:v>4.32859706386526</c:v>
                </c:pt>
                <c:pt idx="3952">
                  <c:v>4.2717295621443201</c:v>
                </c:pt>
                <c:pt idx="3953">
                  <c:v>4.3090952629747798</c:v>
                </c:pt>
                <c:pt idx="3954">
                  <c:v>4.3622027728539896</c:v>
                </c:pt>
                <c:pt idx="3955">
                  <c:v>4.4371852937701899</c:v>
                </c:pt>
                <c:pt idx="3956">
                  <c:v>4.4464035570232499</c:v>
                </c:pt>
                <c:pt idx="3957">
                  <c:v>4.3776994691597002</c:v>
                </c:pt>
                <c:pt idx="3958">
                  <c:v>4.5067163059111</c:v>
                </c:pt>
                <c:pt idx="3959">
                  <c:v>4.44635564092225</c:v>
                </c:pt>
                <c:pt idx="3960">
                  <c:v>4.4516630007965903</c:v>
                </c:pt>
                <c:pt idx="3961">
                  <c:v>4.49567070889342</c:v>
                </c:pt>
                <c:pt idx="3962">
                  <c:v>4.3585818653591897</c:v>
                </c:pt>
                <c:pt idx="3963">
                  <c:v>4.4465536115593602</c:v>
                </c:pt>
                <c:pt idx="3964">
                  <c:v>4.3296373936802599</c:v>
                </c:pt>
                <c:pt idx="3965">
                  <c:v>4.3367323119544103</c:v>
                </c:pt>
                <c:pt idx="3966">
                  <c:v>4.2683421908309302</c:v>
                </c:pt>
                <c:pt idx="3967">
                  <c:v>4.2978543724250997</c:v>
                </c:pt>
                <c:pt idx="3968">
                  <c:v>4.4065402521995596</c:v>
                </c:pt>
                <c:pt idx="3969">
                  <c:v>4.32481331506711</c:v>
                </c:pt>
                <c:pt idx="3970">
                  <c:v>4.3974598048885003</c:v>
                </c:pt>
                <c:pt idx="3971">
                  <c:v>4.3387178409913298</c:v>
                </c:pt>
                <c:pt idx="3972">
                  <c:v>4.3665298041726599</c:v>
                </c:pt>
                <c:pt idx="3973">
                  <c:v>4.4973738386391604</c:v>
                </c:pt>
                <c:pt idx="3974">
                  <c:v>4.4953650189390499</c:v>
                </c:pt>
                <c:pt idx="3975">
                  <c:v>4.5944056528201003</c:v>
                </c:pt>
                <c:pt idx="3976">
                  <c:v>4.5608674330211301</c:v>
                </c:pt>
                <c:pt idx="3977">
                  <c:v>4.5521474040754404</c:v>
                </c:pt>
                <c:pt idx="3978">
                  <c:v>4.6579138330716798</c:v>
                </c:pt>
                <c:pt idx="3979">
                  <c:v>4.5817519781121598</c:v>
                </c:pt>
                <c:pt idx="3980">
                  <c:v>4.5820515482808899</c:v>
                </c:pt>
                <c:pt idx="3981">
                  <c:v>4.5868662894463696</c:v>
                </c:pt>
                <c:pt idx="3982">
                  <c:v>4.65954003220501</c:v>
                </c:pt>
                <c:pt idx="3983">
                  <c:v>4.5428598439628303</c:v>
                </c:pt>
                <c:pt idx="3984">
                  <c:v>4.6364134094461802</c:v>
                </c:pt>
                <c:pt idx="3985">
                  <c:v>4.544343708814</c:v>
                </c:pt>
                <c:pt idx="3986">
                  <c:v>4.5670510675030398</c:v>
                </c:pt>
                <c:pt idx="3987">
                  <c:v>4.5696615922533601</c:v>
                </c:pt>
                <c:pt idx="3988">
                  <c:v>4.6503066653724501</c:v>
                </c:pt>
                <c:pt idx="3989">
                  <c:v>4.57894687633822</c:v>
                </c:pt>
                <c:pt idx="3990">
                  <c:v>4.5534212732626198</c:v>
                </c:pt>
                <c:pt idx="3991">
                  <c:v>4.6206837299567702</c:v>
                </c:pt>
                <c:pt idx="3992">
                  <c:v>4.6336413885439001</c:v>
                </c:pt>
                <c:pt idx="3993">
                  <c:v>4.6778014841145596</c:v>
                </c:pt>
                <c:pt idx="3994">
                  <c:v>4.8112706668628196</c:v>
                </c:pt>
                <c:pt idx="3995">
                  <c:v>4.7851642620390002</c:v>
                </c:pt>
                <c:pt idx="3996">
                  <c:v>4.7626347123165198</c:v>
                </c:pt>
                <c:pt idx="3997">
                  <c:v>4.7815300132149199</c:v>
                </c:pt>
                <c:pt idx="3998">
                  <c:v>4.7861436035204203</c:v>
                </c:pt>
                <c:pt idx="3999">
                  <c:v>4.8493133909874997</c:v>
                </c:pt>
                <c:pt idx="4000">
                  <c:v>4.82042187332081</c:v>
                </c:pt>
                <c:pt idx="4001">
                  <c:v>4.8250939545351903</c:v>
                </c:pt>
                <c:pt idx="4002">
                  <c:v>4.9190926346598802</c:v>
                </c:pt>
                <c:pt idx="4003">
                  <c:v>4.9115034976103704</c:v>
                </c:pt>
                <c:pt idx="4004">
                  <c:v>4.9211381676531003</c:v>
                </c:pt>
                <c:pt idx="4005">
                  <c:v>4.8868725443459997</c:v>
                </c:pt>
                <c:pt idx="4006">
                  <c:v>4.8495232121240797</c:v>
                </c:pt>
                <c:pt idx="4007">
                  <c:v>4.8265486327998897</c:v>
                </c:pt>
                <c:pt idx="4008">
                  <c:v>4.8348151723543298</c:v>
                </c:pt>
                <c:pt idx="4009">
                  <c:v>4.8316784846951704</c:v>
                </c:pt>
                <c:pt idx="4010">
                  <c:v>4.8701858357910899</c:v>
                </c:pt>
                <c:pt idx="4011">
                  <c:v>4.8676089246733296</c:v>
                </c:pt>
                <c:pt idx="4012">
                  <c:v>4.8710762558798404</c:v>
                </c:pt>
                <c:pt idx="4013">
                  <c:v>4.92540662334775</c:v>
                </c:pt>
                <c:pt idx="4014">
                  <c:v>4.9513821232876403</c:v>
                </c:pt>
                <c:pt idx="4015">
                  <c:v>4.9369378583380898</c:v>
                </c:pt>
                <c:pt idx="4016">
                  <c:v>4.9773812105146504</c:v>
                </c:pt>
                <c:pt idx="4017">
                  <c:v>4.9967375280067401</c:v>
                </c:pt>
                <c:pt idx="4018">
                  <c:v>5.0566557010031996</c:v>
                </c:pt>
                <c:pt idx="4019">
                  <c:v>5.1228271032390804</c:v>
                </c:pt>
                <c:pt idx="4020">
                  <c:v>5.1960918666607903</c:v>
                </c:pt>
                <c:pt idx="4021">
                  <c:v>5.2127772684648503</c:v>
                </c:pt>
                <c:pt idx="4022">
                  <c:v>5.1982221158783002</c:v>
                </c:pt>
                <c:pt idx="4023">
                  <c:v>5.1405038350419003</c:v>
                </c:pt>
                <c:pt idx="4024">
                  <c:v>5.0784543180916799</c:v>
                </c:pt>
                <c:pt idx="4025">
                  <c:v>5.0787227599520897</c:v>
                </c:pt>
                <c:pt idx="4026">
                  <c:v>5.0854427545243102</c:v>
                </c:pt>
                <c:pt idx="4027">
                  <c:v>5.1281776347176304</c:v>
                </c:pt>
                <c:pt idx="4028">
                  <c:v>5.1475332830984204</c:v>
                </c:pt>
                <c:pt idx="4029">
                  <c:v>5.1416772653103102</c:v>
                </c:pt>
                <c:pt idx="4030">
                  <c:v>5.1747086972580103</c:v>
                </c:pt>
                <c:pt idx="4031">
                  <c:v>5.1747086972580103</c:v>
                </c:pt>
                <c:pt idx="4032">
                  <c:v>5.1853456575391199</c:v>
                </c:pt>
                <c:pt idx="4033">
                  <c:v>5.1945122440461997</c:v>
                </c:pt>
                <c:pt idx="4034">
                  <c:v>5.2072861501691499</c:v>
                </c:pt>
                <c:pt idx="4035">
                  <c:v>5.1508763870486298</c:v>
                </c:pt>
                <c:pt idx="4036">
                  <c:v>5.1177659139637797</c:v>
                </c:pt>
                <c:pt idx="4037">
                  <c:v>5.1663678879828501</c:v>
                </c:pt>
                <c:pt idx="4038">
                  <c:v>5.1126787459484602</c:v>
                </c:pt>
                <c:pt idx="4039">
                  <c:v>5.0786028911878898</c:v>
                </c:pt>
                <c:pt idx="4040">
                  <c:v>5.0774165914484399</c:v>
                </c:pt>
                <c:pt idx="4041">
                  <c:v>5.0996566852881804</c:v>
                </c:pt>
                <c:pt idx="4042">
                  <c:v>5.1046712227072097</c:v>
                </c:pt>
                <c:pt idx="4043">
                  <c:v>5.1806004585813401</c:v>
                </c:pt>
                <c:pt idx="4044">
                  <c:v>5.1227834776576504</c:v>
                </c:pt>
                <c:pt idx="4045">
                  <c:v>5.1245629272668198</c:v>
                </c:pt>
                <c:pt idx="4046">
                  <c:v>5.0711915440912003</c:v>
                </c:pt>
                <c:pt idx="4047">
                  <c:v>5.1310845495589197</c:v>
                </c:pt>
                <c:pt idx="4048">
                  <c:v>5.0738849287037198</c:v>
                </c:pt>
                <c:pt idx="4049">
                  <c:v>5.0756401681141199</c:v>
                </c:pt>
                <c:pt idx="4050">
                  <c:v>5.0545863740138302</c:v>
                </c:pt>
                <c:pt idx="4051">
                  <c:v>5.09283546178637</c:v>
                </c:pt>
                <c:pt idx="4052">
                  <c:v>5.1011365336876402</c:v>
                </c:pt>
                <c:pt idx="4053">
                  <c:v>5.1802225139951901</c:v>
                </c:pt>
                <c:pt idx="4054">
                  <c:v>5.1383034850653804</c:v>
                </c:pt>
                <c:pt idx="4055">
                  <c:v>5.14006374805669</c:v>
                </c:pt>
                <c:pt idx="4056">
                  <c:v>5.1136657904761202</c:v>
                </c:pt>
                <c:pt idx="4057">
                  <c:v>5.1020341451615403</c:v>
                </c:pt>
                <c:pt idx="4058">
                  <c:v>5.0895299038473496</c:v>
                </c:pt>
                <c:pt idx="4059">
                  <c:v>5.10806323645118</c:v>
                </c:pt>
                <c:pt idx="4060">
                  <c:v>5.08981957954036</c:v>
                </c:pt>
                <c:pt idx="4061">
                  <c:v>5.1208060110692202</c:v>
                </c:pt>
                <c:pt idx="4062">
                  <c:v>5.1303623530641502</c:v>
                </c:pt>
                <c:pt idx="4063">
                  <c:v>5.1503470200074597</c:v>
                </c:pt>
                <c:pt idx="4064">
                  <c:v>5.1419464249101496</c:v>
                </c:pt>
                <c:pt idx="4065">
                  <c:v>5.0837363899871404</c:v>
                </c:pt>
                <c:pt idx="4066">
                  <c:v>5.0367971042217698</c:v>
                </c:pt>
                <c:pt idx="4067">
                  <c:v>5.0486472047654303</c:v>
                </c:pt>
                <c:pt idx="4068">
                  <c:v>5.0570778775964396</c:v>
                </c:pt>
                <c:pt idx="4069">
                  <c:v>5.03900295526776</c:v>
                </c:pt>
                <c:pt idx="4070">
                  <c:v>5.0165274751476501</c:v>
                </c:pt>
                <c:pt idx="4071">
                  <c:v>4.9777825635112798</c:v>
                </c:pt>
                <c:pt idx="4072">
                  <c:v>4.9608131436952601</c:v>
                </c:pt>
                <c:pt idx="4073">
                  <c:v>4.9510886823547597</c:v>
                </c:pt>
                <c:pt idx="4074">
                  <c:v>4.8735891681182704</c:v>
                </c:pt>
                <c:pt idx="4075">
                  <c:v>5.0875689049085402</c:v>
                </c:pt>
                <c:pt idx="4076">
                  <c:v>5.1933603399122497</c:v>
                </c:pt>
                <c:pt idx="4077">
                  <c:v>5.0816656262820397</c:v>
                </c:pt>
                <c:pt idx="4078">
                  <c:v>4.97810077722517</c:v>
                </c:pt>
                <c:pt idx="4079">
                  <c:v>4.8966699645339302</c:v>
                </c:pt>
                <c:pt idx="4080">
                  <c:v>4.8841193762426798</c:v>
                </c:pt>
                <c:pt idx="4081">
                  <c:v>4.8417692360109301</c:v>
                </c:pt>
                <c:pt idx="4082">
                  <c:v>4.8067307564146198</c:v>
                </c:pt>
                <c:pt idx="4083">
                  <c:v>4.8104428255906502</c:v>
                </c:pt>
                <c:pt idx="4084">
                  <c:v>4.7238099870805401</c:v>
                </c:pt>
                <c:pt idx="4085">
                  <c:v>4.7036210246603396</c:v>
                </c:pt>
                <c:pt idx="4086">
                  <c:v>4.6621944506327599</c:v>
                </c:pt>
                <c:pt idx="4087">
                  <c:v>4.6629834840094597</c:v>
                </c:pt>
                <c:pt idx="4088">
                  <c:v>4.63136519366887</c:v>
                </c:pt>
                <c:pt idx="4089">
                  <c:v>4.6389213847825701</c:v>
                </c:pt>
                <c:pt idx="4090">
                  <c:v>4.6540531545471699</c:v>
                </c:pt>
                <c:pt idx="4091">
                  <c:v>4.6597806249051299</c:v>
                </c:pt>
                <c:pt idx="4092">
                  <c:v>4.63634846122764</c:v>
                </c:pt>
                <c:pt idx="4093">
                  <c:v>4.6576391790463996</c:v>
                </c:pt>
                <c:pt idx="4094">
                  <c:v>4.6321335102972299</c:v>
                </c:pt>
                <c:pt idx="4095">
                  <c:v>4.6474280130470804</c:v>
                </c:pt>
                <c:pt idx="4096">
                  <c:v>4.6500350920244902</c:v>
                </c:pt>
                <c:pt idx="4097">
                  <c:v>4.6440374869861101</c:v>
                </c:pt>
                <c:pt idx="4098">
                  <c:v>4.65055650781997</c:v>
                </c:pt>
                <c:pt idx="4099">
                  <c:v>4.6596799608505401</c:v>
                </c:pt>
                <c:pt idx="4100">
                  <c:v>4.6643727030098701</c:v>
                </c:pt>
                <c:pt idx="4101">
                  <c:v>4.7006884776645697</c:v>
                </c:pt>
                <c:pt idx="4102">
                  <c:v>4.6840041645524</c:v>
                </c:pt>
                <c:pt idx="4103">
                  <c:v>4.6779652698716196</c:v>
                </c:pt>
                <c:pt idx="4104">
                  <c:v>4.6315175942511404</c:v>
                </c:pt>
                <c:pt idx="4105">
                  <c:v>4.6281629498295098</c:v>
                </c:pt>
                <c:pt idx="4106">
                  <c:v>4.6248083054078801</c:v>
                </c:pt>
                <c:pt idx="4107">
                  <c:v>4.6108874110484903</c:v>
                </c:pt>
                <c:pt idx="4108">
                  <c:v>4.63692560890349</c:v>
                </c:pt>
                <c:pt idx="4109">
                  <c:v>4.6418233135568201</c:v>
                </c:pt>
                <c:pt idx="4110">
                  <c:v>4.65809172985416</c:v>
                </c:pt>
                <c:pt idx="4111">
                  <c:v>4.6872747093791602</c:v>
                </c:pt>
                <c:pt idx="4112">
                  <c:v>4.6765762855119704</c:v>
                </c:pt>
                <c:pt idx="4113">
                  <c:v>4.6893144509448303</c:v>
                </c:pt>
                <c:pt idx="4114">
                  <c:v>4.69763147524632</c:v>
                </c:pt>
                <c:pt idx="4115">
                  <c:v>4.6973694008917999</c:v>
                </c:pt>
                <c:pt idx="4116">
                  <c:v>4.7088397865294898</c:v>
                </c:pt>
                <c:pt idx="4117">
                  <c:v>4.7380385757249002</c:v>
                </c:pt>
                <c:pt idx="4118">
                  <c:v>4.7340884364919704</c:v>
                </c:pt>
                <c:pt idx="4119">
                  <c:v>4.7232890714123599</c:v>
                </c:pt>
                <c:pt idx="4120">
                  <c:v>4.7514936539110098</c:v>
                </c:pt>
                <c:pt idx="4121">
                  <c:v>4.7419887149578397</c:v>
                </c:pt>
                <c:pt idx="4122">
                  <c:v>4.7256586200652899</c:v>
                </c:pt>
                <c:pt idx="4123">
                  <c:v>4.7259233890457004</c:v>
                </c:pt>
                <c:pt idx="4124">
                  <c:v>4.7517343529841103</c:v>
                </c:pt>
                <c:pt idx="4125">
                  <c:v>4.7691395704031496</c:v>
                </c:pt>
                <c:pt idx="4126">
                  <c:v>4.7685913114033198</c:v>
                </c:pt>
                <c:pt idx="4127">
                  <c:v>4.7817602251358604</c:v>
                </c:pt>
                <c:pt idx="4128">
                  <c:v>4.9201453691410402</c:v>
                </c:pt>
                <c:pt idx="4129">
                  <c:v>5.0050845866679499</c:v>
                </c:pt>
                <c:pt idx="4130">
                  <c:v>5.09141047489942</c:v>
                </c:pt>
                <c:pt idx="4131">
                  <c:v>5.0891247619620197</c:v>
                </c:pt>
                <c:pt idx="4132">
                  <c:v>5.1499717166418604</c:v>
                </c:pt>
                <c:pt idx="4133">
                  <c:v>5.1262008822231504</c:v>
                </c:pt>
                <c:pt idx="4134">
                  <c:v>5.1273495399937197</c:v>
                </c:pt>
                <c:pt idx="4135">
                  <c:v>5.1276367044363598</c:v>
                </c:pt>
                <c:pt idx="4136">
                  <c:v>5.1965445680667202</c:v>
                </c:pt>
                <c:pt idx="4137">
                  <c:v>5.2355931309641699</c:v>
                </c:pt>
                <c:pt idx="4138">
                  <c:v>5.20142636359164</c:v>
                </c:pt>
                <c:pt idx="4139">
                  <c:v>5.1511812880820802</c:v>
                </c:pt>
                <c:pt idx="4140">
                  <c:v>5.1893654570006698</c:v>
                </c:pt>
                <c:pt idx="4141">
                  <c:v>5.2200891517124397</c:v>
                </c:pt>
                <c:pt idx="4142">
                  <c:v>5.1638136229073899</c:v>
                </c:pt>
                <c:pt idx="4143">
                  <c:v>5.2103255606626098</c:v>
                </c:pt>
                <c:pt idx="4144">
                  <c:v>5.19539591029615</c:v>
                </c:pt>
                <c:pt idx="4145">
                  <c:v>5.1638136229073899</c:v>
                </c:pt>
                <c:pt idx="4146">
                  <c:v>5.1365388021582703</c:v>
                </c:pt>
                <c:pt idx="4147">
                  <c:v>5.1408083157363196</c:v>
                </c:pt>
                <c:pt idx="4148">
                  <c:v>5.16186837429471</c:v>
                </c:pt>
                <c:pt idx="4149">
                  <c:v>5.1939610316514404</c:v>
                </c:pt>
                <c:pt idx="4150">
                  <c:v>5.2721865220982602</c:v>
                </c:pt>
                <c:pt idx="4151">
                  <c:v>5.2639595959541898</c:v>
                </c:pt>
                <c:pt idx="4152">
                  <c:v>5.2844745082490299</c:v>
                </c:pt>
                <c:pt idx="4153">
                  <c:v>5.2812315946221302</c:v>
                </c:pt>
                <c:pt idx="4154">
                  <c:v>5.3030391313572602</c:v>
                </c:pt>
                <c:pt idx="4155">
                  <c:v>5.2635696173100497</c:v>
                </c:pt>
                <c:pt idx="4156">
                  <c:v>5.2468637961262496</c:v>
                </c:pt>
                <c:pt idx="4157">
                  <c:v>5.2585239315372396</c:v>
                </c:pt>
                <c:pt idx="4158">
                  <c:v>5.2555972561136599</c:v>
                </c:pt>
                <c:pt idx="4159">
                  <c:v>5.2289953136233303</c:v>
                </c:pt>
                <c:pt idx="4160">
                  <c:v>5.2498635288190298</c:v>
                </c:pt>
                <c:pt idx="4161">
                  <c:v>5.2373132586956199</c:v>
                </c:pt>
                <c:pt idx="4162">
                  <c:v>5.2539467151288601</c:v>
                </c:pt>
                <c:pt idx="4163">
                  <c:v>5.2354637408590499</c:v>
                </c:pt>
                <c:pt idx="4164">
                  <c:v>5.2357571684492799</c:v>
                </c:pt>
                <c:pt idx="4165">
                  <c:v>5.1905782112981198</c:v>
                </c:pt>
                <c:pt idx="4166">
                  <c:v>5.2278375874279703</c:v>
                </c:pt>
                <c:pt idx="4167">
                  <c:v>5.1993334017684001</c:v>
                </c:pt>
                <c:pt idx="4168">
                  <c:v>5.1925028365456303</c:v>
                </c:pt>
                <c:pt idx="4169">
                  <c:v>5.3290901425287203</c:v>
                </c:pt>
                <c:pt idx="4170">
                  <c:v>5.3005829570601</c:v>
                </c:pt>
                <c:pt idx="4171">
                  <c:v>5.2338084921581398</c:v>
                </c:pt>
                <c:pt idx="4172">
                  <c:v>5.2182283003757703</c:v>
                </c:pt>
                <c:pt idx="4173">
                  <c:v>5.2325608064995004</c:v>
                </c:pt>
                <c:pt idx="4174">
                  <c:v>5.2276642493461596</c:v>
                </c:pt>
                <c:pt idx="4175">
                  <c:v>5.1790718512743101</c:v>
                </c:pt>
                <c:pt idx="4176">
                  <c:v>5.1906800788787004</c:v>
                </c:pt>
                <c:pt idx="4177">
                  <c:v>5.1588533008268396</c:v>
                </c:pt>
                <c:pt idx="4178">
                  <c:v>5.1726363205756698</c:v>
                </c:pt>
                <c:pt idx="4179">
                  <c:v>5.1260216197179496</c:v>
                </c:pt>
                <c:pt idx="4180">
                  <c:v>5.1140569972953598</c:v>
                </c:pt>
                <c:pt idx="4181">
                  <c:v>5.1107302685446596</c:v>
                </c:pt>
                <c:pt idx="4182">
                  <c:v>5.0880251440485198</c:v>
                </c:pt>
                <c:pt idx="4183">
                  <c:v>5.11660942915793</c:v>
                </c:pt>
                <c:pt idx="4184">
                  <c:v>5.10467826467102</c:v>
                </c:pt>
                <c:pt idx="4185">
                  <c:v>5.1193268592768701</c:v>
                </c:pt>
                <c:pt idx="4186">
                  <c:v>5.1418164225798302</c:v>
                </c:pt>
                <c:pt idx="4187">
                  <c:v>5.1387418109875798</c:v>
                </c:pt>
                <c:pt idx="4188">
                  <c:v>5.1018551622123303</c:v>
                </c:pt>
                <c:pt idx="4189">
                  <c:v>5.0825275660485403</c:v>
                </c:pt>
                <c:pt idx="4190">
                  <c:v>5.0029641223509804</c:v>
                </c:pt>
                <c:pt idx="4191">
                  <c:v>5.0176639342328997</c:v>
                </c:pt>
                <c:pt idx="4192">
                  <c:v>5.0540138364287701</c:v>
                </c:pt>
                <c:pt idx="4193">
                  <c:v>5.04706625818259</c:v>
                </c:pt>
                <c:pt idx="4194">
                  <c:v>5.0874232362110803</c:v>
                </c:pt>
                <c:pt idx="4195">
                  <c:v>5.0371754773369899</c:v>
                </c:pt>
                <c:pt idx="4196">
                  <c:v>5.06203338846574</c:v>
                </c:pt>
                <c:pt idx="4197">
                  <c:v>5.0501741721201601</c:v>
                </c:pt>
                <c:pt idx="4198">
                  <c:v>5.0633483789849301</c:v>
                </c:pt>
                <c:pt idx="4199">
                  <c:v>5.0867373889998397</c:v>
                </c:pt>
                <c:pt idx="4200">
                  <c:v>5.10367565496884</c:v>
                </c:pt>
                <c:pt idx="4201">
                  <c:v>5.1142189941942497</c:v>
                </c:pt>
                <c:pt idx="4202">
                  <c:v>5.1052657850590499</c:v>
                </c:pt>
                <c:pt idx="4203">
                  <c:v>5.1204140201662103</c:v>
                </c:pt>
                <c:pt idx="4204">
                  <c:v>5.1709959766691096</c:v>
                </c:pt>
                <c:pt idx="4205">
                  <c:v>5.1723714342535798</c:v>
                </c:pt>
                <c:pt idx="4206">
                  <c:v>5.1498099509386597</c:v>
                </c:pt>
                <c:pt idx="4207">
                  <c:v>5.1968561009594598</c:v>
                </c:pt>
                <c:pt idx="4208">
                  <c:v>5.2337226423418999</c:v>
                </c:pt>
                <c:pt idx="4209">
                  <c:v>5.2287709977490904</c:v>
                </c:pt>
                <c:pt idx="4210">
                  <c:v>5.2510561616112801</c:v>
                </c:pt>
                <c:pt idx="4211">
                  <c:v>5.23042338807638</c:v>
                </c:pt>
                <c:pt idx="4212">
                  <c:v>5.23042338807638</c:v>
                </c:pt>
                <c:pt idx="4213">
                  <c:v>5.2480304636039499</c:v>
                </c:pt>
                <c:pt idx="4214">
                  <c:v>5.2637143557405697</c:v>
                </c:pt>
                <c:pt idx="4215">
                  <c:v>5.2493345223325898</c:v>
                </c:pt>
                <c:pt idx="4216">
                  <c:v>5.2713528096456903</c:v>
                </c:pt>
                <c:pt idx="4217">
                  <c:v>5.2852112054129101</c:v>
                </c:pt>
                <c:pt idx="4218">
                  <c:v>5.3084959828731302</c:v>
                </c:pt>
                <c:pt idx="4219">
                  <c:v>5.2853185012142996</c:v>
                </c:pt>
                <c:pt idx="4220">
                  <c:v>5.3016723003875503</c:v>
                </c:pt>
                <c:pt idx="4221">
                  <c:v>5.2612685513137603</c:v>
                </c:pt>
                <c:pt idx="4222">
                  <c:v>5.2070729664716797</c:v>
                </c:pt>
                <c:pt idx="4223">
                  <c:v>5.21356312153637</c:v>
                </c:pt>
                <c:pt idx="4224">
                  <c:v>5.2233160126543403</c:v>
                </c:pt>
                <c:pt idx="4225">
                  <c:v>5.2619124677975799</c:v>
                </c:pt>
                <c:pt idx="4226">
                  <c:v>5.2624624755133196</c:v>
                </c:pt>
                <c:pt idx="4227">
                  <c:v>5.2599856237990803</c:v>
                </c:pt>
                <c:pt idx="4228">
                  <c:v>5.25585896025847</c:v>
                </c:pt>
                <c:pt idx="4229">
                  <c:v>5.2989801192092196</c:v>
                </c:pt>
                <c:pt idx="4230">
                  <c:v>5.2877170887591198</c:v>
                </c:pt>
                <c:pt idx="4231">
                  <c:v>5.2879929405947896</c:v>
                </c:pt>
                <c:pt idx="4232">
                  <c:v>5.29623263492602</c:v>
                </c:pt>
                <c:pt idx="4233">
                  <c:v>5.33358573199307</c:v>
                </c:pt>
                <c:pt idx="4234">
                  <c:v>5.3085907971637001</c:v>
                </c:pt>
                <c:pt idx="4235">
                  <c:v>5.2742572466785198</c:v>
                </c:pt>
                <c:pt idx="4236">
                  <c:v>5.2491885458651701</c:v>
                </c:pt>
                <c:pt idx="4237">
                  <c:v>5.2165658821449599</c:v>
                </c:pt>
                <c:pt idx="4238">
                  <c:v>5.2218574858065496</c:v>
                </c:pt>
                <c:pt idx="4239">
                  <c:v>5.21204960855981</c:v>
                </c:pt>
                <c:pt idx="4240">
                  <c:v>5.2490424601034</c:v>
                </c:pt>
                <c:pt idx="4241">
                  <c:v>5.2434931342853597</c:v>
                </c:pt>
                <c:pt idx="4242">
                  <c:v>5.2477208129214903</c:v>
                </c:pt>
                <c:pt idx="4243">
                  <c:v>5.2556480421029699</c:v>
                </c:pt>
                <c:pt idx="4244">
                  <c:v>5.2458710376488096</c:v>
                </c:pt>
                <c:pt idx="4245">
                  <c:v>5.2627289748860404</c:v>
                </c:pt>
                <c:pt idx="4246">
                  <c:v>5.1750677503414604</c:v>
                </c:pt>
                <c:pt idx="4247">
                  <c:v>5.2139533589245701</c:v>
                </c:pt>
                <c:pt idx="4248">
                  <c:v>5.2100427543055501</c:v>
                </c:pt>
                <c:pt idx="4249">
                  <c:v>5.2285352470442801</c:v>
                </c:pt>
                <c:pt idx="4250">
                  <c:v>5.2099322901170204</c:v>
                </c:pt>
                <c:pt idx="4251">
                  <c:v>5.2214614391194702</c:v>
                </c:pt>
                <c:pt idx="4252">
                  <c:v>5.2135715333564896</c:v>
                </c:pt>
                <c:pt idx="4253">
                  <c:v>5.1917981771292201</c:v>
                </c:pt>
                <c:pt idx="4254">
                  <c:v>5.1886716709844798</c:v>
                </c:pt>
                <c:pt idx="4255">
                  <c:v>5.21235424610735</c:v>
                </c:pt>
                <c:pt idx="4256">
                  <c:v>5.1585965094384099</c:v>
                </c:pt>
                <c:pt idx="4257">
                  <c:v>5.1707084390315501</c:v>
                </c:pt>
                <c:pt idx="4258">
                  <c:v>5.1598741499832101</c:v>
                </c:pt>
                <c:pt idx="4259">
                  <c:v>5.1531173374320698</c:v>
                </c:pt>
                <c:pt idx="4260">
                  <c:v>5.07411460606495</c:v>
                </c:pt>
                <c:pt idx="4261">
                  <c:v>5.0884078633846599</c:v>
                </c:pt>
                <c:pt idx="4262">
                  <c:v>5.0819109282393402</c:v>
                </c:pt>
                <c:pt idx="4263">
                  <c:v>5.0774930123405202</c:v>
                </c:pt>
                <c:pt idx="4264">
                  <c:v>5.0712559546010096</c:v>
                </c:pt>
                <c:pt idx="4265">
                  <c:v>5.1154351135892</c:v>
                </c:pt>
                <c:pt idx="4266">
                  <c:v>5.1097178106613201</c:v>
                </c:pt>
                <c:pt idx="4267">
                  <c:v>5.1291722063393204</c:v>
                </c:pt>
                <c:pt idx="4268">
                  <c:v>5.1434387631698497</c:v>
                </c:pt>
                <c:pt idx="4269">
                  <c:v>5.1541234577184998</c:v>
                </c:pt>
                <c:pt idx="4270">
                  <c:v>5.1502008022191701</c:v>
                </c:pt>
                <c:pt idx="4271">
                  <c:v>5.13191839793196</c:v>
                </c:pt>
                <c:pt idx="4272">
                  <c:v>5.1491560934027598</c:v>
                </c:pt>
                <c:pt idx="4273">
                  <c:v>5.1554243463012304</c:v>
                </c:pt>
                <c:pt idx="4274">
                  <c:v>5.1517604032379598</c:v>
                </c:pt>
                <c:pt idx="4275">
                  <c:v>5.1590795708801203</c:v>
                </c:pt>
                <c:pt idx="4276">
                  <c:v>5.1860677949846297</c:v>
                </c:pt>
                <c:pt idx="4277">
                  <c:v>5.2262456484580202</c:v>
                </c:pt>
                <c:pt idx="4278">
                  <c:v>5.1710821456589002</c:v>
                </c:pt>
                <c:pt idx="4279">
                  <c:v>5.1894977891851903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52-4D14-9588-DA28791098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5146424"/>
        <c:axId val="585147736"/>
      </c:lineChart>
      <c:dateAx>
        <c:axId val="58514642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5147736"/>
        <c:crosses val="autoZero"/>
        <c:auto val="1"/>
        <c:lblOffset val="100"/>
        <c:baseTimeUnit val="days"/>
      </c:dateAx>
      <c:valAx>
        <c:axId val="585147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5146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520007367500117"/>
          <c:y val="0.17586925046848437"/>
          <c:w val="0.25321454977015656"/>
          <c:h val="6.212081027143832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update every</a:t>
            </a:r>
            <a:r>
              <a:rPr lang="en-US" baseline="0"/>
              <a:t> one year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Bench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Sheet1!$A$2:$A$4281</c:f>
              <c:numCache>
                <c:formatCode>m/d/yyyy</c:formatCode>
                <c:ptCount val="4280"/>
                <c:pt idx="0">
                  <c:v>36635</c:v>
                </c:pt>
                <c:pt idx="1">
                  <c:v>36636</c:v>
                </c:pt>
                <c:pt idx="2">
                  <c:v>36640</c:v>
                </c:pt>
                <c:pt idx="3">
                  <c:v>36641</c:v>
                </c:pt>
                <c:pt idx="4">
                  <c:v>36642</c:v>
                </c:pt>
                <c:pt idx="5">
                  <c:v>36643</c:v>
                </c:pt>
                <c:pt idx="6">
                  <c:v>36644</c:v>
                </c:pt>
                <c:pt idx="7">
                  <c:v>36647</c:v>
                </c:pt>
                <c:pt idx="8">
                  <c:v>36648</c:v>
                </c:pt>
                <c:pt idx="9">
                  <c:v>36649</c:v>
                </c:pt>
                <c:pt idx="10">
                  <c:v>36650</c:v>
                </c:pt>
                <c:pt idx="11">
                  <c:v>36651</c:v>
                </c:pt>
                <c:pt idx="12">
                  <c:v>36654</c:v>
                </c:pt>
                <c:pt idx="13">
                  <c:v>36655</c:v>
                </c:pt>
                <c:pt idx="14">
                  <c:v>36656</c:v>
                </c:pt>
                <c:pt idx="15">
                  <c:v>36657</c:v>
                </c:pt>
                <c:pt idx="16">
                  <c:v>36658</c:v>
                </c:pt>
                <c:pt idx="17">
                  <c:v>36661</c:v>
                </c:pt>
                <c:pt idx="18">
                  <c:v>36662</c:v>
                </c:pt>
                <c:pt idx="19">
                  <c:v>36663</c:v>
                </c:pt>
                <c:pt idx="20">
                  <c:v>36664</c:v>
                </c:pt>
                <c:pt idx="21">
                  <c:v>36665</c:v>
                </c:pt>
                <c:pt idx="22">
                  <c:v>36668</c:v>
                </c:pt>
                <c:pt idx="23">
                  <c:v>36669</c:v>
                </c:pt>
                <c:pt idx="24">
                  <c:v>36670</c:v>
                </c:pt>
                <c:pt idx="25">
                  <c:v>36671</c:v>
                </c:pt>
                <c:pt idx="26">
                  <c:v>36672</c:v>
                </c:pt>
                <c:pt idx="27">
                  <c:v>36676</c:v>
                </c:pt>
                <c:pt idx="28">
                  <c:v>36677</c:v>
                </c:pt>
                <c:pt idx="29">
                  <c:v>36678</c:v>
                </c:pt>
                <c:pt idx="30">
                  <c:v>36679</c:v>
                </c:pt>
                <c:pt idx="31">
                  <c:v>36682</c:v>
                </c:pt>
                <c:pt idx="32">
                  <c:v>36683</c:v>
                </c:pt>
                <c:pt idx="33">
                  <c:v>36684</c:v>
                </c:pt>
                <c:pt idx="34">
                  <c:v>36685</c:v>
                </c:pt>
                <c:pt idx="35">
                  <c:v>36686</c:v>
                </c:pt>
                <c:pt idx="36">
                  <c:v>36689</c:v>
                </c:pt>
                <c:pt idx="37">
                  <c:v>36690</c:v>
                </c:pt>
                <c:pt idx="38">
                  <c:v>36691</c:v>
                </c:pt>
                <c:pt idx="39">
                  <c:v>36692</c:v>
                </c:pt>
                <c:pt idx="40">
                  <c:v>36693</c:v>
                </c:pt>
                <c:pt idx="41">
                  <c:v>36696</c:v>
                </c:pt>
                <c:pt idx="42">
                  <c:v>36697</c:v>
                </c:pt>
                <c:pt idx="43">
                  <c:v>36698</c:v>
                </c:pt>
                <c:pt idx="44">
                  <c:v>36699</c:v>
                </c:pt>
                <c:pt idx="45">
                  <c:v>36700</c:v>
                </c:pt>
                <c:pt idx="46">
                  <c:v>36703</c:v>
                </c:pt>
                <c:pt idx="47">
                  <c:v>36704</c:v>
                </c:pt>
                <c:pt idx="48">
                  <c:v>36705</c:v>
                </c:pt>
                <c:pt idx="49">
                  <c:v>36706</c:v>
                </c:pt>
                <c:pt idx="50">
                  <c:v>36707</c:v>
                </c:pt>
                <c:pt idx="51">
                  <c:v>36710</c:v>
                </c:pt>
                <c:pt idx="52">
                  <c:v>36712</c:v>
                </c:pt>
                <c:pt idx="53">
                  <c:v>36713</c:v>
                </c:pt>
                <c:pt idx="54">
                  <c:v>36714</c:v>
                </c:pt>
                <c:pt idx="55">
                  <c:v>36717</c:v>
                </c:pt>
                <c:pt idx="56">
                  <c:v>36718</c:v>
                </c:pt>
                <c:pt idx="57">
                  <c:v>36719</c:v>
                </c:pt>
                <c:pt idx="58">
                  <c:v>36720</c:v>
                </c:pt>
                <c:pt idx="59">
                  <c:v>36721</c:v>
                </c:pt>
                <c:pt idx="60">
                  <c:v>36724</c:v>
                </c:pt>
                <c:pt idx="61">
                  <c:v>36725</c:v>
                </c:pt>
                <c:pt idx="62">
                  <c:v>36726</c:v>
                </c:pt>
                <c:pt idx="63">
                  <c:v>36727</c:v>
                </c:pt>
                <c:pt idx="64">
                  <c:v>36728</c:v>
                </c:pt>
                <c:pt idx="65">
                  <c:v>36731</c:v>
                </c:pt>
                <c:pt idx="66">
                  <c:v>36732</c:v>
                </c:pt>
                <c:pt idx="67">
                  <c:v>36733</c:v>
                </c:pt>
                <c:pt idx="68">
                  <c:v>36734</c:v>
                </c:pt>
                <c:pt idx="69">
                  <c:v>36735</c:v>
                </c:pt>
                <c:pt idx="70">
                  <c:v>36738</c:v>
                </c:pt>
                <c:pt idx="71">
                  <c:v>36739</c:v>
                </c:pt>
                <c:pt idx="72">
                  <c:v>36740</c:v>
                </c:pt>
                <c:pt idx="73">
                  <c:v>36741</c:v>
                </c:pt>
                <c:pt idx="74">
                  <c:v>36742</c:v>
                </c:pt>
                <c:pt idx="75">
                  <c:v>36745</c:v>
                </c:pt>
                <c:pt idx="76">
                  <c:v>36746</c:v>
                </c:pt>
                <c:pt idx="77">
                  <c:v>36747</c:v>
                </c:pt>
                <c:pt idx="78">
                  <c:v>36748</c:v>
                </c:pt>
                <c:pt idx="79">
                  <c:v>36749</c:v>
                </c:pt>
                <c:pt idx="80">
                  <c:v>36752</c:v>
                </c:pt>
                <c:pt idx="81">
                  <c:v>36753</c:v>
                </c:pt>
                <c:pt idx="82">
                  <c:v>36754</c:v>
                </c:pt>
                <c:pt idx="83">
                  <c:v>36755</c:v>
                </c:pt>
                <c:pt idx="84">
                  <c:v>36756</c:v>
                </c:pt>
                <c:pt idx="85">
                  <c:v>36759</c:v>
                </c:pt>
                <c:pt idx="86">
                  <c:v>36760</c:v>
                </c:pt>
                <c:pt idx="87">
                  <c:v>36761</c:v>
                </c:pt>
                <c:pt idx="88">
                  <c:v>36762</c:v>
                </c:pt>
                <c:pt idx="89">
                  <c:v>36763</c:v>
                </c:pt>
                <c:pt idx="90">
                  <c:v>36766</c:v>
                </c:pt>
                <c:pt idx="91">
                  <c:v>36767</c:v>
                </c:pt>
                <c:pt idx="92">
                  <c:v>36768</c:v>
                </c:pt>
                <c:pt idx="93">
                  <c:v>36769</c:v>
                </c:pt>
                <c:pt idx="94">
                  <c:v>36770</c:v>
                </c:pt>
                <c:pt idx="95">
                  <c:v>36774</c:v>
                </c:pt>
                <c:pt idx="96">
                  <c:v>36775</c:v>
                </c:pt>
                <c:pt idx="97">
                  <c:v>36776</c:v>
                </c:pt>
                <c:pt idx="98">
                  <c:v>36777</c:v>
                </c:pt>
                <c:pt idx="99">
                  <c:v>36780</c:v>
                </c:pt>
                <c:pt idx="100">
                  <c:v>36781</c:v>
                </c:pt>
                <c:pt idx="101">
                  <c:v>36782</c:v>
                </c:pt>
                <c:pt idx="102">
                  <c:v>36783</c:v>
                </c:pt>
                <c:pt idx="103">
                  <c:v>36784</c:v>
                </c:pt>
                <c:pt idx="104">
                  <c:v>36787</c:v>
                </c:pt>
                <c:pt idx="105">
                  <c:v>36788</c:v>
                </c:pt>
                <c:pt idx="106">
                  <c:v>36789</c:v>
                </c:pt>
                <c:pt idx="107">
                  <c:v>36790</c:v>
                </c:pt>
                <c:pt idx="108">
                  <c:v>36791</c:v>
                </c:pt>
                <c:pt idx="109">
                  <c:v>36794</c:v>
                </c:pt>
                <c:pt idx="110">
                  <c:v>36795</c:v>
                </c:pt>
                <c:pt idx="111">
                  <c:v>36796</c:v>
                </c:pt>
                <c:pt idx="112">
                  <c:v>36797</c:v>
                </c:pt>
                <c:pt idx="113">
                  <c:v>36798</c:v>
                </c:pt>
                <c:pt idx="114">
                  <c:v>36801</c:v>
                </c:pt>
                <c:pt idx="115">
                  <c:v>36802</c:v>
                </c:pt>
                <c:pt idx="116">
                  <c:v>36803</c:v>
                </c:pt>
                <c:pt idx="117">
                  <c:v>36804</c:v>
                </c:pt>
                <c:pt idx="118">
                  <c:v>36805</c:v>
                </c:pt>
                <c:pt idx="119">
                  <c:v>36808</c:v>
                </c:pt>
                <c:pt idx="120">
                  <c:v>36809</c:v>
                </c:pt>
                <c:pt idx="121">
                  <c:v>36810</c:v>
                </c:pt>
                <c:pt idx="122">
                  <c:v>36811</c:v>
                </c:pt>
                <c:pt idx="123">
                  <c:v>36812</c:v>
                </c:pt>
                <c:pt idx="124">
                  <c:v>36815</c:v>
                </c:pt>
                <c:pt idx="125">
                  <c:v>36816</c:v>
                </c:pt>
                <c:pt idx="126">
                  <c:v>36817</c:v>
                </c:pt>
                <c:pt idx="127">
                  <c:v>36818</c:v>
                </c:pt>
                <c:pt idx="128">
                  <c:v>36819</c:v>
                </c:pt>
                <c:pt idx="129">
                  <c:v>36822</c:v>
                </c:pt>
                <c:pt idx="130">
                  <c:v>36823</c:v>
                </c:pt>
                <c:pt idx="131">
                  <c:v>36824</c:v>
                </c:pt>
                <c:pt idx="132">
                  <c:v>36825</c:v>
                </c:pt>
                <c:pt idx="133">
                  <c:v>36826</c:v>
                </c:pt>
                <c:pt idx="134">
                  <c:v>36829</c:v>
                </c:pt>
                <c:pt idx="135">
                  <c:v>36830</c:v>
                </c:pt>
                <c:pt idx="136">
                  <c:v>36831</c:v>
                </c:pt>
                <c:pt idx="137">
                  <c:v>36832</c:v>
                </c:pt>
                <c:pt idx="138">
                  <c:v>36833</c:v>
                </c:pt>
                <c:pt idx="139">
                  <c:v>36836</c:v>
                </c:pt>
                <c:pt idx="140">
                  <c:v>36837</c:v>
                </c:pt>
                <c:pt idx="141">
                  <c:v>36838</c:v>
                </c:pt>
                <c:pt idx="142">
                  <c:v>36839</c:v>
                </c:pt>
                <c:pt idx="143">
                  <c:v>36840</c:v>
                </c:pt>
                <c:pt idx="144">
                  <c:v>36843</c:v>
                </c:pt>
                <c:pt idx="145">
                  <c:v>36844</c:v>
                </c:pt>
                <c:pt idx="146">
                  <c:v>36845</c:v>
                </c:pt>
                <c:pt idx="147">
                  <c:v>36846</c:v>
                </c:pt>
                <c:pt idx="148">
                  <c:v>36847</c:v>
                </c:pt>
                <c:pt idx="149">
                  <c:v>36850</c:v>
                </c:pt>
                <c:pt idx="150">
                  <c:v>36851</c:v>
                </c:pt>
                <c:pt idx="151">
                  <c:v>36852</c:v>
                </c:pt>
                <c:pt idx="152">
                  <c:v>36854</c:v>
                </c:pt>
                <c:pt idx="153">
                  <c:v>36857</c:v>
                </c:pt>
                <c:pt idx="154">
                  <c:v>36858</c:v>
                </c:pt>
                <c:pt idx="155">
                  <c:v>36859</c:v>
                </c:pt>
                <c:pt idx="156">
                  <c:v>36860</c:v>
                </c:pt>
                <c:pt idx="157">
                  <c:v>36861</c:v>
                </c:pt>
                <c:pt idx="158">
                  <c:v>36864</c:v>
                </c:pt>
                <c:pt idx="159">
                  <c:v>36865</c:v>
                </c:pt>
                <c:pt idx="160">
                  <c:v>36866</c:v>
                </c:pt>
                <c:pt idx="161">
                  <c:v>36867</c:v>
                </c:pt>
                <c:pt idx="162">
                  <c:v>36868</c:v>
                </c:pt>
                <c:pt idx="163">
                  <c:v>36871</c:v>
                </c:pt>
                <c:pt idx="164">
                  <c:v>36872</c:v>
                </c:pt>
                <c:pt idx="165">
                  <c:v>36873</c:v>
                </c:pt>
                <c:pt idx="166">
                  <c:v>36874</c:v>
                </c:pt>
                <c:pt idx="167">
                  <c:v>36875</c:v>
                </c:pt>
                <c:pt idx="168">
                  <c:v>36878</c:v>
                </c:pt>
                <c:pt idx="169">
                  <c:v>36879</c:v>
                </c:pt>
                <c:pt idx="170">
                  <c:v>36880</c:v>
                </c:pt>
                <c:pt idx="171">
                  <c:v>36881</c:v>
                </c:pt>
                <c:pt idx="172">
                  <c:v>36882</c:v>
                </c:pt>
                <c:pt idx="173">
                  <c:v>36886</c:v>
                </c:pt>
                <c:pt idx="174">
                  <c:v>36887</c:v>
                </c:pt>
                <c:pt idx="175">
                  <c:v>36888</c:v>
                </c:pt>
                <c:pt idx="176">
                  <c:v>36889</c:v>
                </c:pt>
                <c:pt idx="177">
                  <c:v>36893</c:v>
                </c:pt>
                <c:pt idx="178">
                  <c:v>36894</c:v>
                </c:pt>
                <c:pt idx="179">
                  <c:v>36895</c:v>
                </c:pt>
                <c:pt idx="180">
                  <c:v>36896</c:v>
                </c:pt>
                <c:pt idx="181">
                  <c:v>36899</c:v>
                </c:pt>
                <c:pt idx="182">
                  <c:v>36900</c:v>
                </c:pt>
                <c:pt idx="183">
                  <c:v>36901</c:v>
                </c:pt>
                <c:pt idx="184">
                  <c:v>36902</c:v>
                </c:pt>
                <c:pt idx="185">
                  <c:v>36903</c:v>
                </c:pt>
                <c:pt idx="186">
                  <c:v>36907</c:v>
                </c:pt>
                <c:pt idx="187">
                  <c:v>36908</c:v>
                </c:pt>
                <c:pt idx="188">
                  <c:v>36909</c:v>
                </c:pt>
                <c:pt idx="189">
                  <c:v>36910</c:v>
                </c:pt>
                <c:pt idx="190">
                  <c:v>36913</c:v>
                </c:pt>
                <c:pt idx="191">
                  <c:v>36914</c:v>
                </c:pt>
                <c:pt idx="192">
                  <c:v>36915</c:v>
                </c:pt>
                <c:pt idx="193">
                  <c:v>36916</c:v>
                </c:pt>
                <c:pt idx="194">
                  <c:v>36917</c:v>
                </c:pt>
                <c:pt idx="195">
                  <c:v>36920</c:v>
                </c:pt>
                <c:pt idx="196">
                  <c:v>36921</c:v>
                </c:pt>
                <c:pt idx="197">
                  <c:v>36922</c:v>
                </c:pt>
                <c:pt idx="198">
                  <c:v>36923</c:v>
                </c:pt>
                <c:pt idx="199">
                  <c:v>36924</c:v>
                </c:pt>
                <c:pt idx="200">
                  <c:v>36927</c:v>
                </c:pt>
                <c:pt idx="201">
                  <c:v>36928</c:v>
                </c:pt>
                <c:pt idx="202">
                  <c:v>36929</c:v>
                </c:pt>
                <c:pt idx="203">
                  <c:v>36930</c:v>
                </c:pt>
                <c:pt idx="204">
                  <c:v>36931</c:v>
                </c:pt>
                <c:pt idx="205">
                  <c:v>36934</c:v>
                </c:pt>
                <c:pt idx="206">
                  <c:v>36935</c:v>
                </c:pt>
                <c:pt idx="207">
                  <c:v>36936</c:v>
                </c:pt>
                <c:pt idx="208">
                  <c:v>36937</c:v>
                </c:pt>
                <c:pt idx="209">
                  <c:v>36938</c:v>
                </c:pt>
                <c:pt idx="210">
                  <c:v>36942</c:v>
                </c:pt>
                <c:pt idx="211">
                  <c:v>36943</c:v>
                </c:pt>
                <c:pt idx="212">
                  <c:v>36944</c:v>
                </c:pt>
                <c:pt idx="213">
                  <c:v>36945</c:v>
                </c:pt>
                <c:pt idx="214">
                  <c:v>36948</c:v>
                </c:pt>
                <c:pt idx="215">
                  <c:v>36949</c:v>
                </c:pt>
                <c:pt idx="216">
                  <c:v>36950</c:v>
                </c:pt>
                <c:pt idx="217">
                  <c:v>36951</c:v>
                </c:pt>
                <c:pt idx="218">
                  <c:v>36952</c:v>
                </c:pt>
                <c:pt idx="219">
                  <c:v>36955</c:v>
                </c:pt>
                <c:pt idx="220">
                  <c:v>36956</c:v>
                </c:pt>
                <c:pt idx="221">
                  <c:v>36957</c:v>
                </c:pt>
                <c:pt idx="222">
                  <c:v>36958</c:v>
                </c:pt>
                <c:pt idx="223">
                  <c:v>36959</c:v>
                </c:pt>
                <c:pt idx="224">
                  <c:v>36962</c:v>
                </c:pt>
                <c:pt idx="225">
                  <c:v>36963</c:v>
                </c:pt>
                <c:pt idx="226">
                  <c:v>36964</c:v>
                </c:pt>
                <c:pt idx="227">
                  <c:v>36965</c:v>
                </c:pt>
                <c:pt idx="228">
                  <c:v>36966</c:v>
                </c:pt>
                <c:pt idx="229">
                  <c:v>36969</c:v>
                </c:pt>
                <c:pt idx="230">
                  <c:v>36970</c:v>
                </c:pt>
                <c:pt idx="231">
                  <c:v>36971</c:v>
                </c:pt>
                <c:pt idx="232">
                  <c:v>36972</c:v>
                </c:pt>
                <c:pt idx="233">
                  <c:v>36973</c:v>
                </c:pt>
                <c:pt idx="234">
                  <c:v>36976</c:v>
                </c:pt>
                <c:pt idx="235">
                  <c:v>36977</c:v>
                </c:pt>
                <c:pt idx="236">
                  <c:v>36978</c:v>
                </c:pt>
                <c:pt idx="237">
                  <c:v>36979</c:v>
                </c:pt>
                <c:pt idx="238">
                  <c:v>36980</c:v>
                </c:pt>
                <c:pt idx="239">
                  <c:v>36983</c:v>
                </c:pt>
                <c:pt idx="240">
                  <c:v>36984</c:v>
                </c:pt>
                <c:pt idx="241">
                  <c:v>36985</c:v>
                </c:pt>
                <c:pt idx="242">
                  <c:v>36986</c:v>
                </c:pt>
                <c:pt idx="243">
                  <c:v>36987</c:v>
                </c:pt>
                <c:pt idx="244">
                  <c:v>36990</c:v>
                </c:pt>
                <c:pt idx="245">
                  <c:v>36991</c:v>
                </c:pt>
                <c:pt idx="246">
                  <c:v>36992</c:v>
                </c:pt>
                <c:pt idx="247">
                  <c:v>36993</c:v>
                </c:pt>
                <c:pt idx="248">
                  <c:v>36994</c:v>
                </c:pt>
                <c:pt idx="249">
                  <c:v>36997</c:v>
                </c:pt>
                <c:pt idx="250">
                  <c:v>36998</c:v>
                </c:pt>
                <c:pt idx="251">
                  <c:v>36999</c:v>
                </c:pt>
                <c:pt idx="252">
                  <c:v>37000</c:v>
                </c:pt>
                <c:pt idx="253">
                  <c:v>37001</c:v>
                </c:pt>
                <c:pt idx="254">
                  <c:v>37004</c:v>
                </c:pt>
                <c:pt idx="255">
                  <c:v>37005</c:v>
                </c:pt>
                <c:pt idx="256">
                  <c:v>37006</c:v>
                </c:pt>
                <c:pt idx="257">
                  <c:v>37007</c:v>
                </c:pt>
                <c:pt idx="258">
                  <c:v>37008</c:v>
                </c:pt>
                <c:pt idx="259">
                  <c:v>37011</c:v>
                </c:pt>
                <c:pt idx="260">
                  <c:v>37012</c:v>
                </c:pt>
                <c:pt idx="261">
                  <c:v>37013</c:v>
                </c:pt>
                <c:pt idx="262">
                  <c:v>37014</c:v>
                </c:pt>
                <c:pt idx="263">
                  <c:v>37015</c:v>
                </c:pt>
                <c:pt idx="264">
                  <c:v>37018</c:v>
                </c:pt>
                <c:pt idx="265">
                  <c:v>37019</c:v>
                </c:pt>
                <c:pt idx="266">
                  <c:v>37020</c:v>
                </c:pt>
                <c:pt idx="267">
                  <c:v>37021</c:v>
                </c:pt>
                <c:pt idx="268">
                  <c:v>37022</c:v>
                </c:pt>
                <c:pt idx="269">
                  <c:v>37025</c:v>
                </c:pt>
                <c:pt idx="270">
                  <c:v>37026</c:v>
                </c:pt>
                <c:pt idx="271">
                  <c:v>37027</c:v>
                </c:pt>
                <c:pt idx="272">
                  <c:v>37028</c:v>
                </c:pt>
                <c:pt idx="273">
                  <c:v>37029</c:v>
                </c:pt>
                <c:pt idx="274">
                  <c:v>37032</c:v>
                </c:pt>
                <c:pt idx="275">
                  <c:v>37033</c:v>
                </c:pt>
                <c:pt idx="276">
                  <c:v>37034</c:v>
                </c:pt>
                <c:pt idx="277">
                  <c:v>37035</c:v>
                </c:pt>
                <c:pt idx="278">
                  <c:v>37036</c:v>
                </c:pt>
                <c:pt idx="279">
                  <c:v>37040</c:v>
                </c:pt>
                <c:pt idx="280">
                  <c:v>37041</c:v>
                </c:pt>
                <c:pt idx="281">
                  <c:v>37042</c:v>
                </c:pt>
                <c:pt idx="282">
                  <c:v>37043</c:v>
                </c:pt>
                <c:pt idx="283">
                  <c:v>37046</c:v>
                </c:pt>
                <c:pt idx="284">
                  <c:v>37047</c:v>
                </c:pt>
                <c:pt idx="285">
                  <c:v>37048</c:v>
                </c:pt>
                <c:pt idx="286">
                  <c:v>37049</c:v>
                </c:pt>
                <c:pt idx="287">
                  <c:v>37050</c:v>
                </c:pt>
                <c:pt idx="288">
                  <c:v>37053</c:v>
                </c:pt>
                <c:pt idx="289">
                  <c:v>37054</c:v>
                </c:pt>
                <c:pt idx="290">
                  <c:v>37055</c:v>
                </c:pt>
                <c:pt idx="291">
                  <c:v>37056</c:v>
                </c:pt>
                <c:pt idx="292">
                  <c:v>37057</c:v>
                </c:pt>
                <c:pt idx="293">
                  <c:v>37060</c:v>
                </c:pt>
                <c:pt idx="294">
                  <c:v>37061</c:v>
                </c:pt>
                <c:pt idx="295">
                  <c:v>37062</c:v>
                </c:pt>
                <c:pt idx="296">
                  <c:v>37063</c:v>
                </c:pt>
                <c:pt idx="297">
                  <c:v>37064</c:v>
                </c:pt>
                <c:pt idx="298">
                  <c:v>37067</c:v>
                </c:pt>
                <c:pt idx="299">
                  <c:v>37068</c:v>
                </c:pt>
                <c:pt idx="300">
                  <c:v>37069</c:v>
                </c:pt>
                <c:pt idx="301">
                  <c:v>37070</c:v>
                </c:pt>
                <c:pt idx="302">
                  <c:v>37071</c:v>
                </c:pt>
                <c:pt idx="303">
                  <c:v>37074</c:v>
                </c:pt>
                <c:pt idx="304">
                  <c:v>37075</c:v>
                </c:pt>
                <c:pt idx="305">
                  <c:v>37077</c:v>
                </c:pt>
                <c:pt idx="306">
                  <c:v>37078</c:v>
                </c:pt>
                <c:pt idx="307">
                  <c:v>37081</c:v>
                </c:pt>
                <c:pt idx="308">
                  <c:v>37082</c:v>
                </c:pt>
                <c:pt idx="309">
                  <c:v>37083</c:v>
                </c:pt>
                <c:pt idx="310">
                  <c:v>37084</c:v>
                </c:pt>
                <c:pt idx="311">
                  <c:v>37085</c:v>
                </c:pt>
                <c:pt idx="312">
                  <c:v>37088</c:v>
                </c:pt>
                <c:pt idx="313">
                  <c:v>37089</c:v>
                </c:pt>
                <c:pt idx="314">
                  <c:v>37090</c:v>
                </c:pt>
                <c:pt idx="315">
                  <c:v>37091</c:v>
                </c:pt>
                <c:pt idx="316">
                  <c:v>37092</c:v>
                </c:pt>
                <c:pt idx="317">
                  <c:v>37095</c:v>
                </c:pt>
                <c:pt idx="318">
                  <c:v>37096</c:v>
                </c:pt>
                <c:pt idx="319">
                  <c:v>37097</c:v>
                </c:pt>
                <c:pt idx="320">
                  <c:v>37098</c:v>
                </c:pt>
                <c:pt idx="321">
                  <c:v>37099</c:v>
                </c:pt>
                <c:pt idx="322">
                  <c:v>37102</c:v>
                </c:pt>
                <c:pt idx="323">
                  <c:v>37103</c:v>
                </c:pt>
                <c:pt idx="324">
                  <c:v>37104</c:v>
                </c:pt>
                <c:pt idx="325">
                  <c:v>37105</c:v>
                </c:pt>
                <c:pt idx="326">
                  <c:v>37106</c:v>
                </c:pt>
                <c:pt idx="327">
                  <c:v>37109</c:v>
                </c:pt>
                <c:pt idx="328">
                  <c:v>37110</c:v>
                </c:pt>
                <c:pt idx="329">
                  <c:v>37111</c:v>
                </c:pt>
                <c:pt idx="330">
                  <c:v>37112</c:v>
                </c:pt>
                <c:pt idx="331">
                  <c:v>37113</c:v>
                </c:pt>
                <c:pt idx="332">
                  <c:v>37116</c:v>
                </c:pt>
                <c:pt idx="333">
                  <c:v>37117</c:v>
                </c:pt>
                <c:pt idx="334">
                  <c:v>37118</c:v>
                </c:pt>
                <c:pt idx="335">
                  <c:v>37119</c:v>
                </c:pt>
                <c:pt idx="336">
                  <c:v>37120</c:v>
                </c:pt>
                <c:pt idx="337">
                  <c:v>37123</c:v>
                </c:pt>
                <c:pt idx="338">
                  <c:v>37124</c:v>
                </c:pt>
                <c:pt idx="339">
                  <c:v>37125</c:v>
                </c:pt>
                <c:pt idx="340">
                  <c:v>37126</c:v>
                </c:pt>
                <c:pt idx="341">
                  <c:v>37127</c:v>
                </c:pt>
                <c:pt idx="342">
                  <c:v>37130</c:v>
                </c:pt>
                <c:pt idx="343">
                  <c:v>37131</c:v>
                </c:pt>
                <c:pt idx="344">
                  <c:v>37132</c:v>
                </c:pt>
                <c:pt idx="345">
                  <c:v>37133</c:v>
                </c:pt>
                <c:pt idx="346">
                  <c:v>37134</c:v>
                </c:pt>
                <c:pt idx="347">
                  <c:v>37138</c:v>
                </c:pt>
                <c:pt idx="348">
                  <c:v>37139</c:v>
                </c:pt>
                <c:pt idx="349">
                  <c:v>37140</c:v>
                </c:pt>
                <c:pt idx="350">
                  <c:v>37141</c:v>
                </c:pt>
                <c:pt idx="351">
                  <c:v>37144</c:v>
                </c:pt>
                <c:pt idx="352">
                  <c:v>37151</c:v>
                </c:pt>
                <c:pt idx="353">
                  <c:v>37152</c:v>
                </c:pt>
                <c:pt idx="354">
                  <c:v>37153</c:v>
                </c:pt>
                <c:pt idx="355">
                  <c:v>37154</c:v>
                </c:pt>
                <c:pt idx="356">
                  <c:v>37155</c:v>
                </c:pt>
                <c:pt idx="357">
                  <c:v>37158</c:v>
                </c:pt>
                <c:pt idx="358">
                  <c:v>37159</c:v>
                </c:pt>
                <c:pt idx="359">
                  <c:v>37160</c:v>
                </c:pt>
                <c:pt idx="360">
                  <c:v>37161</c:v>
                </c:pt>
                <c:pt idx="361">
                  <c:v>37162</c:v>
                </c:pt>
                <c:pt idx="362">
                  <c:v>37165</c:v>
                </c:pt>
                <c:pt idx="363">
                  <c:v>37166</c:v>
                </c:pt>
                <c:pt idx="364">
                  <c:v>37167</c:v>
                </c:pt>
                <c:pt idx="365">
                  <c:v>37168</c:v>
                </c:pt>
                <c:pt idx="366">
                  <c:v>37169</c:v>
                </c:pt>
                <c:pt idx="367">
                  <c:v>37172</c:v>
                </c:pt>
                <c:pt idx="368">
                  <c:v>37173</c:v>
                </c:pt>
                <c:pt idx="369">
                  <c:v>37174</c:v>
                </c:pt>
                <c:pt idx="370">
                  <c:v>37175</c:v>
                </c:pt>
                <c:pt idx="371">
                  <c:v>37176</c:v>
                </c:pt>
                <c:pt idx="372">
                  <c:v>37179</c:v>
                </c:pt>
                <c:pt idx="373">
                  <c:v>37180</c:v>
                </c:pt>
                <c:pt idx="374">
                  <c:v>37181</c:v>
                </c:pt>
                <c:pt idx="375">
                  <c:v>37182</c:v>
                </c:pt>
                <c:pt idx="376">
                  <c:v>37183</c:v>
                </c:pt>
                <c:pt idx="377">
                  <c:v>37186</c:v>
                </c:pt>
                <c:pt idx="378">
                  <c:v>37187</c:v>
                </c:pt>
                <c:pt idx="379">
                  <c:v>37188</c:v>
                </c:pt>
                <c:pt idx="380">
                  <c:v>37189</c:v>
                </c:pt>
                <c:pt idx="381">
                  <c:v>37190</c:v>
                </c:pt>
                <c:pt idx="382">
                  <c:v>37193</c:v>
                </c:pt>
                <c:pt idx="383">
                  <c:v>37194</c:v>
                </c:pt>
                <c:pt idx="384">
                  <c:v>37195</c:v>
                </c:pt>
                <c:pt idx="385">
                  <c:v>37196</c:v>
                </c:pt>
                <c:pt idx="386">
                  <c:v>37197</c:v>
                </c:pt>
                <c:pt idx="387">
                  <c:v>37200</c:v>
                </c:pt>
                <c:pt idx="388">
                  <c:v>37201</c:v>
                </c:pt>
                <c:pt idx="389">
                  <c:v>37202</c:v>
                </c:pt>
                <c:pt idx="390">
                  <c:v>37203</c:v>
                </c:pt>
                <c:pt idx="391">
                  <c:v>37204</c:v>
                </c:pt>
                <c:pt idx="392">
                  <c:v>37207</c:v>
                </c:pt>
                <c:pt idx="393">
                  <c:v>37208</c:v>
                </c:pt>
                <c:pt idx="394">
                  <c:v>37209</c:v>
                </c:pt>
                <c:pt idx="395">
                  <c:v>37210</c:v>
                </c:pt>
                <c:pt idx="396">
                  <c:v>37211</c:v>
                </c:pt>
                <c:pt idx="397">
                  <c:v>37214</c:v>
                </c:pt>
                <c:pt idx="398">
                  <c:v>37215</c:v>
                </c:pt>
                <c:pt idx="399">
                  <c:v>37216</c:v>
                </c:pt>
                <c:pt idx="400">
                  <c:v>37218</c:v>
                </c:pt>
                <c:pt idx="401">
                  <c:v>37221</c:v>
                </c:pt>
                <c:pt idx="402">
                  <c:v>37222</c:v>
                </c:pt>
                <c:pt idx="403">
                  <c:v>37223</c:v>
                </c:pt>
                <c:pt idx="404">
                  <c:v>37224</c:v>
                </c:pt>
                <c:pt idx="405">
                  <c:v>37225</c:v>
                </c:pt>
                <c:pt idx="406">
                  <c:v>37228</c:v>
                </c:pt>
                <c:pt idx="407">
                  <c:v>37229</c:v>
                </c:pt>
                <c:pt idx="408">
                  <c:v>37230</c:v>
                </c:pt>
                <c:pt idx="409">
                  <c:v>37231</c:v>
                </c:pt>
                <c:pt idx="410">
                  <c:v>37232</c:v>
                </c:pt>
                <c:pt idx="411">
                  <c:v>37235</c:v>
                </c:pt>
                <c:pt idx="412">
                  <c:v>37236</c:v>
                </c:pt>
                <c:pt idx="413">
                  <c:v>37237</c:v>
                </c:pt>
                <c:pt idx="414">
                  <c:v>37238</c:v>
                </c:pt>
                <c:pt idx="415">
                  <c:v>37239</c:v>
                </c:pt>
                <c:pt idx="416">
                  <c:v>37242</c:v>
                </c:pt>
                <c:pt idx="417">
                  <c:v>37243</c:v>
                </c:pt>
                <c:pt idx="418">
                  <c:v>37244</c:v>
                </c:pt>
                <c:pt idx="419">
                  <c:v>37245</c:v>
                </c:pt>
                <c:pt idx="420">
                  <c:v>37246</c:v>
                </c:pt>
                <c:pt idx="421">
                  <c:v>37249</c:v>
                </c:pt>
                <c:pt idx="422">
                  <c:v>37251</c:v>
                </c:pt>
                <c:pt idx="423">
                  <c:v>37252</c:v>
                </c:pt>
                <c:pt idx="424">
                  <c:v>37253</c:v>
                </c:pt>
                <c:pt idx="425">
                  <c:v>37256</c:v>
                </c:pt>
                <c:pt idx="426">
                  <c:v>37258</c:v>
                </c:pt>
                <c:pt idx="427">
                  <c:v>37259</c:v>
                </c:pt>
                <c:pt idx="428">
                  <c:v>37260</c:v>
                </c:pt>
                <c:pt idx="429">
                  <c:v>37263</c:v>
                </c:pt>
                <c:pt idx="430">
                  <c:v>37264</c:v>
                </c:pt>
                <c:pt idx="431">
                  <c:v>37265</c:v>
                </c:pt>
                <c:pt idx="432">
                  <c:v>37266</c:v>
                </c:pt>
                <c:pt idx="433">
                  <c:v>37267</c:v>
                </c:pt>
                <c:pt idx="434">
                  <c:v>37270</c:v>
                </c:pt>
                <c:pt idx="435">
                  <c:v>37271</c:v>
                </c:pt>
                <c:pt idx="436">
                  <c:v>37272</c:v>
                </c:pt>
                <c:pt idx="437">
                  <c:v>37273</c:v>
                </c:pt>
                <c:pt idx="438">
                  <c:v>37274</c:v>
                </c:pt>
                <c:pt idx="439">
                  <c:v>37278</c:v>
                </c:pt>
                <c:pt idx="440">
                  <c:v>37279</c:v>
                </c:pt>
                <c:pt idx="441">
                  <c:v>37280</c:v>
                </c:pt>
                <c:pt idx="442">
                  <c:v>37281</c:v>
                </c:pt>
                <c:pt idx="443">
                  <c:v>37284</c:v>
                </c:pt>
                <c:pt idx="444">
                  <c:v>37285</c:v>
                </c:pt>
                <c:pt idx="445">
                  <c:v>37286</c:v>
                </c:pt>
                <c:pt idx="446">
                  <c:v>37287</c:v>
                </c:pt>
                <c:pt idx="447">
                  <c:v>37288</c:v>
                </c:pt>
                <c:pt idx="448">
                  <c:v>37291</c:v>
                </c:pt>
                <c:pt idx="449">
                  <c:v>37292</c:v>
                </c:pt>
                <c:pt idx="450">
                  <c:v>37293</c:v>
                </c:pt>
                <c:pt idx="451">
                  <c:v>37294</c:v>
                </c:pt>
                <c:pt idx="452">
                  <c:v>37295</c:v>
                </c:pt>
                <c:pt idx="453">
                  <c:v>37298</c:v>
                </c:pt>
                <c:pt idx="454">
                  <c:v>37299</c:v>
                </c:pt>
                <c:pt idx="455">
                  <c:v>37300</c:v>
                </c:pt>
                <c:pt idx="456">
                  <c:v>37301</c:v>
                </c:pt>
                <c:pt idx="457">
                  <c:v>37302</c:v>
                </c:pt>
                <c:pt idx="458">
                  <c:v>37306</c:v>
                </c:pt>
                <c:pt idx="459">
                  <c:v>37307</c:v>
                </c:pt>
                <c:pt idx="460">
                  <c:v>37308</c:v>
                </c:pt>
                <c:pt idx="461">
                  <c:v>37309</c:v>
                </c:pt>
                <c:pt idx="462">
                  <c:v>37312</c:v>
                </c:pt>
                <c:pt idx="463">
                  <c:v>37313</c:v>
                </c:pt>
                <c:pt idx="464">
                  <c:v>37314</c:v>
                </c:pt>
                <c:pt idx="465">
                  <c:v>37315</c:v>
                </c:pt>
                <c:pt idx="466">
                  <c:v>37316</c:v>
                </c:pt>
                <c:pt idx="467">
                  <c:v>37319</c:v>
                </c:pt>
                <c:pt idx="468">
                  <c:v>37320</c:v>
                </c:pt>
                <c:pt idx="469">
                  <c:v>37321</c:v>
                </c:pt>
                <c:pt idx="470">
                  <c:v>37322</c:v>
                </c:pt>
                <c:pt idx="471">
                  <c:v>37323</c:v>
                </c:pt>
                <c:pt idx="472">
                  <c:v>37326</c:v>
                </c:pt>
                <c:pt idx="473">
                  <c:v>37327</c:v>
                </c:pt>
                <c:pt idx="474">
                  <c:v>37328</c:v>
                </c:pt>
                <c:pt idx="475">
                  <c:v>37329</c:v>
                </c:pt>
                <c:pt idx="476">
                  <c:v>37330</c:v>
                </c:pt>
                <c:pt idx="477">
                  <c:v>37333</c:v>
                </c:pt>
                <c:pt idx="478">
                  <c:v>37334</c:v>
                </c:pt>
                <c:pt idx="479">
                  <c:v>37335</c:v>
                </c:pt>
                <c:pt idx="480">
                  <c:v>37336</c:v>
                </c:pt>
                <c:pt idx="481">
                  <c:v>37337</c:v>
                </c:pt>
                <c:pt idx="482">
                  <c:v>37340</c:v>
                </c:pt>
                <c:pt idx="483">
                  <c:v>37341</c:v>
                </c:pt>
                <c:pt idx="484">
                  <c:v>37342</c:v>
                </c:pt>
                <c:pt idx="485">
                  <c:v>37343</c:v>
                </c:pt>
                <c:pt idx="486">
                  <c:v>37347</c:v>
                </c:pt>
                <c:pt idx="487">
                  <c:v>37348</c:v>
                </c:pt>
                <c:pt idx="488">
                  <c:v>37349</c:v>
                </c:pt>
                <c:pt idx="489">
                  <c:v>37350</c:v>
                </c:pt>
                <c:pt idx="490">
                  <c:v>37351</c:v>
                </c:pt>
                <c:pt idx="491">
                  <c:v>37354</c:v>
                </c:pt>
                <c:pt idx="492">
                  <c:v>37355</c:v>
                </c:pt>
                <c:pt idx="493">
                  <c:v>37356</c:v>
                </c:pt>
                <c:pt idx="494">
                  <c:v>37357</c:v>
                </c:pt>
                <c:pt idx="495">
                  <c:v>37358</c:v>
                </c:pt>
                <c:pt idx="496">
                  <c:v>37361</c:v>
                </c:pt>
                <c:pt idx="497">
                  <c:v>37362</c:v>
                </c:pt>
                <c:pt idx="498">
                  <c:v>37363</c:v>
                </c:pt>
                <c:pt idx="499">
                  <c:v>37364</c:v>
                </c:pt>
                <c:pt idx="500">
                  <c:v>37365</c:v>
                </c:pt>
                <c:pt idx="501">
                  <c:v>37368</c:v>
                </c:pt>
                <c:pt idx="502">
                  <c:v>37369</c:v>
                </c:pt>
                <c:pt idx="503">
                  <c:v>37370</c:v>
                </c:pt>
                <c:pt idx="504">
                  <c:v>37371</c:v>
                </c:pt>
                <c:pt idx="505">
                  <c:v>37372</c:v>
                </c:pt>
                <c:pt idx="506">
                  <c:v>37375</c:v>
                </c:pt>
                <c:pt idx="507">
                  <c:v>37376</c:v>
                </c:pt>
                <c:pt idx="508">
                  <c:v>37377</c:v>
                </c:pt>
                <c:pt idx="509">
                  <c:v>37378</c:v>
                </c:pt>
                <c:pt idx="510">
                  <c:v>37379</c:v>
                </c:pt>
                <c:pt idx="511">
                  <c:v>37382</c:v>
                </c:pt>
                <c:pt idx="512">
                  <c:v>37383</c:v>
                </c:pt>
                <c:pt idx="513">
                  <c:v>37384</c:v>
                </c:pt>
                <c:pt idx="514">
                  <c:v>37385</c:v>
                </c:pt>
                <c:pt idx="515">
                  <c:v>37386</c:v>
                </c:pt>
                <c:pt idx="516">
                  <c:v>37389</c:v>
                </c:pt>
                <c:pt idx="517">
                  <c:v>37390</c:v>
                </c:pt>
                <c:pt idx="518">
                  <c:v>37391</c:v>
                </c:pt>
                <c:pt idx="519">
                  <c:v>37392</c:v>
                </c:pt>
                <c:pt idx="520">
                  <c:v>37393</c:v>
                </c:pt>
                <c:pt idx="521">
                  <c:v>37396</c:v>
                </c:pt>
                <c:pt idx="522">
                  <c:v>37397</c:v>
                </c:pt>
                <c:pt idx="523">
                  <c:v>37398</c:v>
                </c:pt>
                <c:pt idx="524">
                  <c:v>37399</c:v>
                </c:pt>
                <c:pt idx="525">
                  <c:v>37400</c:v>
                </c:pt>
                <c:pt idx="526">
                  <c:v>37404</c:v>
                </c:pt>
                <c:pt idx="527">
                  <c:v>37405</c:v>
                </c:pt>
                <c:pt idx="528">
                  <c:v>37406</c:v>
                </c:pt>
                <c:pt idx="529">
                  <c:v>37407</c:v>
                </c:pt>
                <c:pt idx="530">
                  <c:v>37410</c:v>
                </c:pt>
                <c:pt idx="531">
                  <c:v>37411</c:v>
                </c:pt>
                <c:pt idx="532">
                  <c:v>37412</c:v>
                </c:pt>
                <c:pt idx="533">
                  <c:v>37413</c:v>
                </c:pt>
                <c:pt idx="534">
                  <c:v>37414</c:v>
                </c:pt>
                <c:pt idx="535">
                  <c:v>37417</c:v>
                </c:pt>
                <c:pt idx="536">
                  <c:v>37418</c:v>
                </c:pt>
                <c:pt idx="537">
                  <c:v>37419</c:v>
                </c:pt>
                <c:pt idx="538">
                  <c:v>37420</c:v>
                </c:pt>
                <c:pt idx="539">
                  <c:v>37421</c:v>
                </c:pt>
                <c:pt idx="540">
                  <c:v>37424</c:v>
                </c:pt>
                <c:pt idx="541">
                  <c:v>37425</c:v>
                </c:pt>
                <c:pt idx="542">
                  <c:v>37426</c:v>
                </c:pt>
                <c:pt idx="543">
                  <c:v>37427</c:v>
                </c:pt>
                <c:pt idx="544">
                  <c:v>37428</c:v>
                </c:pt>
                <c:pt idx="545">
                  <c:v>37431</c:v>
                </c:pt>
                <c:pt idx="546">
                  <c:v>37432</c:v>
                </c:pt>
                <c:pt idx="547">
                  <c:v>37433</c:v>
                </c:pt>
                <c:pt idx="548">
                  <c:v>37434</c:v>
                </c:pt>
                <c:pt idx="549">
                  <c:v>37435</c:v>
                </c:pt>
                <c:pt idx="550">
                  <c:v>37438</c:v>
                </c:pt>
                <c:pt idx="551">
                  <c:v>37439</c:v>
                </c:pt>
                <c:pt idx="552">
                  <c:v>37440</c:v>
                </c:pt>
                <c:pt idx="553">
                  <c:v>37442</c:v>
                </c:pt>
                <c:pt idx="554">
                  <c:v>37445</c:v>
                </c:pt>
                <c:pt idx="555">
                  <c:v>37446</c:v>
                </c:pt>
                <c:pt idx="556">
                  <c:v>37447</c:v>
                </c:pt>
                <c:pt idx="557">
                  <c:v>37448</c:v>
                </c:pt>
                <c:pt idx="558">
                  <c:v>37449</c:v>
                </c:pt>
                <c:pt idx="559">
                  <c:v>37452</c:v>
                </c:pt>
                <c:pt idx="560">
                  <c:v>37453</c:v>
                </c:pt>
                <c:pt idx="561">
                  <c:v>37454</c:v>
                </c:pt>
                <c:pt idx="562">
                  <c:v>37455</c:v>
                </c:pt>
                <c:pt idx="563">
                  <c:v>37456</c:v>
                </c:pt>
                <c:pt idx="564">
                  <c:v>37459</c:v>
                </c:pt>
                <c:pt idx="565">
                  <c:v>37460</c:v>
                </c:pt>
                <c:pt idx="566">
                  <c:v>37461</c:v>
                </c:pt>
                <c:pt idx="567">
                  <c:v>37462</c:v>
                </c:pt>
                <c:pt idx="568">
                  <c:v>37463</c:v>
                </c:pt>
                <c:pt idx="569">
                  <c:v>37466</c:v>
                </c:pt>
                <c:pt idx="570">
                  <c:v>37467</c:v>
                </c:pt>
                <c:pt idx="571">
                  <c:v>37468</c:v>
                </c:pt>
                <c:pt idx="572">
                  <c:v>37469</c:v>
                </c:pt>
                <c:pt idx="573">
                  <c:v>37470</c:v>
                </c:pt>
                <c:pt idx="574">
                  <c:v>37473</c:v>
                </c:pt>
                <c:pt idx="575">
                  <c:v>37474</c:v>
                </c:pt>
                <c:pt idx="576">
                  <c:v>37475</c:v>
                </c:pt>
                <c:pt idx="577">
                  <c:v>37476</c:v>
                </c:pt>
                <c:pt idx="578">
                  <c:v>37477</c:v>
                </c:pt>
                <c:pt idx="579">
                  <c:v>37480</c:v>
                </c:pt>
                <c:pt idx="580">
                  <c:v>37481</c:v>
                </c:pt>
                <c:pt idx="581">
                  <c:v>37482</c:v>
                </c:pt>
                <c:pt idx="582">
                  <c:v>37483</c:v>
                </c:pt>
                <c:pt idx="583">
                  <c:v>37484</c:v>
                </c:pt>
                <c:pt idx="584">
                  <c:v>37487</c:v>
                </c:pt>
                <c:pt idx="585">
                  <c:v>37488</c:v>
                </c:pt>
                <c:pt idx="586">
                  <c:v>37489</c:v>
                </c:pt>
                <c:pt idx="587">
                  <c:v>37490</c:v>
                </c:pt>
                <c:pt idx="588">
                  <c:v>37491</c:v>
                </c:pt>
                <c:pt idx="589">
                  <c:v>37494</c:v>
                </c:pt>
                <c:pt idx="590">
                  <c:v>37495</c:v>
                </c:pt>
                <c:pt idx="591">
                  <c:v>37496</c:v>
                </c:pt>
                <c:pt idx="592">
                  <c:v>37497</c:v>
                </c:pt>
                <c:pt idx="593">
                  <c:v>37498</c:v>
                </c:pt>
                <c:pt idx="594">
                  <c:v>37502</c:v>
                </c:pt>
                <c:pt idx="595">
                  <c:v>37503</c:v>
                </c:pt>
                <c:pt idx="596">
                  <c:v>37504</c:v>
                </c:pt>
                <c:pt idx="597">
                  <c:v>37505</c:v>
                </c:pt>
                <c:pt idx="598">
                  <c:v>37508</c:v>
                </c:pt>
                <c:pt idx="599">
                  <c:v>37509</c:v>
                </c:pt>
                <c:pt idx="600">
                  <c:v>37510</c:v>
                </c:pt>
                <c:pt idx="601">
                  <c:v>37511</c:v>
                </c:pt>
                <c:pt idx="602">
                  <c:v>37512</c:v>
                </c:pt>
                <c:pt idx="603">
                  <c:v>37515</c:v>
                </c:pt>
                <c:pt idx="604">
                  <c:v>37516</c:v>
                </c:pt>
                <c:pt idx="605">
                  <c:v>37517</c:v>
                </c:pt>
                <c:pt idx="606">
                  <c:v>37518</c:v>
                </c:pt>
                <c:pt idx="607">
                  <c:v>37519</c:v>
                </c:pt>
                <c:pt idx="608">
                  <c:v>37522</c:v>
                </c:pt>
                <c:pt idx="609">
                  <c:v>37523</c:v>
                </c:pt>
                <c:pt idx="610">
                  <c:v>37524</c:v>
                </c:pt>
                <c:pt idx="611">
                  <c:v>37525</c:v>
                </c:pt>
                <c:pt idx="612">
                  <c:v>37526</c:v>
                </c:pt>
                <c:pt idx="613">
                  <c:v>37529</c:v>
                </c:pt>
                <c:pt idx="614">
                  <c:v>37530</c:v>
                </c:pt>
                <c:pt idx="615">
                  <c:v>37531</c:v>
                </c:pt>
                <c:pt idx="616">
                  <c:v>37532</c:v>
                </c:pt>
                <c:pt idx="617">
                  <c:v>37533</c:v>
                </c:pt>
                <c:pt idx="618">
                  <c:v>37536</c:v>
                </c:pt>
                <c:pt idx="619">
                  <c:v>37537</c:v>
                </c:pt>
                <c:pt idx="620">
                  <c:v>37538</c:v>
                </c:pt>
                <c:pt idx="621">
                  <c:v>37539</c:v>
                </c:pt>
                <c:pt idx="622">
                  <c:v>37540</c:v>
                </c:pt>
                <c:pt idx="623">
                  <c:v>37543</c:v>
                </c:pt>
                <c:pt idx="624">
                  <c:v>37544</c:v>
                </c:pt>
                <c:pt idx="625">
                  <c:v>37545</c:v>
                </c:pt>
                <c:pt idx="626">
                  <c:v>37546</c:v>
                </c:pt>
                <c:pt idx="627">
                  <c:v>37547</c:v>
                </c:pt>
                <c:pt idx="628">
                  <c:v>37550</c:v>
                </c:pt>
                <c:pt idx="629">
                  <c:v>37551</c:v>
                </c:pt>
                <c:pt idx="630">
                  <c:v>37552</c:v>
                </c:pt>
                <c:pt idx="631">
                  <c:v>37553</c:v>
                </c:pt>
                <c:pt idx="632">
                  <c:v>37554</c:v>
                </c:pt>
                <c:pt idx="633">
                  <c:v>37557</c:v>
                </c:pt>
                <c:pt idx="634">
                  <c:v>37558</c:v>
                </c:pt>
                <c:pt idx="635">
                  <c:v>37559</c:v>
                </c:pt>
                <c:pt idx="636">
                  <c:v>37560</c:v>
                </c:pt>
                <c:pt idx="637">
                  <c:v>37561</c:v>
                </c:pt>
                <c:pt idx="638">
                  <c:v>37564</c:v>
                </c:pt>
                <c:pt idx="639">
                  <c:v>37565</c:v>
                </c:pt>
                <c:pt idx="640">
                  <c:v>37566</c:v>
                </c:pt>
                <c:pt idx="641">
                  <c:v>37567</c:v>
                </c:pt>
                <c:pt idx="642">
                  <c:v>37568</c:v>
                </c:pt>
                <c:pt idx="643">
                  <c:v>37571</c:v>
                </c:pt>
                <c:pt idx="644">
                  <c:v>37572</c:v>
                </c:pt>
                <c:pt idx="645">
                  <c:v>37573</c:v>
                </c:pt>
                <c:pt idx="646">
                  <c:v>37574</c:v>
                </c:pt>
                <c:pt idx="647">
                  <c:v>37575</c:v>
                </c:pt>
                <c:pt idx="648">
                  <c:v>37578</c:v>
                </c:pt>
                <c:pt idx="649">
                  <c:v>37579</c:v>
                </c:pt>
                <c:pt idx="650">
                  <c:v>37580</c:v>
                </c:pt>
                <c:pt idx="651">
                  <c:v>37581</c:v>
                </c:pt>
                <c:pt idx="652">
                  <c:v>37582</c:v>
                </c:pt>
                <c:pt idx="653">
                  <c:v>37585</c:v>
                </c:pt>
                <c:pt idx="654">
                  <c:v>37586</c:v>
                </c:pt>
                <c:pt idx="655">
                  <c:v>37587</c:v>
                </c:pt>
                <c:pt idx="656">
                  <c:v>37589</c:v>
                </c:pt>
                <c:pt idx="657">
                  <c:v>37592</c:v>
                </c:pt>
                <c:pt idx="658">
                  <c:v>37593</c:v>
                </c:pt>
                <c:pt idx="659">
                  <c:v>37594</c:v>
                </c:pt>
                <c:pt idx="660">
                  <c:v>37595</c:v>
                </c:pt>
                <c:pt idx="661">
                  <c:v>37596</c:v>
                </c:pt>
                <c:pt idx="662">
                  <c:v>37599</c:v>
                </c:pt>
                <c:pt idx="663">
                  <c:v>37600</c:v>
                </c:pt>
                <c:pt idx="664">
                  <c:v>37601</c:v>
                </c:pt>
                <c:pt idx="665">
                  <c:v>37602</c:v>
                </c:pt>
                <c:pt idx="666">
                  <c:v>37603</c:v>
                </c:pt>
                <c:pt idx="667">
                  <c:v>37606</c:v>
                </c:pt>
                <c:pt idx="668">
                  <c:v>37607</c:v>
                </c:pt>
                <c:pt idx="669">
                  <c:v>37608</c:v>
                </c:pt>
                <c:pt idx="670">
                  <c:v>37609</c:v>
                </c:pt>
                <c:pt idx="671">
                  <c:v>37610</c:v>
                </c:pt>
                <c:pt idx="672">
                  <c:v>37613</c:v>
                </c:pt>
                <c:pt idx="673">
                  <c:v>37614</c:v>
                </c:pt>
                <c:pt idx="674">
                  <c:v>37616</c:v>
                </c:pt>
                <c:pt idx="675">
                  <c:v>37617</c:v>
                </c:pt>
                <c:pt idx="676">
                  <c:v>37620</c:v>
                </c:pt>
                <c:pt idx="677">
                  <c:v>37621</c:v>
                </c:pt>
                <c:pt idx="678">
                  <c:v>37623</c:v>
                </c:pt>
                <c:pt idx="679">
                  <c:v>37624</c:v>
                </c:pt>
                <c:pt idx="680">
                  <c:v>37627</c:v>
                </c:pt>
                <c:pt idx="681">
                  <c:v>37628</c:v>
                </c:pt>
                <c:pt idx="682">
                  <c:v>37629</c:v>
                </c:pt>
                <c:pt idx="683">
                  <c:v>37630</c:v>
                </c:pt>
                <c:pt idx="684">
                  <c:v>37631</c:v>
                </c:pt>
                <c:pt idx="685">
                  <c:v>37634</c:v>
                </c:pt>
                <c:pt idx="686">
                  <c:v>37635</c:v>
                </c:pt>
                <c:pt idx="687">
                  <c:v>37636</c:v>
                </c:pt>
                <c:pt idx="688">
                  <c:v>37637</c:v>
                </c:pt>
                <c:pt idx="689">
                  <c:v>37638</c:v>
                </c:pt>
                <c:pt idx="690">
                  <c:v>37642</c:v>
                </c:pt>
                <c:pt idx="691">
                  <c:v>37643</c:v>
                </c:pt>
                <c:pt idx="692">
                  <c:v>37644</c:v>
                </c:pt>
                <c:pt idx="693">
                  <c:v>37645</c:v>
                </c:pt>
                <c:pt idx="694">
                  <c:v>37648</c:v>
                </c:pt>
                <c:pt idx="695">
                  <c:v>37649</c:v>
                </c:pt>
                <c:pt idx="696">
                  <c:v>37650</c:v>
                </c:pt>
                <c:pt idx="697">
                  <c:v>37651</c:v>
                </c:pt>
                <c:pt idx="698">
                  <c:v>37652</c:v>
                </c:pt>
                <c:pt idx="699">
                  <c:v>37655</c:v>
                </c:pt>
                <c:pt idx="700">
                  <c:v>37656</c:v>
                </c:pt>
                <c:pt idx="701">
                  <c:v>37657</c:v>
                </c:pt>
                <c:pt idx="702">
                  <c:v>37658</c:v>
                </c:pt>
                <c:pt idx="703">
                  <c:v>37659</c:v>
                </c:pt>
                <c:pt idx="704">
                  <c:v>37662</c:v>
                </c:pt>
                <c:pt idx="705">
                  <c:v>37663</c:v>
                </c:pt>
                <c:pt idx="706">
                  <c:v>37664</c:v>
                </c:pt>
                <c:pt idx="707">
                  <c:v>37665</c:v>
                </c:pt>
                <c:pt idx="708">
                  <c:v>37666</c:v>
                </c:pt>
                <c:pt idx="709">
                  <c:v>37670</c:v>
                </c:pt>
                <c:pt idx="710">
                  <c:v>37671</c:v>
                </c:pt>
                <c:pt idx="711">
                  <c:v>37672</c:v>
                </c:pt>
                <c:pt idx="712">
                  <c:v>37673</c:v>
                </c:pt>
                <c:pt idx="713">
                  <c:v>37676</c:v>
                </c:pt>
                <c:pt idx="714">
                  <c:v>37677</c:v>
                </c:pt>
                <c:pt idx="715">
                  <c:v>37678</c:v>
                </c:pt>
                <c:pt idx="716">
                  <c:v>37679</c:v>
                </c:pt>
                <c:pt idx="717">
                  <c:v>37680</c:v>
                </c:pt>
                <c:pt idx="718">
                  <c:v>37683</c:v>
                </c:pt>
                <c:pt idx="719">
                  <c:v>37684</c:v>
                </c:pt>
                <c:pt idx="720">
                  <c:v>37685</c:v>
                </c:pt>
                <c:pt idx="721">
                  <c:v>37686</c:v>
                </c:pt>
                <c:pt idx="722">
                  <c:v>37687</c:v>
                </c:pt>
                <c:pt idx="723">
                  <c:v>37690</c:v>
                </c:pt>
                <c:pt idx="724">
                  <c:v>37691</c:v>
                </c:pt>
                <c:pt idx="725">
                  <c:v>37692</c:v>
                </c:pt>
                <c:pt idx="726">
                  <c:v>37693</c:v>
                </c:pt>
                <c:pt idx="727">
                  <c:v>37694</c:v>
                </c:pt>
                <c:pt idx="728">
                  <c:v>37697</c:v>
                </c:pt>
                <c:pt idx="729">
                  <c:v>37698</c:v>
                </c:pt>
                <c:pt idx="730">
                  <c:v>37699</c:v>
                </c:pt>
                <c:pt idx="731">
                  <c:v>37700</c:v>
                </c:pt>
                <c:pt idx="732">
                  <c:v>37701</c:v>
                </c:pt>
                <c:pt idx="733">
                  <c:v>37704</c:v>
                </c:pt>
                <c:pt idx="734">
                  <c:v>37705</c:v>
                </c:pt>
                <c:pt idx="735">
                  <c:v>37706</c:v>
                </c:pt>
                <c:pt idx="736">
                  <c:v>37707</c:v>
                </c:pt>
                <c:pt idx="737">
                  <c:v>37708</c:v>
                </c:pt>
                <c:pt idx="738">
                  <c:v>37711</c:v>
                </c:pt>
                <c:pt idx="739">
                  <c:v>37712</c:v>
                </c:pt>
                <c:pt idx="740">
                  <c:v>37713</c:v>
                </c:pt>
                <c:pt idx="741">
                  <c:v>37714</c:v>
                </c:pt>
                <c:pt idx="742">
                  <c:v>37715</c:v>
                </c:pt>
                <c:pt idx="743">
                  <c:v>37718</c:v>
                </c:pt>
                <c:pt idx="744">
                  <c:v>37719</c:v>
                </c:pt>
                <c:pt idx="745">
                  <c:v>37720</c:v>
                </c:pt>
                <c:pt idx="746">
                  <c:v>37721</c:v>
                </c:pt>
                <c:pt idx="747">
                  <c:v>37722</c:v>
                </c:pt>
                <c:pt idx="748">
                  <c:v>37725</c:v>
                </c:pt>
                <c:pt idx="749">
                  <c:v>37726</c:v>
                </c:pt>
                <c:pt idx="750">
                  <c:v>37727</c:v>
                </c:pt>
                <c:pt idx="751">
                  <c:v>37728</c:v>
                </c:pt>
                <c:pt idx="752">
                  <c:v>37732</c:v>
                </c:pt>
                <c:pt idx="753">
                  <c:v>37733</c:v>
                </c:pt>
                <c:pt idx="754">
                  <c:v>37734</c:v>
                </c:pt>
                <c:pt idx="755">
                  <c:v>37735</c:v>
                </c:pt>
                <c:pt idx="756">
                  <c:v>37736</c:v>
                </c:pt>
                <c:pt idx="757">
                  <c:v>37739</c:v>
                </c:pt>
                <c:pt idx="758">
                  <c:v>37740</c:v>
                </c:pt>
                <c:pt idx="759">
                  <c:v>37741</c:v>
                </c:pt>
                <c:pt idx="760">
                  <c:v>37742</c:v>
                </c:pt>
                <c:pt idx="761">
                  <c:v>37743</c:v>
                </c:pt>
                <c:pt idx="762">
                  <c:v>37746</c:v>
                </c:pt>
                <c:pt idx="763">
                  <c:v>37747</c:v>
                </c:pt>
                <c:pt idx="764">
                  <c:v>37748</c:v>
                </c:pt>
                <c:pt idx="765">
                  <c:v>37749</c:v>
                </c:pt>
                <c:pt idx="766">
                  <c:v>37750</c:v>
                </c:pt>
                <c:pt idx="767">
                  <c:v>37753</c:v>
                </c:pt>
                <c:pt idx="768">
                  <c:v>37754</c:v>
                </c:pt>
                <c:pt idx="769">
                  <c:v>37755</c:v>
                </c:pt>
                <c:pt idx="770">
                  <c:v>37756</c:v>
                </c:pt>
                <c:pt idx="771">
                  <c:v>37757</c:v>
                </c:pt>
                <c:pt idx="772">
                  <c:v>37760</c:v>
                </c:pt>
                <c:pt idx="773">
                  <c:v>37761</c:v>
                </c:pt>
                <c:pt idx="774">
                  <c:v>37762</c:v>
                </c:pt>
                <c:pt idx="775">
                  <c:v>37763</c:v>
                </c:pt>
                <c:pt idx="776">
                  <c:v>37764</c:v>
                </c:pt>
                <c:pt idx="777">
                  <c:v>37768</c:v>
                </c:pt>
                <c:pt idx="778">
                  <c:v>37769</c:v>
                </c:pt>
                <c:pt idx="779">
                  <c:v>37770</c:v>
                </c:pt>
                <c:pt idx="780">
                  <c:v>37771</c:v>
                </c:pt>
                <c:pt idx="781">
                  <c:v>37774</c:v>
                </c:pt>
                <c:pt idx="782">
                  <c:v>37775</c:v>
                </c:pt>
                <c:pt idx="783">
                  <c:v>37776</c:v>
                </c:pt>
                <c:pt idx="784">
                  <c:v>37777</c:v>
                </c:pt>
                <c:pt idx="785">
                  <c:v>37778</c:v>
                </c:pt>
                <c:pt idx="786">
                  <c:v>37781</c:v>
                </c:pt>
                <c:pt idx="787">
                  <c:v>37782</c:v>
                </c:pt>
                <c:pt idx="788">
                  <c:v>37783</c:v>
                </c:pt>
                <c:pt idx="789">
                  <c:v>37784</c:v>
                </c:pt>
                <c:pt idx="790">
                  <c:v>37785</c:v>
                </c:pt>
                <c:pt idx="791">
                  <c:v>37788</c:v>
                </c:pt>
                <c:pt idx="792">
                  <c:v>37789</c:v>
                </c:pt>
                <c:pt idx="793">
                  <c:v>37790</c:v>
                </c:pt>
                <c:pt idx="794">
                  <c:v>37791</c:v>
                </c:pt>
                <c:pt idx="795">
                  <c:v>37792</c:v>
                </c:pt>
                <c:pt idx="796">
                  <c:v>37795</c:v>
                </c:pt>
                <c:pt idx="797">
                  <c:v>37796</c:v>
                </c:pt>
                <c:pt idx="798">
                  <c:v>37797</c:v>
                </c:pt>
                <c:pt idx="799">
                  <c:v>37798</c:v>
                </c:pt>
                <c:pt idx="800">
                  <c:v>37799</c:v>
                </c:pt>
                <c:pt idx="801">
                  <c:v>37802</c:v>
                </c:pt>
                <c:pt idx="802">
                  <c:v>37803</c:v>
                </c:pt>
                <c:pt idx="803">
                  <c:v>37804</c:v>
                </c:pt>
                <c:pt idx="804">
                  <c:v>37805</c:v>
                </c:pt>
                <c:pt idx="805">
                  <c:v>37809</c:v>
                </c:pt>
                <c:pt idx="806">
                  <c:v>37810</c:v>
                </c:pt>
                <c:pt idx="807">
                  <c:v>37811</c:v>
                </c:pt>
                <c:pt idx="808">
                  <c:v>37812</c:v>
                </c:pt>
                <c:pt idx="809">
                  <c:v>37813</c:v>
                </c:pt>
                <c:pt idx="810">
                  <c:v>37816</c:v>
                </c:pt>
                <c:pt idx="811">
                  <c:v>37817</c:v>
                </c:pt>
                <c:pt idx="812">
                  <c:v>37818</c:v>
                </c:pt>
                <c:pt idx="813">
                  <c:v>37819</c:v>
                </c:pt>
                <c:pt idx="814">
                  <c:v>37820</c:v>
                </c:pt>
                <c:pt idx="815">
                  <c:v>37823</c:v>
                </c:pt>
                <c:pt idx="816">
                  <c:v>37824</c:v>
                </c:pt>
                <c:pt idx="817">
                  <c:v>37825</c:v>
                </c:pt>
                <c:pt idx="818">
                  <c:v>37826</c:v>
                </c:pt>
                <c:pt idx="819">
                  <c:v>37827</c:v>
                </c:pt>
                <c:pt idx="820">
                  <c:v>37830</c:v>
                </c:pt>
                <c:pt idx="821">
                  <c:v>37831</c:v>
                </c:pt>
                <c:pt idx="822">
                  <c:v>37832</c:v>
                </c:pt>
                <c:pt idx="823">
                  <c:v>37833</c:v>
                </c:pt>
                <c:pt idx="824">
                  <c:v>37834</c:v>
                </c:pt>
                <c:pt idx="825">
                  <c:v>37837</c:v>
                </c:pt>
                <c:pt idx="826">
                  <c:v>37838</c:v>
                </c:pt>
                <c:pt idx="827">
                  <c:v>37839</c:v>
                </c:pt>
                <c:pt idx="828">
                  <c:v>37840</c:v>
                </c:pt>
                <c:pt idx="829">
                  <c:v>37841</c:v>
                </c:pt>
                <c:pt idx="830">
                  <c:v>37844</c:v>
                </c:pt>
                <c:pt idx="831">
                  <c:v>37845</c:v>
                </c:pt>
                <c:pt idx="832">
                  <c:v>37846</c:v>
                </c:pt>
                <c:pt idx="833">
                  <c:v>37847</c:v>
                </c:pt>
                <c:pt idx="834">
                  <c:v>37848</c:v>
                </c:pt>
                <c:pt idx="835">
                  <c:v>37851</c:v>
                </c:pt>
                <c:pt idx="836">
                  <c:v>37852</c:v>
                </c:pt>
                <c:pt idx="837">
                  <c:v>37853</c:v>
                </c:pt>
                <c:pt idx="838">
                  <c:v>37854</c:v>
                </c:pt>
                <c:pt idx="839">
                  <c:v>37855</c:v>
                </c:pt>
                <c:pt idx="840">
                  <c:v>37858</c:v>
                </c:pt>
                <c:pt idx="841">
                  <c:v>37859</c:v>
                </c:pt>
                <c:pt idx="842">
                  <c:v>37860</c:v>
                </c:pt>
                <c:pt idx="843">
                  <c:v>37861</c:v>
                </c:pt>
                <c:pt idx="844">
                  <c:v>37862</c:v>
                </c:pt>
                <c:pt idx="845">
                  <c:v>37866</c:v>
                </c:pt>
                <c:pt idx="846">
                  <c:v>37867</c:v>
                </c:pt>
                <c:pt idx="847">
                  <c:v>37868</c:v>
                </c:pt>
                <c:pt idx="848">
                  <c:v>37869</c:v>
                </c:pt>
                <c:pt idx="849">
                  <c:v>37872</c:v>
                </c:pt>
                <c:pt idx="850">
                  <c:v>37873</c:v>
                </c:pt>
                <c:pt idx="851">
                  <c:v>37874</c:v>
                </c:pt>
                <c:pt idx="852">
                  <c:v>37875</c:v>
                </c:pt>
                <c:pt idx="853">
                  <c:v>37876</c:v>
                </c:pt>
                <c:pt idx="854">
                  <c:v>37879</c:v>
                </c:pt>
                <c:pt idx="855">
                  <c:v>37880</c:v>
                </c:pt>
                <c:pt idx="856">
                  <c:v>37881</c:v>
                </c:pt>
                <c:pt idx="857">
                  <c:v>37882</c:v>
                </c:pt>
                <c:pt idx="858">
                  <c:v>37883</c:v>
                </c:pt>
                <c:pt idx="859">
                  <c:v>37886</c:v>
                </c:pt>
                <c:pt idx="860">
                  <c:v>37887</c:v>
                </c:pt>
                <c:pt idx="861">
                  <c:v>37888</c:v>
                </c:pt>
                <c:pt idx="862">
                  <c:v>37889</c:v>
                </c:pt>
                <c:pt idx="863">
                  <c:v>37890</c:v>
                </c:pt>
                <c:pt idx="864">
                  <c:v>37893</c:v>
                </c:pt>
                <c:pt idx="865">
                  <c:v>37894</c:v>
                </c:pt>
                <c:pt idx="866">
                  <c:v>37895</c:v>
                </c:pt>
                <c:pt idx="867">
                  <c:v>37896</c:v>
                </c:pt>
                <c:pt idx="868">
                  <c:v>37897</c:v>
                </c:pt>
                <c:pt idx="869">
                  <c:v>37900</c:v>
                </c:pt>
                <c:pt idx="870">
                  <c:v>37901</c:v>
                </c:pt>
                <c:pt idx="871">
                  <c:v>37902</c:v>
                </c:pt>
                <c:pt idx="872">
                  <c:v>37903</c:v>
                </c:pt>
                <c:pt idx="873">
                  <c:v>37904</c:v>
                </c:pt>
                <c:pt idx="874">
                  <c:v>37907</c:v>
                </c:pt>
                <c:pt idx="875">
                  <c:v>37908</c:v>
                </c:pt>
                <c:pt idx="876">
                  <c:v>37909</c:v>
                </c:pt>
                <c:pt idx="877">
                  <c:v>37910</c:v>
                </c:pt>
                <c:pt idx="878">
                  <c:v>37911</c:v>
                </c:pt>
                <c:pt idx="879">
                  <c:v>37914</c:v>
                </c:pt>
                <c:pt idx="880">
                  <c:v>37915</c:v>
                </c:pt>
                <c:pt idx="881">
                  <c:v>37916</c:v>
                </c:pt>
                <c:pt idx="882">
                  <c:v>37917</c:v>
                </c:pt>
                <c:pt idx="883">
                  <c:v>37918</c:v>
                </c:pt>
                <c:pt idx="884">
                  <c:v>37921</c:v>
                </c:pt>
                <c:pt idx="885">
                  <c:v>37922</c:v>
                </c:pt>
                <c:pt idx="886">
                  <c:v>37923</c:v>
                </c:pt>
                <c:pt idx="887">
                  <c:v>37924</c:v>
                </c:pt>
                <c:pt idx="888">
                  <c:v>37925</c:v>
                </c:pt>
                <c:pt idx="889">
                  <c:v>37928</c:v>
                </c:pt>
                <c:pt idx="890">
                  <c:v>37929</c:v>
                </c:pt>
                <c:pt idx="891">
                  <c:v>37930</c:v>
                </c:pt>
                <c:pt idx="892">
                  <c:v>37931</c:v>
                </c:pt>
                <c:pt idx="893">
                  <c:v>37932</c:v>
                </c:pt>
                <c:pt idx="894">
                  <c:v>37935</c:v>
                </c:pt>
                <c:pt idx="895">
                  <c:v>37936</c:v>
                </c:pt>
                <c:pt idx="896">
                  <c:v>37937</c:v>
                </c:pt>
                <c:pt idx="897">
                  <c:v>37938</c:v>
                </c:pt>
                <c:pt idx="898">
                  <c:v>37939</c:v>
                </c:pt>
                <c:pt idx="899">
                  <c:v>37942</c:v>
                </c:pt>
                <c:pt idx="900">
                  <c:v>37943</c:v>
                </c:pt>
                <c:pt idx="901">
                  <c:v>37944</c:v>
                </c:pt>
                <c:pt idx="902">
                  <c:v>37945</c:v>
                </c:pt>
                <c:pt idx="903">
                  <c:v>37946</c:v>
                </c:pt>
                <c:pt idx="904">
                  <c:v>37949</c:v>
                </c:pt>
                <c:pt idx="905">
                  <c:v>37950</c:v>
                </c:pt>
                <c:pt idx="906">
                  <c:v>37951</c:v>
                </c:pt>
                <c:pt idx="907">
                  <c:v>37953</c:v>
                </c:pt>
                <c:pt idx="908">
                  <c:v>37956</c:v>
                </c:pt>
                <c:pt idx="909">
                  <c:v>37957</c:v>
                </c:pt>
                <c:pt idx="910">
                  <c:v>37958</c:v>
                </c:pt>
                <c:pt idx="911">
                  <c:v>37959</c:v>
                </c:pt>
                <c:pt idx="912">
                  <c:v>37960</c:v>
                </c:pt>
                <c:pt idx="913">
                  <c:v>37963</c:v>
                </c:pt>
                <c:pt idx="914">
                  <c:v>37964</c:v>
                </c:pt>
                <c:pt idx="915">
                  <c:v>37965</c:v>
                </c:pt>
                <c:pt idx="916">
                  <c:v>37966</c:v>
                </c:pt>
                <c:pt idx="917">
                  <c:v>37967</c:v>
                </c:pt>
                <c:pt idx="918">
                  <c:v>37970</c:v>
                </c:pt>
                <c:pt idx="919">
                  <c:v>37971</c:v>
                </c:pt>
                <c:pt idx="920">
                  <c:v>37972</c:v>
                </c:pt>
                <c:pt idx="921">
                  <c:v>37973</c:v>
                </c:pt>
                <c:pt idx="922">
                  <c:v>37974</c:v>
                </c:pt>
                <c:pt idx="923">
                  <c:v>37977</c:v>
                </c:pt>
                <c:pt idx="924">
                  <c:v>37978</c:v>
                </c:pt>
                <c:pt idx="925">
                  <c:v>37979</c:v>
                </c:pt>
                <c:pt idx="926">
                  <c:v>37981</c:v>
                </c:pt>
                <c:pt idx="927">
                  <c:v>37984</c:v>
                </c:pt>
                <c:pt idx="928">
                  <c:v>37985</c:v>
                </c:pt>
                <c:pt idx="929">
                  <c:v>37986</c:v>
                </c:pt>
                <c:pt idx="930">
                  <c:v>37988</c:v>
                </c:pt>
                <c:pt idx="931">
                  <c:v>37991</c:v>
                </c:pt>
                <c:pt idx="932">
                  <c:v>37992</c:v>
                </c:pt>
                <c:pt idx="933">
                  <c:v>37993</c:v>
                </c:pt>
                <c:pt idx="934">
                  <c:v>37994</c:v>
                </c:pt>
                <c:pt idx="935">
                  <c:v>37995</c:v>
                </c:pt>
                <c:pt idx="936">
                  <c:v>37998</c:v>
                </c:pt>
                <c:pt idx="937">
                  <c:v>37999</c:v>
                </c:pt>
                <c:pt idx="938">
                  <c:v>38000</c:v>
                </c:pt>
                <c:pt idx="939">
                  <c:v>38001</c:v>
                </c:pt>
                <c:pt idx="940">
                  <c:v>38002</c:v>
                </c:pt>
                <c:pt idx="941">
                  <c:v>38006</c:v>
                </c:pt>
                <c:pt idx="942">
                  <c:v>38007</c:v>
                </c:pt>
                <c:pt idx="943">
                  <c:v>38008</c:v>
                </c:pt>
                <c:pt idx="944">
                  <c:v>38009</c:v>
                </c:pt>
                <c:pt idx="945">
                  <c:v>38012</c:v>
                </c:pt>
                <c:pt idx="946">
                  <c:v>38013</c:v>
                </c:pt>
                <c:pt idx="947">
                  <c:v>38014</c:v>
                </c:pt>
                <c:pt idx="948">
                  <c:v>38015</c:v>
                </c:pt>
                <c:pt idx="949">
                  <c:v>38016</c:v>
                </c:pt>
                <c:pt idx="950">
                  <c:v>38019</c:v>
                </c:pt>
                <c:pt idx="951">
                  <c:v>38020</c:v>
                </c:pt>
                <c:pt idx="952">
                  <c:v>38021</c:v>
                </c:pt>
                <c:pt idx="953">
                  <c:v>38022</c:v>
                </c:pt>
                <c:pt idx="954">
                  <c:v>38023</c:v>
                </c:pt>
                <c:pt idx="955">
                  <c:v>38026</c:v>
                </c:pt>
                <c:pt idx="956">
                  <c:v>38027</c:v>
                </c:pt>
                <c:pt idx="957">
                  <c:v>38028</c:v>
                </c:pt>
                <c:pt idx="958">
                  <c:v>38029</c:v>
                </c:pt>
                <c:pt idx="959">
                  <c:v>38030</c:v>
                </c:pt>
                <c:pt idx="960">
                  <c:v>38034</c:v>
                </c:pt>
                <c:pt idx="961">
                  <c:v>38035</c:v>
                </c:pt>
                <c:pt idx="962">
                  <c:v>38036</c:v>
                </c:pt>
                <c:pt idx="963">
                  <c:v>38037</c:v>
                </c:pt>
                <c:pt idx="964">
                  <c:v>38040</c:v>
                </c:pt>
                <c:pt idx="965">
                  <c:v>38041</c:v>
                </c:pt>
                <c:pt idx="966">
                  <c:v>38042</c:v>
                </c:pt>
                <c:pt idx="967">
                  <c:v>38043</c:v>
                </c:pt>
                <c:pt idx="968">
                  <c:v>38044</c:v>
                </c:pt>
                <c:pt idx="969">
                  <c:v>38047</c:v>
                </c:pt>
                <c:pt idx="970">
                  <c:v>38048</c:v>
                </c:pt>
                <c:pt idx="971">
                  <c:v>38049</c:v>
                </c:pt>
                <c:pt idx="972">
                  <c:v>38050</c:v>
                </c:pt>
                <c:pt idx="973">
                  <c:v>38051</c:v>
                </c:pt>
                <c:pt idx="974">
                  <c:v>38054</c:v>
                </c:pt>
                <c:pt idx="975">
                  <c:v>38055</c:v>
                </c:pt>
                <c:pt idx="976">
                  <c:v>38056</c:v>
                </c:pt>
                <c:pt idx="977">
                  <c:v>38057</c:v>
                </c:pt>
                <c:pt idx="978">
                  <c:v>38058</c:v>
                </c:pt>
                <c:pt idx="979">
                  <c:v>38061</c:v>
                </c:pt>
                <c:pt idx="980">
                  <c:v>38062</c:v>
                </c:pt>
                <c:pt idx="981">
                  <c:v>38063</c:v>
                </c:pt>
                <c:pt idx="982">
                  <c:v>38064</c:v>
                </c:pt>
                <c:pt idx="983">
                  <c:v>38065</c:v>
                </c:pt>
                <c:pt idx="984">
                  <c:v>38068</c:v>
                </c:pt>
                <c:pt idx="985">
                  <c:v>38069</c:v>
                </c:pt>
                <c:pt idx="986">
                  <c:v>38070</c:v>
                </c:pt>
                <c:pt idx="987">
                  <c:v>38071</c:v>
                </c:pt>
                <c:pt idx="988">
                  <c:v>38072</c:v>
                </c:pt>
                <c:pt idx="989">
                  <c:v>38075</c:v>
                </c:pt>
                <c:pt idx="990">
                  <c:v>38076</c:v>
                </c:pt>
                <c:pt idx="991">
                  <c:v>38077</c:v>
                </c:pt>
                <c:pt idx="992">
                  <c:v>38078</c:v>
                </c:pt>
                <c:pt idx="993">
                  <c:v>38079</c:v>
                </c:pt>
                <c:pt idx="994">
                  <c:v>38082</c:v>
                </c:pt>
                <c:pt idx="995">
                  <c:v>38083</c:v>
                </c:pt>
                <c:pt idx="996">
                  <c:v>38084</c:v>
                </c:pt>
                <c:pt idx="997">
                  <c:v>38085</c:v>
                </c:pt>
                <c:pt idx="998">
                  <c:v>38089</c:v>
                </c:pt>
                <c:pt idx="999">
                  <c:v>38090</c:v>
                </c:pt>
                <c:pt idx="1000">
                  <c:v>38091</c:v>
                </c:pt>
                <c:pt idx="1001">
                  <c:v>38092</c:v>
                </c:pt>
                <c:pt idx="1002">
                  <c:v>38093</c:v>
                </c:pt>
                <c:pt idx="1003">
                  <c:v>38096</c:v>
                </c:pt>
                <c:pt idx="1004">
                  <c:v>38097</c:v>
                </c:pt>
                <c:pt idx="1005">
                  <c:v>38098</c:v>
                </c:pt>
                <c:pt idx="1006">
                  <c:v>38099</c:v>
                </c:pt>
                <c:pt idx="1007">
                  <c:v>38100</c:v>
                </c:pt>
                <c:pt idx="1008">
                  <c:v>38103</c:v>
                </c:pt>
                <c:pt idx="1009">
                  <c:v>38104</c:v>
                </c:pt>
                <c:pt idx="1010">
                  <c:v>38105</c:v>
                </c:pt>
                <c:pt idx="1011">
                  <c:v>38106</c:v>
                </c:pt>
                <c:pt idx="1012">
                  <c:v>38107</c:v>
                </c:pt>
                <c:pt idx="1013">
                  <c:v>38110</c:v>
                </c:pt>
                <c:pt idx="1014">
                  <c:v>38111</c:v>
                </c:pt>
                <c:pt idx="1015">
                  <c:v>38112</c:v>
                </c:pt>
                <c:pt idx="1016">
                  <c:v>38113</c:v>
                </c:pt>
                <c:pt idx="1017">
                  <c:v>38114</c:v>
                </c:pt>
                <c:pt idx="1018">
                  <c:v>38117</c:v>
                </c:pt>
                <c:pt idx="1019">
                  <c:v>38118</c:v>
                </c:pt>
                <c:pt idx="1020">
                  <c:v>38119</c:v>
                </c:pt>
                <c:pt idx="1021">
                  <c:v>38120</c:v>
                </c:pt>
                <c:pt idx="1022">
                  <c:v>38121</c:v>
                </c:pt>
                <c:pt idx="1023">
                  <c:v>38124</c:v>
                </c:pt>
                <c:pt idx="1024">
                  <c:v>38125</c:v>
                </c:pt>
                <c:pt idx="1025">
                  <c:v>38126</c:v>
                </c:pt>
                <c:pt idx="1026">
                  <c:v>38127</c:v>
                </c:pt>
                <c:pt idx="1027">
                  <c:v>38128</c:v>
                </c:pt>
                <c:pt idx="1028">
                  <c:v>38131</c:v>
                </c:pt>
                <c:pt idx="1029">
                  <c:v>38132</c:v>
                </c:pt>
                <c:pt idx="1030">
                  <c:v>38133</c:v>
                </c:pt>
                <c:pt idx="1031">
                  <c:v>38134</c:v>
                </c:pt>
                <c:pt idx="1032">
                  <c:v>38135</c:v>
                </c:pt>
                <c:pt idx="1033">
                  <c:v>38139</c:v>
                </c:pt>
                <c:pt idx="1034">
                  <c:v>38140</c:v>
                </c:pt>
                <c:pt idx="1035">
                  <c:v>38141</c:v>
                </c:pt>
                <c:pt idx="1036">
                  <c:v>38142</c:v>
                </c:pt>
                <c:pt idx="1037">
                  <c:v>38145</c:v>
                </c:pt>
                <c:pt idx="1038">
                  <c:v>38146</c:v>
                </c:pt>
                <c:pt idx="1039">
                  <c:v>38147</c:v>
                </c:pt>
                <c:pt idx="1040">
                  <c:v>38148</c:v>
                </c:pt>
                <c:pt idx="1041">
                  <c:v>38152</c:v>
                </c:pt>
                <c:pt idx="1042">
                  <c:v>38153</c:v>
                </c:pt>
                <c:pt idx="1043">
                  <c:v>38154</c:v>
                </c:pt>
                <c:pt idx="1044">
                  <c:v>38155</c:v>
                </c:pt>
                <c:pt idx="1045">
                  <c:v>38156</c:v>
                </c:pt>
                <c:pt idx="1046">
                  <c:v>38159</c:v>
                </c:pt>
                <c:pt idx="1047">
                  <c:v>38160</c:v>
                </c:pt>
                <c:pt idx="1048">
                  <c:v>38161</c:v>
                </c:pt>
                <c:pt idx="1049">
                  <c:v>38162</c:v>
                </c:pt>
                <c:pt idx="1050">
                  <c:v>38163</c:v>
                </c:pt>
                <c:pt idx="1051">
                  <c:v>38166</c:v>
                </c:pt>
                <c:pt idx="1052">
                  <c:v>38167</c:v>
                </c:pt>
                <c:pt idx="1053">
                  <c:v>38168</c:v>
                </c:pt>
                <c:pt idx="1054">
                  <c:v>38169</c:v>
                </c:pt>
                <c:pt idx="1055">
                  <c:v>38170</c:v>
                </c:pt>
                <c:pt idx="1056">
                  <c:v>38174</c:v>
                </c:pt>
                <c:pt idx="1057">
                  <c:v>38175</c:v>
                </c:pt>
                <c:pt idx="1058">
                  <c:v>38176</c:v>
                </c:pt>
                <c:pt idx="1059">
                  <c:v>38177</c:v>
                </c:pt>
                <c:pt idx="1060">
                  <c:v>38180</c:v>
                </c:pt>
                <c:pt idx="1061">
                  <c:v>38181</c:v>
                </c:pt>
                <c:pt idx="1062">
                  <c:v>38182</c:v>
                </c:pt>
                <c:pt idx="1063">
                  <c:v>38183</c:v>
                </c:pt>
                <c:pt idx="1064">
                  <c:v>38184</c:v>
                </c:pt>
                <c:pt idx="1065">
                  <c:v>38187</c:v>
                </c:pt>
                <c:pt idx="1066">
                  <c:v>38188</c:v>
                </c:pt>
                <c:pt idx="1067">
                  <c:v>38189</c:v>
                </c:pt>
                <c:pt idx="1068">
                  <c:v>38190</c:v>
                </c:pt>
                <c:pt idx="1069">
                  <c:v>38191</c:v>
                </c:pt>
                <c:pt idx="1070">
                  <c:v>38194</c:v>
                </c:pt>
                <c:pt idx="1071">
                  <c:v>38195</c:v>
                </c:pt>
                <c:pt idx="1072">
                  <c:v>38196</c:v>
                </c:pt>
                <c:pt idx="1073">
                  <c:v>38197</c:v>
                </c:pt>
                <c:pt idx="1074">
                  <c:v>38198</c:v>
                </c:pt>
                <c:pt idx="1075">
                  <c:v>38201</c:v>
                </c:pt>
                <c:pt idx="1076">
                  <c:v>38202</c:v>
                </c:pt>
                <c:pt idx="1077">
                  <c:v>38203</c:v>
                </c:pt>
                <c:pt idx="1078">
                  <c:v>38204</c:v>
                </c:pt>
                <c:pt idx="1079">
                  <c:v>38205</c:v>
                </c:pt>
                <c:pt idx="1080">
                  <c:v>38208</c:v>
                </c:pt>
                <c:pt idx="1081">
                  <c:v>38209</c:v>
                </c:pt>
                <c:pt idx="1082">
                  <c:v>38210</c:v>
                </c:pt>
                <c:pt idx="1083">
                  <c:v>38211</c:v>
                </c:pt>
                <c:pt idx="1084">
                  <c:v>38212</c:v>
                </c:pt>
                <c:pt idx="1085">
                  <c:v>38215</c:v>
                </c:pt>
                <c:pt idx="1086">
                  <c:v>38216</c:v>
                </c:pt>
                <c:pt idx="1087">
                  <c:v>38217</c:v>
                </c:pt>
                <c:pt idx="1088">
                  <c:v>38218</c:v>
                </c:pt>
                <c:pt idx="1089">
                  <c:v>38219</c:v>
                </c:pt>
                <c:pt idx="1090">
                  <c:v>38222</c:v>
                </c:pt>
                <c:pt idx="1091">
                  <c:v>38223</c:v>
                </c:pt>
                <c:pt idx="1092">
                  <c:v>38224</c:v>
                </c:pt>
                <c:pt idx="1093">
                  <c:v>38225</c:v>
                </c:pt>
                <c:pt idx="1094">
                  <c:v>38226</c:v>
                </c:pt>
                <c:pt idx="1095">
                  <c:v>38229</c:v>
                </c:pt>
                <c:pt idx="1096">
                  <c:v>38230</c:v>
                </c:pt>
                <c:pt idx="1097">
                  <c:v>38231</c:v>
                </c:pt>
                <c:pt idx="1098">
                  <c:v>38232</c:v>
                </c:pt>
                <c:pt idx="1099">
                  <c:v>38233</c:v>
                </c:pt>
                <c:pt idx="1100">
                  <c:v>38237</c:v>
                </c:pt>
                <c:pt idx="1101">
                  <c:v>38238</c:v>
                </c:pt>
                <c:pt idx="1102">
                  <c:v>38239</c:v>
                </c:pt>
                <c:pt idx="1103">
                  <c:v>38240</c:v>
                </c:pt>
                <c:pt idx="1104">
                  <c:v>38243</c:v>
                </c:pt>
                <c:pt idx="1105">
                  <c:v>38244</c:v>
                </c:pt>
                <c:pt idx="1106">
                  <c:v>38245</c:v>
                </c:pt>
                <c:pt idx="1107">
                  <c:v>38246</c:v>
                </c:pt>
                <c:pt idx="1108">
                  <c:v>38247</c:v>
                </c:pt>
                <c:pt idx="1109">
                  <c:v>38250</c:v>
                </c:pt>
                <c:pt idx="1110">
                  <c:v>38251</c:v>
                </c:pt>
                <c:pt idx="1111">
                  <c:v>38252</c:v>
                </c:pt>
                <c:pt idx="1112">
                  <c:v>38253</c:v>
                </c:pt>
                <c:pt idx="1113">
                  <c:v>38254</c:v>
                </c:pt>
                <c:pt idx="1114">
                  <c:v>38257</c:v>
                </c:pt>
                <c:pt idx="1115">
                  <c:v>38258</c:v>
                </c:pt>
                <c:pt idx="1116">
                  <c:v>38259</c:v>
                </c:pt>
                <c:pt idx="1117">
                  <c:v>38260</c:v>
                </c:pt>
                <c:pt idx="1118">
                  <c:v>38261</c:v>
                </c:pt>
                <c:pt idx="1119">
                  <c:v>38264</c:v>
                </c:pt>
                <c:pt idx="1120">
                  <c:v>38265</c:v>
                </c:pt>
                <c:pt idx="1121">
                  <c:v>38266</c:v>
                </c:pt>
                <c:pt idx="1122">
                  <c:v>38267</c:v>
                </c:pt>
                <c:pt idx="1123">
                  <c:v>38268</c:v>
                </c:pt>
                <c:pt idx="1124">
                  <c:v>38271</c:v>
                </c:pt>
                <c:pt idx="1125">
                  <c:v>38272</c:v>
                </c:pt>
                <c:pt idx="1126">
                  <c:v>38273</c:v>
                </c:pt>
                <c:pt idx="1127">
                  <c:v>38274</c:v>
                </c:pt>
                <c:pt idx="1128">
                  <c:v>38275</c:v>
                </c:pt>
                <c:pt idx="1129">
                  <c:v>38278</c:v>
                </c:pt>
                <c:pt idx="1130">
                  <c:v>38279</c:v>
                </c:pt>
                <c:pt idx="1131">
                  <c:v>38280</c:v>
                </c:pt>
                <c:pt idx="1132">
                  <c:v>38281</c:v>
                </c:pt>
                <c:pt idx="1133">
                  <c:v>38282</c:v>
                </c:pt>
                <c:pt idx="1134">
                  <c:v>38285</c:v>
                </c:pt>
                <c:pt idx="1135">
                  <c:v>38286</c:v>
                </c:pt>
                <c:pt idx="1136">
                  <c:v>38287</c:v>
                </c:pt>
                <c:pt idx="1137">
                  <c:v>38288</c:v>
                </c:pt>
                <c:pt idx="1138">
                  <c:v>38289</c:v>
                </c:pt>
                <c:pt idx="1139">
                  <c:v>38292</c:v>
                </c:pt>
                <c:pt idx="1140">
                  <c:v>38293</c:v>
                </c:pt>
                <c:pt idx="1141">
                  <c:v>38294</c:v>
                </c:pt>
                <c:pt idx="1142">
                  <c:v>38295</c:v>
                </c:pt>
                <c:pt idx="1143">
                  <c:v>38296</c:v>
                </c:pt>
                <c:pt idx="1144">
                  <c:v>38299</c:v>
                </c:pt>
                <c:pt idx="1145">
                  <c:v>38300</c:v>
                </c:pt>
                <c:pt idx="1146">
                  <c:v>38301</c:v>
                </c:pt>
                <c:pt idx="1147">
                  <c:v>38302</c:v>
                </c:pt>
                <c:pt idx="1148">
                  <c:v>38303</c:v>
                </c:pt>
                <c:pt idx="1149">
                  <c:v>38306</c:v>
                </c:pt>
                <c:pt idx="1150">
                  <c:v>38307</c:v>
                </c:pt>
                <c:pt idx="1151">
                  <c:v>38308</c:v>
                </c:pt>
                <c:pt idx="1152">
                  <c:v>38309</c:v>
                </c:pt>
                <c:pt idx="1153">
                  <c:v>38310</c:v>
                </c:pt>
                <c:pt idx="1154">
                  <c:v>38313</c:v>
                </c:pt>
                <c:pt idx="1155">
                  <c:v>38314</c:v>
                </c:pt>
                <c:pt idx="1156">
                  <c:v>38315</c:v>
                </c:pt>
                <c:pt idx="1157">
                  <c:v>38317</c:v>
                </c:pt>
                <c:pt idx="1158">
                  <c:v>38320</c:v>
                </c:pt>
                <c:pt idx="1159">
                  <c:v>38321</c:v>
                </c:pt>
                <c:pt idx="1160">
                  <c:v>38322</c:v>
                </c:pt>
                <c:pt idx="1161">
                  <c:v>38323</c:v>
                </c:pt>
                <c:pt idx="1162">
                  <c:v>38324</c:v>
                </c:pt>
                <c:pt idx="1163">
                  <c:v>38327</c:v>
                </c:pt>
                <c:pt idx="1164">
                  <c:v>38328</c:v>
                </c:pt>
                <c:pt idx="1165">
                  <c:v>38329</c:v>
                </c:pt>
                <c:pt idx="1166">
                  <c:v>38330</c:v>
                </c:pt>
                <c:pt idx="1167">
                  <c:v>38331</c:v>
                </c:pt>
                <c:pt idx="1168">
                  <c:v>38334</c:v>
                </c:pt>
                <c:pt idx="1169">
                  <c:v>38335</c:v>
                </c:pt>
                <c:pt idx="1170">
                  <c:v>38336</c:v>
                </c:pt>
                <c:pt idx="1171">
                  <c:v>38337</c:v>
                </c:pt>
                <c:pt idx="1172">
                  <c:v>38338</c:v>
                </c:pt>
                <c:pt idx="1173">
                  <c:v>38341</c:v>
                </c:pt>
                <c:pt idx="1174">
                  <c:v>38342</c:v>
                </c:pt>
                <c:pt idx="1175">
                  <c:v>38343</c:v>
                </c:pt>
                <c:pt idx="1176">
                  <c:v>38344</c:v>
                </c:pt>
                <c:pt idx="1177">
                  <c:v>38348</c:v>
                </c:pt>
                <c:pt idx="1178">
                  <c:v>38349</c:v>
                </c:pt>
                <c:pt idx="1179">
                  <c:v>38350</c:v>
                </c:pt>
                <c:pt idx="1180">
                  <c:v>38351</c:v>
                </c:pt>
                <c:pt idx="1181">
                  <c:v>38352</c:v>
                </c:pt>
                <c:pt idx="1182">
                  <c:v>38355</c:v>
                </c:pt>
                <c:pt idx="1183">
                  <c:v>38356</c:v>
                </c:pt>
                <c:pt idx="1184">
                  <c:v>38357</c:v>
                </c:pt>
                <c:pt idx="1185">
                  <c:v>38358</c:v>
                </c:pt>
                <c:pt idx="1186">
                  <c:v>38359</c:v>
                </c:pt>
                <c:pt idx="1187">
                  <c:v>38362</c:v>
                </c:pt>
                <c:pt idx="1188">
                  <c:v>38363</c:v>
                </c:pt>
                <c:pt idx="1189">
                  <c:v>38364</c:v>
                </c:pt>
                <c:pt idx="1190">
                  <c:v>38365</c:v>
                </c:pt>
                <c:pt idx="1191">
                  <c:v>38366</c:v>
                </c:pt>
                <c:pt idx="1192">
                  <c:v>38370</c:v>
                </c:pt>
                <c:pt idx="1193">
                  <c:v>38371</c:v>
                </c:pt>
                <c:pt idx="1194">
                  <c:v>38372</c:v>
                </c:pt>
                <c:pt idx="1195">
                  <c:v>38373</c:v>
                </c:pt>
                <c:pt idx="1196">
                  <c:v>38376</c:v>
                </c:pt>
                <c:pt idx="1197">
                  <c:v>38377</c:v>
                </c:pt>
                <c:pt idx="1198">
                  <c:v>38378</c:v>
                </c:pt>
                <c:pt idx="1199">
                  <c:v>38379</c:v>
                </c:pt>
                <c:pt idx="1200">
                  <c:v>38380</c:v>
                </c:pt>
                <c:pt idx="1201">
                  <c:v>38383</c:v>
                </c:pt>
                <c:pt idx="1202">
                  <c:v>38384</c:v>
                </c:pt>
                <c:pt idx="1203">
                  <c:v>38385</c:v>
                </c:pt>
                <c:pt idx="1204">
                  <c:v>38386</c:v>
                </c:pt>
                <c:pt idx="1205">
                  <c:v>38387</c:v>
                </c:pt>
                <c:pt idx="1206">
                  <c:v>38390</c:v>
                </c:pt>
                <c:pt idx="1207">
                  <c:v>38391</c:v>
                </c:pt>
                <c:pt idx="1208">
                  <c:v>38392</c:v>
                </c:pt>
                <c:pt idx="1209">
                  <c:v>38393</c:v>
                </c:pt>
                <c:pt idx="1210">
                  <c:v>38394</c:v>
                </c:pt>
                <c:pt idx="1211">
                  <c:v>38397</c:v>
                </c:pt>
                <c:pt idx="1212">
                  <c:v>38398</c:v>
                </c:pt>
                <c:pt idx="1213">
                  <c:v>38399</c:v>
                </c:pt>
                <c:pt idx="1214">
                  <c:v>38400</c:v>
                </c:pt>
                <c:pt idx="1215">
                  <c:v>38401</c:v>
                </c:pt>
                <c:pt idx="1216">
                  <c:v>38405</c:v>
                </c:pt>
                <c:pt idx="1217">
                  <c:v>38406</c:v>
                </c:pt>
                <c:pt idx="1218">
                  <c:v>38407</c:v>
                </c:pt>
                <c:pt idx="1219">
                  <c:v>38408</c:v>
                </c:pt>
                <c:pt idx="1220">
                  <c:v>38411</c:v>
                </c:pt>
                <c:pt idx="1221">
                  <c:v>38412</c:v>
                </c:pt>
                <c:pt idx="1222">
                  <c:v>38413</c:v>
                </c:pt>
                <c:pt idx="1223">
                  <c:v>38414</c:v>
                </c:pt>
                <c:pt idx="1224">
                  <c:v>38415</c:v>
                </c:pt>
                <c:pt idx="1225">
                  <c:v>38418</c:v>
                </c:pt>
                <c:pt idx="1226">
                  <c:v>38419</c:v>
                </c:pt>
                <c:pt idx="1227">
                  <c:v>38420</c:v>
                </c:pt>
                <c:pt idx="1228">
                  <c:v>38421</c:v>
                </c:pt>
                <c:pt idx="1229">
                  <c:v>38422</c:v>
                </c:pt>
                <c:pt idx="1230">
                  <c:v>38425</c:v>
                </c:pt>
                <c:pt idx="1231">
                  <c:v>38426</c:v>
                </c:pt>
                <c:pt idx="1232">
                  <c:v>38427</c:v>
                </c:pt>
                <c:pt idx="1233">
                  <c:v>38428</c:v>
                </c:pt>
                <c:pt idx="1234">
                  <c:v>38429</c:v>
                </c:pt>
                <c:pt idx="1235">
                  <c:v>38432</c:v>
                </c:pt>
                <c:pt idx="1236">
                  <c:v>38433</c:v>
                </c:pt>
                <c:pt idx="1237">
                  <c:v>38434</c:v>
                </c:pt>
                <c:pt idx="1238">
                  <c:v>38435</c:v>
                </c:pt>
                <c:pt idx="1239">
                  <c:v>38439</c:v>
                </c:pt>
                <c:pt idx="1240">
                  <c:v>38440</c:v>
                </c:pt>
                <c:pt idx="1241">
                  <c:v>38441</c:v>
                </c:pt>
                <c:pt idx="1242">
                  <c:v>38442</c:v>
                </c:pt>
                <c:pt idx="1243">
                  <c:v>38443</c:v>
                </c:pt>
                <c:pt idx="1244">
                  <c:v>38446</c:v>
                </c:pt>
                <c:pt idx="1245">
                  <c:v>38447</c:v>
                </c:pt>
                <c:pt idx="1246">
                  <c:v>38448</c:v>
                </c:pt>
                <c:pt idx="1247">
                  <c:v>38449</c:v>
                </c:pt>
                <c:pt idx="1248">
                  <c:v>38450</c:v>
                </c:pt>
                <c:pt idx="1249">
                  <c:v>38453</c:v>
                </c:pt>
                <c:pt idx="1250">
                  <c:v>38454</c:v>
                </c:pt>
                <c:pt idx="1251">
                  <c:v>38455</c:v>
                </c:pt>
                <c:pt idx="1252">
                  <c:v>38456</c:v>
                </c:pt>
                <c:pt idx="1253">
                  <c:v>38457</c:v>
                </c:pt>
                <c:pt idx="1254">
                  <c:v>38460</c:v>
                </c:pt>
                <c:pt idx="1255">
                  <c:v>38461</c:v>
                </c:pt>
                <c:pt idx="1256">
                  <c:v>38462</c:v>
                </c:pt>
                <c:pt idx="1257">
                  <c:v>38463</c:v>
                </c:pt>
                <c:pt idx="1258">
                  <c:v>38464</c:v>
                </c:pt>
                <c:pt idx="1259">
                  <c:v>38467</c:v>
                </c:pt>
                <c:pt idx="1260">
                  <c:v>38468</c:v>
                </c:pt>
                <c:pt idx="1261">
                  <c:v>38469</c:v>
                </c:pt>
                <c:pt idx="1262">
                  <c:v>38470</c:v>
                </c:pt>
                <c:pt idx="1263">
                  <c:v>38471</c:v>
                </c:pt>
                <c:pt idx="1264">
                  <c:v>38474</c:v>
                </c:pt>
                <c:pt idx="1265">
                  <c:v>38475</c:v>
                </c:pt>
                <c:pt idx="1266">
                  <c:v>38476</c:v>
                </c:pt>
                <c:pt idx="1267">
                  <c:v>38477</c:v>
                </c:pt>
                <c:pt idx="1268">
                  <c:v>38478</c:v>
                </c:pt>
                <c:pt idx="1269">
                  <c:v>38481</c:v>
                </c:pt>
                <c:pt idx="1270">
                  <c:v>38482</c:v>
                </c:pt>
                <c:pt idx="1271">
                  <c:v>38483</c:v>
                </c:pt>
                <c:pt idx="1272">
                  <c:v>38484</c:v>
                </c:pt>
                <c:pt idx="1273">
                  <c:v>38485</c:v>
                </c:pt>
                <c:pt idx="1274">
                  <c:v>38488</c:v>
                </c:pt>
                <c:pt idx="1275">
                  <c:v>38489</c:v>
                </c:pt>
                <c:pt idx="1276">
                  <c:v>38490</c:v>
                </c:pt>
                <c:pt idx="1277">
                  <c:v>38491</c:v>
                </c:pt>
                <c:pt idx="1278">
                  <c:v>38492</c:v>
                </c:pt>
                <c:pt idx="1279">
                  <c:v>38495</c:v>
                </c:pt>
                <c:pt idx="1280">
                  <c:v>38496</c:v>
                </c:pt>
                <c:pt idx="1281">
                  <c:v>38497</c:v>
                </c:pt>
                <c:pt idx="1282">
                  <c:v>38498</c:v>
                </c:pt>
                <c:pt idx="1283">
                  <c:v>38499</c:v>
                </c:pt>
                <c:pt idx="1284">
                  <c:v>38503</c:v>
                </c:pt>
                <c:pt idx="1285">
                  <c:v>38504</c:v>
                </c:pt>
                <c:pt idx="1286">
                  <c:v>38505</c:v>
                </c:pt>
                <c:pt idx="1287">
                  <c:v>38506</c:v>
                </c:pt>
                <c:pt idx="1288">
                  <c:v>38509</c:v>
                </c:pt>
                <c:pt idx="1289">
                  <c:v>38510</c:v>
                </c:pt>
                <c:pt idx="1290">
                  <c:v>38511</c:v>
                </c:pt>
                <c:pt idx="1291">
                  <c:v>38512</c:v>
                </c:pt>
                <c:pt idx="1292">
                  <c:v>38513</c:v>
                </c:pt>
                <c:pt idx="1293">
                  <c:v>38516</c:v>
                </c:pt>
                <c:pt idx="1294">
                  <c:v>38517</c:v>
                </c:pt>
                <c:pt idx="1295">
                  <c:v>38518</c:v>
                </c:pt>
                <c:pt idx="1296">
                  <c:v>38519</c:v>
                </c:pt>
                <c:pt idx="1297">
                  <c:v>38520</c:v>
                </c:pt>
                <c:pt idx="1298">
                  <c:v>38523</c:v>
                </c:pt>
                <c:pt idx="1299">
                  <c:v>38524</c:v>
                </c:pt>
                <c:pt idx="1300">
                  <c:v>38525</c:v>
                </c:pt>
                <c:pt idx="1301">
                  <c:v>38526</c:v>
                </c:pt>
                <c:pt idx="1302">
                  <c:v>38527</c:v>
                </c:pt>
                <c:pt idx="1303">
                  <c:v>38530</c:v>
                </c:pt>
                <c:pt idx="1304">
                  <c:v>38531</c:v>
                </c:pt>
                <c:pt idx="1305">
                  <c:v>38532</c:v>
                </c:pt>
                <c:pt idx="1306">
                  <c:v>38533</c:v>
                </c:pt>
                <c:pt idx="1307">
                  <c:v>38534</c:v>
                </c:pt>
                <c:pt idx="1308">
                  <c:v>38538</c:v>
                </c:pt>
                <c:pt idx="1309">
                  <c:v>38539</c:v>
                </c:pt>
                <c:pt idx="1310">
                  <c:v>38540</c:v>
                </c:pt>
                <c:pt idx="1311">
                  <c:v>38541</c:v>
                </c:pt>
                <c:pt idx="1312">
                  <c:v>38544</c:v>
                </c:pt>
                <c:pt idx="1313">
                  <c:v>38545</c:v>
                </c:pt>
                <c:pt idx="1314">
                  <c:v>38546</c:v>
                </c:pt>
                <c:pt idx="1315">
                  <c:v>38547</c:v>
                </c:pt>
                <c:pt idx="1316">
                  <c:v>38548</c:v>
                </c:pt>
                <c:pt idx="1317">
                  <c:v>38551</c:v>
                </c:pt>
                <c:pt idx="1318">
                  <c:v>38552</c:v>
                </c:pt>
                <c:pt idx="1319">
                  <c:v>38553</c:v>
                </c:pt>
                <c:pt idx="1320">
                  <c:v>38554</c:v>
                </c:pt>
                <c:pt idx="1321">
                  <c:v>38555</c:v>
                </c:pt>
                <c:pt idx="1322">
                  <c:v>38558</c:v>
                </c:pt>
                <c:pt idx="1323">
                  <c:v>38559</c:v>
                </c:pt>
                <c:pt idx="1324">
                  <c:v>38560</c:v>
                </c:pt>
                <c:pt idx="1325">
                  <c:v>38561</c:v>
                </c:pt>
                <c:pt idx="1326">
                  <c:v>38562</c:v>
                </c:pt>
                <c:pt idx="1327">
                  <c:v>38565</c:v>
                </c:pt>
                <c:pt idx="1328">
                  <c:v>38566</c:v>
                </c:pt>
                <c:pt idx="1329">
                  <c:v>38567</c:v>
                </c:pt>
                <c:pt idx="1330">
                  <c:v>38568</c:v>
                </c:pt>
                <c:pt idx="1331">
                  <c:v>38569</c:v>
                </c:pt>
                <c:pt idx="1332">
                  <c:v>38572</c:v>
                </c:pt>
                <c:pt idx="1333">
                  <c:v>38573</c:v>
                </c:pt>
                <c:pt idx="1334">
                  <c:v>38574</c:v>
                </c:pt>
                <c:pt idx="1335">
                  <c:v>38575</c:v>
                </c:pt>
                <c:pt idx="1336">
                  <c:v>38576</c:v>
                </c:pt>
                <c:pt idx="1337">
                  <c:v>38579</c:v>
                </c:pt>
                <c:pt idx="1338">
                  <c:v>38580</c:v>
                </c:pt>
                <c:pt idx="1339">
                  <c:v>38581</c:v>
                </c:pt>
                <c:pt idx="1340">
                  <c:v>38582</c:v>
                </c:pt>
                <c:pt idx="1341">
                  <c:v>38583</c:v>
                </c:pt>
                <c:pt idx="1342">
                  <c:v>38586</c:v>
                </c:pt>
                <c:pt idx="1343">
                  <c:v>38587</c:v>
                </c:pt>
                <c:pt idx="1344">
                  <c:v>38588</c:v>
                </c:pt>
                <c:pt idx="1345">
                  <c:v>38589</c:v>
                </c:pt>
                <c:pt idx="1346">
                  <c:v>38590</c:v>
                </c:pt>
                <c:pt idx="1347">
                  <c:v>38593</c:v>
                </c:pt>
                <c:pt idx="1348">
                  <c:v>38594</c:v>
                </c:pt>
                <c:pt idx="1349">
                  <c:v>38595</c:v>
                </c:pt>
                <c:pt idx="1350">
                  <c:v>38596</c:v>
                </c:pt>
                <c:pt idx="1351">
                  <c:v>38597</c:v>
                </c:pt>
                <c:pt idx="1352">
                  <c:v>38601</c:v>
                </c:pt>
                <c:pt idx="1353">
                  <c:v>38602</c:v>
                </c:pt>
                <c:pt idx="1354">
                  <c:v>38603</c:v>
                </c:pt>
                <c:pt idx="1355">
                  <c:v>38604</c:v>
                </c:pt>
                <c:pt idx="1356">
                  <c:v>38607</c:v>
                </c:pt>
                <c:pt idx="1357">
                  <c:v>38608</c:v>
                </c:pt>
                <c:pt idx="1358">
                  <c:v>38609</c:v>
                </c:pt>
                <c:pt idx="1359">
                  <c:v>38610</c:v>
                </c:pt>
                <c:pt idx="1360">
                  <c:v>38611</c:v>
                </c:pt>
                <c:pt idx="1361">
                  <c:v>38614</c:v>
                </c:pt>
                <c:pt idx="1362">
                  <c:v>38615</c:v>
                </c:pt>
                <c:pt idx="1363">
                  <c:v>38616</c:v>
                </c:pt>
                <c:pt idx="1364">
                  <c:v>38617</c:v>
                </c:pt>
                <c:pt idx="1365">
                  <c:v>38618</c:v>
                </c:pt>
                <c:pt idx="1366">
                  <c:v>38621</c:v>
                </c:pt>
                <c:pt idx="1367">
                  <c:v>38622</c:v>
                </c:pt>
                <c:pt idx="1368">
                  <c:v>38623</c:v>
                </c:pt>
                <c:pt idx="1369">
                  <c:v>38624</c:v>
                </c:pt>
                <c:pt idx="1370">
                  <c:v>38625</c:v>
                </c:pt>
                <c:pt idx="1371">
                  <c:v>38628</c:v>
                </c:pt>
                <c:pt idx="1372">
                  <c:v>38629</c:v>
                </c:pt>
                <c:pt idx="1373">
                  <c:v>38630</c:v>
                </c:pt>
                <c:pt idx="1374">
                  <c:v>38631</c:v>
                </c:pt>
                <c:pt idx="1375">
                  <c:v>38632</c:v>
                </c:pt>
                <c:pt idx="1376">
                  <c:v>38635</c:v>
                </c:pt>
                <c:pt idx="1377">
                  <c:v>38636</c:v>
                </c:pt>
                <c:pt idx="1378">
                  <c:v>38637</c:v>
                </c:pt>
                <c:pt idx="1379">
                  <c:v>38638</c:v>
                </c:pt>
                <c:pt idx="1380">
                  <c:v>38639</c:v>
                </c:pt>
                <c:pt idx="1381">
                  <c:v>38642</c:v>
                </c:pt>
                <c:pt idx="1382">
                  <c:v>38643</c:v>
                </c:pt>
                <c:pt idx="1383">
                  <c:v>38644</c:v>
                </c:pt>
                <c:pt idx="1384">
                  <c:v>38645</c:v>
                </c:pt>
                <c:pt idx="1385">
                  <c:v>38646</c:v>
                </c:pt>
                <c:pt idx="1386">
                  <c:v>38649</c:v>
                </c:pt>
                <c:pt idx="1387">
                  <c:v>38650</c:v>
                </c:pt>
                <c:pt idx="1388">
                  <c:v>38651</c:v>
                </c:pt>
                <c:pt idx="1389">
                  <c:v>38652</c:v>
                </c:pt>
                <c:pt idx="1390">
                  <c:v>38653</c:v>
                </c:pt>
                <c:pt idx="1391">
                  <c:v>38656</c:v>
                </c:pt>
                <c:pt idx="1392">
                  <c:v>38657</c:v>
                </c:pt>
                <c:pt idx="1393">
                  <c:v>38658</c:v>
                </c:pt>
                <c:pt idx="1394">
                  <c:v>38659</c:v>
                </c:pt>
                <c:pt idx="1395">
                  <c:v>38660</c:v>
                </c:pt>
                <c:pt idx="1396">
                  <c:v>38663</c:v>
                </c:pt>
                <c:pt idx="1397">
                  <c:v>38664</c:v>
                </c:pt>
                <c:pt idx="1398">
                  <c:v>38665</c:v>
                </c:pt>
                <c:pt idx="1399">
                  <c:v>38666</c:v>
                </c:pt>
                <c:pt idx="1400">
                  <c:v>38667</c:v>
                </c:pt>
                <c:pt idx="1401">
                  <c:v>38670</c:v>
                </c:pt>
                <c:pt idx="1402">
                  <c:v>38671</c:v>
                </c:pt>
                <c:pt idx="1403">
                  <c:v>38672</c:v>
                </c:pt>
                <c:pt idx="1404">
                  <c:v>38673</c:v>
                </c:pt>
                <c:pt idx="1405">
                  <c:v>38674</c:v>
                </c:pt>
                <c:pt idx="1406">
                  <c:v>38677</c:v>
                </c:pt>
                <c:pt idx="1407">
                  <c:v>38678</c:v>
                </c:pt>
                <c:pt idx="1408">
                  <c:v>38679</c:v>
                </c:pt>
                <c:pt idx="1409">
                  <c:v>38681</c:v>
                </c:pt>
                <c:pt idx="1410">
                  <c:v>38684</c:v>
                </c:pt>
                <c:pt idx="1411">
                  <c:v>38685</c:v>
                </c:pt>
                <c:pt idx="1412">
                  <c:v>38686</c:v>
                </c:pt>
                <c:pt idx="1413">
                  <c:v>38687</c:v>
                </c:pt>
                <c:pt idx="1414">
                  <c:v>38688</c:v>
                </c:pt>
                <c:pt idx="1415">
                  <c:v>38691</c:v>
                </c:pt>
                <c:pt idx="1416">
                  <c:v>38692</c:v>
                </c:pt>
                <c:pt idx="1417">
                  <c:v>38693</c:v>
                </c:pt>
                <c:pt idx="1418">
                  <c:v>38694</c:v>
                </c:pt>
                <c:pt idx="1419">
                  <c:v>38695</c:v>
                </c:pt>
                <c:pt idx="1420">
                  <c:v>38698</c:v>
                </c:pt>
                <c:pt idx="1421">
                  <c:v>38699</c:v>
                </c:pt>
                <c:pt idx="1422">
                  <c:v>38700</c:v>
                </c:pt>
                <c:pt idx="1423">
                  <c:v>38701</c:v>
                </c:pt>
                <c:pt idx="1424">
                  <c:v>38702</c:v>
                </c:pt>
                <c:pt idx="1425">
                  <c:v>38705</c:v>
                </c:pt>
                <c:pt idx="1426">
                  <c:v>38706</c:v>
                </c:pt>
                <c:pt idx="1427">
                  <c:v>38707</c:v>
                </c:pt>
                <c:pt idx="1428">
                  <c:v>38708</c:v>
                </c:pt>
                <c:pt idx="1429">
                  <c:v>38709</c:v>
                </c:pt>
                <c:pt idx="1430">
                  <c:v>38713</c:v>
                </c:pt>
                <c:pt idx="1431">
                  <c:v>38714</c:v>
                </c:pt>
                <c:pt idx="1432">
                  <c:v>38715</c:v>
                </c:pt>
                <c:pt idx="1433">
                  <c:v>38716</c:v>
                </c:pt>
                <c:pt idx="1434">
                  <c:v>38720</c:v>
                </c:pt>
                <c:pt idx="1435">
                  <c:v>38721</c:v>
                </c:pt>
                <c:pt idx="1436">
                  <c:v>38722</c:v>
                </c:pt>
                <c:pt idx="1437">
                  <c:v>38723</c:v>
                </c:pt>
                <c:pt idx="1438">
                  <c:v>38726</c:v>
                </c:pt>
                <c:pt idx="1439">
                  <c:v>38727</c:v>
                </c:pt>
                <c:pt idx="1440">
                  <c:v>38728</c:v>
                </c:pt>
                <c:pt idx="1441">
                  <c:v>38729</c:v>
                </c:pt>
                <c:pt idx="1442">
                  <c:v>38730</c:v>
                </c:pt>
                <c:pt idx="1443">
                  <c:v>38734</c:v>
                </c:pt>
                <c:pt idx="1444">
                  <c:v>38735</c:v>
                </c:pt>
                <c:pt idx="1445">
                  <c:v>38736</c:v>
                </c:pt>
                <c:pt idx="1446">
                  <c:v>38737</c:v>
                </c:pt>
                <c:pt idx="1447">
                  <c:v>38740</c:v>
                </c:pt>
                <c:pt idx="1448">
                  <c:v>38741</c:v>
                </c:pt>
                <c:pt idx="1449">
                  <c:v>38742</c:v>
                </c:pt>
                <c:pt idx="1450">
                  <c:v>38743</c:v>
                </c:pt>
                <c:pt idx="1451">
                  <c:v>38744</c:v>
                </c:pt>
                <c:pt idx="1452">
                  <c:v>38747</c:v>
                </c:pt>
                <c:pt idx="1453">
                  <c:v>38748</c:v>
                </c:pt>
                <c:pt idx="1454">
                  <c:v>38749</c:v>
                </c:pt>
                <c:pt idx="1455">
                  <c:v>38750</c:v>
                </c:pt>
                <c:pt idx="1456">
                  <c:v>38751</c:v>
                </c:pt>
                <c:pt idx="1457">
                  <c:v>38754</c:v>
                </c:pt>
                <c:pt idx="1458">
                  <c:v>38755</c:v>
                </c:pt>
                <c:pt idx="1459">
                  <c:v>38756</c:v>
                </c:pt>
                <c:pt idx="1460">
                  <c:v>38757</c:v>
                </c:pt>
                <c:pt idx="1461">
                  <c:v>38758</c:v>
                </c:pt>
                <c:pt idx="1462">
                  <c:v>38761</c:v>
                </c:pt>
                <c:pt idx="1463">
                  <c:v>38762</c:v>
                </c:pt>
                <c:pt idx="1464">
                  <c:v>38763</c:v>
                </c:pt>
                <c:pt idx="1465">
                  <c:v>38764</c:v>
                </c:pt>
                <c:pt idx="1466">
                  <c:v>38765</c:v>
                </c:pt>
                <c:pt idx="1467">
                  <c:v>38769</c:v>
                </c:pt>
                <c:pt idx="1468">
                  <c:v>38770</c:v>
                </c:pt>
                <c:pt idx="1469">
                  <c:v>38771</c:v>
                </c:pt>
                <c:pt idx="1470">
                  <c:v>38772</c:v>
                </c:pt>
                <c:pt idx="1471">
                  <c:v>38775</c:v>
                </c:pt>
                <c:pt idx="1472">
                  <c:v>38776</c:v>
                </c:pt>
                <c:pt idx="1473">
                  <c:v>38777</c:v>
                </c:pt>
                <c:pt idx="1474">
                  <c:v>38778</c:v>
                </c:pt>
                <c:pt idx="1475">
                  <c:v>38779</c:v>
                </c:pt>
                <c:pt idx="1476">
                  <c:v>38782</c:v>
                </c:pt>
                <c:pt idx="1477">
                  <c:v>38783</c:v>
                </c:pt>
                <c:pt idx="1478">
                  <c:v>38784</c:v>
                </c:pt>
                <c:pt idx="1479">
                  <c:v>38785</c:v>
                </c:pt>
                <c:pt idx="1480">
                  <c:v>38786</c:v>
                </c:pt>
                <c:pt idx="1481">
                  <c:v>38789</c:v>
                </c:pt>
                <c:pt idx="1482">
                  <c:v>38790</c:v>
                </c:pt>
                <c:pt idx="1483">
                  <c:v>38791</c:v>
                </c:pt>
                <c:pt idx="1484">
                  <c:v>38792</c:v>
                </c:pt>
                <c:pt idx="1485">
                  <c:v>38793</c:v>
                </c:pt>
                <c:pt idx="1486">
                  <c:v>38796</c:v>
                </c:pt>
                <c:pt idx="1487">
                  <c:v>38797</c:v>
                </c:pt>
                <c:pt idx="1488">
                  <c:v>38798</c:v>
                </c:pt>
                <c:pt idx="1489">
                  <c:v>38799</c:v>
                </c:pt>
                <c:pt idx="1490">
                  <c:v>38800</c:v>
                </c:pt>
                <c:pt idx="1491">
                  <c:v>38803</c:v>
                </c:pt>
                <c:pt idx="1492">
                  <c:v>38804</c:v>
                </c:pt>
                <c:pt idx="1493">
                  <c:v>38805</c:v>
                </c:pt>
                <c:pt idx="1494">
                  <c:v>38806</c:v>
                </c:pt>
                <c:pt idx="1495">
                  <c:v>38807</c:v>
                </c:pt>
                <c:pt idx="1496">
                  <c:v>38810</c:v>
                </c:pt>
                <c:pt idx="1497">
                  <c:v>38811</c:v>
                </c:pt>
                <c:pt idx="1498">
                  <c:v>38812</c:v>
                </c:pt>
                <c:pt idx="1499">
                  <c:v>38813</c:v>
                </c:pt>
                <c:pt idx="1500">
                  <c:v>38814</c:v>
                </c:pt>
                <c:pt idx="1501">
                  <c:v>38817</c:v>
                </c:pt>
                <c:pt idx="1502">
                  <c:v>38818</c:v>
                </c:pt>
                <c:pt idx="1503">
                  <c:v>38819</c:v>
                </c:pt>
                <c:pt idx="1504">
                  <c:v>38820</c:v>
                </c:pt>
                <c:pt idx="1505">
                  <c:v>38824</c:v>
                </c:pt>
                <c:pt idx="1506">
                  <c:v>38825</c:v>
                </c:pt>
                <c:pt idx="1507">
                  <c:v>38826</c:v>
                </c:pt>
                <c:pt idx="1508">
                  <c:v>38827</c:v>
                </c:pt>
                <c:pt idx="1509">
                  <c:v>38828</c:v>
                </c:pt>
                <c:pt idx="1510">
                  <c:v>38831</c:v>
                </c:pt>
                <c:pt idx="1511">
                  <c:v>38832</c:v>
                </c:pt>
                <c:pt idx="1512">
                  <c:v>38833</c:v>
                </c:pt>
                <c:pt idx="1513">
                  <c:v>38834</c:v>
                </c:pt>
                <c:pt idx="1514">
                  <c:v>38835</c:v>
                </c:pt>
                <c:pt idx="1515">
                  <c:v>38838</c:v>
                </c:pt>
                <c:pt idx="1516">
                  <c:v>38839</c:v>
                </c:pt>
                <c:pt idx="1517">
                  <c:v>38840</c:v>
                </c:pt>
                <c:pt idx="1518">
                  <c:v>38841</c:v>
                </c:pt>
                <c:pt idx="1519">
                  <c:v>38842</c:v>
                </c:pt>
                <c:pt idx="1520">
                  <c:v>38845</c:v>
                </c:pt>
                <c:pt idx="1521">
                  <c:v>38846</c:v>
                </c:pt>
                <c:pt idx="1522">
                  <c:v>38847</c:v>
                </c:pt>
                <c:pt idx="1523">
                  <c:v>38848</c:v>
                </c:pt>
                <c:pt idx="1524">
                  <c:v>38849</c:v>
                </c:pt>
                <c:pt idx="1525">
                  <c:v>38852</c:v>
                </c:pt>
                <c:pt idx="1526">
                  <c:v>38853</c:v>
                </c:pt>
                <c:pt idx="1527">
                  <c:v>38854</c:v>
                </c:pt>
                <c:pt idx="1528">
                  <c:v>38855</c:v>
                </c:pt>
                <c:pt idx="1529">
                  <c:v>38856</c:v>
                </c:pt>
                <c:pt idx="1530">
                  <c:v>38859</c:v>
                </c:pt>
                <c:pt idx="1531">
                  <c:v>38860</c:v>
                </c:pt>
                <c:pt idx="1532">
                  <c:v>38861</c:v>
                </c:pt>
                <c:pt idx="1533">
                  <c:v>38862</c:v>
                </c:pt>
                <c:pt idx="1534">
                  <c:v>38863</c:v>
                </c:pt>
                <c:pt idx="1535">
                  <c:v>38867</c:v>
                </c:pt>
                <c:pt idx="1536">
                  <c:v>38868</c:v>
                </c:pt>
                <c:pt idx="1537">
                  <c:v>38869</c:v>
                </c:pt>
                <c:pt idx="1538">
                  <c:v>38870</c:v>
                </c:pt>
                <c:pt idx="1539">
                  <c:v>38873</c:v>
                </c:pt>
                <c:pt idx="1540">
                  <c:v>38874</c:v>
                </c:pt>
                <c:pt idx="1541">
                  <c:v>38875</c:v>
                </c:pt>
                <c:pt idx="1542">
                  <c:v>38876</c:v>
                </c:pt>
                <c:pt idx="1543">
                  <c:v>38877</c:v>
                </c:pt>
                <c:pt idx="1544">
                  <c:v>38880</c:v>
                </c:pt>
                <c:pt idx="1545">
                  <c:v>38881</c:v>
                </c:pt>
                <c:pt idx="1546">
                  <c:v>38882</c:v>
                </c:pt>
                <c:pt idx="1547">
                  <c:v>38883</c:v>
                </c:pt>
                <c:pt idx="1548">
                  <c:v>38884</c:v>
                </c:pt>
                <c:pt idx="1549">
                  <c:v>38887</c:v>
                </c:pt>
                <c:pt idx="1550">
                  <c:v>38888</c:v>
                </c:pt>
                <c:pt idx="1551">
                  <c:v>38889</c:v>
                </c:pt>
                <c:pt idx="1552">
                  <c:v>38890</c:v>
                </c:pt>
                <c:pt idx="1553">
                  <c:v>38891</c:v>
                </c:pt>
                <c:pt idx="1554">
                  <c:v>38894</c:v>
                </c:pt>
                <c:pt idx="1555">
                  <c:v>38895</c:v>
                </c:pt>
                <c:pt idx="1556">
                  <c:v>38896</c:v>
                </c:pt>
                <c:pt idx="1557">
                  <c:v>38897</c:v>
                </c:pt>
                <c:pt idx="1558">
                  <c:v>38898</c:v>
                </c:pt>
                <c:pt idx="1559">
                  <c:v>38901</c:v>
                </c:pt>
                <c:pt idx="1560">
                  <c:v>38903</c:v>
                </c:pt>
                <c:pt idx="1561">
                  <c:v>38904</c:v>
                </c:pt>
                <c:pt idx="1562">
                  <c:v>38905</c:v>
                </c:pt>
                <c:pt idx="1563">
                  <c:v>38908</c:v>
                </c:pt>
                <c:pt idx="1564">
                  <c:v>38909</c:v>
                </c:pt>
                <c:pt idx="1565">
                  <c:v>38910</c:v>
                </c:pt>
                <c:pt idx="1566">
                  <c:v>38911</c:v>
                </c:pt>
                <c:pt idx="1567">
                  <c:v>38912</c:v>
                </c:pt>
                <c:pt idx="1568">
                  <c:v>38915</c:v>
                </c:pt>
                <c:pt idx="1569">
                  <c:v>38916</c:v>
                </c:pt>
                <c:pt idx="1570">
                  <c:v>38917</c:v>
                </c:pt>
                <c:pt idx="1571">
                  <c:v>38918</c:v>
                </c:pt>
                <c:pt idx="1572">
                  <c:v>38919</c:v>
                </c:pt>
                <c:pt idx="1573">
                  <c:v>38922</c:v>
                </c:pt>
                <c:pt idx="1574">
                  <c:v>38923</c:v>
                </c:pt>
                <c:pt idx="1575">
                  <c:v>38924</c:v>
                </c:pt>
                <c:pt idx="1576">
                  <c:v>38925</c:v>
                </c:pt>
                <c:pt idx="1577">
                  <c:v>38926</c:v>
                </c:pt>
                <c:pt idx="1578">
                  <c:v>38929</c:v>
                </c:pt>
                <c:pt idx="1579">
                  <c:v>38930</c:v>
                </c:pt>
                <c:pt idx="1580">
                  <c:v>38931</c:v>
                </c:pt>
                <c:pt idx="1581">
                  <c:v>38932</c:v>
                </c:pt>
                <c:pt idx="1582">
                  <c:v>38933</c:v>
                </c:pt>
                <c:pt idx="1583">
                  <c:v>38936</c:v>
                </c:pt>
                <c:pt idx="1584">
                  <c:v>38937</c:v>
                </c:pt>
                <c:pt idx="1585">
                  <c:v>38938</c:v>
                </c:pt>
                <c:pt idx="1586">
                  <c:v>38939</c:v>
                </c:pt>
                <c:pt idx="1587">
                  <c:v>38940</c:v>
                </c:pt>
                <c:pt idx="1588">
                  <c:v>38943</c:v>
                </c:pt>
                <c:pt idx="1589">
                  <c:v>38944</c:v>
                </c:pt>
                <c:pt idx="1590">
                  <c:v>38945</c:v>
                </c:pt>
                <c:pt idx="1591">
                  <c:v>38946</c:v>
                </c:pt>
                <c:pt idx="1592">
                  <c:v>38947</c:v>
                </c:pt>
                <c:pt idx="1593">
                  <c:v>38950</c:v>
                </c:pt>
                <c:pt idx="1594">
                  <c:v>38951</c:v>
                </c:pt>
                <c:pt idx="1595">
                  <c:v>38952</c:v>
                </c:pt>
                <c:pt idx="1596">
                  <c:v>38953</c:v>
                </c:pt>
                <c:pt idx="1597">
                  <c:v>38954</c:v>
                </c:pt>
                <c:pt idx="1598">
                  <c:v>38957</c:v>
                </c:pt>
                <c:pt idx="1599">
                  <c:v>38958</c:v>
                </c:pt>
                <c:pt idx="1600">
                  <c:v>38959</c:v>
                </c:pt>
                <c:pt idx="1601">
                  <c:v>38960</c:v>
                </c:pt>
                <c:pt idx="1602">
                  <c:v>38961</c:v>
                </c:pt>
                <c:pt idx="1603">
                  <c:v>38965</c:v>
                </c:pt>
                <c:pt idx="1604">
                  <c:v>38966</c:v>
                </c:pt>
                <c:pt idx="1605">
                  <c:v>38967</c:v>
                </c:pt>
                <c:pt idx="1606">
                  <c:v>38968</c:v>
                </c:pt>
                <c:pt idx="1607">
                  <c:v>38971</c:v>
                </c:pt>
                <c:pt idx="1608">
                  <c:v>38972</c:v>
                </c:pt>
                <c:pt idx="1609">
                  <c:v>38973</c:v>
                </c:pt>
                <c:pt idx="1610">
                  <c:v>38974</c:v>
                </c:pt>
                <c:pt idx="1611">
                  <c:v>38975</c:v>
                </c:pt>
                <c:pt idx="1612">
                  <c:v>38978</c:v>
                </c:pt>
                <c:pt idx="1613">
                  <c:v>38979</c:v>
                </c:pt>
                <c:pt idx="1614">
                  <c:v>38980</c:v>
                </c:pt>
                <c:pt idx="1615">
                  <c:v>38981</c:v>
                </c:pt>
                <c:pt idx="1616">
                  <c:v>38982</c:v>
                </c:pt>
                <c:pt idx="1617">
                  <c:v>38985</c:v>
                </c:pt>
                <c:pt idx="1618">
                  <c:v>38986</c:v>
                </c:pt>
                <c:pt idx="1619">
                  <c:v>38987</c:v>
                </c:pt>
                <c:pt idx="1620">
                  <c:v>38988</c:v>
                </c:pt>
                <c:pt idx="1621">
                  <c:v>38989</c:v>
                </c:pt>
                <c:pt idx="1622">
                  <c:v>38992</c:v>
                </c:pt>
                <c:pt idx="1623">
                  <c:v>38993</c:v>
                </c:pt>
                <c:pt idx="1624">
                  <c:v>38994</c:v>
                </c:pt>
                <c:pt idx="1625">
                  <c:v>38995</c:v>
                </c:pt>
                <c:pt idx="1626">
                  <c:v>38996</c:v>
                </c:pt>
                <c:pt idx="1627">
                  <c:v>38999</c:v>
                </c:pt>
                <c:pt idx="1628">
                  <c:v>39000</c:v>
                </c:pt>
                <c:pt idx="1629">
                  <c:v>39001</c:v>
                </c:pt>
                <c:pt idx="1630">
                  <c:v>39002</c:v>
                </c:pt>
                <c:pt idx="1631">
                  <c:v>39003</c:v>
                </c:pt>
                <c:pt idx="1632">
                  <c:v>39006</c:v>
                </c:pt>
                <c:pt idx="1633">
                  <c:v>39007</c:v>
                </c:pt>
                <c:pt idx="1634">
                  <c:v>39008</c:v>
                </c:pt>
                <c:pt idx="1635">
                  <c:v>39009</c:v>
                </c:pt>
                <c:pt idx="1636">
                  <c:v>39010</c:v>
                </c:pt>
                <c:pt idx="1637">
                  <c:v>39013</c:v>
                </c:pt>
                <c:pt idx="1638">
                  <c:v>39014</c:v>
                </c:pt>
                <c:pt idx="1639">
                  <c:v>39015</c:v>
                </c:pt>
                <c:pt idx="1640">
                  <c:v>39016</c:v>
                </c:pt>
                <c:pt idx="1641">
                  <c:v>39017</c:v>
                </c:pt>
                <c:pt idx="1642">
                  <c:v>39020</c:v>
                </c:pt>
                <c:pt idx="1643">
                  <c:v>39021</c:v>
                </c:pt>
                <c:pt idx="1644">
                  <c:v>39022</c:v>
                </c:pt>
                <c:pt idx="1645">
                  <c:v>39023</c:v>
                </c:pt>
                <c:pt idx="1646">
                  <c:v>39024</c:v>
                </c:pt>
                <c:pt idx="1647">
                  <c:v>39027</c:v>
                </c:pt>
                <c:pt idx="1648">
                  <c:v>39028</c:v>
                </c:pt>
                <c:pt idx="1649">
                  <c:v>39029</c:v>
                </c:pt>
                <c:pt idx="1650">
                  <c:v>39030</c:v>
                </c:pt>
                <c:pt idx="1651">
                  <c:v>39031</c:v>
                </c:pt>
                <c:pt idx="1652">
                  <c:v>39034</c:v>
                </c:pt>
                <c:pt idx="1653">
                  <c:v>39035</c:v>
                </c:pt>
                <c:pt idx="1654">
                  <c:v>39036</c:v>
                </c:pt>
                <c:pt idx="1655">
                  <c:v>39037</c:v>
                </c:pt>
                <c:pt idx="1656">
                  <c:v>39038</c:v>
                </c:pt>
                <c:pt idx="1657">
                  <c:v>39041</c:v>
                </c:pt>
                <c:pt idx="1658">
                  <c:v>39042</c:v>
                </c:pt>
                <c:pt idx="1659">
                  <c:v>39043</c:v>
                </c:pt>
                <c:pt idx="1660">
                  <c:v>39045</c:v>
                </c:pt>
                <c:pt idx="1661">
                  <c:v>39048</c:v>
                </c:pt>
                <c:pt idx="1662">
                  <c:v>39049</c:v>
                </c:pt>
                <c:pt idx="1663">
                  <c:v>39050</c:v>
                </c:pt>
                <c:pt idx="1664">
                  <c:v>39051</c:v>
                </c:pt>
                <c:pt idx="1665">
                  <c:v>39052</c:v>
                </c:pt>
                <c:pt idx="1666">
                  <c:v>39055</c:v>
                </c:pt>
                <c:pt idx="1667">
                  <c:v>39056</c:v>
                </c:pt>
                <c:pt idx="1668">
                  <c:v>39057</c:v>
                </c:pt>
                <c:pt idx="1669">
                  <c:v>39058</c:v>
                </c:pt>
                <c:pt idx="1670">
                  <c:v>39059</c:v>
                </c:pt>
                <c:pt idx="1671">
                  <c:v>39062</c:v>
                </c:pt>
                <c:pt idx="1672">
                  <c:v>39063</c:v>
                </c:pt>
                <c:pt idx="1673">
                  <c:v>39064</c:v>
                </c:pt>
                <c:pt idx="1674">
                  <c:v>39065</c:v>
                </c:pt>
                <c:pt idx="1675">
                  <c:v>39066</c:v>
                </c:pt>
                <c:pt idx="1676">
                  <c:v>39069</c:v>
                </c:pt>
                <c:pt idx="1677">
                  <c:v>39070</c:v>
                </c:pt>
                <c:pt idx="1678">
                  <c:v>39071</c:v>
                </c:pt>
                <c:pt idx="1679">
                  <c:v>39072</c:v>
                </c:pt>
                <c:pt idx="1680">
                  <c:v>39073</c:v>
                </c:pt>
                <c:pt idx="1681">
                  <c:v>39077</c:v>
                </c:pt>
                <c:pt idx="1682">
                  <c:v>39078</c:v>
                </c:pt>
                <c:pt idx="1683">
                  <c:v>39079</c:v>
                </c:pt>
                <c:pt idx="1684">
                  <c:v>39080</c:v>
                </c:pt>
                <c:pt idx="1685">
                  <c:v>39085</c:v>
                </c:pt>
                <c:pt idx="1686">
                  <c:v>39086</c:v>
                </c:pt>
                <c:pt idx="1687">
                  <c:v>39087</c:v>
                </c:pt>
                <c:pt idx="1688">
                  <c:v>39090</c:v>
                </c:pt>
                <c:pt idx="1689">
                  <c:v>39091</c:v>
                </c:pt>
                <c:pt idx="1690">
                  <c:v>39092</c:v>
                </c:pt>
                <c:pt idx="1691">
                  <c:v>39093</c:v>
                </c:pt>
                <c:pt idx="1692">
                  <c:v>39094</c:v>
                </c:pt>
                <c:pt idx="1693">
                  <c:v>39098</c:v>
                </c:pt>
                <c:pt idx="1694">
                  <c:v>39099</c:v>
                </c:pt>
                <c:pt idx="1695">
                  <c:v>39100</c:v>
                </c:pt>
                <c:pt idx="1696">
                  <c:v>39101</c:v>
                </c:pt>
                <c:pt idx="1697">
                  <c:v>39104</c:v>
                </c:pt>
                <c:pt idx="1698">
                  <c:v>39105</c:v>
                </c:pt>
                <c:pt idx="1699">
                  <c:v>39106</c:v>
                </c:pt>
                <c:pt idx="1700">
                  <c:v>39107</c:v>
                </c:pt>
                <c:pt idx="1701">
                  <c:v>39108</c:v>
                </c:pt>
                <c:pt idx="1702">
                  <c:v>39111</c:v>
                </c:pt>
                <c:pt idx="1703">
                  <c:v>39112</c:v>
                </c:pt>
                <c:pt idx="1704">
                  <c:v>39113</c:v>
                </c:pt>
                <c:pt idx="1705">
                  <c:v>39114</c:v>
                </c:pt>
                <c:pt idx="1706">
                  <c:v>39115</c:v>
                </c:pt>
                <c:pt idx="1707">
                  <c:v>39118</c:v>
                </c:pt>
                <c:pt idx="1708">
                  <c:v>39119</c:v>
                </c:pt>
                <c:pt idx="1709">
                  <c:v>39120</c:v>
                </c:pt>
                <c:pt idx="1710">
                  <c:v>39121</c:v>
                </c:pt>
                <c:pt idx="1711">
                  <c:v>39122</c:v>
                </c:pt>
                <c:pt idx="1712">
                  <c:v>39125</c:v>
                </c:pt>
                <c:pt idx="1713">
                  <c:v>39126</c:v>
                </c:pt>
                <c:pt idx="1714">
                  <c:v>39127</c:v>
                </c:pt>
                <c:pt idx="1715">
                  <c:v>39128</c:v>
                </c:pt>
                <c:pt idx="1716">
                  <c:v>39129</c:v>
                </c:pt>
                <c:pt idx="1717">
                  <c:v>39133</c:v>
                </c:pt>
                <c:pt idx="1718">
                  <c:v>39134</c:v>
                </c:pt>
                <c:pt idx="1719">
                  <c:v>39135</c:v>
                </c:pt>
                <c:pt idx="1720">
                  <c:v>39136</c:v>
                </c:pt>
                <c:pt idx="1721">
                  <c:v>39139</c:v>
                </c:pt>
                <c:pt idx="1722">
                  <c:v>39140</c:v>
                </c:pt>
                <c:pt idx="1723">
                  <c:v>39141</c:v>
                </c:pt>
                <c:pt idx="1724">
                  <c:v>39142</c:v>
                </c:pt>
                <c:pt idx="1725">
                  <c:v>39143</c:v>
                </c:pt>
                <c:pt idx="1726">
                  <c:v>39146</c:v>
                </c:pt>
                <c:pt idx="1727">
                  <c:v>39147</c:v>
                </c:pt>
                <c:pt idx="1728">
                  <c:v>39148</c:v>
                </c:pt>
                <c:pt idx="1729">
                  <c:v>39149</c:v>
                </c:pt>
                <c:pt idx="1730">
                  <c:v>39150</c:v>
                </c:pt>
                <c:pt idx="1731">
                  <c:v>39153</c:v>
                </c:pt>
                <c:pt idx="1732">
                  <c:v>39154</c:v>
                </c:pt>
                <c:pt idx="1733">
                  <c:v>39155</c:v>
                </c:pt>
                <c:pt idx="1734">
                  <c:v>39156</c:v>
                </c:pt>
                <c:pt idx="1735">
                  <c:v>39157</c:v>
                </c:pt>
                <c:pt idx="1736">
                  <c:v>39160</c:v>
                </c:pt>
                <c:pt idx="1737">
                  <c:v>39161</c:v>
                </c:pt>
                <c:pt idx="1738">
                  <c:v>39162</c:v>
                </c:pt>
                <c:pt idx="1739">
                  <c:v>39163</c:v>
                </c:pt>
                <c:pt idx="1740">
                  <c:v>39164</c:v>
                </c:pt>
                <c:pt idx="1741">
                  <c:v>39167</c:v>
                </c:pt>
                <c:pt idx="1742">
                  <c:v>39168</c:v>
                </c:pt>
                <c:pt idx="1743">
                  <c:v>39169</c:v>
                </c:pt>
                <c:pt idx="1744">
                  <c:v>39170</c:v>
                </c:pt>
                <c:pt idx="1745">
                  <c:v>39171</c:v>
                </c:pt>
                <c:pt idx="1746">
                  <c:v>39174</c:v>
                </c:pt>
                <c:pt idx="1747">
                  <c:v>39175</c:v>
                </c:pt>
                <c:pt idx="1748">
                  <c:v>39176</c:v>
                </c:pt>
                <c:pt idx="1749">
                  <c:v>39177</c:v>
                </c:pt>
                <c:pt idx="1750">
                  <c:v>39181</c:v>
                </c:pt>
                <c:pt idx="1751">
                  <c:v>39182</c:v>
                </c:pt>
                <c:pt idx="1752">
                  <c:v>39183</c:v>
                </c:pt>
                <c:pt idx="1753">
                  <c:v>39184</c:v>
                </c:pt>
                <c:pt idx="1754">
                  <c:v>39185</c:v>
                </c:pt>
                <c:pt idx="1755">
                  <c:v>39188</c:v>
                </c:pt>
                <c:pt idx="1756">
                  <c:v>39189</c:v>
                </c:pt>
                <c:pt idx="1757">
                  <c:v>39190</c:v>
                </c:pt>
                <c:pt idx="1758">
                  <c:v>39191</c:v>
                </c:pt>
                <c:pt idx="1759">
                  <c:v>39192</c:v>
                </c:pt>
                <c:pt idx="1760">
                  <c:v>39195</c:v>
                </c:pt>
                <c:pt idx="1761">
                  <c:v>39196</c:v>
                </c:pt>
                <c:pt idx="1762">
                  <c:v>39197</c:v>
                </c:pt>
                <c:pt idx="1763">
                  <c:v>39198</c:v>
                </c:pt>
                <c:pt idx="1764">
                  <c:v>39199</c:v>
                </c:pt>
                <c:pt idx="1765">
                  <c:v>39202</c:v>
                </c:pt>
                <c:pt idx="1766">
                  <c:v>39203</c:v>
                </c:pt>
                <c:pt idx="1767">
                  <c:v>39204</c:v>
                </c:pt>
                <c:pt idx="1768">
                  <c:v>39205</c:v>
                </c:pt>
                <c:pt idx="1769">
                  <c:v>39206</c:v>
                </c:pt>
                <c:pt idx="1770">
                  <c:v>39209</c:v>
                </c:pt>
                <c:pt idx="1771">
                  <c:v>39210</c:v>
                </c:pt>
                <c:pt idx="1772">
                  <c:v>39211</c:v>
                </c:pt>
                <c:pt idx="1773">
                  <c:v>39212</c:v>
                </c:pt>
                <c:pt idx="1774">
                  <c:v>39213</c:v>
                </c:pt>
                <c:pt idx="1775">
                  <c:v>39216</c:v>
                </c:pt>
                <c:pt idx="1776">
                  <c:v>39217</c:v>
                </c:pt>
                <c:pt idx="1777">
                  <c:v>39218</c:v>
                </c:pt>
                <c:pt idx="1778">
                  <c:v>39219</c:v>
                </c:pt>
                <c:pt idx="1779">
                  <c:v>39220</c:v>
                </c:pt>
                <c:pt idx="1780">
                  <c:v>39223</c:v>
                </c:pt>
                <c:pt idx="1781">
                  <c:v>39224</c:v>
                </c:pt>
                <c:pt idx="1782">
                  <c:v>39225</c:v>
                </c:pt>
                <c:pt idx="1783">
                  <c:v>39226</c:v>
                </c:pt>
                <c:pt idx="1784">
                  <c:v>39227</c:v>
                </c:pt>
                <c:pt idx="1785">
                  <c:v>39231</c:v>
                </c:pt>
                <c:pt idx="1786">
                  <c:v>39232</c:v>
                </c:pt>
                <c:pt idx="1787">
                  <c:v>39233</c:v>
                </c:pt>
                <c:pt idx="1788">
                  <c:v>39234</c:v>
                </c:pt>
                <c:pt idx="1789">
                  <c:v>39237</c:v>
                </c:pt>
                <c:pt idx="1790">
                  <c:v>39238</c:v>
                </c:pt>
                <c:pt idx="1791">
                  <c:v>39239</c:v>
                </c:pt>
                <c:pt idx="1792">
                  <c:v>39240</c:v>
                </c:pt>
                <c:pt idx="1793">
                  <c:v>39241</c:v>
                </c:pt>
                <c:pt idx="1794">
                  <c:v>39244</c:v>
                </c:pt>
                <c:pt idx="1795">
                  <c:v>39245</c:v>
                </c:pt>
                <c:pt idx="1796">
                  <c:v>39246</c:v>
                </c:pt>
                <c:pt idx="1797">
                  <c:v>39247</c:v>
                </c:pt>
                <c:pt idx="1798">
                  <c:v>39248</c:v>
                </c:pt>
                <c:pt idx="1799">
                  <c:v>39251</c:v>
                </c:pt>
                <c:pt idx="1800">
                  <c:v>39252</c:v>
                </c:pt>
                <c:pt idx="1801">
                  <c:v>39253</c:v>
                </c:pt>
                <c:pt idx="1802">
                  <c:v>39254</c:v>
                </c:pt>
                <c:pt idx="1803">
                  <c:v>39255</c:v>
                </c:pt>
                <c:pt idx="1804">
                  <c:v>39258</c:v>
                </c:pt>
                <c:pt idx="1805">
                  <c:v>39259</c:v>
                </c:pt>
                <c:pt idx="1806">
                  <c:v>39260</c:v>
                </c:pt>
                <c:pt idx="1807">
                  <c:v>39261</c:v>
                </c:pt>
                <c:pt idx="1808">
                  <c:v>39262</c:v>
                </c:pt>
                <c:pt idx="1809">
                  <c:v>39265</c:v>
                </c:pt>
                <c:pt idx="1810">
                  <c:v>39266</c:v>
                </c:pt>
                <c:pt idx="1811">
                  <c:v>39268</c:v>
                </c:pt>
                <c:pt idx="1812">
                  <c:v>39269</c:v>
                </c:pt>
                <c:pt idx="1813">
                  <c:v>39272</c:v>
                </c:pt>
                <c:pt idx="1814">
                  <c:v>39273</c:v>
                </c:pt>
                <c:pt idx="1815">
                  <c:v>39274</c:v>
                </c:pt>
                <c:pt idx="1816">
                  <c:v>39275</c:v>
                </c:pt>
                <c:pt idx="1817">
                  <c:v>39276</c:v>
                </c:pt>
                <c:pt idx="1818">
                  <c:v>39279</c:v>
                </c:pt>
                <c:pt idx="1819">
                  <c:v>39280</c:v>
                </c:pt>
                <c:pt idx="1820">
                  <c:v>39281</c:v>
                </c:pt>
                <c:pt idx="1821">
                  <c:v>39282</c:v>
                </c:pt>
                <c:pt idx="1822">
                  <c:v>39283</c:v>
                </c:pt>
                <c:pt idx="1823">
                  <c:v>39286</c:v>
                </c:pt>
                <c:pt idx="1824">
                  <c:v>39287</c:v>
                </c:pt>
                <c:pt idx="1825">
                  <c:v>39288</c:v>
                </c:pt>
                <c:pt idx="1826">
                  <c:v>39289</c:v>
                </c:pt>
                <c:pt idx="1827">
                  <c:v>39290</c:v>
                </c:pt>
                <c:pt idx="1828">
                  <c:v>39293</c:v>
                </c:pt>
                <c:pt idx="1829">
                  <c:v>39294</c:v>
                </c:pt>
                <c:pt idx="1830">
                  <c:v>39295</c:v>
                </c:pt>
                <c:pt idx="1831">
                  <c:v>39296</c:v>
                </c:pt>
                <c:pt idx="1832">
                  <c:v>39297</c:v>
                </c:pt>
                <c:pt idx="1833">
                  <c:v>39300</c:v>
                </c:pt>
                <c:pt idx="1834">
                  <c:v>39301</c:v>
                </c:pt>
                <c:pt idx="1835">
                  <c:v>39302</c:v>
                </c:pt>
                <c:pt idx="1836">
                  <c:v>39303</c:v>
                </c:pt>
                <c:pt idx="1837">
                  <c:v>39304</c:v>
                </c:pt>
                <c:pt idx="1838">
                  <c:v>39307</c:v>
                </c:pt>
                <c:pt idx="1839">
                  <c:v>39308</c:v>
                </c:pt>
                <c:pt idx="1840">
                  <c:v>39309</c:v>
                </c:pt>
                <c:pt idx="1841">
                  <c:v>39310</c:v>
                </c:pt>
                <c:pt idx="1842">
                  <c:v>39311</c:v>
                </c:pt>
                <c:pt idx="1843">
                  <c:v>39314</c:v>
                </c:pt>
                <c:pt idx="1844">
                  <c:v>39315</c:v>
                </c:pt>
                <c:pt idx="1845">
                  <c:v>39316</c:v>
                </c:pt>
                <c:pt idx="1846">
                  <c:v>39317</c:v>
                </c:pt>
                <c:pt idx="1847">
                  <c:v>39318</c:v>
                </c:pt>
                <c:pt idx="1848">
                  <c:v>39321</c:v>
                </c:pt>
                <c:pt idx="1849">
                  <c:v>39322</c:v>
                </c:pt>
                <c:pt idx="1850">
                  <c:v>39323</c:v>
                </c:pt>
                <c:pt idx="1851">
                  <c:v>39324</c:v>
                </c:pt>
                <c:pt idx="1852">
                  <c:v>39325</c:v>
                </c:pt>
                <c:pt idx="1853">
                  <c:v>39329</c:v>
                </c:pt>
                <c:pt idx="1854">
                  <c:v>39330</c:v>
                </c:pt>
                <c:pt idx="1855">
                  <c:v>39331</c:v>
                </c:pt>
                <c:pt idx="1856">
                  <c:v>39332</c:v>
                </c:pt>
                <c:pt idx="1857">
                  <c:v>39335</c:v>
                </c:pt>
                <c:pt idx="1858">
                  <c:v>39336</c:v>
                </c:pt>
                <c:pt idx="1859">
                  <c:v>39337</c:v>
                </c:pt>
                <c:pt idx="1860">
                  <c:v>39338</c:v>
                </c:pt>
                <c:pt idx="1861">
                  <c:v>39339</c:v>
                </c:pt>
                <c:pt idx="1862">
                  <c:v>39342</c:v>
                </c:pt>
                <c:pt idx="1863">
                  <c:v>39343</c:v>
                </c:pt>
                <c:pt idx="1864">
                  <c:v>39344</c:v>
                </c:pt>
                <c:pt idx="1865">
                  <c:v>39345</c:v>
                </c:pt>
                <c:pt idx="1866">
                  <c:v>39346</c:v>
                </c:pt>
                <c:pt idx="1867">
                  <c:v>39349</c:v>
                </c:pt>
                <c:pt idx="1868">
                  <c:v>39350</c:v>
                </c:pt>
                <c:pt idx="1869">
                  <c:v>39351</c:v>
                </c:pt>
                <c:pt idx="1870">
                  <c:v>39352</c:v>
                </c:pt>
                <c:pt idx="1871">
                  <c:v>39353</c:v>
                </c:pt>
                <c:pt idx="1872">
                  <c:v>39356</c:v>
                </c:pt>
                <c:pt idx="1873">
                  <c:v>39357</c:v>
                </c:pt>
                <c:pt idx="1874">
                  <c:v>39358</c:v>
                </c:pt>
                <c:pt idx="1875">
                  <c:v>39359</c:v>
                </c:pt>
                <c:pt idx="1876">
                  <c:v>39360</c:v>
                </c:pt>
                <c:pt idx="1877">
                  <c:v>39363</c:v>
                </c:pt>
                <c:pt idx="1878">
                  <c:v>39364</c:v>
                </c:pt>
                <c:pt idx="1879">
                  <c:v>39365</c:v>
                </c:pt>
                <c:pt idx="1880">
                  <c:v>39366</c:v>
                </c:pt>
                <c:pt idx="1881">
                  <c:v>39367</c:v>
                </c:pt>
                <c:pt idx="1882">
                  <c:v>39370</c:v>
                </c:pt>
                <c:pt idx="1883">
                  <c:v>39371</c:v>
                </c:pt>
                <c:pt idx="1884">
                  <c:v>39372</c:v>
                </c:pt>
                <c:pt idx="1885">
                  <c:v>39373</c:v>
                </c:pt>
                <c:pt idx="1886">
                  <c:v>39374</c:v>
                </c:pt>
                <c:pt idx="1887">
                  <c:v>39377</c:v>
                </c:pt>
                <c:pt idx="1888">
                  <c:v>39378</c:v>
                </c:pt>
                <c:pt idx="1889">
                  <c:v>39379</c:v>
                </c:pt>
                <c:pt idx="1890">
                  <c:v>39380</c:v>
                </c:pt>
                <c:pt idx="1891">
                  <c:v>39381</c:v>
                </c:pt>
                <c:pt idx="1892">
                  <c:v>39384</c:v>
                </c:pt>
                <c:pt idx="1893">
                  <c:v>39385</c:v>
                </c:pt>
                <c:pt idx="1894">
                  <c:v>39386</c:v>
                </c:pt>
                <c:pt idx="1895">
                  <c:v>39387</c:v>
                </c:pt>
                <c:pt idx="1896">
                  <c:v>39388</c:v>
                </c:pt>
                <c:pt idx="1897">
                  <c:v>39391</c:v>
                </c:pt>
                <c:pt idx="1898">
                  <c:v>39392</c:v>
                </c:pt>
                <c:pt idx="1899">
                  <c:v>39393</c:v>
                </c:pt>
                <c:pt idx="1900">
                  <c:v>39394</c:v>
                </c:pt>
                <c:pt idx="1901">
                  <c:v>39395</c:v>
                </c:pt>
                <c:pt idx="1902">
                  <c:v>39398</c:v>
                </c:pt>
                <c:pt idx="1903">
                  <c:v>39399</c:v>
                </c:pt>
                <c:pt idx="1904">
                  <c:v>39400</c:v>
                </c:pt>
                <c:pt idx="1905">
                  <c:v>39401</c:v>
                </c:pt>
                <c:pt idx="1906">
                  <c:v>39402</c:v>
                </c:pt>
                <c:pt idx="1907">
                  <c:v>39405</c:v>
                </c:pt>
                <c:pt idx="1908">
                  <c:v>39406</c:v>
                </c:pt>
                <c:pt idx="1909">
                  <c:v>39407</c:v>
                </c:pt>
                <c:pt idx="1910">
                  <c:v>39409</c:v>
                </c:pt>
                <c:pt idx="1911">
                  <c:v>39412</c:v>
                </c:pt>
                <c:pt idx="1912">
                  <c:v>39413</c:v>
                </c:pt>
                <c:pt idx="1913">
                  <c:v>39414</c:v>
                </c:pt>
                <c:pt idx="1914">
                  <c:v>39415</c:v>
                </c:pt>
                <c:pt idx="1915">
                  <c:v>39416</c:v>
                </c:pt>
                <c:pt idx="1916">
                  <c:v>39419</c:v>
                </c:pt>
                <c:pt idx="1917">
                  <c:v>39420</c:v>
                </c:pt>
                <c:pt idx="1918">
                  <c:v>39421</c:v>
                </c:pt>
                <c:pt idx="1919">
                  <c:v>39422</c:v>
                </c:pt>
                <c:pt idx="1920">
                  <c:v>39423</c:v>
                </c:pt>
                <c:pt idx="1921">
                  <c:v>39426</c:v>
                </c:pt>
                <c:pt idx="1922">
                  <c:v>39427</c:v>
                </c:pt>
                <c:pt idx="1923">
                  <c:v>39428</c:v>
                </c:pt>
                <c:pt idx="1924">
                  <c:v>39429</c:v>
                </c:pt>
                <c:pt idx="1925">
                  <c:v>39430</c:v>
                </c:pt>
                <c:pt idx="1926">
                  <c:v>39433</c:v>
                </c:pt>
                <c:pt idx="1927">
                  <c:v>39434</c:v>
                </c:pt>
                <c:pt idx="1928">
                  <c:v>39435</c:v>
                </c:pt>
                <c:pt idx="1929">
                  <c:v>39436</c:v>
                </c:pt>
                <c:pt idx="1930">
                  <c:v>39437</c:v>
                </c:pt>
                <c:pt idx="1931">
                  <c:v>39440</c:v>
                </c:pt>
                <c:pt idx="1932">
                  <c:v>39442</c:v>
                </c:pt>
                <c:pt idx="1933">
                  <c:v>39443</c:v>
                </c:pt>
                <c:pt idx="1934">
                  <c:v>39444</c:v>
                </c:pt>
                <c:pt idx="1935">
                  <c:v>39447</c:v>
                </c:pt>
                <c:pt idx="1936">
                  <c:v>39449</c:v>
                </c:pt>
                <c:pt idx="1937">
                  <c:v>39450</c:v>
                </c:pt>
                <c:pt idx="1938">
                  <c:v>39451</c:v>
                </c:pt>
                <c:pt idx="1939">
                  <c:v>39454</c:v>
                </c:pt>
                <c:pt idx="1940">
                  <c:v>39455</c:v>
                </c:pt>
                <c:pt idx="1941">
                  <c:v>39456</c:v>
                </c:pt>
                <c:pt idx="1942">
                  <c:v>39457</c:v>
                </c:pt>
                <c:pt idx="1943">
                  <c:v>39458</c:v>
                </c:pt>
                <c:pt idx="1944">
                  <c:v>39461</c:v>
                </c:pt>
                <c:pt idx="1945">
                  <c:v>39462</c:v>
                </c:pt>
                <c:pt idx="1946">
                  <c:v>39463</c:v>
                </c:pt>
                <c:pt idx="1947">
                  <c:v>39464</c:v>
                </c:pt>
                <c:pt idx="1948">
                  <c:v>39465</c:v>
                </c:pt>
                <c:pt idx="1949">
                  <c:v>39469</c:v>
                </c:pt>
                <c:pt idx="1950">
                  <c:v>39470</c:v>
                </c:pt>
                <c:pt idx="1951">
                  <c:v>39471</c:v>
                </c:pt>
                <c:pt idx="1952">
                  <c:v>39472</c:v>
                </c:pt>
                <c:pt idx="1953">
                  <c:v>39475</c:v>
                </c:pt>
                <c:pt idx="1954">
                  <c:v>39476</c:v>
                </c:pt>
                <c:pt idx="1955">
                  <c:v>39477</c:v>
                </c:pt>
                <c:pt idx="1956">
                  <c:v>39478</c:v>
                </c:pt>
                <c:pt idx="1957">
                  <c:v>39479</c:v>
                </c:pt>
                <c:pt idx="1958">
                  <c:v>39482</c:v>
                </c:pt>
                <c:pt idx="1959">
                  <c:v>39483</c:v>
                </c:pt>
                <c:pt idx="1960">
                  <c:v>39484</c:v>
                </c:pt>
                <c:pt idx="1961">
                  <c:v>39485</c:v>
                </c:pt>
                <c:pt idx="1962">
                  <c:v>39486</c:v>
                </c:pt>
                <c:pt idx="1963">
                  <c:v>39489</c:v>
                </c:pt>
                <c:pt idx="1964">
                  <c:v>39490</c:v>
                </c:pt>
                <c:pt idx="1965">
                  <c:v>39491</c:v>
                </c:pt>
                <c:pt idx="1966">
                  <c:v>39492</c:v>
                </c:pt>
                <c:pt idx="1967">
                  <c:v>39493</c:v>
                </c:pt>
                <c:pt idx="1968">
                  <c:v>39497</c:v>
                </c:pt>
                <c:pt idx="1969">
                  <c:v>39498</c:v>
                </c:pt>
                <c:pt idx="1970">
                  <c:v>39499</c:v>
                </c:pt>
                <c:pt idx="1971">
                  <c:v>39500</c:v>
                </c:pt>
                <c:pt idx="1972">
                  <c:v>39503</c:v>
                </c:pt>
                <c:pt idx="1973">
                  <c:v>39504</c:v>
                </c:pt>
                <c:pt idx="1974">
                  <c:v>39505</c:v>
                </c:pt>
                <c:pt idx="1975">
                  <c:v>39506</c:v>
                </c:pt>
                <c:pt idx="1976">
                  <c:v>39507</c:v>
                </c:pt>
                <c:pt idx="1977">
                  <c:v>39510</c:v>
                </c:pt>
                <c:pt idx="1978">
                  <c:v>39511</c:v>
                </c:pt>
                <c:pt idx="1979">
                  <c:v>39512</c:v>
                </c:pt>
                <c:pt idx="1980">
                  <c:v>39513</c:v>
                </c:pt>
                <c:pt idx="1981">
                  <c:v>39514</c:v>
                </c:pt>
                <c:pt idx="1982">
                  <c:v>39517</c:v>
                </c:pt>
                <c:pt idx="1983">
                  <c:v>39518</c:v>
                </c:pt>
                <c:pt idx="1984">
                  <c:v>39519</c:v>
                </c:pt>
                <c:pt idx="1985">
                  <c:v>39520</c:v>
                </c:pt>
                <c:pt idx="1986">
                  <c:v>39521</c:v>
                </c:pt>
                <c:pt idx="1987">
                  <c:v>39524</c:v>
                </c:pt>
                <c:pt idx="1988">
                  <c:v>39525</c:v>
                </c:pt>
                <c:pt idx="1989">
                  <c:v>39526</c:v>
                </c:pt>
                <c:pt idx="1990">
                  <c:v>39527</c:v>
                </c:pt>
                <c:pt idx="1991">
                  <c:v>39531</c:v>
                </c:pt>
                <c:pt idx="1992">
                  <c:v>39532</c:v>
                </c:pt>
                <c:pt idx="1993">
                  <c:v>39533</c:v>
                </c:pt>
                <c:pt idx="1994">
                  <c:v>39534</c:v>
                </c:pt>
                <c:pt idx="1995">
                  <c:v>39535</c:v>
                </c:pt>
                <c:pt idx="1996">
                  <c:v>39538</c:v>
                </c:pt>
                <c:pt idx="1997">
                  <c:v>39539</c:v>
                </c:pt>
                <c:pt idx="1998">
                  <c:v>39540</c:v>
                </c:pt>
                <c:pt idx="1999">
                  <c:v>39541</c:v>
                </c:pt>
                <c:pt idx="2000">
                  <c:v>39542</c:v>
                </c:pt>
                <c:pt idx="2001">
                  <c:v>39545</c:v>
                </c:pt>
                <c:pt idx="2002">
                  <c:v>39546</c:v>
                </c:pt>
                <c:pt idx="2003">
                  <c:v>39547</c:v>
                </c:pt>
                <c:pt idx="2004">
                  <c:v>39548</c:v>
                </c:pt>
                <c:pt idx="2005">
                  <c:v>39549</c:v>
                </c:pt>
                <c:pt idx="2006">
                  <c:v>39552</c:v>
                </c:pt>
                <c:pt idx="2007">
                  <c:v>39553</c:v>
                </c:pt>
                <c:pt idx="2008">
                  <c:v>39554</c:v>
                </c:pt>
                <c:pt idx="2009">
                  <c:v>39555</c:v>
                </c:pt>
                <c:pt idx="2010">
                  <c:v>39556</c:v>
                </c:pt>
                <c:pt idx="2011">
                  <c:v>39559</c:v>
                </c:pt>
                <c:pt idx="2012">
                  <c:v>39560</c:v>
                </c:pt>
                <c:pt idx="2013">
                  <c:v>39561</c:v>
                </c:pt>
                <c:pt idx="2014">
                  <c:v>39562</c:v>
                </c:pt>
                <c:pt idx="2015">
                  <c:v>39563</c:v>
                </c:pt>
                <c:pt idx="2016">
                  <c:v>39566</c:v>
                </c:pt>
                <c:pt idx="2017">
                  <c:v>39567</c:v>
                </c:pt>
                <c:pt idx="2018">
                  <c:v>39568</c:v>
                </c:pt>
                <c:pt idx="2019">
                  <c:v>39569</c:v>
                </c:pt>
                <c:pt idx="2020">
                  <c:v>39570</c:v>
                </c:pt>
                <c:pt idx="2021">
                  <c:v>39573</c:v>
                </c:pt>
                <c:pt idx="2022">
                  <c:v>39574</c:v>
                </c:pt>
                <c:pt idx="2023">
                  <c:v>39575</c:v>
                </c:pt>
                <c:pt idx="2024">
                  <c:v>39576</c:v>
                </c:pt>
                <c:pt idx="2025">
                  <c:v>39577</c:v>
                </c:pt>
                <c:pt idx="2026">
                  <c:v>39580</c:v>
                </c:pt>
                <c:pt idx="2027">
                  <c:v>39581</c:v>
                </c:pt>
                <c:pt idx="2028">
                  <c:v>39582</c:v>
                </c:pt>
                <c:pt idx="2029">
                  <c:v>39583</c:v>
                </c:pt>
                <c:pt idx="2030">
                  <c:v>39584</c:v>
                </c:pt>
                <c:pt idx="2031">
                  <c:v>39587</c:v>
                </c:pt>
                <c:pt idx="2032">
                  <c:v>39588</c:v>
                </c:pt>
                <c:pt idx="2033">
                  <c:v>39589</c:v>
                </c:pt>
                <c:pt idx="2034">
                  <c:v>39590</c:v>
                </c:pt>
                <c:pt idx="2035">
                  <c:v>39591</c:v>
                </c:pt>
                <c:pt idx="2036">
                  <c:v>39595</c:v>
                </c:pt>
                <c:pt idx="2037">
                  <c:v>39596</c:v>
                </c:pt>
                <c:pt idx="2038">
                  <c:v>39597</c:v>
                </c:pt>
                <c:pt idx="2039">
                  <c:v>39598</c:v>
                </c:pt>
                <c:pt idx="2040">
                  <c:v>39601</c:v>
                </c:pt>
                <c:pt idx="2041">
                  <c:v>39602</c:v>
                </c:pt>
                <c:pt idx="2042">
                  <c:v>39603</c:v>
                </c:pt>
                <c:pt idx="2043">
                  <c:v>39604</c:v>
                </c:pt>
                <c:pt idx="2044">
                  <c:v>39605</c:v>
                </c:pt>
                <c:pt idx="2045">
                  <c:v>39608</c:v>
                </c:pt>
                <c:pt idx="2046">
                  <c:v>39609</c:v>
                </c:pt>
                <c:pt idx="2047">
                  <c:v>39610</c:v>
                </c:pt>
                <c:pt idx="2048">
                  <c:v>39611</c:v>
                </c:pt>
                <c:pt idx="2049">
                  <c:v>39612</c:v>
                </c:pt>
                <c:pt idx="2050">
                  <c:v>39615</c:v>
                </c:pt>
                <c:pt idx="2051">
                  <c:v>39616</c:v>
                </c:pt>
                <c:pt idx="2052">
                  <c:v>39617</c:v>
                </c:pt>
                <c:pt idx="2053">
                  <c:v>39618</c:v>
                </c:pt>
                <c:pt idx="2054">
                  <c:v>39619</c:v>
                </c:pt>
                <c:pt idx="2055">
                  <c:v>39622</c:v>
                </c:pt>
                <c:pt idx="2056">
                  <c:v>39623</c:v>
                </c:pt>
                <c:pt idx="2057">
                  <c:v>39624</c:v>
                </c:pt>
                <c:pt idx="2058">
                  <c:v>39625</c:v>
                </c:pt>
                <c:pt idx="2059">
                  <c:v>39626</c:v>
                </c:pt>
                <c:pt idx="2060">
                  <c:v>39629</c:v>
                </c:pt>
                <c:pt idx="2061">
                  <c:v>39630</c:v>
                </c:pt>
                <c:pt idx="2062">
                  <c:v>39631</c:v>
                </c:pt>
                <c:pt idx="2063">
                  <c:v>39632</c:v>
                </c:pt>
                <c:pt idx="2064">
                  <c:v>39636</c:v>
                </c:pt>
                <c:pt idx="2065">
                  <c:v>39637</c:v>
                </c:pt>
                <c:pt idx="2066">
                  <c:v>39638</c:v>
                </c:pt>
                <c:pt idx="2067">
                  <c:v>39639</c:v>
                </c:pt>
                <c:pt idx="2068">
                  <c:v>39640</c:v>
                </c:pt>
                <c:pt idx="2069">
                  <c:v>39643</c:v>
                </c:pt>
                <c:pt idx="2070">
                  <c:v>39644</c:v>
                </c:pt>
                <c:pt idx="2071">
                  <c:v>39645</c:v>
                </c:pt>
                <c:pt idx="2072">
                  <c:v>39646</c:v>
                </c:pt>
                <c:pt idx="2073">
                  <c:v>39647</c:v>
                </c:pt>
                <c:pt idx="2074">
                  <c:v>39650</c:v>
                </c:pt>
                <c:pt idx="2075">
                  <c:v>39651</c:v>
                </c:pt>
                <c:pt idx="2076">
                  <c:v>39652</c:v>
                </c:pt>
                <c:pt idx="2077">
                  <c:v>39653</c:v>
                </c:pt>
                <c:pt idx="2078">
                  <c:v>39654</c:v>
                </c:pt>
                <c:pt idx="2079">
                  <c:v>39657</c:v>
                </c:pt>
                <c:pt idx="2080">
                  <c:v>39658</c:v>
                </c:pt>
                <c:pt idx="2081">
                  <c:v>39659</c:v>
                </c:pt>
                <c:pt idx="2082">
                  <c:v>39660</c:v>
                </c:pt>
                <c:pt idx="2083">
                  <c:v>39661</c:v>
                </c:pt>
                <c:pt idx="2084">
                  <c:v>39664</c:v>
                </c:pt>
                <c:pt idx="2085">
                  <c:v>39665</c:v>
                </c:pt>
                <c:pt idx="2086">
                  <c:v>39666</c:v>
                </c:pt>
                <c:pt idx="2087">
                  <c:v>39667</c:v>
                </c:pt>
                <c:pt idx="2088">
                  <c:v>39668</c:v>
                </c:pt>
                <c:pt idx="2089">
                  <c:v>39671</c:v>
                </c:pt>
                <c:pt idx="2090">
                  <c:v>39672</c:v>
                </c:pt>
                <c:pt idx="2091">
                  <c:v>39673</c:v>
                </c:pt>
                <c:pt idx="2092">
                  <c:v>39674</c:v>
                </c:pt>
                <c:pt idx="2093">
                  <c:v>39675</c:v>
                </c:pt>
                <c:pt idx="2094">
                  <c:v>39678</c:v>
                </c:pt>
                <c:pt idx="2095">
                  <c:v>39679</c:v>
                </c:pt>
                <c:pt idx="2096">
                  <c:v>39680</c:v>
                </c:pt>
                <c:pt idx="2097">
                  <c:v>39681</c:v>
                </c:pt>
                <c:pt idx="2098">
                  <c:v>39682</c:v>
                </c:pt>
                <c:pt idx="2099">
                  <c:v>39685</c:v>
                </c:pt>
                <c:pt idx="2100">
                  <c:v>39686</c:v>
                </c:pt>
                <c:pt idx="2101">
                  <c:v>39687</c:v>
                </c:pt>
                <c:pt idx="2102">
                  <c:v>39688</c:v>
                </c:pt>
                <c:pt idx="2103">
                  <c:v>39689</c:v>
                </c:pt>
                <c:pt idx="2104">
                  <c:v>39693</c:v>
                </c:pt>
                <c:pt idx="2105">
                  <c:v>39694</c:v>
                </c:pt>
                <c:pt idx="2106">
                  <c:v>39695</c:v>
                </c:pt>
                <c:pt idx="2107">
                  <c:v>39696</c:v>
                </c:pt>
                <c:pt idx="2108">
                  <c:v>39699</c:v>
                </c:pt>
                <c:pt idx="2109">
                  <c:v>39700</c:v>
                </c:pt>
                <c:pt idx="2110">
                  <c:v>39701</c:v>
                </c:pt>
                <c:pt idx="2111">
                  <c:v>39702</c:v>
                </c:pt>
                <c:pt idx="2112">
                  <c:v>39703</c:v>
                </c:pt>
                <c:pt idx="2113">
                  <c:v>39706</c:v>
                </c:pt>
                <c:pt idx="2114">
                  <c:v>39707</c:v>
                </c:pt>
                <c:pt idx="2115">
                  <c:v>39708</c:v>
                </c:pt>
                <c:pt idx="2116">
                  <c:v>39709</c:v>
                </c:pt>
                <c:pt idx="2117">
                  <c:v>39710</c:v>
                </c:pt>
                <c:pt idx="2118">
                  <c:v>39713</c:v>
                </c:pt>
                <c:pt idx="2119">
                  <c:v>39714</c:v>
                </c:pt>
                <c:pt idx="2120">
                  <c:v>39715</c:v>
                </c:pt>
                <c:pt idx="2121">
                  <c:v>39716</c:v>
                </c:pt>
                <c:pt idx="2122">
                  <c:v>39717</c:v>
                </c:pt>
                <c:pt idx="2123">
                  <c:v>39720</c:v>
                </c:pt>
                <c:pt idx="2124">
                  <c:v>39721</c:v>
                </c:pt>
                <c:pt idx="2125">
                  <c:v>39722</c:v>
                </c:pt>
                <c:pt idx="2126">
                  <c:v>39723</c:v>
                </c:pt>
                <c:pt idx="2127">
                  <c:v>39724</c:v>
                </c:pt>
                <c:pt idx="2128">
                  <c:v>39727</c:v>
                </c:pt>
                <c:pt idx="2129">
                  <c:v>39728</c:v>
                </c:pt>
                <c:pt idx="2130">
                  <c:v>39729</c:v>
                </c:pt>
                <c:pt idx="2131">
                  <c:v>39730</c:v>
                </c:pt>
                <c:pt idx="2132">
                  <c:v>39731</c:v>
                </c:pt>
                <c:pt idx="2133">
                  <c:v>39734</c:v>
                </c:pt>
                <c:pt idx="2134">
                  <c:v>39735</c:v>
                </c:pt>
                <c:pt idx="2135">
                  <c:v>39736</c:v>
                </c:pt>
                <c:pt idx="2136">
                  <c:v>39737</c:v>
                </c:pt>
                <c:pt idx="2137">
                  <c:v>39738</c:v>
                </c:pt>
                <c:pt idx="2138">
                  <c:v>39741</c:v>
                </c:pt>
                <c:pt idx="2139">
                  <c:v>39742</c:v>
                </c:pt>
                <c:pt idx="2140">
                  <c:v>39743</c:v>
                </c:pt>
                <c:pt idx="2141">
                  <c:v>39744</c:v>
                </c:pt>
                <c:pt idx="2142">
                  <c:v>39745</c:v>
                </c:pt>
                <c:pt idx="2143">
                  <c:v>39748</c:v>
                </c:pt>
                <c:pt idx="2144">
                  <c:v>39749</c:v>
                </c:pt>
                <c:pt idx="2145">
                  <c:v>39750</c:v>
                </c:pt>
                <c:pt idx="2146">
                  <c:v>39751</c:v>
                </c:pt>
                <c:pt idx="2147">
                  <c:v>39752</c:v>
                </c:pt>
                <c:pt idx="2148">
                  <c:v>39755</c:v>
                </c:pt>
                <c:pt idx="2149">
                  <c:v>39756</c:v>
                </c:pt>
                <c:pt idx="2150">
                  <c:v>39757</c:v>
                </c:pt>
                <c:pt idx="2151">
                  <c:v>39758</c:v>
                </c:pt>
                <c:pt idx="2152">
                  <c:v>39759</c:v>
                </c:pt>
                <c:pt idx="2153">
                  <c:v>39762</c:v>
                </c:pt>
                <c:pt idx="2154">
                  <c:v>39763</c:v>
                </c:pt>
                <c:pt idx="2155">
                  <c:v>39764</c:v>
                </c:pt>
                <c:pt idx="2156">
                  <c:v>39765</c:v>
                </c:pt>
                <c:pt idx="2157">
                  <c:v>39766</c:v>
                </c:pt>
                <c:pt idx="2158">
                  <c:v>39769</c:v>
                </c:pt>
                <c:pt idx="2159">
                  <c:v>39770</c:v>
                </c:pt>
                <c:pt idx="2160">
                  <c:v>39771</c:v>
                </c:pt>
                <c:pt idx="2161">
                  <c:v>39772</c:v>
                </c:pt>
                <c:pt idx="2162">
                  <c:v>39773</c:v>
                </c:pt>
                <c:pt idx="2163">
                  <c:v>39776</c:v>
                </c:pt>
                <c:pt idx="2164">
                  <c:v>39777</c:v>
                </c:pt>
                <c:pt idx="2165">
                  <c:v>39778</c:v>
                </c:pt>
                <c:pt idx="2166">
                  <c:v>39780</c:v>
                </c:pt>
                <c:pt idx="2167">
                  <c:v>39783</c:v>
                </c:pt>
                <c:pt idx="2168">
                  <c:v>39784</c:v>
                </c:pt>
                <c:pt idx="2169">
                  <c:v>39785</c:v>
                </c:pt>
                <c:pt idx="2170">
                  <c:v>39786</c:v>
                </c:pt>
                <c:pt idx="2171">
                  <c:v>39787</c:v>
                </c:pt>
                <c:pt idx="2172">
                  <c:v>39790</c:v>
                </c:pt>
                <c:pt idx="2173">
                  <c:v>39791</c:v>
                </c:pt>
                <c:pt idx="2174">
                  <c:v>39792</c:v>
                </c:pt>
                <c:pt idx="2175">
                  <c:v>39793</c:v>
                </c:pt>
                <c:pt idx="2176">
                  <c:v>39794</c:v>
                </c:pt>
                <c:pt idx="2177">
                  <c:v>39797</c:v>
                </c:pt>
                <c:pt idx="2178">
                  <c:v>39798</c:v>
                </c:pt>
                <c:pt idx="2179">
                  <c:v>39799</c:v>
                </c:pt>
                <c:pt idx="2180">
                  <c:v>39800</c:v>
                </c:pt>
                <c:pt idx="2181">
                  <c:v>39801</c:v>
                </c:pt>
                <c:pt idx="2182">
                  <c:v>39804</c:v>
                </c:pt>
                <c:pt idx="2183">
                  <c:v>39805</c:v>
                </c:pt>
                <c:pt idx="2184">
                  <c:v>39806</c:v>
                </c:pt>
                <c:pt idx="2185">
                  <c:v>39808</c:v>
                </c:pt>
                <c:pt idx="2186">
                  <c:v>39811</c:v>
                </c:pt>
                <c:pt idx="2187">
                  <c:v>39812</c:v>
                </c:pt>
                <c:pt idx="2188">
                  <c:v>39813</c:v>
                </c:pt>
                <c:pt idx="2189">
                  <c:v>39814</c:v>
                </c:pt>
                <c:pt idx="2190">
                  <c:v>39815</c:v>
                </c:pt>
                <c:pt idx="2191">
                  <c:v>39818</c:v>
                </c:pt>
                <c:pt idx="2192">
                  <c:v>39819</c:v>
                </c:pt>
                <c:pt idx="2193">
                  <c:v>39820</c:v>
                </c:pt>
                <c:pt idx="2194">
                  <c:v>39821</c:v>
                </c:pt>
                <c:pt idx="2195">
                  <c:v>39822</c:v>
                </c:pt>
                <c:pt idx="2196">
                  <c:v>39825</c:v>
                </c:pt>
                <c:pt idx="2197">
                  <c:v>39826</c:v>
                </c:pt>
                <c:pt idx="2198">
                  <c:v>39827</c:v>
                </c:pt>
                <c:pt idx="2199">
                  <c:v>39828</c:v>
                </c:pt>
                <c:pt idx="2200">
                  <c:v>39829</c:v>
                </c:pt>
                <c:pt idx="2201">
                  <c:v>39832</c:v>
                </c:pt>
                <c:pt idx="2202">
                  <c:v>39833</c:v>
                </c:pt>
                <c:pt idx="2203">
                  <c:v>39834</c:v>
                </c:pt>
                <c:pt idx="2204">
                  <c:v>39835</c:v>
                </c:pt>
                <c:pt idx="2205">
                  <c:v>39836</c:v>
                </c:pt>
                <c:pt idx="2206">
                  <c:v>39839</c:v>
                </c:pt>
                <c:pt idx="2207">
                  <c:v>39840</c:v>
                </c:pt>
                <c:pt idx="2208">
                  <c:v>39841</c:v>
                </c:pt>
                <c:pt idx="2209">
                  <c:v>39842</c:v>
                </c:pt>
                <c:pt idx="2210">
                  <c:v>39843</c:v>
                </c:pt>
                <c:pt idx="2211">
                  <c:v>39846</c:v>
                </c:pt>
                <c:pt idx="2212">
                  <c:v>39847</c:v>
                </c:pt>
                <c:pt idx="2213">
                  <c:v>39848</c:v>
                </c:pt>
                <c:pt idx="2214">
                  <c:v>39849</c:v>
                </c:pt>
                <c:pt idx="2215">
                  <c:v>39850</c:v>
                </c:pt>
                <c:pt idx="2216">
                  <c:v>39853</c:v>
                </c:pt>
                <c:pt idx="2217">
                  <c:v>39854</c:v>
                </c:pt>
                <c:pt idx="2218">
                  <c:v>39855</c:v>
                </c:pt>
                <c:pt idx="2219">
                  <c:v>39856</c:v>
                </c:pt>
                <c:pt idx="2220">
                  <c:v>39857</c:v>
                </c:pt>
                <c:pt idx="2221">
                  <c:v>39861</c:v>
                </c:pt>
                <c:pt idx="2222">
                  <c:v>39862</c:v>
                </c:pt>
                <c:pt idx="2223">
                  <c:v>39863</c:v>
                </c:pt>
                <c:pt idx="2224">
                  <c:v>39864</c:v>
                </c:pt>
                <c:pt idx="2225">
                  <c:v>39867</c:v>
                </c:pt>
                <c:pt idx="2226">
                  <c:v>39868</c:v>
                </c:pt>
                <c:pt idx="2227">
                  <c:v>39869</c:v>
                </c:pt>
                <c:pt idx="2228">
                  <c:v>39870</c:v>
                </c:pt>
                <c:pt idx="2229">
                  <c:v>39871</c:v>
                </c:pt>
                <c:pt idx="2230">
                  <c:v>39874</c:v>
                </c:pt>
                <c:pt idx="2231">
                  <c:v>39875</c:v>
                </c:pt>
                <c:pt idx="2232">
                  <c:v>39876</c:v>
                </c:pt>
                <c:pt idx="2233">
                  <c:v>39877</c:v>
                </c:pt>
                <c:pt idx="2234">
                  <c:v>39878</c:v>
                </c:pt>
                <c:pt idx="2235">
                  <c:v>39881</c:v>
                </c:pt>
                <c:pt idx="2236">
                  <c:v>39882</c:v>
                </c:pt>
                <c:pt idx="2237">
                  <c:v>39883</c:v>
                </c:pt>
                <c:pt idx="2238">
                  <c:v>39884</c:v>
                </c:pt>
                <c:pt idx="2239">
                  <c:v>39885</c:v>
                </c:pt>
                <c:pt idx="2240">
                  <c:v>39888</c:v>
                </c:pt>
                <c:pt idx="2241">
                  <c:v>39889</c:v>
                </c:pt>
                <c:pt idx="2242">
                  <c:v>39890</c:v>
                </c:pt>
                <c:pt idx="2243">
                  <c:v>39891</c:v>
                </c:pt>
                <c:pt idx="2244">
                  <c:v>39892</c:v>
                </c:pt>
                <c:pt idx="2245">
                  <c:v>39895</c:v>
                </c:pt>
                <c:pt idx="2246">
                  <c:v>39896</c:v>
                </c:pt>
                <c:pt idx="2247">
                  <c:v>39897</c:v>
                </c:pt>
                <c:pt idx="2248">
                  <c:v>39898</c:v>
                </c:pt>
                <c:pt idx="2249">
                  <c:v>39899</c:v>
                </c:pt>
                <c:pt idx="2250">
                  <c:v>39902</c:v>
                </c:pt>
                <c:pt idx="2251">
                  <c:v>39903</c:v>
                </c:pt>
                <c:pt idx="2252">
                  <c:v>39904</c:v>
                </c:pt>
                <c:pt idx="2253">
                  <c:v>39905</c:v>
                </c:pt>
                <c:pt idx="2254">
                  <c:v>39906</c:v>
                </c:pt>
                <c:pt idx="2255">
                  <c:v>39909</c:v>
                </c:pt>
                <c:pt idx="2256">
                  <c:v>39910</c:v>
                </c:pt>
                <c:pt idx="2257">
                  <c:v>39911</c:v>
                </c:pt>
                <c:pt idx="2258">
                  <c:v>39912</c:v>
                </c:pt>
                <c:pt idx="2259">
                  <c:v>39916</c:v>
                </c:pt>
                <c:pt idx="2260">
                  <c:v>39917</c:v>
                </c:pt>
                <c:pt idx="2261">
                  <c:v>39918</c:v>
                </c:pt>
                <c:pt idx="2262">
                  <c:v>39919</c:v>
                </c:pt>
                <c:pt idx="2263">
                  <c:v>39920</c:v>
                </c:pt>
                <c:pt idx="2264">
                  <c:v>39923</c:v>
                </c:pt>
                <c:pt idx="2265">
                  <c:v>39924</c:v>
                </c:pt>
                <c:pt idx="2266">
                  <c:v>39925</c:v>
                </c:pt>
                <c:pt idx="2267">
                  <c:v>39926</c:v>
                </c:pt>
                <c:pt idx="2268">
                  <c:v>39927</c:v>
                </c:pt>
                <c:pt idx="2269">
                  <c:v>39930</c:v>
                </c:pt>
                <c:pt idx="2270">
                  <c:v>39931</c:v>
                </c:pt>
                <c:pt idx="2271">
                  <c:v>39932</c:v>
                </c:pt>
                <c:pt idx="2272">
                  <c:v>39933</c:v>
                </c:pt>
                <c:pt idx="2273">
                  <c:v>39934</c:v>
                </c:pt>
                <c:pt idx="2274">
                  <c:v>39937</c:v>
                </c:pt>
                <c:pt idx="2275">
                  <c:v>39938</c:v>
                </c:pt>
                <c:pt idx="2276">
                  <c:v>39939</c:v>
                </c:pt>
                <c:pt idx="2277">
                  <c:v>39940</c:v>
                </c:pt>
                <c:pt idx="2278">
                  <c:v>39941</c:v>
                </c:pt>
                <c:pt idx="2279">
                  <c:v>39944</c:v>
                </c:pt>
                <c:pt idx="2280">
                  <c:v>39945</c:v>
                </c:pt>
                <c:pt idx="2281">
                  <c:v>39946</c:v>
                </c:pt>
                <c:pt idx="2282">
                  <c:v>39947</c:v>
                </c:pt>
                <c:pt idx="2283">
                  <c:v>39948</c:v>
                </c:pt>
                <c:pt idx="2284">
                  <c:v>39951</c:v>
                </c:pt>
                <c:pt idx="2285">
                  <c:v>39952</c:v>
                </c:pt>
                <c:pt idx="2286">
                  <c:v>39953</c:v>
                </c:pt>
                <c:pt idx="2287">
                  <c:v>39954</c:v>
                </c:pt>
                <c:pt idx="2288">
                  <c:v>39955</c:v>
                </c:pt>
                <c:pt idx="2289">
                  <c:v>39959</c:v>
                </c:pt>
                <c:pt idx="2290">
                  <c:v>39960</c:v>
                </c:pt>
                <c:pt idx="2291">
                  <c:v>39961</c:v>
                </c:pt>
                <c:pt idx="2292">
                  <c:v>39962</c:v>
                </c:pt>
                <c:pt idx="2293">
                  <c:v>39965</c:v>
                </c:pt>
                <c:pt idx="2294">
                  <c:v>39966</c:v>
                </c:pt>
                <c:pt idx="2295">
                  <c:v>39967</c:v>
                </c:pt>
                <c:pt idx="2296">
                  <c:v>39968</c:v>
                </c:pt>
                <c:pt idx="2297">
                  <c:v>39969</c:v>
                </c:pt>
                <c:pt idx="2298">
                  <c:v>39972</c:v>
                </c:pt>
                <c:pt idx="2299">
                  <c:v>39973</c:v>
                </c:pt>
                <c:pt idx="2300">
                  <c:v>39974</c:v>
                </c:pt>
                <c:pt idx="2301">
                  <c:v>39975</c:v>
                </c:pt>
                <c:pt idx="2302">
                  <c:v>39976</c:v>
                </c:pt>
                <c:pt idx="2303">
                  <c:v>39979</c:v>
                </c:pt>
                <c:pt idx="2304">
                  <c:v>39980</c:v>
                </c:pt>
                <c:pt idx="2305">
                  <c:v>39981</c:v>
                </c:pt>
                <c:pt idx="2306">
                  <c:v>39982</c:v>
                </c:pt>
                <c:pt idx="2307">
                  <c:v>39983</c:v>
                </c:pt>
                <c:pt idx="2308">
                  <c:v>39986</c:v>
                </c:pt>
                <c:pt idx="2309">
                  <c:v>39987</c:v>
                </c:pt>
                <c:pt idx="2310">
                  <c:v>39988</c:v>
                </c:pt>
                <c:pt idx="2311">
                  <c:v>39989</c:v>
                </c:pt>
                <c:pt idx="2312">
                  <c:v>39990</c:v>
                </c:pt>
                <c:pt idx="2313">
                  <c:v>39993</c:v>
                </c:pt>
                <c:pt idx="2314">
                  <c:v>39994</c:v>
                </c:pt>
                <c:pt idx="2315">
                  <c:v>39995</c:v>
                </c:pt>
                <c:pt idx="2316">
                  <c:v>39996</c:v>
                </c:pt>
                <c:pt idx="2317">
                  <c:v>40000</c:v>
                </c:pt>
                <c:pt idx="2318">
                  <c:v>40001</c:v>
                </c:pt>
                <c:pt idx="2319">
                  <c:v>40002</c:v>
                </c:pt>
                <c:pt idx="2320">
                  <c:v>40003</c:v>
                </c:pt>
                <c:pt idx="2321">
                  <c:v>40004</c:v>
                </c:pt>
                <c:pt idx="2322">
                  <c:v>40007</c:v>
                </c:pt>
                <c:pt idx="2323">
                  <c:v>40008</c:v>
                </c:pt>
                <c:pt idx="2324">
                  <c:v>40009</c:v>
                </c:pt>
                <c:pt idx="2325">
                  <c:v>40010</c:v>
                </c:pt>
                <c:pt idx="2326">
                  <c:v>40011</c:v>
                </c:pt>
                <c:pt idx="2327">
                  <c:v>40014</c:v>
                </c:pt>
                <c:pt idx="2328">
                  <c:v>40015</c:v>
                </c:pt>
                <c:pt idx="2329">
                  <c:v>40016</c:v>
                </c:pt>
                <c:pt idx="2330">
                  <c:v>40017</c:v>
                </c:pt>
                <c:pt idx="2331">
                  <c:v>40018</c:v>
                </c:pt>
                <c:pt idx="2332">
                  <c:v>40021</c:v>
                </c:pt>
                <c:pt idx="2333">
                  <c:v>40022</c:v>
                </c:pt>
                <c:pt idx="2334">
                  <c:v>40023</c:v>
                </c:pt>
                <c:pt idx="2335">
                  <c:v>40024</c:v>
                </c:pt>
                <c:pt idx="2336">
                  <c:v>40025</c:v>
                </c:pt>
                <c:pt idx="2337">
                  <c:v>40028</c:v>
                </c:pt>
                <c:pt idx="2338">
                  <c:v>40029</c:v>
                </c:pt>
                <c:pt idx="2339">
                  <c:v>40030</c:v>
                </c:pt>
                <c:pt idx="2340">
                  <c:v>40031</c:v>
                </c:pt>
                <c:pt idx="2341">
                  <c:v>40032</c:v>
                </c:pt>
                <c:pt idx="2342">
                  <c:v>40035</c:v>
                </c:pt>
                <c:pt idx="2343">
                  <c:v>40036</c:v>
                </c:pt>
                <c:pt idx="2344">
                  <c:v>40037</c:v>
                </c:pt>
                <c:pt idx="2345">
                  <c:v>40038</c:v>
                </c:pt>
                <c:pt idx="2346">
                  <c:v>40039</c:v>
                </c:pt>
                <c:pt idx="2347">
                  <c:v>40042</c:v>
                </c:pt>
                <c:pt idx="2348">
                  <c:v>40043</c:v>
                </c:pt>
                <c:pt idx="2349">
                  <c:v>40044</c:v>
                </c:pt>
                <c:pt idx="2350">
                  <c:v>40045</c:v>
                </c:pt>
                <c:pt idx="2351">
                  <c:v>40046</c:v>
                </c:pt>
                <c:pt idx="2352">
                  <c:v>40049</c:v>
                </c:pt>
                <c:pt idx="2353">
                  <c:v>40050</c:v>
                </c:pt>
                <c:pt idx="2354">
                  <c:v>40051</c:v>
                </c:pt>
                <c:pt idx="2355">
                  <c:v>40052</c:v>
                </c:pt>
                <c:pt idx="2356">
                  <c:v>40053</c:v>
                </c:pt>
                <c:pt idx="2357">
                  <c:v>40056</c:v>
                </c:pt>
                <c:pt idx="2358">
                  <c:v>40057</c:v>
                </c:pt>
                <c:pt idx="2359">
                  <c:v>40058</c:v>
                </c:pt>
                <c:pt idx="2360">
                  <c:v>40059</c:v>
                </c:pt>
                <c:pt idx="2361">
                  <c:v>40060</c:v>
                </c:pt>
                <c:pt idx="2362">
                  <c:v>40064</c:v>
                </c:pt>
                <c:pt idx="2363">
                  <c:v>40065</c:v>
                </c:pt>
                <c:pt idx="2364">
                  <c:v>40066</c:v>
                </c:pt>
                <c:pt idx="2365">
                  <c:v>40067</c:v>
                </c:pt>
                <c:pt idx="2366">
                  <c:v>40070</c:v>
                </c:pt>
                <c:pt idx="2367">
                  <c:v>40071</c:v>
                </c:pt>
                <c:pt idx="2368">
                  <c:v>40072</c:v>
                </c:pt>
                <c:pt idx="2369">
                  <c:v>40073</c:v>
                </c:pt>
                <c:pt idx="2370">
                  <c:v>40074</c:v>
                </c:pt>
                <c:pt idx="2371">
                  <c:v>40077</c:v>
                </c:pt>
                <c:pt idx="2372">
                  <c:v>40078</c:v>
                </c:pt>
                <c:pt idx="2373">
                  <c:v>40079</c:v>
                </c:pt>
                <c:pt idx="2374">
                  <c:v>40080</c:v>
                </c:pt>
                <c:pt idx="2375">
                  <c:v>40081</c:v>
                </c:pt>
                <c:pt idx="2376">
                  <c:v>40084</c:v>
                </c:pt>
                <c:pt idx="2377">
                  <c:v>40085</c:v>
                </c:pt>
                <c:pt idx="2378">
                  <c:v>40086</c:v>
                </c:pt>
                <c:pt idx="2379">
                  <c:v>40087</c:v>
                </c:pt>
                <c:pt idx="2380">
                  <c:v>40088</c:v>
                </c:pt>
                <c:pt idx="2381">
                  <c:v>40091</c:v>
                </c:pt>
                <c:pt idx="2382">
                  <c:v>40092</c:v>
                </c:pt>
                <c:pt idx="2383">
                  <c:v>40093</c:v>
                </c:pt>
                <c:pt idx="2384">
                  <c:v>40094</c:v>
                </c:pt>
                <c:pt idx="2385">
                  <c:v>40095</c:v>
                </c:pt>
                <c:pt idx="2386">
                  <c:v>40098</c:v>
                </c:pt>
                <c:pt idx="2387">
                  <c:v>40099</c:v>
                </c:pt>
                <c:pt idx="2388">
                  <c:v>40100</c:v>
                </c:pt>
                <c:pt idx="2389">
                  <c:v>40101</c:v>
                </c:pt>
                <c:pt idx="2390">
                  <c:v>40102</c:v>
                </c:pt>
                <c:pt idx="2391">
                  <c:v>40105</c:v>
                </c:pt>
                <c:pt idx="2392">
                  <c:v>40106</c:v>
                </c:pt>
                <c:pt idx="2393">
                  <c:v>40107</c:v>
                </c:pt>
                <c:pt idx="2394">
                  <c:v>40108</c:v>
                </c:pt>
                <c:pt idx="2395">
                  <c:v>40109</c:v>
                </c:pt>
                <c:pt idx="2396">
                  <c:v>40112</c:v>
                </c:pt>
                <c:pt idx="2397">
                  <c:v>40113</c:v>
                </c:pt>
                <c:pt idx="2398">
                  <c:v>40114</c:v>
                </c:pt>
                <c:pt idx="2399">
                  <c:v>40115</c:v>
                </c:pt>
                <c:pt idx="2400">
                  <c:v>40116</c:v>
                </c:pt>
                <c:pt idx="2401">
                  <c:v>40119</c:v>
                </c:pt>
                <c:pt idx="2402">
                  <c:v>40120</c:v>
                </c:pt>
                <c:pt idx="2403">
                  <c:v>40121</c:v>
                </c:pt>
                <c:pt idx="2404">
                  <c:v>40122</c:v>
                </c:pt>
                <c:pt idx="2405">
                  <c:v>40123</c:v>
                </c:pt>
                <c:pt idx="2406">
                  <c:v>40126</c:v>
                </c:pt>
                <c:pt idx="2407">
                  <c:v>40127</c:v>
                </c:pt>
                <c:pt idx="2408">
                  <c:v>40128</c:v>
                </c:pt>
                <c:pt idx="2409">
                  <c:v>40129</c:v>
                </c:pt>
                <c:pt idx="2410">
                  <c:v>40130</c:v>
                </c:pt>
                <c:pt idx="2411">
                  <c:v>40133</c:v>
                </c:pt>
                <c:pt idx="2412">
                  <c:v>40134</c:v>
                </c:pt>
                <c:pt idx="2413">
                  <c:v>40135</c:v>
                </c:pt>
                <c:pt idx="2414">
                  <c:v>40136</c:v>
                </c:pt>
                <c:pt idx="2415">
                  <c:v>40137</c:v>
                </c:pt>
                <c:pt idx="2416">
                  <c:v>40140</c:v>
                </c:pt>
                <c:pt idx="2417">
                  <c:v>40141</c:v>
                </c:pt>
                <c:pt idx="2418">
                  <c:v>40142</c:v>
                </c:pt>
                <c:pt idx="2419">
                  <c:v>40144</c:v>
                </c:pt>
                <c:pt idx="2420">
                  <c:v>40147</c:v>
                </c:pt>
                <c:pt idx="2421">
                  <c:v>40148</c:v>
                </c:pt>
                <c:pt idx="2422">
                  <c:v>40149</c:v>
                </c:pt>
                <c:pt idx="2423">
                  <c:v>40150</c:v>
                </c:pt>
                <c:pt idx="2424">
                  <c:v>40151</c:v>
                </c:pt>
                <c:pt idx="2425">
                  <c:v>40154</c:v>
                </c:pt>
                <c:pt idx="2426">
                  <c:v>40155</c:v>
                </c:pt>
                <c:pt idx="2427">
                  <c:v>40156</c:v>
                </c:pt>
                <c:pt idx="2428">
                  <c:v>40157</c:v>
                </c:pt>
                <c:pt idx="2429">
                  <c:v>40158</c:v>
                </c:pt>
                <c:pt idx="2430">
                  <c:v>40161</c:v>
                </c:pt>
                <c:pt idx="2431">
                  <c:v>40162</c:v>
                </c:pt>
                <c:pt idx="2432">
                  <c:v>40163</c:v>
                </c:pt>
                <c:pt idx="2433">
                  <c:v>40164</c:v>
                </c:pt>
                <c:pt idx="2434">
                  <c:v>40165</c:v>
                </c:pt>
                <c:pt idx="2435">
                  <c:v>40168</c:v>
                </c:pt>
                <c:pt idx="2436">
                  <c:v>40169</c:v>
                </c:pt>
                <c:pt idx="2437">
                  <c:v>40170</c:v>
                </c:pt>
                <c:pt idx="2438">
                  <c:v>40171</c:v>
                </c:pt>
                <c:pt idx="2439">
                  <c:v>40175</c:v>
                </c:pt>
                <c:pt idx="2440">
                  <c:v>40176</c:v>
                </c:pt>
                <c:pt idx="2441">
                  <c:v>40177</c:v>
                </c:pt>
                <c:pt idx="2442">
                  <c:v>40178</c:v>
                </c:pt>
                <c:pt idx="2443">
                  <c:v>40182</c:v>
                </c:pt>
                <c:pt idx="2444">
                  <c:v>40183</c:v>
                </c:pt>
                <c:pt idx="2445">
                  <c:v>40184</c:v>
                </c:pt>
                <c:pt idx="2446">
                  <c:v>40185</c:v>
                </c:pt>
                <c:pt idx="2447">
                  <c:v>40186</c:v>
                </c:pt>
                <c:pt idx="2448">
                  <c:v>40189</c:v>
                </c:pt>
                <c:pt idx="2449">
                  <c:v>40190</c:v>
                </c:pt>
                <c:pt idx="2450">
                  <c:v>40191</c:v>
                </c:pt>
                <c:pt idx="2451">
                  <c:v>40192</c:v>
                </c:pt>
                <c:pt idx="2452">
                  <c:v>40193</c:v>
                </c:pt>
                <c:pt idx="2453">
                  <c:v>40197</c:v>
                </c:pt>
                <c:pt idx="2454">
                  <c:v>40198</c:v>
                </c:pt>
                <c:pt idx="2455">
                  <c:v>40199</c:v>
                </c:pt>
                <c:pt idx="2456">
                  <c:v>40200</c:v>
                </c:pt>
                <c:pt idx="2457">
                  <c:v>40203</c:v>
                </c:pt>
                <c:pt idx="2458">
                  <c:v>40204</c:v>
                </c:pt>
                <c:pt idx="2459">
                  <c:v>40205</c:v>
                </c:pt>
                <c:pt idx="2460">
                  <c:v>40206</c:v>
                </c:pt>
                <c:pt idx="2461">
                  <c:v>40207</c:v>
                </c:pt>
                <c:pt idx="2462">
                  <c:v>40210</c:v>
                </c:pt>
                <c:pt idx="2463">
                  <c:v>40211</c:v>
                </c:pt>
                <c:pt idx="2464">
                  <c:v>40212</c:v>
                </c:pt>
                <c:pt idx="2465">
                  <c:v>40213</c:v>
                </c:pt>
                <c:pt idx="2466">
                  <c:v>40214</c:v>
                </c:pt>
                <c:pt idx="2467">
                  <c:v>40217</c:v>
                </c:pt>
                <c:pt idx="2468">
                  <c:v>40218</c:v>
                </c:pt>
                <c:pt idx="2469">
                  <c:v>40219</c:v>
                </c:pt>
                <c:pt idx="2470">
                  <c:v>40220</c:v>
                </c:pt>
                <c:pt idx="2471">
                  <c:v>40221</c:v>
                </c:pt>
                <c:pt idx="2472">
                  <c:v>40225</c:v>
                </c:pt>
                <c:pt idx="2473">
                  <c:v>40226</c:v>
                </c:pt>
                <c:pt idx="2474">
                  <c:v>40227</c:v>
                </c:pt>
                <c:pt idx="2475">
                  <c:v>40228</c:v>
                </c:pt>
                <c:pt idx="2476">
                  <c:v>40231</c:v>
                </c:pt>
                <c:pt idx="2477">
                  <c:v>40232</c:v>
                </c:pt>
                <c:pt idx="2478">
                  <c:v>40233</c:v>
                </c:pt>
                <c:pt idx="2479">
                  <c:v>40234</c:v>
                </c:pt>
                <c:pt idx="2480">
                  <c:v>40235</c:v>
                </c:pt>
                <c:pt idx="2481">
                  <c:v>40238</c:v>
                </c:pt>
                <c:pt idx="2482">
                  <c:v>40239</c:v>
                </c:pt>
                <c:pt idx="2483">
                  <c:v>40240</c:v>
                </c:pt>
                <c:pt idx="2484">
                  <c:v>40241</c:v>
                </c:pt>
                <c:pt idx="2485">
                  <c:v>40242</c:v>
                </c:pt>
                <c:pt idx="2486">
                  <c:v>40245</c:v>
                </c:pt>
                <c:pt idx="2487">
                  <c:v>40246</c:v>
                </c:pt>
                <c:pt idx="2488">
                  <c:v>40247</c:v>
                </c:pt>
                <c:pt idx="2489">
                  <c:v>40248</c:v>
                </c:pt>
                <c:pt idx="2490">
                  <c:v>40249</c:v>
                </c:pt>
                <c:pt idx="2491">
                  <c:v>40252</c:v>
                </c:pt>
                <c:pt idx="2492">
                  <c:v>40253</c:v>
                </c:pt>
                <c:pt idx="2493">
                  <c:v>40254</c:v>
                </c:pt>
                <c:pt idx="2494">
                  <c:v>40255</c:v>
                </c:pt>
                <c:pt idx="2495">
                  <c:v>40256</c:v>
                </c:pt>
                <c:pt idx="2496">
                  <c:v>40259</c:v>
                </c:pt>
                <c:pt idx="2497">
                  <c:v>40260</c:v>
                </c:pt>
                <c:pt idx="2498">
                  <c:v>40261</c:v>
                </c:pt>
                <c:pt idx="2499">
                  <c:v>40262</c:v>
                </c:pt>
                <c:pt idx="2500">
                  <c:v>40263</c:v>
                </c:pt>
                <c:pt idx="2501">
                  <c:v>40266</c:v>
                </c:pt>
                <c:pt idx="2502">
                  <c:v>40267</c:v>
                </c:pt>
                <c:pt idx="2503">
                  <c:v>40268</c:v>
                </c:pt>
                <c:pt idx="2504">
                  <c:v>40269</c:v>
                </c:pt>
                <c:pt idx="2505">
                  <c:v>40273</c:v>
                </c:pt>
                <c:pt idx="2506">
                  <c:v>40274</c:v>
                </c:pt>
                <c:pt idx="2507">
                  <c:v>40275</c:v>
                </c:pt>
                <c:pt idx="2508">
                  <c:v>40276</c:v>
                </c:pt>
                <c:pt idx="2509">
                  <c:v>40277</c:v>
                </c:pt>
                <c:pt idx="2510">
                  <c:v>40280</c:v>
                </c:pt>
                <c:pt idx="2511">
                  <c:v>40281</c:v>
                </c:pt>
                <c:pt idx="2512">
                  <c:v>40282</c:v>
                </c:pt>
                <c:pt idx="2513">
                  <c:v>40283</c:v>
                </c:pt>
                <c:pt idx="2514">
                  <c:v>40284</c:v>
                </c:pt>
                <c:pt idx="2515">
                  <c:v>40287</c:v>
                </c:pt>
                <c:pt idx="2516">
                  <c:v>40288</c:v>
                </c:pt>
                <c:pt idx="2517">
                  <c:v>40289</c:v>
                </c:pt>
                <c:pt idx="2518">
                  <c:v>40290</c:v>
                </c:pt>
                <c:pt idx="2519">
                  <c:v>40291</c:v>
                </c:pt>
                <c:pt idx="2520">
                  <c:v>40294</c:v>
                </c:pt>
                <c:pt idx="2521">
                  <c:v>40295</c:v>
                </c:pt>
                <c:pt idx="2522">
                  <c:v>40296</c:v>
                </c:pt>
                <c:pt idx="2523">
                  <c:v>40297</c:v>
                </c:pt>
                <c:pt idx="2524">
                  <c:v>40298</c:v>
                </c:pt>
                <c:pt idx="2525">
                  <c:v>40301</c:v>
                </c:pt>
                <c:pt idx="2526">
                  <c:v>40302</c:v>
                </c:pt>
                <c:pt idx="2527">
                  <c:v>40303</c:v>
                </c:pt>
                <c:pt idx="2528">
                  <c:v>40304</c:v>
                </c:pt>
                <c:pt idx="2529">
                  <c:v>40305</c:v>
                </c:pt>
                <c:pt idx="2530">
                  <c:v>40308</c:v>
                </c:pt>
                <c:pt idx="2531">
                  <c:v>40309</c:v>
                </c:pt>
                <c:pt idx="2532">
                  <c:v>40310</c:v>
                </c:pt>
                <c:pt idx="2533">
                  <c:v>40311</c:v>
                </c:pt>
                <c:pt idx="2534">
                  <c:v>40312</c:v>
                </c:pt>
                <c:pt idx="2535">
                  <c:v>40315</c:v>
                </c:pt>
                <c:pt idx="2536">
                  <c:v>40316</c:v>
                </c:pt>
                <c:pt idx="2537">
                  <c:v>40317</c:v>
                </c:pt>
                <c:pt idx="2538">
                  <c:v>40318</c:v>
                </c:pt>
                <c:pt idx="2539">
                  <c:v>40319</c:v>
                </c:pt>
                <c:pt idx="2540">
                  <c:v>40322</c:v>
                </c:pt>
                <c:pt idx="2541">
                  <c:v>40323</c:v>
                </c:pt>
                <c:pt idx="2542">
                  <c:v>40324</c:v>
                </c:pt>
                <c:pt idx="2543">
                  <c:v>40325</c:v>
                </c:pt>
                <c:pt idx="2544">
                  <c:v>40326</c:v>
                </c:pt>
                <c:pt idx="2545">
                  <c:v>40330</c:v>
                </c:pt>
                <c:pt idx="2546">
                  <c:v>40331</c:v>
                </c:pt>
                <c:pt idx="2547">
                  <c:v>40332</c:v>
                </c:pt>
                <c:pt idx="2548">
                  <c:v>40333</c:v>
                </c:pt>
                <c:pt idx="2549">
                  <c:v>40336</c:v>
                </c:pt>
                <c:pt idx="2550">
                  <c:v>40337</c:v>
                </c:pt>
                <c:pt idx="2551">
                  <c:v>40338</c:v>
                </c:pt>
                <c:pt idx="2552">
                  <c:v>40339</c:v>
                </c:pt>
                <c:pt idx="2553">
                  <c:v>40340</c:v>
                </c:pt>
                <c:pt idx="2554">
                  <c:v>40343</c:v>
                </c:pt>
                <c:pt idx="2555">
                  <c:v>40344</c:v>
                </c:pt>
                <c:pt idx="2556">
                  <c:v>40345</c:v>
                </c:pt>
                <c:pt idx="2557">
                  <c:v>40346</c:v>
                </c:pt>
                <c:pt idx="2558">
                  <c:v>40347</c:v>
                </c:pt>
                <c:pt idx="2559">
                  <c:v>40350</c:v>
                </c:pt>
                <c:pt idx="2560">
                  <c:v>40351</c:v>
                </c:pt>
                <c:pt idx="2561">
                  <c:v>40352</c:v>
                </c:pt>
                <c:pt idx="2562">
                  <c:v>40353</c:v>
                </c:pt>
                <c:pt idx="2563">
                  <c:v>40354</c:v>
                </c:pt>
                <c:pt idx="2564">
                  <c:v>40357</c:v>
                </c:pt>
                <c:pt idx="2565">
                  <c:v>40358</c:v>
                </c:pt>
                <c:pt idx="2566">
                  <c:v>40359</c:v>
                </c:pt>
                <c:pt idx="2567">
                  <c:v>40360</c:v>
                </c:pt>
                <c:pt idx="2568">
                  <c:v>40361</c:v>
                </c:pt>
                <c:pt idx="2569">
                  <c:v>40365</c:v>
                </c:pt>
                <c:pt idx="2570">
                  <c:v>40366</c:v>
                </c:pt>
                <c:pt idx="2571">
                  <c:v>40367</c:v>
                </c:pt>
                <c:pt idx="2572">
                  <c:v>40368</c:v>
                </c:pt>
                <c:pt idx="2573">
                  <c:v>40371</c:v>
                </c:pt>
                <c:pt idx="2574">
                  <c:v>40372</c:v>
                </c:pt>
                <c:pt idx="2575">
                  <c:v>40373</c:v>
                </c:pt>
                <c:pt idx="2576">
                  <c:v>40374</c:v>
                </c:pt>
                <c:pt idx="2577">
                  <c:v>40375</c:v>
                </c:pt>
                <c:pt idx="2578">
                  <c:v>40378</c:v>
                </c:pt>
                <c:pt idx="2579">
                  <c:v>40379</c:v>
                </c:pt>
                <c:pt idx="2580">
                  <c:v>40380</c:v>
                </c:pt>
                <c:pt idx="2581">
                  <c:v>40381</c:v>
                </c:pt>
                <c:pt idx="2582">
                  <c:v>40382</c:v>
                </c:pt>
                <c:pt idx="2583">
                  <c:v>40385</c:v>
                </c:pt>
                <c:pt idx="2584">
                  <c:v>40386</c:v>
                </c:pt>
                <c:pt idx="2585">
                  <c:v>40387</c:v>
                </c:pt>
                <c:pt idx="2586">
                  <c:v>40388</c:v>
                </c:pt>
                <c:pt idx="2587">
                  <c:v>40389</c:v>
                </c:pt>
                <c:pt idx="2588">
                  <c:v>40392</c:v>
                </c:pt>
                <c:pt idx="2589">
                  <c:v>40393</c:v>
                </c:pt>
                <c:pt idx="2590">
                  <c:v>40394</c:v>
                </c:pt>
                <c:pt idx="2591">
                  <c:v>40395</c:v>
                </c:pt>
                <c:pt idx="2592">
                  <c:v>40396</c:v>
                </c:pt>
                <c:pt idx="2593">
                  <c:v>40399</c:v>
                </c:pt>
                <c:pt idx="2594">
                  <c:v>40400</c:v>
                </c:pt>
                <c:pt idx="2595">
                  <c:v>40401</c:v>
                </c:pt>
                <c:pt idx="2596">
                  <c:v>40402</c:v>
                </c:pt>
                <c:pt idx="2597">
                  <c:v>40403</c:v>
                </c:pt>
                <c:pt idx="2598">
                  <c:v>40406</c:v>
                </c:pt>
                <c:pt idx="2599">
                  <c:v>40407</c:v>
                </c:pt>
                <c:pt idx="2600">
                  <c:v>40408</c:v>
                </c:pt>
                <c:pt idx="2601">
                  <c:v>40409</c:v>
                </c:pt>
                <c:pt idx="2602">
                  <c:v>40410</c:v>
                </c:pt>
                <c:pt idx="2603">
                  <c:v>40413</c:v>
                </c:pt>
                <c:pt idx="2604">
                  <c:v>40414</c:v>
                </c:pt>
                <c:pt idx="2605">
                  <c:v>40415</c:v>
                </c:pt>
                <c:pt idx="2606">
                  <c:v>40416</c:v>
                </c:pt>
                <c:pt idx="2607">
                  <c:v>40417</c:v>
                </c:pt>
                <c:pt idx="2608">
                  <c:v>40420</c:v>
                </c:pt>
                <c:pt idx="2609">
                  <c:v>40421</c:v>
                </c:pt>
                <c:pt idx="2610">
                  <c:v>40422</c:v>
                </c:pt>
                <c:pt idx="2611">
                  <c:v>40423</c:v>
                </c:pt>
                <c:pt idx="2612">
                  <c:v>40424</c:v>
                </c:pt>
                <c:pt idx="2613">
                  <c:v>40428</c:v>
                </c:pt>
                <c:pt idx="2614">
                  <c:v>40429</c:v>
                </c:pt>
                <c:pt idx="2615">
                  <c:v>40430</c:v>
                </c:pt>
                <c:pt idx="2616">
                  <c:v>40431</c:v>
                </c:pt>
                <c:pt idx="2617">
                  <c:v>40434</c:v>
                </c:pt>
                <c:pt idx="2618">
                  <c:v>40435</c:v>
                </c:pt>
                <c:pt idx="2619">
                  <c:v>40436</c:v>
                </c:pt>
                <c:pt idx="2620">
                  <c:v>40437</c:v>
                </c:pt>
                <c:pt idx="2621">
                  <c:v>40438</c:v>
                </c:pt>
                <c:pt idx="2622">
                  <c:v>40441</c:v>
                </c:pt>
                <c:pt idx="2623">
                  <c:v>40442</c:v>
                </c:pt>
                <c:pt idx="2624">
                  <c:v>40443</c:v>
                </c:pt>
                <c:pt idx="2625">
                  <c:v>40444</c:v>
                </c:pt>
                <c:pt idx="2626">
                  <c:v>40445</c:v>
                </c:pt>
                <c:pt idx="2627">
                  <c:v>40448</c:v>
                </c:pt>
                <c:pt idx="2628">
                  <c:v>40449</c:v>
                </c:pt>
                <c:pt idx="2629">
                  <c:v>40450</c:v>
                </c:pt>
                <c:pt idx="2630">
                  <c:v>40451</c:v>
                </c:pt>
                <c:pt idx="2631">
                  <c:v>40452</c:v>
                </c:pt>
                <c:pt idx="2632">
                  <c:v>40455</c:v>
                </c:pt>
                <c:pt idx="2633">
                  <c:v>40456</c:v>
                </c:pt>
                <c:pt idx="2634">
                  <c:v>40457</c:v>
                </c:pt>
                <c:pt idx="2635">
                  <c:v>40458</c:v>
                </c:pt>
                <c:pt idx="2636">
                  <c:v>40459</c:v>
                </c:pt>
                <c:pt idx="2637">
                  <c:v>40462</c:v>
                </c:pt>
                <c:pt idx="2638">
                  <c:v>40463</c:v>
                </c:pt>
                <c:pt idx="2639">
                  <c:v>40464</c:v>
                </c:pt>
                <c:pt idx="2640">
                  <c:v>40465</c:v>
                </c:pt>
                <c:pt idx="2641">
                  <c:v>40466</c:v>
                </c:pt>
                <c:pt idx="2642">
                  <c:v>40469</c:v>
                </c:pt>
                <c:pt idx="2643">
                  <c:v>40470</c:v>
                </c:pt>
                <c:pt idx="2644">
                  <c:v>40471</c:v>
                </c:pt>
                <c:pt idx="2645">
                  <c:v>40472</c:v>
                </c:pt>
                <c:pt idx="2646">
                  <c:v>40473</c:v>
                </c:pt>
                <c:pt idx="2647">
                  <c:v>40476</c:v>
                </c:pt>
                <c:pt idx="2648">
                  <c:v>40477</c:v>
                </c:pt>
                <c:pt idx="2649">
                  <c:v>40478</c:v>
                </c:pt>
                <c:pt idx="2650">
                  <c:v>40479</c:v>
                </c:pt>
                <c:pt idx="2651">
                  <c:v>40480</c:v>
                </c:pt>
                <c:pt idx="2652">
                  <c:v>40483</c:v>
                </c:pt>
                <c:pt idx="2653">
                  <c:v>40484</c:v>
                </c:pt>
                <c:pt idx="2654">
                  <c:v>40485</c:v>
                </c:pt>
                <c:pt idx="2655">
                  <c:v>40486</c:v>
                </c:pt>
                <c:pt idx="2656">
                  <c:v>40487</c:v>
                </c:pt>
                <c:pt idx="2657">
                  <c:v>40490</c:v>
                </c:pt>
                <c:pt idx="2658">
                  <c:v>40491</c:v>
                </c:pt>
                <c:pt idx="2659">
                  <c:v>40492</c:v>
                </c:pt>
                <c:pt idx="2660">
                  <c:v>40493</c:v>
                </c:pt>
                <c:pt idx="2661">
                  <c:v>40494</c:v>
                </c:pt>
                <c:pt idx="2662">
                  <c:v>40497</c:v>
                </c:pt>
                <c:pt idx="2663">
                  <c:v>40498</c:v>
                </c:pt>
                <c:pt idx="2664">
                  <c:v>40499</c:v>
                </c:pt>
                <c:pt idx="2665">
                  <c:v>40500</c:v>
                </c:pt>
                <c:pt idx="2666">
                  <c:v>40501</c:v>
                </c:pt>
                <c:pt idx="2667">
                  <c:v>40504</c:v>
                </c:pt>
                <c:pt idx="2668">
                  <c:v>40505</c:v>
                </c:pt>
                <c:pt idx="2669">
                  <c:v>40506</c:v>
                </c:pt>
                <c:pt idx="2670">
                  <c:v>40508</c:v>
                </c:pt>
                <c:pt idx="2671">
                  <c:v>40511</c:v>
                </c:pt>
                <c:pt idx="2672">
                  <c:v>40512</c:v>
                </c:pt>
                <c:pt idx="2673">
                  <c:v>40513</c:v>
                </c:pt>
                <c:pt idx="2674">
                  <c:v>40514</c:v>
                </c:pt>
                <c:pt idx="2675">
                  <c:v>40515</c:v>
                </c:pt>
                <c:pt idx="2676">
                  <c:v>40518</c:v>
                </c:pt>
                <c:pt idx="2677">
                  <c:v>40519</c:v>
                </c:pt>
                <c:pt idx="2678">
                  <c:v>40520</c:v>
                </c:pt>
                <c:pt idx="2679">
                  <c:v>40521</c:v>
                </c:pt>
                <c:pt idx="2680">
                  <c:v>40522</c:v>
                </c:pt>
                <c:pt idx="2681">
                  <c:v>40525</c:v>
                </c:pt>
                <c:pt idx="2682">
                  <c:v>40526</c:v>
                </c:pt>
                <c:pt idx="2683">
                  <c:v>40527</c:v>
                </c:pt>
                <c:pt idx="2684">
                  <c:v>40528</c:v>
                </c:pt>
                <c:pt idx="2685">
                  <c:v>40529</c:v>
                </c:pt>
                <c:pt idx="2686">
                  <c:v>40532</c:v>
                </c:pt>
                <c:pt idx="2687">
                  <c:v>40533</c:v>
                </c:pt>
                <c:pt idx="2688">
                  <c:v>40534</c:v>
                </c:pt>
                <c:pt idx="2689">
                  <c:v>40535</c:v>
                </c:pt>
                <c:pt idx="2690">
                  <c:v>40539</c:v>
                </c:pt>
                <c:pt idx="2691">
                  <c:v>40540</c:v>
                </c:pt>
                <c:pt idx="2692">
                  <c:v>40541</c:v>
                </c:pt>
                <c:pt idx="2693">
                  <c:v>40542</c:v>
                </c:pt>
                <c:pt idx="2694">
                  <c:v>40543</c:v>
                </c:pt>
                <c:pt idx="2695">
                  <c:v>40546</c:v>
                </c:pt>
                <c:pt idx="2696">
                  <c:v>40547</c:v>
                </c:pt>
                <c:pt idx="2697">
                  <c:v>40548</c:v>
                </c:pt>
                <c:pt idx="2698">
                  <c:v>40549</c:v>
                </c:pt>
                <c:pt idx="2699">
                  <c:v>40550</c:v>
                </c:pt>
                <c:pt idx="2700">
                  <c:v>40553</c:v>
                </c:pt>
                <c:pt idx="2701">
                  <c:v>40554</c:v>
                </c:pt>
                <c:pt idx="2702">
                  <c:v>40555</c:v>
                </c:pt>
                <c:pt idx="2703">
                  <c:v>40556</c:v>
                </c:pt>
                <c:pt idx="2704">
                  <c:v>40557</c:v>
                </c:pt>
                <c:pt idx="2705">
                  <c:v>40561</c:v>
                </c:pt>
                <c:pt idx="2706">
                  <c:v>40562</c:v>
                </c:pt>
                <c:pt idx="2707">
                  <c:v>40563</c:v>
                </c:pt>
                <c:pt idx="2708">
                  <c:v>40564</c:v>
                </c:pt>
                <c:pt idx="2709">
                  <c:v>40567</c:v>
                </c:pt>
                <c:pt idx="2710">
                  <c:v>40568</c:v>
                </c:pt>
                <c:pt idx="2711">
                  <c:v>40569</c:v>
                </c:pt>
                <c:pt idx="2712">
                  <c:v>40570</c:v>
                </c:pt>
                <c:pt idx="2713">
                  <c:v>40571</c:v>
                </c:pt>
                <c:pt idx="2714">
                  <c:v>40574</c:v>
                </c:pt>
                <c:pt idx="2715">
                  <c:v>40575</c:v>
                </c:pt>
                <c:pt idx="2716">
                  <c:v>40576</c:v>
                </c:pt>
                <c:pt idx="2717">
                  <c:v>40577</c:v>
                </c:pt>
                <c:pt idx="2718">
                  <c:v>40578</c:v>
                </c:pt>
                <c:pt idx="2719">
                  <c:v>40581</c:v>
                </c:pt>
                <c:pt idx="2720">
                  <c:v>40582</c:v>
                </c:pt>
                <c:pt idx="2721">
                  <c:v>40583</c:v>
                </c:pt>
                <c:pt idx="2722">
                  <c:v>40584</c:v>
                </c:pt>
                <c:pt idx="2723">
                  <c:v>40585</c:v>
                </c:pt>
                <c:pt idx="2724">
                  <c:v>40588</c:v>
                </c:pt>
                <c:pt idx="2725">
                  <c:v>40589</c:v>
                </c:pt>
                <c:pt idx="2726">
                  <c:v>40590</c:v>
                </c:pt>
                <c:pt idx="2727">
                  <c:v>40591</c:v>
                </c:pt>
                <c:pt idx="2728">
                  <c:v>40592</c:v>
                </c:pt>
                <c:pt idx="2729">
                  <c:v>40596</c:v>
                </c:pt>
                <c:pt idx="2730">
                  <c:v>40597</c:v>
                </c:pt>
                <c:pt idx="2731">
                  <c:v>40598</c:v>
                </c:pt>
                <c:pt idx="2732">
                  <c:v>40599</c:v>
                </c:pt>
                <c:pt idx="2733">
                  <c:v>40602</c:v>
                </c:pt>
                <c:pt idx="2734">
                  <c:v>40603</c:v>
                </c:pt>
                <c:pt idx="2735">
                  <c:v>40604</c:v>
                </c:pt>
                <c:pt idx="2736">
                  <c:v>40605</c:v>
                </c:pt>
                <c:pt idx="2737">
                  <c:v>40606</c:v>
                </c:pt>
                <c:pt idx="2738">
                  <c:v>40609</c:v>
                </c:pt>
                <c:pt idx="2739">
                  <c:v>40610</c:v>
                </c:pt>
                <c:pt idx="2740">
                  <c:v>40611</c:v>
                </c:pt>
                <c:pt idx="2741">
                  <c:v>40612</c:v>
                </c:pt>
                <c:pt idx="2742">
                  <c:v>40613</c:v>
                </c:pt>
                <c:pt idx="2743">
                  <c:v>40616</c:v>
                </c:pt>
                <c:pt idx="2744">
                  <c:v>40617</c:v>
                </c:pt>
                <c:pt idx="2745">
                  <c:v>40618</c:v>
                </c:pt>
                <c:pt idx="2746">
                  <c:v>40619</c:v>
                </c:pt>
                <c:pt idx="2747">
                  <c:v>40620</c:v>
                </c:pt>
                <c:pt idx="2748">
                  <c:v>40623</c:v>
                </c:pt>
                <c:pt idx="2749">
                  <c:v>40624</c:v>
                </c:pt>
                <c:pt idx="2750">
                  <c:v>40625</c:v>
                </c:pt>
                <c:pt idx="2751">
                  <c:v>40626</c:v>
                </c:pt>
                <c:pt idx="2752">
                  <c:v>40627</c:v>
                </c:pt>
                <c:pt idx="2753">
                  <c:v>40630</c:v>
                </c:pt>
                <c:pt idx="2754">
                  <c:v>40631</c:v>
                </c:pt>
                <c:pt idx="2755">
                  <c:v>40632</c:v>
                </c:pt>
                <c:pt idx="2756">
                  <c:v>40633</c:v>
                </c:pt>
                <c:pt idx="2757">
                  <c:v>40634</c:v>
                </c:pt>
                <c:pt idx="2758">
                  <c:v>40637</c:v>
                </c:pt>
                <c:pt idx="2759">
                  <c:v>40638</c:v>
                </c:pt>
                <c:pt idx="2760">
                  <c:v>40639</c:v>
                </c:pt>
                <c:pt idx="2761">
                  <c:v>40640</c:v>
                </c:pt>
                <c:pt idx="2762">
                  <c:v>40641</c:v>
                </c:pt>
                <c:pt idx="2763">
                  <c:v>40644</c:v>
                </c:pt>
                <c:pt idx="2764">
                  <c:v>40645</c:v>
                </c:pt>
                <c:pt idx="2765">
                  <c:v>40646</c:v>
                </c:pt>
                <c:pt idx="2766">
                  <c:v>40647</c:v>
                </c:pt>
                <c:pt idx="2767">
                  <c:v>40648</c:v>
                </c:pt>
                <c:pt idx="2768">
                  <c:v>40651</c:v>
                </c:pt>
                <c:pt idx="2769">
                  <c:v>40652</c:v>
                </c:pt>
                <c:pt idx="2770">
                  <c:v>40653</c:v>
                </c:pt>
                <c:pt idx="2771">
                  <c:v>40654</c:v>
                </c:pt>
                <c:pt idx="2772">
                  <c:v>40658</c:v>
                </c:pt>
                <c:pt idx="2773">
                  <c:v>40659</c:v>
                </c:pt>
                <c:pt idx="2774">
                  <c:v>40660</c:v>
                </c:pt>
                <c:pt idx="2775">
                  <c:v>40661</c:v>
                </c:pt>
                <c:pt idx="2776">
                  <c:v>40662</c:v>
                </c:pt>
                <c:pt idx="2777">
                  <c:v>40665</c:v>
                </c:pt>
                <c:pt idx="2778">
                  <c:v>40666</c:v>
                </c:pt>
                <c:pt idx="2779">
                  <c:v>40667</c:v>
                </c:pt>
                <c:pt idx="2780">
                  <c:v>40668</c:v>
                </c:pt>
                <c:pt idx="2781">
                  <c:v>40669</c:v>
                </c:pt>
                <c:pt idx="2782">
                  <c:v>40672</c:v>
                </c:pt>
                <c:pt idx="2783">
                  <c:v>40673</c:v>
                </c:pt>
                <c:pt idx="2784">
                  <c:v>40674</c:v>
                </c:pt>
                <c:pt idx="2785">
                  <c:v>40675</c:v>
                </c:pt>
                <c:pt idx="2786">
                  <c:v>40676</c:v>
                </c:pt>
                <c:pt idx="2787">
                  <c:v>40679</c:v>
                </c:pt>
                <c:pt idx="2788">
                  <c:v>40680</c:v>
                </c:pt>
                <c:pt idx="2789">
                  <c:v>40681</c:v>
                </c:pt>
                <c:pt idx="2790">
                  <c:v>40682</c:v>
                </c:pt>
                <c:pt idx="2791">
                  <c:v>40683</c:v>
                </c:pt>
                <c:pt idx="2792">
                  <c:v>40686</c:v>
                </c:pt>
                <c:pt idx="2793">
                  <c:v>40687</c:v>
                </c:pt>
                <c:pt idx="2794">
                  <c:v>40688</c:v>
                </c:pt>
                <c:pt idx="2795">
                  <c:v>40689</c:v>
                </c:pt>
                <c:pt idx="2796">
                  <c:v>40690</c:v>
                </c:pt>
                <c:pt idx="2797">
                  <c:v>40694</c:v>
                </c:pt>
                <c:pt idx="2798">
                  <c:v>40695</c:v>
                </c:pt>
                <c:pt idx="2799">
                  <c:v>40696</c:v>
                </c:pt>
                <c:pt idx="2800">
                  <c:v>40697</c:v>
                </c:pt>
                <c:pt idx="2801">
                  <c:v>40700</c:v>
                </c:pt>
                <c:pt idx="2802">
                  <c:v>40701</c:v>
                </c:pt>
                <c:pt idx="2803">
                  <c:v>40702</c:v>
                </c:pt>
                <c:pt idx="2804">
                  <c:v>40703</c:v>
                </c:pt>
                <c:pt idx="2805">
                  <c:v>40704</c:v>
                </c:pt>
                <c:pt idx="2806">
                  <c:v>40707</c:v>
                </c:pt>
                <c:pt idx="2807">
                  <c:v>40708</c:v>
                </c:pt>
                <c:pt idx="2808">
                  <c:v>40709</c:v>
                </c:pt>
                <c:pt idx="2809">
                  <c:v>40710</c:v>
                </c:pt>
                <c:pt idx="2810">
                  <c:v>40711</c:v>
                </c:pt>
                <c:pt idx="2811">
                  <c:v>40714</c:v>
                </c:pt>
                <c:pt idx="2812">
                  <c:v>40715</c:v>
                </c:pt>
                <c:pt idx="2813">
                  <c:v>40716</c:v>
                </c:pt>
                <c:pt idx="2814">
                  <c:v>40717</c:v>
                </c:pt>
                <c:pt idx="2815">
                  <c:v>40718</c:v>
                </c:pt>
                <c:pt idx="2816">
                  <c:v>40721</c:v>
                </c:pt>
                <c:pt idx="2817">
                  <c:v>40722</c:v>
                </c:pt>
                <c:pt idx="2818">
                  <c:v>40723</c:v>
                </c:pt>
                <c:pt idx="2819">
                  <c:v>40724</c:v>
                </c:pt>
                <c:pt idx="2820">
                  <c:v>40725</c:v>
                </c:pt>
                <c:pt idx="2821">
                  <c:v>40729</c:v>
                </c:pt>
                <c:pt idx="2822">
                  <c:v>40730</c:v>
                </c:pt>
                <c:pt idx="2823">
                  <c:v>40731</c:v>
                </c:pt>
                <c:pt idx="2824">
                  <c:v>40732</c:v>
                </c:pt>
                <c:pt idx="2825">
                  <c:v>40735</c:v>
                </c:pt>
                <c:pt idx="2826">
                  <c:v>40736</c:v>
                </c:pt>
                <c:pt idx="2827">
                  <c:v>40737</c:v>
                </c:pt>
                <c:pt idx="2828">
                  <c:v>40738</c:v>
                </c:pt>
                <c:pt idx="2829">
                  <c:v>40739</c:v>
                </c:pt>
                <c:pt idx="2830">
                  <c:v>40742</c:v>
                </c:pt>
                <c:pt idx="2831">
                  <c:v>40743</c:v>
                </c:pt>
                <c:pt idx="2832">
                  <c:v>40744</c:v>
                </c:pt>
                <c:pt idx="2833">
                  <c:v>40745</c:v>
                </c:pt>
                <c:pt idx="2834">
                  <c:v>40746</c:v>
                </c:pt>
                <c:pt idx="2835">
                  <c:v>40749</c:v>
                </c:pt>
                <c:pt idx="2836">
                  <c:v>40750</c:v>
                </c:pt>
                <c:pt idx="2837">
                  <c:v>40751</c:v>
                </c:pt>
                <c:pt idx="2838">
                  <c:v>40752</c:v>
                </c:pt>
                <c:pt idx="2839">
                  <c:v>40753</c:v>
                </c:pt>
                <c:pt idx="2840">
                  <c:v>40756</c:v>
                </c:pt>
                <c:pt idx="2841">
                  <c:v>40757</c:v>
                </c:pt>
                <c:pt idx="2842">
                  <c:v>40758</c:v>
                </c:pt>
                <c:pt idx="2843">
                  <c:v>40759</c:v>
                </c:pt>
                <c:pt idx="2844">
                  <c:v>40760</c:v>
                </c:pt>
                <c:pt idx="2845">
                  <c:v>40763</c:v>
                </c:pt>
                <c:pt idx="2846">
                  <c:v>40764</c:v>
                </c:pt>
                <c:pt idx="2847">
                  <c:v>40765</c:v>
                </c:pt>
                <c:pt idx="2848">
                  <c:v>40766</c:v>
                </c:pt>
                <c:pt idx="2849">
                  <c:v>40767</c:v>
                </c:pt>
                <c:pt idx="2850">
                  <c:v>40770</c:v>
                </c:pt>
                <c:pt idx="2851">
                  <c:v>40771</c:v>
                </c:pt>
                <c:pt idx="2852">
                  <c:v>40772</c:v>
                </c:pt>
                <c:pt idx="2853">
                  <c:v>40773</c:v>
                </c:pt>
                <c:pt idx="2854">
                  <c:v>40774</c:v>
                </c:pt>
                <c:pt idx="2855">
                  <c:v>40777</c:v>
                </c:pt>
                <c:pt idx="2856">
                  <c:v>40778</c:v>
                </c:pt>
                <c:pt idx="2857">
                  <c:v>40779</c:v>
                </c:pt>
                <c:pt idx="2858">
                  <c:v>40780</c:v>
                </c:pt>
                <c:pt idx="2859">
                  <c:v>40781</c:v>
                </c:pt>
                <c:pt idx="2860">
                  <c:v>40784</c:v>
                </c:pt>
                <c:pt idx="2861">
                  <c:v>40785</c:v>
                </c:pt>
                <c:pt idx="2862">
                  <c:v>40786</c:v>
                </c:pt>
                <c:pt idx="2863">
                  <c:v>40787</c:v>
                </c:pt>
                <c:pt idx="2864">
                  <c:v>40788</c:v>
                </c:pt>
                <c:pt idx="2865">
                  <c:v>40792</c:v>
                </c:pt>
                <c:pt idx="2866">
                  <c:v>40793</c:v>
                </c:pt>
                <c:pt idx="2867">
                  <c:v>40794</c:v>
                </c:pt>
                <c:pt idx="2868">
                  <c:v>40795</c:v>
                </c:pt>
                <c:pt idx="2869">
                  <c:v>40798</c:v>
                </c:pt>
                <c:pt idx="2870">
                  <c:v>40799</c:v>
                </c:pt>
                <c:pt idx="2871">
                  <c:v>40800</c:v>
                </c:pt>
                <c:pt idx="2872">
                  <c:v>40801</c:v>
                </c:pt>
                <c:pt idx="2873">
                  <c:v>40802</c:v>
                </c:pt>
                <c:pt idx="2874">
                  <c:v>40805</c:v>
                </c:pt>
                <c:pt idx="2875">
                  <c:v>40806</c:v>
                </c:pt>
                <c:pt idx="2876">
                  <c:v>40807</c:v>
                </c:pt>
                <c:pt idx="2877">
                  <c:v>40808</c:v>
                </c:pt>
                <c:pt idx="2878">
                  <c:v>40809</c:v>
                </c:pt>
                <c:pt idx="2879">
                  <c:v>40812</c:v>
                </c:pt>
                <c:pt idx="2880">
                  <c:v>40813</c:v>
                </c:pt>
                <c:pt idx="2881">
                  <c:v>40814</c:v>
                </c:pt>
                <c:pt idx="2882">
                  <c:v>40815</c:v>
                </c:pt>
                <c:pt idx="2883">
                  <c:v>40816</c:v>
                </c:pt>
                <c:pt idx="2884">
                  <c:v>40819</c:v>
                </c:pt>
                <c:pt idx="2885">
                  <c:v>40820</c:v>
                </c:pt>
                <c:pt idx="2886">
                  <c:v>40821</c:v>
                </c:pt>
                <c:pt idx="2887">
                  <c:v>40822</c:v>
                </c:pt>
                <c:pt idx="2888">
                  <c:v>40823</c:v>
                </c:pt>
                <c:pt idx="2889">
                  <c:v>40826</c:v>
                </c:pt>
                <c:pt idx="2890">
                  <c:v>40827</c:v>
                </c:pt>
                <c:pt idx="2891">
                  <c:v>40828</c:v>
                </c:pt>
                <c:pt idx="2892">
                  <c:v>40829</c:v>
                </c:pt>
                <c:pt idx="2893">
                  <c:v>40830</c:v>
                </c:pt>
                <c:pt idx="2894">
                  <c:v>40833</c:v>
                </c:pt>
                <c:pt idx="2895">
                  <c:v>40834</c:v>
                </c:pt>
                <c:pt idx="2896">
                  <c:v>40835</c:v>
                </c:pt>
                <c:pt idx="2897">
                  <c:v>40836</c:v>
                </c:pt>
                <c:pt idx="2898">
                  <c:v>40837</c:v>
                </c:pt>
                <c:pt idx="2899">
                  <c:v>40840</c:v>
                </c:pt>
                <c:pt idx="2900">
                  <c:v>40841</c:v>
                </c:pt>
                <c:pt idx="2901">
                  <c:v>40842</c:v>
                </c:pt>
                <c:pt idx="2902">
                  <c:v>40843</c:v>
                </c:pt>
                <c:pt idx="2903">
                  <c:v>40844</c:v>
                </c:pt>
                <c:pt idx="2904">
                  <c:v>40847</c:v>
                </c:pt>
                <c:pt idx="2905">
                  <c:v>40848</c:v>
                </c:pt>
                <c:pt idx="2906">
                  <c:v>40849</c:v>
                </c:pt>
                <c:pt idx="2907">
                  <c:v>40850</c:v>
                </c:pt>
                <c:pt idx="2908">
                  <c:v>40851</c:v>
                </c:pt>
                <c:pt idx="2909">
                  <c:v>40854</c:v>
                </c:pt>
                <c:pt idx="2910">
                  <c:v>40855</c:v>
                </c:pt>
                <c:pt idx="2911">
                  <c:v>40856</c:v>
                </c:pt>
                <c:pt idx="2912">
                  <c:v>40857</c:v>
                </c:pt>
                <c:pt idx="2913">
                  <c:v>40858</c:v>
                </c:pt>
                <c:pt idx="2914">
                  <c:v>40861</c:v>
                </c:pt>
                <c:pt idx="2915">
                  <c:v>40862</c:v>
                </c:pt>
                <c:pt idx="2916">
                  <c:v>40863</c:v>
                </c:pt>
                <c:pt idx="2917">
                  <c:v>40864</c:v>
                </c:pt>
                <c:pt idx="2918">
                  <c:v>40865</c:v>
                </c:pt>
                <c:pt idx="2919">
                  <c:v>40868</c:v>
                </c:pt>
                <c:pt idx="2920">
                  <c:v>40869</c:v>
                </c:pt>
                <c:pt idx="2921">
                  <c:v>40870</c:v>
                </c:pt>
                <c:pt idx="2922">
                  <c:v>40872</c:v>
                </c:pt>
                <c:pt idx="2923">
                  <c:v>40875</c:v>
                </c:pt>
                <c:pt idx="2924">
                  <c:v>40876</c:v>
                </c:pt>
                <c:pt idx="2925">
                  <c:v>40877</c:v>
                </c:pt>
                <c:pt idx="2926">
                  <c:v>40878</c:v>
                </c:pt>
                <c:pt idx="2927">
                  <c:v>40879</c:v>
                </c:pt>
                <c:pt idx="2928">
                  <c:v>40882</c:v>
                </c:pt>
                <c:pt idx="2929">
                  <c:v>40883</c:v>
                </c:pt>
                <c:pt idx="2930">
                  <c:v>40884</c:v>
                </c:pt>
                <c:pt idx="2931">
                  <c:v>40885</c:v>
                </c:pt>
                <c:pt idx="2932">
                  <c:v>40886</c:v>
                </c:pt>
                <c:pt idx="2933">
                  <c:v>40889</c:v>
                </c:pt>
                <c:pt idx="2934">
                  <c:v>40890</c:v>
                </c:pt>
                <c:pt idx="2935">
                  <c:v>40891</c:v>
                </c:pt>
                <c:pt idx="2936">
                  <c:v>40892</c:v>
                </c:pt>
                <c:pt idx="2937">
                  <c:v>40893</c:v>
                </c:pt>
                <c:pt idx="2938">
                  <c:v>40896</c:v>
                </c:pt>
                <c:pt idx="2939">
                  <c:v>40897</c:v>
                </c:pt>
                <c:pt idx="2940">
                  <c:v>40898</c:v>
                </c:pt>
                <c:pt idx="2941">
                  <c:v>40899</c:v>
                </c:pt>
                <c:pt idx="2942">
                  <c:v>40900</c:v>
                </c:pt>
                <c:pt idx="2943">
                  <c:v>40904</c:v>
                </c:pt>
                <c:pt idx="2944">
                  <c:v>40905</c:v>
                </c:pt>
                <c:pt idx="2945">
                  <c:v>40906</c:v>
                </c:pt>
                <c:pt idx="2946">
                  <c:v>40907</c:v>
                </c:pt>
                <c:pt idx="2947">
                  <c:v>40911</c:v>
                </c:pt>
                <c:pt idx="2948">
                  <c:v>40912</c:v>
                </c:pt>
                <c:pt idx="2949">
                  <c:v>40913</c:v>
                </c:pt>
                <c:pt idx="2950">
                  <c:v>40914</c:v>
                </c:pt>
                <c:pt idx="2951">
                  <c:v>40917</c:v>
                </c:pt>
                <c:pt idx="2952">
                  <c:v>40918</c:v>
                </c:pt>
                <c:pt idx="2953">
                  <c:v>40919</c:v>
                </c:pt>
                <c:pt idx="2954">
                  <c:v>40920</c:v>
                </c:pt>
                <c:pt idx="2955">
                  <c:v>40921</c:v>
                </c:pt>
                <c:pt idx="2956">
                  <c:v>40925</c:v>
                </c:pt>
                <c:pt idx="2957">
                  <c:v>40926</c:v>
                </c:pt>
                <c:pt idx="2958">
                  <c:v>40927</c:v>
                </c:pt>
                <c:pt idx="2959">
                  <c:v>40928</c:v>
                </c:pt>
                <c:pt idx="2960">
                  <c:v>40931</c:v>
                </c:pt>
                <c:pt idx="2961">
                  <c:v>40932</c:v>
                </c:pt>
                <c:pt idx="2962">
                  <c:v>40933</c:v>
                </c:pt>
                <c:pt idx="2963">
                  <c:v>40934</c:v>
                </c:pt>
                <c:pt idx="2964">
                  <c:v>40935</c:v>
                </c:pt>
                <c:pt idx="2965">
                  <c:v>40938</c:v>
                </c:pt>
                <c:pt idx="2966">
                  <c:v>40939</c:v>
                </c:pt>
                <c:pt idx="2967">
                  <c:v>40940</c:v>
                </c:pt>
                <c:pt idx="2968">
                  <c:v>40941</c:v>
                </c:pt>
                <c:pt idx="2969">
                  <c:v>40942</c:v>
                </c:pt>
                <c:pt idx="2970">
                  <c:v>40945</c:v>
                </c:pt>
                <c:pt idx="2971">
                  <c:v>40946</c:v>
                </c:pt>
                <c:pt idx="2972">
                  <c:v>40947</c:v>
                </c:pt>
                <c:pt idx="2973">
                  <c:v>40948</c:v>
                </c:pt>
                <c:pt idx="2974">
                  <c:v>40949</c:v>
                </c:pt>
                <c:pt idx="2975">
                  <c:v>40952</c:v>
                </c:pt>
                <c:pt idx="2976">
                  <c:v>40953</c:v>
                </c:pt>
                <c:pt idx="2977">
                  <c:v>40954</c:v>
                </c:pt>
                <c:pt idx="2978">
                  <c:v>40955</c:v>
                </c:pt>
                <c:pt idx="2979">
                  <c:v>40956</c:v>
                </c:pt>
                <c:pt idx="2980">
                  <c:v>40960</c:v>
                </c:pt>
                <c:pt idx="2981">
                  <c:v>40961</c:v>
                </c:pt>
                <c:pt idx="2982">
                  <c:v>40962</c:v>
                </c:pt>
                <c:pt idx="2983">
                  <c:v>40963</c:v>
                </c:pt>
                <c:pt idx="2984">
                  <c:v>40966</c:v>
                </c:pt>
                <c:pt idx="2985">
                  <c:v>40967</c:v>
                </c:pt>
                <c:pt idx="2986">
                  <c:v>40968</c:v>
                </c:pt>
                <c:pt idx="2987">
                  <c:v>40969</c:v>
                </c:pt>
                <c:pt idx="2988">
                  <c:v>40970</c:v>
                </c:pt>
                <c:pt idx="2989">
                  <c:v>40973</c:v>
                </c:pt>
                <c:pt idx="2990">
                  <c:v>40974</c:v>
                </c:pt>
                <c:pt idx="2991">
                  <c:v>40975</c:v>
                </c:pt>
                <c:pt idx="2992">
                  <c:v>40976</c:v>
                </c:pt>
                <c:pt idx="2993">
                  <c:v>40977</c:v>
                </c:pt>
                <c:pt idx="2994">
                  <c:v>40980</c:v>
                </c:pt>
                <c:pt idx="2995">
                  <c:v>40981</c:v>
                </c:pt>
                <c:pt idx="2996">
                  <c:v>40982</c:v>
                </c:pt>
                <c:pt idx="2997">
                  <c:v>40983</c:v>
                </c:pt>
                <c:pt idx="2998">
                  <c:v>40984</c:v>
                </c:pt>
                <c:pt idx="2999">
                  <c:v>40987</c:v>
                </c:pt>
                <c:pt idx="3000">
                  <c:v>40988</c:v>
                </c:pt>
                <c:pt idx="3001">
                  <c:v>40989</c:v>
                </c:pt>
                <c:pt idx="3002">
                  <c:v>40990</c:v>
                </c:pt>
                <c:pt idx="3003">
                  <c:v>40991</c:v>
                </c:pt>
                <c:pt idx="3004">
                  <c:v>40994</c:v>
                </c:pt>
                <c:pt idx="3005">
                  <c:v>40995</c:v>
                </c:pt>
                <c:pt idx="3006">
                  <c:v>40996</c:v>
                </c:pt>
                <c:pt idx="3007">
                  <c:v>40997</c:v>
                </c:pt>
                <c:pt idx="3008">
                  <c:v>40998</c:v>
                </c:pt>
                <c:pt idx="3009">
                  <c:v>41001</c:v>
                </c:pt>
                <c:pt idx="3010">
                  <c:v>41002</c:v>
                </c:pt>
                <c:pt idx="3011">
                  <c:v>41003</c:v>
                </c:pt>
                <c:pt idx="3012">
                  <c:v>41004</c:v>
                </c:pt>
                <c:pt idx="3013">
                  <c:v>41008</c:v>
                </c:pt>
                <c:pt idx="3014">
                  <c:v>41009</c:v>
                </c:pt>
                <c:pt idx="3015">
                  <c:v>41010</c:v>
                </c:pt>
                <c:pt idx="3016">
                  <c:v>41011</c:v>
                </c:pt>
                <c:pt idx="3017">
                  <c:v>41012</c:v>
                </c:pt>
                <c:pt idx="3018">
                  <c:v>41015</c:v>
                </c:pt>
                <c:pt idx="3019">
                  <c:v>41016</c:v>
                </c:pt>
                <c:pt idx="3020">
                  <c:v>41017</c:v>
                </c:pt>
                <c:pt idx="3021">
                  <c:v>41018</c:v>
                </c:pt>
                <c:pt idx="3022">
                  <c:v>41019</c:v>
                </c:pt>
                <c:pt idx="3023">
                  <c:v>41022</c:v>
                </c:pt>
                <c:pt idx="3024">
                  <c:v>41023</c:v>
                </c:pt>
                <c:pt idx="3025">
                  <c:v>41024</c:v>
                </c:pt>
                <c:pt idx="3026">
                  <c:v>41025</c:v>
                </c:pt>
                <c:pt idx="3027">
                  <c:v>41026</c:v>
                </c:pt>
                <c:pt idx="3028">
                  <c:v>41029</c:v>
                </c:pt>
                <c:pt idx="3029">
                  <c:v>41030</c:v>
                </c:pt>
                <c:pt idx="3030">
                  <c:v>41031</c:v>
                </c:pt>
                <c:pt idx="3031">
                  <c:v>41032</c:v>
                </c:pt>
                <c:pt idx="3032">
                  <c:v>41033</c:v>
                </c:pt>
                <c:pt idx="3033">
                  <c:v>41036</c:v>
                </c:pt>
                <c:pt idx="3034">
                  <c:v>41037</c:v>
                </c:pt>
                <c:pt idx="3035">
                  <c:v>41038</c:v>
                </c:pt>
                <c:pt idx="3036">
                  <c:v>41039</c:v>
                </c:pt>
                <c:pt idx="3037">
                  <c:v>41040</c:v>
                </c:pt>
                <c:pt idx="3038">
                  <c:v>41043</c:v>
                </c:pt>
                <c:pt idx="3039">
                  <c:v>41044</c:v>
                </c:pt>
                <c:pt idx="3040">
                  <c:v>41045</c:v>
                </c:pt>
                <c:pt idx="3041">
                  <c:v>41046</c:v>
                </c:pt>
                <c:pt idx="3042">
                  <c:v>41047</c:v>
                </c:pt>
                <c:pt idx="3043">
                  <c:v>41050</c:v>
                </c:pt>
                <c:pt idx="3044">
                  <c:v>41051</c:v>
                </c:pt>
                <c:pt idx="3045">
                  <c:v>41052</c:v>
                </c:pt>
                <c:pt idx="3046">
                  <c:v>41053</c:v>
                </c:pt>
                <c:pt idx="3047">
                  <c:v>41054</c:v>
                </c:pt>
                <c:pt idx="3048">
                  <c:v>41058</c:v>
                </c:pt>
                <c:pt idx="3049">
                  <c:v>41059</c:v>
                </c:pt>
                <c:pt idx="3050">
                  <c:v>41060</c:v>
                </c:pt>
                <c:pt idx="3051">
                  <c:v>41061</c:v>
                </c:pt>
                <c:pt idx="3052">
                  <c:v>41064</c:v>
                </c:pt>
                <c:pt idx="3053">
                  <c:v>41065</c:v>
                </c:pt>
                <c:pt idx="3054">
                  <c:v>41066</c:v>
                </c:pt>
                <c:pt idx="3055">
                  <c:v>41067</c:v>
                </c:pt>
                <c:pt idx="3056">
                  <c:v>41068</c:v>
                </c:pt>
                <c:pt idx="3057">
                  <c:v>41071</c:v>
                </c:pt>
                <c:pt idx="3058">
                  <c:v>41072</c:v>
                </c:pt>
                <c:pt idx="3059">
                  <c:v>41073</c:v>
                </c:pt>
                <c:pt idx="3060">
                  <c:v>41074</c:v>
                </c:pt>
                <c:pt idx="3061">
                  <c:v>41075</c:v>
                </c:pt>
                <c:pt idx="3062">
                  <c:v>41078</c:v>
                </c:pt>
                <c:pt idx="3063">
                  <c:v>41079</c:v>
                </c:pt>
                <c:pt idx="3064">
                  <c:v>41080</c:v>
                </c:pt>
                <c:pt idx="3065">
                  <c:v>41081</c:v>
                </c:pt>
                <c:pt idx="3066">
                  <c:v>41082</c:v>
                </c:pt>
                <c:pt idx="3067">
                  <c:v>41085</c:v>
                </c:pt>
                <c:pt idx="3068">
                  <c:v>41086</c:v>
                </c:pt>
                <c:pt idx="3069">
                  <c:v>41087</c:v>
                </c:pt>
                <c:pt idx="3070">
                  <c:v>41088</c:v>
                </c:pt>
                <c:pt idx="3071">
                  <c:v>41089</c:v>
                </c:pt>
                <c:pt idx="3072">
                  <c:v>41092</c:v>
                </c:pt>
                <c:pt idx="3073">
                  <c:v>41093</c:v>
                </c:pt>
                <c:pt idx="3074">
                  <c:v>41095</c:v>
                </c:pt>
                <c:pt idx="3075">
                  <c:v>41096</c:v>
                </c:pt>
                <c:pt idx="3076">
                  <c:v>41099</c:v>
                </c:pt>
                <c:pt idx="3077">
                  <c:v>41100</c:v>
                </c:pt>
                <c:pt idx="3078">
                  <c:v>41101</c:v>
                </c:pt>
                <c:pt idx="3079">
                  <c:v>41102</c:v>
                </c:pt>
                <c:pt idx="3080">
                  <c:v>41103</c:v>
                </c:pt>
                <c:pt idx="3081">
                  <c:v>41106</c:v>
                </c:pt>
                <c:pt idx="3082">
                  <c:v>41107</c:v>
                </c:pt>
                <c:pt idx="3083">
                  <c:v>41108</c:v>
                </c:pt>
                <c:pt idx="3084">
                  <c:v>41109</c:v>
                </c:pt>
                <c:pt idx="3085">
                  <c:v>41110</c:v>
                </c:pt>
                <c:pt idx="3086">
                  <c:v>41113</c:v>
                </c:pt>
                <c:pt idx="3087">
                  <c:v>41114</c:v>
                </c:pt>
                <c:pt idx="3088">
                  <c:v>41115</c:v>
                </c:pt>
                <c:pt idx="3089">
                  <c:v>41116</c:v>
                </c:pt>
                <c:pt idx="3090">
                  <c:v>41117</c:v>
                </c:pt>
                <c:pt idx="3091">
                  <c:v>41120</c:v>
                </c:pt>
                <c:pt idx="3092">
                  <c:v>41121</c:v>
                </c:pt>
                <c:pt idx="3093">
                  <c:v>41122</c:v>
                </c:pt>
                <c:pt idx="3094">
                  <c:v>41123</c:v>
                </c:pt>
                <c:pt idx="3095">
                  <c:v>41124</c:v>
                </c:pt>
                <c:pt idx="3096">
                  <c:v>41127</c:v>
                </c:pt>
                <c:pt idx="3097">
                  <c:v>41128</c:v>
                </c:pt>
                <c:pt idx="3098">
                  <c:v>41129</c:v>
                </c:pt>
                <c:pt idx="3099">
                  <c:v>41130</c:v>
                </c:pt>
                <c:pt idx="3100">
                  <c:v>41131</c:v>
                </c:pt>
                <c:pt idx="3101">
                  <c:v>41134</c:v>
                </c:pt>
                <c:pt idx="3102">
                  <c:v>41135</c:v>
                </c:pt>
                <c:pt idx="3103">
                  <c:v>41136</c:v>
                </c:pt>
                <c:pt idx="3104">
                  <c:v>41137</c:v>
                </c:pt>
                <c:pt idx="3105">
                  <c:v>41138</c:v>
                </c:pt>
                <c:pt idx="3106">
                  <c:v>41141</c:v>
                </c:pt>
                <c:pt idx="3107">
                  <c:v>41142</c:v>
                </c:pt>
                <c:pt idx="3108">
                  <c:v>41143</c:v>
                </c:pt>
                <c:pt idx="3109">
                  <c:v>41144</c:v>
                </c:pt>
                <c:pt idx="3110">
                  <c:v>41145</c:v>
                </c:pt>
                <c:pt idx="3111">
                  <c:v>41148</c:v>
                </c:pt>
                <c:pt idx="3112">
                  <c:v>41149</c:v>
                </c:pt>
                <c:pt idx="3113">
                  <c:v>41150</c:v>
                </c:pt>
                <c:pt idx="3114">
                  <c:v>41151</c:v>
                </c:pt>
                <c:pt idx="3115">
                  <c:v>41152</c:v>
                </c:pt>
                <c:pt idx="3116">
                  <c:v>41156</c:v>
                </c:pt>
                <c:pt idx="3117">
                  <c:v>41157</c:v>
                </c:pt>
                <c:pt idx="3118">
                  <c:v>41158</c:v>
                </c:pt>
                <c:pt idx="3119">
                  <c:v>41159</c:v>
                </c:pt>
                <c:pt idx="3120">
                  <c:v>41162</c:v>
                </c:pt>
                <c:pt idx="3121">
                  <c:v>41163</c:v>
                </c:pt>
                <c:pt idx="3122">
                  <c:v>41164</c:v>
                </c:pt>
                <c:pt idx="3123">
                  <c:v>41165</c:v>
                </c:pt>
                <c:pt idx="3124">
                  <c:v>41166</c:v>
                </c:pt>
                <c:pt idx="3125">
                  <c:v>41169</c:v>
                </c:pt>
                <c:pt idx="3126">
                  <c:v>41170</c:v>
                </c:pt>
                <c:pt idx="3127">
                  <c:v>41171</c:v>
                </c:pt>
                <c:pt idx="3128">
                  <c:v>41172</c:v>
                </c:pt>
                <c:pt idx="3129">
                  <c:v>41173</c:v>
                </c:pt>
                <c:pt idx="3130">
                  <c:v>41176</c:v>
                </c:pt>
                <c:pt idx="3131">
                  <c:v>41177</c:v>
                </c:pt>
                <c:pt idx="3132">
                  <c:v>41178</c:v>
                </c:pt>
                <c:pt idx="3133">
                  <c:v>41179</c:v>
                </c:pt>
                <c:pt idx="3134">
                  <c:v>41180</c:v>
                </c:pt>
                <c:pt idx="3135">
                  <c:v>41183</c:v>
                </c:pt>
                <c:pt idx="3136">
                  <c:v>41184</c:v>
                </c:pt>
                <c:pt idx="3137">
                  <c:v>41185</c:v>
                </c:pt>
                <c:pt idx="3138">
                  <c:v>41186</c:v>
                </c:pt>
                <c:pt idx="3139">
                  <c:v>41187</c:v>
                </c:pt>
                <c:pt idx="3140">
                  <c:v>41190</c:v>
                </c:pt>
                <c:pt idx="3141">
                  <c:v>41191</c:v>
                </c:pt>
                <c:pt idx="3142">
                  <c:v>41192</c:v>
                </c:pt>
                <c:pt idx="3143">
                  <c:v>41193</c:v>
                </c:pt>
                <c:pt idx="3144">
                  <c:v>41194</c:v>
                </c:pt>
                <c:pt idx="3145">
                  <c:v>41197</c:v>
                </c:pt>
                <c:pt idx="3146">
                  <c:v>41198</c:v>
                </c:pt>
                <c:pt idx="3147">
                  <c:v>41199</c:v>
                </c:pt>
                <c:pt idx="3148">
                  <c:v>41200</c:v>
                </c:pt>
                <c:pt idx="3149">
                  <c:v>41201</c:v>
                </c:pt>
                <c:pt idx="3150">
                  <c:v>41204</c:v>
                </c:pt>
                <c:pt idx="3151">
                  <c:v>41205</c:v>
                </c:pt>
                <c:pt idx="3152">
                  <c:v>41206</c:v>
                </c:pt>
                <c:pt idx="3153">
                  <c:v>41207</c:v>
                </c:pt>
                <c:pt idx="3154">
                  <c:v>41208</c:v>
                </c:pt>
                <c:pt idx="3155">
                  <c:v>41211</c:v>
                </c:pt>
                <c:pt idx="3156">
                  <c:v>41212</c:v>
                </c:pt>
                <c:pt idx="3157">
                  <c:v>41213</c:v>
                </c:pt>
                <c:pt idx="3158">
                  <c:v>41214</c:v>
                </c:pt>
                <c:pt idx="3159">
                  <c:v>41215</c:v>
                </c:pt>
                <c:pt idx="3160">
                  <c:v>41218</c:v>
                </c:pt>
                <c:pt idx="3161">
                  <c:v>41219</c:v>
                </c:pt>
                <c:pt idx="3162">
                  <c:v>41220</c:v>
                </c:pt>
                <c:pt idx="3163">
                  <c:v>41221</c:v>
                </c:pt>
                <c:pt idx="3164">
                  <c:v>41222</c:v>
                </c:pt>
                <c:pt idx="3165">
                  <c:v>41225</c:v>
                </c:pt>
                <c:pt idx="3166">
                  <c:v>41226</c:v>
                </c:pt>
                <c:pt idx="3167">
                  <c:v>41227</c:v>
                </c:pt>
                <c:pt idx="3168">
                  <c:v>41228</c:v>
                </c:pt>
                <c:pt idx="3169">
                  <c:v>41229</c:v>
                </c:pt>
                <c:pt idx="3170">
                  <c:v>41232</c:v>
                </c:pt>
                <c:pt idx="3171">
                  <c:v>41233</c:v>
                </c:pt>
                <c:pt idx="3172">
                  <c:v>41234</c:v>
                </c:pt>
                <c:pt idx="3173">
                  <c:v>41236</c:v>
                </c:pt>
                <c:pt idx="3174">
                  <c:v>41239</c:v>
                </c:pt>
                <c:pt idx="3175">
                  <c:v>41240</c:v>
                </c:pt>
                <c:pt idx="3176">
                  <c:v>41241</c:v>
                </c:pt>
                <c:pt idx="3177">
                  <c:v>41242</c:v>
                </c:pt>
                <c:pt idx="3178">
                  <c:v>41243</c:v>
                </c:pt>
                <c:pt idx="3179">
                  <c:v>41246</c:v>
                </c:pt>
                <c:pt idx="3180">
                  <c:v>41247</c:v>
                </c:pt>
                <c:pt idx="3181">
                  <c:v>41248</c:v>
                </c:pt>
                <c:pt idx="3182">
                  <c:v>41249</c:v>
                </c:pt>
                <c:pt idx="3183">
                  <c:v>41250</c:v>
                </c:pt>
                <c:pt idx="3184">
                  <c:v>41253</c:v>
                </c:pt>
                <c:pt idx="3185">
                  <c:v>41254</c:v>
                </c:pt>
                <c:pt idx="3186">
                  <c:v>41255</c:v>
                </c:pt>
                <c:pt idx="3187">
                  <c:v>41256</c:v>
                </c:pt>
                <c:pt idx="3188">
                  <c:v>41257</c:v>
                </c:pt>
                <c:pt idx="3189">
                  <c:v>41260</c:v>
                </c:pt>
                <c:pt idx="3190">
                  <c:v>41261</c:v>
                </c:pt>
                <c:pt idx="3191">
                  <c:v>41262</c:v>
                </c:pt>
                <c:pt idx="3192">
                  <c:v>41263</c:v>
                </c:pt>
                <c:pt idx="3193">
                  <c:v>41264</c:v>
                </c:pt>
                <c:pt idx="3194">
                  <c:v>41267</c:v>
                </c:pt>
                <c:pt idx="3195">
                  <c:v>41269</c:v>
                </c:pt>
                <c:pt idx="3196">
                  <c:v>41270</c:v>
                </c:pt>
                <c:pt idx="3197">
                  <c:v>41271</c:v>
                </c:pt>
                <c:pt idx="3198">
                  <c:v>41274</c:v>
                </c:pt>
                <c:pt idx="3199">
                  <c:v>41276</c:v>
                </c:pt>
                <c:pt idx="3200">
                  <c:v>41277</c:v>
                </c:pt>
                <c:pt idx="3201">
                  <c:v>41278</c:v>
                </c:pt>
                <c:pt idx="3202">
                  <c:v>41281</c:v>
                </c:pt>
                <c:pt idx="3203">
                  <c:v>41282</c:v>
                </c:pt>
                <c:pt idx="3204">
                  <c:v>41283</c:v>
                </c:pt>
                <c:pt idx="3205">
                  <c:v>41284</c:v>
                </c:pt>
                <c:pt idx="3206">
                  <c:v>41285</c:v>
                </c:pt>
                <c:pt idx="3207">
                  <c:v>41288</c:v>
                </c:pt>
                <c:pt idx="3208">
                  <c:v>41289</c:v>
                </c:pt>
                <c:pt idx="3209">
                  <c:v>41290</c:v>
                </c:pt>
                <c:pt idx="3210">
                  <c:v>41291</c:v>
                </c:pt>
                <c:pt idx="3211">
                  <c:v>41292</c:v>
                </c:pt>
                <c:pt idx="3212">
                  <c:v>41296</c:v>
                </c:pt>
                <c:pt idx="3213">
                  <c:v>41297</c:v>
                </c:pt>
                <c:pt idx="3214">
                  <c:v>41298</c:v>
                </c:pt>
                <c:pt idx="3215">
                  <c:v>41299</c:v>
                </c:pt>
                <c:pt idx="3216">
                  <c:v>41302</c:v>
                </c:pt>
                <c:pt idx="3217">
                  <c:v>41303</c:v>
                </c:pt>
                <c:pt idx="3218">
                  <c:v>41304</c:v>
                </c:pt>
                <c:pt idx="3219">
                  <c:v>41305</c:v>
                </c:pt>
                <c:pt idx="3220">
                  <c:v>41306</c:v>
                </c:pt>
                <c:pt idx="3221">
                  <c:v>41309</c:v>
                </c:pt>
                <c:pt idx="3222">
                  <c:v>41310</c:v>
                </c:pt>
                <c:pt idx="3223">
                  <c:v>41311</c:v>
                </c:pt>
                <c:pt idx="3224">
                  <c:v>41312</c:v>
                </c:pt>
                <c:pt idx="3225">
                  <c:v>41313</c:v>
                </c:pt>
                <c:pt idx="3226">
                  <c:v>41316</c:v>
                </c:pt>
                <c:pt idx="3227">
                  <c:v>41317</c:v>
                </c:pt>
                <c:pt idx="3228">
                  <c:v>41318</c:v>
                </c:pt>
                <c:pt idx="3229">
                  <c:v>41319</c:v>
                </c:pt>
                <c:pt idx="3230">
                  <c:v>41320</c:v>
                </c:pt>
                <c:pt idx="3231">
                  <c:v>41324</c:v>
                </c:pt>
                <c:pt idx="3232">
                  <c:v>41325</c:v>
                </c:pt>
                <c:pt idx="3233">
                  <c:v>41326</c:v>
                </c:pt>
                <c:pt idx="3234">
                  <c:v>41327</c:v>
                </c:pt>
                <c:pt idx="3235">
                  <c:v>41330</c:v>
                </c:pt>
                <c:pt idx="3236">
                  <c:v>41331</c:v>
                </c:pt>
                <c:pt idx="3237">
                  <c:v>41332</c:v>
                </c:pt>
                <c:pt idx="3238">
                  <c:v>41333</c:v>
                </c:pt>
                <c:pt idx="3239">
                  <c:v>41334</c:v>
                </c:pt>
                <c:pt idx="3240">
                  <c:v>41337</c:v>
                </c:pt>
                <c:pt idx="3241">
                  <c:v>41338</c:v>
                </c:pt>
                <c:pt idx="3242">
                  <c:v>41339</c:v>
                </c:pt>
                <c:pt idx="3243">
                  <c:v>41340</c:v>
                </c:pt>
                <c:pt idx="3244">
                  <c:v>41341</c:v>
                </c:pt>
                <c:pt idx="3245">
                  <c:v>41344</c:v>
                </c:pt>
                <c:pt idx="3246">
                  <c:v>41345</c:v>
                </c:pt>
                <c:pt idx="3247">
                  <c:v>41346</c:v>
                </c:pt>
                <c:pt idx="3248">
                  <c:v>41347</c:v>
                </c:pt>
                <c:pt idx="3249">
                  <c:v>41348</c:v>
                </c:pt>
                <c:pt idx="3250">
                  <c:v>41351</c:v>
                </c:pt>
                <c:pt idx="3251">
                  <c:v>41352</c:v>
                </c:pt>
                <c:pt idx="3252">
                  <c:v>41353</c:v>
                </c:pt>
                <c:pt idx="3253">
                  <c:v>41354</c:v>
                </c:pt>
                <c:pt idx="3254">
                  <c:v>41355</c:v>
                </c:pt>
                <c:pt idx="3255">
                  <c:v>41358</c:v>
                </c:pt>
                <c:pt idx="3256">
                  <c:v>41359</c:v>
                </c:pt>
                <c:pt idx="3257">
                  <c:v>41360</c:v>
                </c:pt>
                <c:pt idx="3258">
                  <c:v>41361</c:v>
                </c:pt>
                <c:pt idx="3259">
                  <c:v>41365</c:v>
                </c:pt>
                <c:pt idx="3260">
                  <c:v>41366</c:v>
                </c:pt>
                <c:pt idx="3261">
                  <c:v>41367</c:v>
                </c:pt>
                <c:pt idx="3262">
                  <c:v>41368</c:v>
                </c:pt>
                <c:pt idx="3263">
                  <c:v>41369</c:v>
                </c:pt>
                <c:pt idx="3264">
                  <c:v>41372</c:v>
                </c:pt>
                <c:pt idx="3265">
                  <c:v>41373</c:v>
                </c:pt>
                <c:pt idx="3266">
                  <c:v>41374</c:v>
                </c:pt>
                <c:pt idx="3267">
                  <c:v>41375</c:v>
                </c:pt>
                <c:pt idx="3268">
                  <c:v>41376</c:v>
                </c:pt>
                <c:pt idx="3269">
                  <c:v>41379</c:v>
                </c:pt>
                <c:pt idx="3270">
                  <c:v>41380</c:v>
                </c:pt>
                <c:pt idx="3271">
                  <c:v>41381</c:v>
                </c:pt>
                <c:pt idx="3272">
                  <c:v>41382</c:v>
                </c:pt>
                <c:pt idx="3273">
                  <c:v>41383</c:v>
                </c:pt>
                <c:pt idx="3274">
                  <c:v>41386</c:v>
                </c:pt>
                <c:pt idx="3275">
                  <c:v>41387</c:v>
                </c:pt>
                <c:pt idx="3276">
                  <c:v>41388</c:v>
                </c:pt>
                <c:pt idx="3277">
                  <c:v>41389</c:v>
                </c:pt>
                <c:pt idx="3278">
                  <c:v>41390</c:v>
                </c:pt>
                <c:pt idx="3279">
                  <c:v>41393</c:v>
                </c:pt>
                <c:pt idx="3280">
                  <c:v>41394</c:v>
                </c:pt>
                <c:pt idx="3281">
                  <c:v>41395</c:v>
                </c:pt>
                <c:pt idx="3282">
                  <c:v>41396</c:v>
                </c:pt>
                <c:pt idx="3283">
                  <c:v>41397</c:v>
                </c:pt>
                <c:pt idx="3284">
                  <c:v>41400</c:v>
                </c:pt>
                <c:pt idx="3285">
                  <c:v>41401</c:v>
                </c:pt>
                <c:pt idx="3286">
                  <c:v>41402</c:v>
                </c:pt>
                <c:pt idx="3287">
                  <c:v>41403</c:v>
                </c:pt>
                <c:pt idx="3288">
                  <c:v>41404</c:v>
                </c:pt>
                <c:pt idx="3289">
                  <c:v>41407</c:v>
                </c:pt>
                <c:pt idx="3290">
                  <c:v>41408</c:v>
                </c:pt>
                <c:pt idx="3291">
                  <c:v>41409</c:v>
                </c:pt>
                <c:pt idx="3292">
                  <c:v>41410</c:v>
                </c:pt>
                <c:pt idx="3293">
                  <c:v>41411</c:v>
                </c:pt>
                <c:pt idx="3294">
                  <c:v>41414</c:v>
                </c:pt>
                <c:pt idx="3295">
                  <c:v>41415</c:v>
                </c:pt>
                <c:pt idx="3296">
                  <c:v>41416</c:v>
                </c:pt>
                <c:pt idx="3297">
                  <c:v>41417</c:v>
                </c:pt>
                <c:pt idx="3298">
                  <c:v>41418</c:v>
                </c:pt>
                <c:pt idx="3299">
                  <c:v>41422</c:v>
                </c:pt>
                <c:pt idx="3300">
                  <c:v>41423</c:v>
                </c:pt>
                <c:pt idx="3301">
                  <c:v>41424</c:v>
                </c:pt>
                <c:pt idx="3302">
                  <c:v>41425</c:v>
                </c:pt>
                <c:pt idx="3303">
                  <c:v>41428</c:v>
                </c:pt>
                <c:pt idx="3304">
                  <c:v>41429</c:v>
                </c:pt>
                <c:pt idx="3305">
                  <c:v>41430</c:v>
                </c:pt>
                <c:pt idx="3306">
                  <c:v>41431</c:v>
                </c:pt>
                <c:pt idx="3307">
                  <c:v>41432</c:v>
                </c:pt>
                <c:pt idx="3308">
                  <c:v>41435</c:v>
                </c:pt>
                <c:pt idx="3309">
                  <c:v>41436</c:v>
                </c:pt>
                <c:pt idx="3310">
                  <c:v>41437</c:v>
                </c:pt>
                <c:pt idx="3311">
                  <c:v>41438</c:v>
                </c:pt>
                <c:pt idx="3312">
                  <c:v>41439</c:v>
                </c:pt>
                <c:pt idx="3313">
                  <c:v>41442</c:v>
                </c:pt>
                <c:pt idx="3314">
                  <c:v>41443</c:v>
                </c:pt>
                <c:pt idx="3315">
                  <c:v>41444</c:v>
                </c:pt>
                <c:pt idx="3316">
                  <c:v>41445</c:v>
                </c:pt>
                <c:pt idx="3317">
                  <c:v>41446</c:v>
                </c:pt>
                <c:pt idx="3318">
                  <c:v>41449</c:v>
                </c:pt>
                <c:pt idx="3319">
                  <c:v>41450</c:v>
                </c:pt>
                <c:pt idx="3320">
                  <c:v>41451</c:v>
                </c:pt>
                <c:pt idx="3321">
                  <c:v>41452</c:v>
                </c:pt>
                <c:pt idx="3322">
                  <c:v>41453</c:v>
                </c:pt>
                <c:pt idx="3323">
                  <c:v>41456</c:v>
                </c:pt>
                <c:pt idx="3324">
                  <c:v>41457</c:v>
                </c:pt>
                <c:pt idx="3325">
                  <c:v>41458</c:v>
                </c:pt>
                <c:pt idx="3326">
                  <c:v>41460</c:v>
                </c:pt>
                <c:pt idx="3327">
                  <c:v>41463</c:v>
                </c:pt>
                <c:pt idx="3328">
                  <c:v>41464</c:v>
                </c:pt>
                <c:pt idx="3329">
                  <c:v>41465</c:v>
                </c:pt>
                <c:pt idx="3330">
                  <c:v>41466</c:v>
                </c:pt>
                <c:pt idx="3331">
                  <c:v>41467</c:v>
                </c:pt>
                <c:pt idx="3332">
                  <c:v>41470</c:v>
                </c:pt>
                <c:pt idx="3333">
                  <c:v>41471</c:v>
                </c:pt>
                <c:pt idx="3334">
                  <c:v>41472</c:v>
                </c:pt>
                <c:pt idx="3335">
                  <c:v>41473</c:v>
                </c:pt>
                <c:pt idx="3336">
                  <c:v>41474</c:v>
                </c:pt>
                <c:pt idx="3337">
                  <c:v>41477</c:v>
                </c:pt>
                <c:pt idx="3338">
                  <c:v>41478</c:v>
                </c:pt>
                <c:pt idx="3339">
                  <c:v>41479</c:v>
                </c:pt>
                <c:pt idx="3340">
                  <c:v>41480</c:v>
                </c:pt>
                <c:pt idx="3341">
                  <c:v>41481</c:v>
                </c:pt>
                <c:pt idx="3342">
                  <c:v>41484</c:v>
                </c:pt>
                <c:pt idx="3343">
                  <c:v>41485</c:v>
                </c:pt>
                <c:pt idx="3344">
                  <c:v>41486</c:v>
                </c:pt>
                <c:pt idx="3345">
                  <c:v>41487</c:v>
                </c:pt>
                <c:pt idx="3346">
                  <c:v>41488</c:v>
                </c:pt>
                <c:pt idx="3347">
                  <c:v>41491</c:v>
                </c:pt>
                <c:pt idx="3348">
                  <c:v>41492</c:v>
                </c:pt>
                <c:pt idx="3349">
                  <c:v>41493</c:v>
                </c:pt>
                <c:pt idx="3350">
                  <c:v>41494</c:v>
                </c:pt>
                <c:pt idx="3351">
                  <c:v>41495</c:v>
                </c:pt>
                <c:pt idx="3352">
                  <c:v>41498</c:v>
                </c:pt>
                <c:pt idx="3353">
                  <c:v>41499</c:v>
                </c:pt>
                <c:pt idx="3354">
                  <c:v>41500</c:v>
                </c:pt>
                <c:pt idx="3355">
                  <c:v>41501</c:v>
                </c:pt>
                <c:pt idx="3356">
                  <c:v>41502</c:v>
                </c:pt>
                <c:pt idx="3357">
                  <c:v>41505</c:v>
                </c:pt>
                <c:pt idx="3358">
                  <c:v>41506</c:v>
                </c:pt>
                <c:pt idx="3359">
                  <c:v>41507</c:v>
                </c:pt>
                <c:pt idx="3360">
                  <c:v>41508</c:v>
                </c:pt>
                <c:pt idx="3361">
                  <c:v>41509</c:v>
                </c:pt>
                <c:pt idx="3362">
                  <c:v>41512</c:v>
                </c:pt>
                <c:pt idx="3363">
                  <c:v>41513</c:v>
                </c:pt>
                <c:pt idx="3364">
                  <c:v>41514</c:v>
                </c:pt>
                <c:pt idx="3365">
                  <c:v>41515</c:v>
                </c:pt>
                <c:pt idx="3366">
                  <c:v>41516</c:v>
                </c:pt>
                <c:pt idx="3367">
                  <c:v>41520</c:v>
                </c:pt>
                <c:pt idx="3368">
                  <c:v>41521</c:v>
                </c:pt>
                <c:pt idx="3369">
                  <c:v>41522</c:v>
                </c:pt>
                <c:pt idx="3370">
                  <c:v>41523</c:v>
                </c:pt>
                <c:pt idx="3371">
                  <c:v>41526</c:v>
                </c:pt>
                <c:pt idx="3372">
                  <c:v>41527</c:v>
                </c:pt>
                <c:pt idx="3373">
                  <c:v>41528</c:v>
                </c:pt>
                <c:pt idx="3374">
                  <c:v>41529</c:v>
                </c:pt>
                <c:pt idx="3375">
                  <c:v>41530</c:v>
                </c:pt>
                <c:pt idx="3376">
                  <c:v>41533</c:v>
                </c:pt>
                <c:pt idx="3377">
                  <c:v>41534</c:v>
                </c:pt>
                <c:pt idx="3378">
                  <c:v>41535</c:v>
                </c:pt>
                <c:pt idx="3379">
                  <c:v>41536</c:v>
                </c:pt>
                <c:pt idx="3380">
                  <c:v>41537</c:v>
                </c:pt>
                <c:pt idx="3381">
                  <c:v>41540</c:v>
                </c:pt>
                <c:pt idx="3382">
                  <c:v>41541</c:v>
                </c:pt>
                <c:pt idx="3383">
                  <c:v>41542</c:v>
                </c:pt>
                <c:pt idx="3384">
                  <c:v>41543</c:v>
                </c:pt>
                <c:pt idx="3385">
                  <c:v>41544</c:v>
                </c:pt>
                <c:pt idx="3386">
                  <c:v>41547</c:v>
                </c:pt>
                <c:pt idx="3387">
                  <c:v>41548</c:v>
                </c:pt>
                <c:pt idx="3388">
                  <c:v>41549</c:v>
                </c:pt>
                <c:pt idx="3389">
                  <c:v>41550</c:v>
                </c:pt>
                <c:pt idx="3390">
                  <c:v>41551</c:v>
                </c:pt>
                <c:pt idx="3391">
                  <c:v>41554</c:v>
                </c:pt>
                <c:pt idx="3392">
                  <c:v>41555</c:v>
                </c:pt>
                <c:pt idx="3393">
                  <c:v>41556</c:v>
                </c:pt>
                <c:pt idx="3394">
                  <c:v>41557</c:v>
                </c:pt>
                <c:pt idx="3395">
                  <c:v>41558</c:v>
                </c:pt>
                <c:pt idx="3396">
                  <c:v>41561</c:v>
                </c:pt>
                <c:pt idx="3397">
                  <c:v>41562</c:v>
                </c:pt>
                <c:pt idx="3398">
                  <c:v>41563</c:v>
                </c:pt>
                <c:pt idx="3399">
                  <c:v>41564</c:v>
                </c:pt>
                <c:pt idx="3400">
                  <c:v>41565</c:v>
                </c:pt>
                <c:pt idx="3401">
                  <c:v>41568</c:v>
                </c:pt>
                <c:pt idx="3402">
                  <c:v>41569</c:v>
                </c:pt>
                <c:pt idx="3403">
                  <c:v>41570</c:v>
                </c:pt>
                <c:pt idx="3404">
                  <c:v>41571</c:v>
                </c:pt>
                <c:pt idx="3405">
                  <c:v>41572</c:v>
                </c:pt>
                <c:pt idx="3406">
                  <c:v>41575</c:v>
                </c:pt>
                <c:pt idx="3407">
                  <c:v>41576</c:v>
                </c:pt>
                <c:pt idx="3408">
                  <c:v>41577</c:v>
                </c:pt>
                <c:pt idx="3409">
                  <c:v>41578</c:v>
                </c:pt>
                <c:pt idx="3410">
                  <c:v>41579</c:v>
                </c:pt>
                <c:pt idx="3411">
                  <c:v>41582</c:v>
                </c:pt>
                <c:pt idx="3412">
                  <c:v>41583</c:v>
                </c:pt>
                <c:pt idx="3413">
                  <c:v>41584</c:v>
                </c:pt>
                <c:pt idx="3414">
                  <c:v>41585</c:v>
                </c:pt>
                <c:pt idx="3415">
                  <c:v>41586</c:v>
                </c:pt>
                <c:pt idx="3416">
                  <c:v>41589</c:v>
                </c:pt>
                <c:pt idx="3417">
                  <c:v>41590</c:v>
                </c:pt>
                <c:pt idx="3418">
                  <c:v>41591</c:v>
                </c:pt>
                <c:pt idx="3419">
                  <c:v>41592</c:v>
                </c:pt>
                <c:pt idx="3420">
                  <c:v>41593</c:v>
                </c:pt>
                <c:pt idx="3421">
                  <c:v>41596</c:v>
                </c:pt>
                <c:pt idx="3422">
                  <c:v>41597</c:v>
                </c:pt>
                <c:pt idx="3423">
                  <c:v>41598</c:v>
                </c:pt>
                <c:pt idx="3424">
                  <c:v>41599</c:v>
                </c:pt>
                <c:pt idx="3425">
                  <c:v>41600</c:v>
                </c:pt>
                <c:pt idx="3426">
                  <c:v>41603</c:v>
                </c:pt>
                <c:pt idx="3427">
                  <c:v>41604</c:v>
                </c:pt>
                <c:pt idx="3428">
                  <c:v>41605</c:v>
                </c:pt>
                <c:pt idx="3429">
                  <c:v>41607</c:v>
                </c:pt>
                <c:pt idx="3430">
                  <c:v>41610</c:v>
                </c:pt>
                <c:pt idx="3431">
                  <c:v>41611</c:v>
                </c:pt>
                <c:pt idx="3432">
                  <c:v>41612</c:v>
                </c:pt>
                <c:pt idx="3433">
                  <c:v>41613</c:v>
                </c:pt>
                <c:pt idx="3434">
                  <c:v>41614</c:v>
                </c:pt>
                <c:pt idx="3435">
                  <c:v>41617</c:v>
                </c:pt>
                <c:pt idx="3436">
                  <c:v>41618</c:v>
                </c:pt>
                <c:pt idx="3437">
                  <c:v>41619</c:v>
                </c:pt>
                <c:pt idx="3438">
                  <c:v>41620</c:v>
                </c:pt>
                <c:pt idx="3439">
                  <c:v>41621</c:v>
                </c:pt>
                <c:pt idx="3440">
                  <c:v>41624</c:v>
                </c:pt>
                <c:pt idx="3441">
                  <c:v>41625</c:v>
                </c:pt>
                <c:pt idx="3442">
                  <c:v>41626</c:v>
                </c:pt>
                <c:pt idx="3443">
                  <c:v>41627</c:v>
                </c:pt>
                <c:pt idx="3444">
                  <c:v>41628</c:v>
                </c:pt>
                <c:pt idx="3445">
                  <c:v>41631</c:v>
                </c:pt>
                <c:pt idx="3446">
                  <c:v>41632</c:v>
                </c:pt>
                <c:pt idx="3447">
                  <c:v>41634</c:v>
                </c:pt>
                <c:pt idx="3448">
                  <c:v>41635</c:v>
                </c:pt>
                <c:pt idx="3449">
                  <c:v>41638</c:v>
                </c:pt>
                <c:pt idx="3450">
                  <c:v>41639</c:v>
                </c:pt>
                <c:pt idx="3451">
                  <c:v>41641</c:v>
                </c:pt>
                <c:pt idx="3452">
                  <c:v>41642</c:v>
                </c:pt>
                <c:pt idx="3453">
                  <c:v>41645</c:v>
                </c:pt>
                <c:pt idx="3454">
                  <c:v>41646</c:v>
                </c:pt>
                <c:pt idx="3455">
                  <c:v>41647</c:v>
                </c:pt>
                <c:pt idx="3456">
                  <c:v>41648</c:v>
                </c:pt>
                <c:pt idx="3457">
                  <c:v>41649</c:v>
                </c:pt>
                <c:pt idx="3458">
                  <c:v>41652</c:v>
                </c:pt>
                <c:pt idx="3459">
                  <c:v>41653</c:v>
                </c:pt>
                <c:pt idx="3460">
                  <c:v>41654</c:v>
                </c:pt>
                <c:pt idx="3461">
                  <c:v>41655</c:v>
                </c:pt>
                <c:pt idx="3462">
                  <c:v>41656</c:v>
                </c:pt>
                <c:pt idx="3463">
                  <c:v>41660</c:v>
                </c:pt>
                <c:pt idx="3464">
                  <c:v>41661</c:v>
                </c:pt>
                <c:pt idx="3465">
                  <c:v>41662</c:v>
                </c:pt>
                <c:pt idx="3466">
                  <c:v>41663</c:v>
                </c:pt>
                <c:pt idx="3467">
                  <c:v>41666</c:v>
                </c:pt>
                <c:pt idx="3468">
                  <c:v>41667</c:v>
                </c:pt>
                <c:pt idx="3469">
                  <c:v>41668</c:v>
                </c:pt>
                <c:pt idx="3470">
                  <c:v>41669</c:v>
                </c:pt>
                <c:pt idx="3471">
                  <c:v>41670</c:v>
                </c:pt>
                <c:pt idx="3472">
                  <c:v>41673</c:v>
                </c:pt>
                <c:pt idx="3473">
                  <c:v>41674</c:v>
                </c:pt>
                <c:pt idx="3474">
                  <c:v>41675</c:v>
                </c:pt>
                <c:pt idx="3475">
                  <c:v>41676</c:v>
                </c:pt>
                <c:pt idx="3476">
                  <c:v>41677</c:v>
                </c:pt>
                <c:pt idx="3477">
                  <c:v>41680</c:v>
                </c:pt>
                <c:pt idx="3478">
                  <c:v>41681</c:v>
                </c:pt>
                <c:pt idx="3479">
                  <c:v>41682</c:v>
                </c:pt>
                <c:pt idx="3480">
                  <c:v>41683</c:v>
                </c:pt>
                <c:pt idx="3481">
                  <c:v>41684</c:v>
                </c:pt>
                <c:pt idx="3482">
                  <c:v>41688</c:v>
                </c:pt>
                <c:pt idx="3483">
                  <c:v>41689</c:v>
                </c:pt>
                <c:pt idx="3484">
                  <c:v>41690</c:v>
                </c:pt>
                <c:pt idx="3485">
                  <c:v>41691</c:v>
                </c:pt>
                <c:pt idx="3486">
                  <c:v>41694</c:v>
                </c:pt>
                <c:pt idx="3487">
                  <c:v>41695</c:v>
                </c:pt>
                <c:pt idx="3488">
                  <c:v>41696</c:v>
                </c:pt>
                <c:pt idx="3489">
                  <c:v>41697</c:v>
                </c:pt>
                <c:pt idx="3490">
                  <c:v>41698</c:v>
                </c:pt>
                <c:pt idx="3491">
                  <c:v>41701</c:v>
                </c:pt>
                <c:pt idx="3492">
                  <c:v>41702</c:v>
                </c:pt>
                <c:pt idx="3493">
                  <c:v>41703</c:v>
                </c:pt>
                <c:pt idx="3494">
                  <c:v>41704</c:v>
                </c:pt>
                <c:pt idx="3495">
                  <c:v>41705</c:v>
                </c:pt>
                <c:pt idx="3496">
                  <c:v>41708</c:v>
                </c:pt>
                <c:pt idx="3497">
                  <c:v>41709</c:v>
                </c:pt>
                <c:pt idx="3498">
                  <c:v>41710</c:v>
                </c:pt>
                <c:pt idx="3499">
                  <c:v>41711</c:v>
                </c:pt>
                <c:pt idx="3500">
                  <c:v>41712</c:v>
                </c:pt>
                <c:pt idx="3501">
                  <c:v>41715</c:v>
                </c:pt>
                <c:pt idx="3502">
                  <c:v>41716</c:v>
                </c:pt>
                <c:pt idx="3503">
                  <c:v>41717</c:v>
                </c:pt>
                <c:pt idx="3504">
                  <c:v>41718</c:v>
                </c:pt>
                <c:pt idx="3505">
                  <c:v>41719</c:v>
                </c:pt>
                <c:pt idx="3506">
                  <c:v>41722</c:v>
                </c:pt>
                <c:pt idx="3507">
                  <c:v>41723</c:v>
                </c:pt>
                <c:pt idx="3508">
                  <c:v>41724</c:v>
                </c:pt>
                <c:pt idx="3509">
                  <c:v>41725</c:v>
                </c:pt>
                <c:pt idx="3510">
                  <c:v>41726</c:v>
                </c:pt>
                <c:pt idx="3511">
                  <c:v>41729</c:v>
                </c:pt>
                <c:pt idx="3512">
                  <c:v>41730</c:v>
                </c:pt>
                <c:pt idx="3513">
                  <c:v>41731</c:v>
                </c:pt>
                <c:pt idx="3514">
                  <c:v>41732</c:v>
                </c:pt>
                <c:pt idx="3515">
                  <c:v>41733</c:v>
                </c:pt>
                <c:pt idx="3516">
                  <c:v>41736</c:v>
                </c:pt>
                <c:pt idx="3517">
                  <c:v>41737</c:v>
                </c:pt>
                <c:pt idx="3518">
                  <c:v>41738</c:v>
                </c:pt>
                <c:pt idx="3519">
                  <c:v>41739</c:v>
                </c:pt>
                <c:pt idx="3520">
                  <c:v>41740</c:v>
                </c:pt>
                <c:pt idx="3521">
                  <c:v>41743</c:v>
                </c:pt>
                <c:pt idx="3522">
                  <c:v>41744</c:v>
                </c:pt>
                <c:pt idx="3523">
                  <c:v>41745</c:v>
                </c:pt>
                <c:pt idx="3524">
                  <c:v>41746</c:v>
                </c:pt>
                <c:pt idx="3525">
                  <c:v>41750</c:v>
                </c:pt>
                <c:pt idx="3526">
                  <c:v>41751</c:v>
                </c:pt>
                <c:pt idx="3527">
                  <c:v>41752</c:v>
                </c:pt>
                <c:pt idx="3528">
                  <c:v>41753</c:v>
                </c:pt>
                <c:pt idx="3529">
                  <c:v>41754</c:v>
                </c:pt>
                <c:pt idx="3530">
                  <c:v>41757</c:v>
                </c:pt>
                <c:pt idx="3531">
                  <c:v>41758</c:v>
                </c:pt>
                <c:pt idx="3532">
                  <c:v>41759</c:v>
                </c:pt>
                <c:pt idx="3533">
                  <c:v>41760</c:v>
                </c:pt>
                <c:pt idx="3534">
                  <c:v>41761</c:v>
                </c:pt>
                <c:pt idx="3535">
                  <c:v>41764</c:v>
                </c:pt>
                <c:pt idx="3536">
                  <c:v>41765</c:v>
                </c:pt>
                <c:pt idx="3537">
                  <c:v>41766</c:v>
                </c:pt>
                <c:pt idx="3538">
                  <c:v>41767</c:v>
                </c:pt>
                <c:pt idx="3539">
                  <c:v>41768</c:v>
                </c:pt>
                <c:pt idx="3540">
                  <c:v>41771</c:v>
                </c:pt>
                <c:pt idx="3541">
                  <c:v>41772</c:v>
                </c:pt>
                <c:pt idx="3542">
                  <c:v>41773</c:v>
                </c:pt>
                <c:pt idx="3543">
                  <c:v>41774</c:v>
                </c:pt>
                <c:pt idx="3544">
                  <c:v>41775</c:v>
                </c:pt>
                <c:pt idx="3545">
                  <c:v>41778</c:v>
                </c:pt>
                <c:pt idx="3546">
                  <c:v>41779</c:v>
                </c:pt>
                <c:pt idx="3547">
                  <c:v>41780</c:v>
                </c:pt>
                <c:pt idx="3548">
                  <c:v>41781</c:v>
                </c:pt>
                <c:pt idx="3549">
                  <c:v>41782</c:v>
                </c:pt>
                <c:pt idx="3550">
                  <c:v>41786</c:v>
                </c:pt>
                <c:pt idx="3551">
                  <c:v>41787</c:v>
                </c:pt>
                <c:pt idx="3552">
                  <c:v>41788</c:v>
                </c:pt>
                <c:pt idx="3553">
                  <c:v>41789</c:v>
                </c:pt>
                <c:pt idx="3554">
                  <c:v>41792</c:v>
                </c:pt>
                <c:pt idx="3555">
                  <c:v>41793</c:v>
                </c:pt>
                <c:pt idx="3556">
                  <c:v>41794</c:v>
                </c:pt>
                <c:pt idx="3557">
                  <c:v>41795</c:v>
                </c:pt>
                <c:pt idx="3558">
                  <c:v>41796</c:v>
                </c:pt>
                <c:pt idx="3559">
                  <c:v>41799</c:v>
                </c:pt>
                <c:pt idx="3560">
                  <c:v>41800</c:v>
                </c:pt>
                <c:pt idx="3561">
                  <c:v>41801</c:v>
                </c:pt>
                <c:pt idx="3562">
                  <c:v>41802</c:v>
                </c:pt>
                <c:pt idx="3563">
                  <c:v>41803</c:v>
                </c:pt>
                <c:pt idx="3564">
                  <c:v>41806</c:v>
                </c:pt>
                <c:pt idx="3565">
                  <c:v>41807</c:v>
                </c:pt>
                <c:pt idx="3566">
                  <c:v>41808</c:v>
                </c:pt>
                <c:pt idx="3567">
                  <c:v>41809</c:v>
                </c:pt>
                <c:pt idx="3568">
                  <c:v>41810</c:v>
                </c:pt>
                <c:pt idx="3569">
                  <c:v>41813</c:v>
                </c:pt>
                <c:pt idx="3570">
                  <c:v>41814</c:v>
                </c:pt>
                <c:pt idx="3571">
                  <c:v>41815</c:v>
                </c:pt>
                <c:pt idx="3572">
                  <c:v>41816</c:v>
                </c:pt>
                <c:pt idx="3573">
                  <c:v>41817</c:v>
                </c:pt>
                <c:pt idx="3574">
                  <c:v>41820</c:v>
                </c:pt>
                <c:pt idx="3575">
                  <c:v>41821</c:v>
                </c:pt>
                <c:pt idx="3576">
                  <c:v>41822</c:v>
                </c:pt>
                <c:pt idx="3577">
                  <c:v>41823</c:v>
                </c:pt>
                <c:pt idx="3578">
                  <c:v>41827</c:v>
                </c:pt>
                <c:pt idx="3579">
                  <c:v>41828</c:v>
                </c:pt>
                <c:pt idx="3580">
                  <c:v>41829</c:v>
                </c:pt>
                <c:pt idx="3581">
                  <c:v>41830</c:v>
                </c:pt>
                <c:pt idx="3582">
                  <c:v>41831</c:v>
                </c:pt>
                <c:pt idx="3583">
                  <c:v>41834</c:v>
                </c:pt>
                <c:pt idx="3584">
                  <c:v>41835</c:v>
                </c:pt>
                <c:pt idx="3585">
                  <c:v>41836</c:v>
                </c:pt>
                <c:pt idx="3586">
                  <c:v>41837</c:v>
                </c:pt>
                <c:pt idx="3587">
                  <c:v>41838</c:v>
                </c:pt>
                <c:pt idx="3588">
                  <c:v>41841</c:v>
                </c:pt>
                <c:pt idx="3589">
                  <c:v>41842</c:v>
                </c:pt>
                <c:pt idx="3590">
                  <c:v>41843</c:v>
                </c:pt>
                <c:pt idx="3591">
                  <c:v>41844</c:v>
                </c:pt>
                <c:pt idx="3592">
                  <c:v>41845</c:v>
                </c:pt>
                <c:pt idx="3593">
                  <c:v>41848</c:v>
                </c:pt>
                <c:pt idx="3594">
                  <c:v>41849</c:v>
                </c:pt>
                <c:pt idx="3595">
                  <c:v>41850</c:v>
                </c:pt>
                <c:pt idx="3596">
                  <c:v>41851</c:v>
                </c:pt>
                <c:pt idx="3597">
                  <c:v>41852</c:v>
                </c:pt>
                <c:pt idx="3598">
                  <c:v>41855</c:v>
                </c:pt>
                <c:pt idx="3599">
                  <c:v>41856</c:v>
                </c:pt>
                <c:pt idx="3600">
                  <c:v>41857</c:v>
                </c:pt>
                <c:pt idx="3601">
                  <c:v>41858</c:v>
                </c:pt>
                <c:pt idx="3602">
                  <c:v>41859</c:v>
                </c:pt>
                <c:pt idx="3603">
                  <c:v>41862</c:v>
                </c:pt>
                <c:pt idx="3604">
                  <c:v>41863</c:v>
                </c:pt>
                <c:pt idx="3605">
                  <c:v>41864</c:v>
                </c:pt>
                <c:pt idx="3606">
                  <c:v>41865</c:v>
                </c:pt>
                <c:pt idx="3607">
                  <c:v>41866</c:v>
                </c:pt>
                <c:pt idx="3608">
                  <c:v>41869</c:v>
                </c:pt>
                <c:pt idx="3609">
                  <c:v>41870</c:v>
                </c:pt>
                <c:pt idx="3610">
                  <c:v>41871</c:v>
                </c:pt>
                <c:pt idx="3611">
                  <c:v>41872</c:v>
                </c:pt>
                <c:pt idx="3612">
                  <c:v>41873</c:v>
                </c:pt>
                <c:pt idx="3613">
                  <c:v>41876</c:v>
                </c:pt>
                <c:pt idx="3614">
                  <c:v>41877</c:v>
                </c:pt>
                <c:pt idx="3615">
                  <c:v>41878</c:v>
                </c:pt>
                <c:pt idx="3616">
                  <c:v>41879</c:v>
                </c:pt>
                <c:pt idx="3617">
                  <c:v>41880</c:v>
                </c:pt>
                <c:pt idx="3618">
                  <c:v>41884</c:v>
                </c:pt>
                <c:pt idx="3619">
                  <c:v>41885</c:v>
                </c:pt>
                <c:pt idx="3620">
                  <c:v>41886</c:v>
                </c:pt>
                <c:pt idx="3621">
                  <c:v>41887</c:v>
                </c:pt>
                <c:pt idx="3622">
                  <c:v>41890</c:v>
                </c:pt>
                <c:pt idx="3623">
                  <c:v>41891</c:v>
                </c:pt>
                <c:pt idx="3624">
                  <c:v>41892</c:v>
                </c:pt>
                <c:pt idx="3625">
                  <c:v>41893</c:v>
                </c:pt>
                <c:pt idx="3626">
                  <c:v>41894</c:v>
                </c:pt>
                <c:pt idx="3627">
                  <c:v>41897</c:v>
                </c:pt>
                <c:pt idx="3628">
                  <c:v>41898</c:v>
                </c:pt>
                <c:pt idx="3629">
                  <c:v>41899</c:v>
                </c:pt>
                <c:pt idx="3630">
                  <c:v>41900</c:v>
                </c:pt>
                <c:pt idx="3631">
                  <c:v>41901</c:v>
                </c:pt>
                <c:pt idx="3632">
                  <c:v>41904</c:v>
                </c:pt>
                <c:pt idx="3633">
                  <c:v>41905</c:v>
                </c:pt>
                <c:pt idx="3634">
                  <c:v>41906</c:v>
                </c:pt>
                <c:pt idx="3635">
                  <c:v>41907</c:v>
                </c:pt>
                <c:pt idx="3636">
                  <c:v>41908</c:v>
                </c:pt>
                <c:pt idx="3637">
                  <c:v>41911</c:v>
                </c:pt>
                <c:pt idx="3638">
                  <c:v>41912</c:v>
                </c:pt>
                <c:pt idx="3639">
                  <c:v>41913</c:v>
                </c:pt>
                <c:pt idx="3640">
                  <c:v>41914</c:v>
                </c:pt>
                <c:pt idx="3641">
                  <c:v>41915</c:v>
                </c:pt>
                <c:pt idx="3642">
                  <c:v>41918</c:v>
                </c:pt>
                <c:pt idx="3643">
                  <c:v>41919</c:v>
                </c:pt>
                <c:pt idx="3644">
                  <c:v>41920</c:v>
                </c:pt>
                <c:pt idx="3645">
                  <c:v>41921</c:v>
                </c:pt>
                <c:pt idx="3646">
                  <c:v>41922</c:v>
                </c:pt>
                <c:pt idx="3647">
                  <c:v>41925</c:v>
                </c:pt>
                <c:pt idx="3648">
                  <c:v>41926</c:v>
                </c:pt>
                <c:pt idx="3649">
                  <c:v>41927</c:v>
                </c:pt>
                <c:pt idx="3650">
                  <c:v>41928</c:v>
                </c:pt>
                <c:pt idx="3651">
                  <c:v>41929</c:v>
                </c:pt>
                <c:pt idx="3652">
                  <c:v>41932</c:v>
                </c:pt>
                <c:pt idx="3653">
                  <c:v>41933</c:v>
                </c:pt>
                <c:pt idx="3654">
                  <c:v>41934</c:v>
                </c:pt>
                <c:pt idx="3655">
                  <c:v>41935</c:v>
                </c:pt>
                <c:pt idx="3656">
                  <c:v>41936</c:v>
                </c:pt>
                <c:pt idx="3657">
                  <c:v>41939</c:v>
                </c:pt>
                <c:pt idx="3658">
                  <c:v>41940</c:v>
                </c:pt>
                <c:pt idx="3659">
                  <c:v>41941</c:v>
                </c:pt>
                <c:pt idx="3660">
                  <c:v>41942</c:v>
                </c:pt>
                <c:pt idx="3661">
                  <c:v>41943</c:v>
                </c:pt>
                <c:pt idx="3662">
                  <c:v>41946</c:v>
                </c:pt>
                <c:pt idx="3663">
                  <c:v>41947</c:v>
                </c:pt>
                <c:pt idx="3664">
                  <c:v>41948</c:v>
                </c:pt>
                <c:pt idx="3665">
                  <c:v>41949</c:v>
                </c:pt>
                <c:pt idx="3666">
                  <c:v>41950</c:v>
                </c:pt>
                <c:pt idx="3667">
                  <c:v>41953</c:v>
                </c:pt>
                <c:pt idx="3668">
                  <c:v>41954</c:v>
                </c:pt>
                <c:pt idx="3669">
                  <c:v>41955</c:v>
                </c:pt>
                <c:pt idx="3670">
                  <c:v>41956</c:v>
                </c:pt>
                <c:pt idx="3671">
                  <c:v>41957</c:v>
                </c:pt>
                <c:pt idx="3672">
                  <c:v>41960</c:v>
                </c:pt>
                <c:pt idx="3673">
                  <c:v>41961</c:v>
                </c:pt>
                <c:pt idx="3674">
                  <c:v>41962</c:v>
                </c:pt>
                <c:pt idx="3675">
                  <c:v>41963</c:v>
                </c:pt>
                <c:pt idx="3676">
                  <c:v>41964</c:v>
                </c:pt>
                <c:pt idx="3677">
                  <c:v>41967</c:v>
                </c:pt>
                <c:pt idx="3678">
                  <c:v>41968</c:v>
                </c:pt>
                <c:pt idx="3679">
                  <c:v>41969</c:v>
                </c:pt>
                <c:pt idx="3680">
                  <c:v>41971</c:v>
                </c:pt>
                <c:pt idx="3681">
                  <c:v>41974</c:v>
                </c:pt>
                <c:pt idx="3682">
                  <c:v>41975</c:v>
                </c:pt>
                <c:pt idx="3683">
                  <c:v>41976</c:v>
                </c:pt>
                <c:pt idx="3684">
                  <c:v>41977</c:v>
                </c:pt>
                <c:pt idx="3685">
                  <c:v>41978</c:v>
                </c:pt>
                <c:pt idx="3686">
                  <c:v>41981</c:v>
                </c:pt>
                <c:pt idx="3687">
                  <c:v>41982</c:v>
                </c:pt>
                <c:pt idx="3688">
                  <c:v>41983</c:v>
                </c:pt>
                <c:pt idx="3689">
                  <c:v>41984</c:v>
                </c:pt>
                <c:pt idx="3690">
                  <c:v>41985</c:v>
                </c:pt>
                <c:pt idx="3691">
                  <c:v>41988</c:v>
                </c:pt>
                <c:pt idx="3692">
                  <c:v>41989</c:v>
                </c:pt>
                <c:pt idx="3693">
                  <c:v>41990</c:v>
                </c:pt>
                <c:pt idx="3694">
                  <c:v>41991</c:v>
                </c:pt>
                <c:pt idx="3695">
                  <c:v>41992</c:v>
                </c:pt>
                <c:pt idx="3696">
                  <c:v>41995</c:v>
                </c:pt>
                <c:pt idx="3697">
                  <c:v>41996</c:v>
                </c:pt>
                <c:pt idx="3698">
                  <c:v>41997</c:v>
                </c:pt>
                <c:pt idx="3699">
                  <c:v>41999</c:v>
                </c:pt>
                <c:pt idx="3700">
                  <c:v>42002</c:v>
                </c:pt>
                <c:pt idx="3701">
                  <c:v>42003</c:v>
                </c:pt>
                <c:pt idx="3702">
                  <c:v>42004</c:v>
                </c:pt>
                <c:pt idx="3703">
                  <c:v>42006</c:v>
                </c:pt>
                <c:pt idx="3704">
                  <c:v>42009</c:v>
                </c:pt>
                <c:pt idx="3705">
                  <c:v>42010</c:v>
                </c:pt>
                <c:pt idx="3706">
                  <c:v>42011</c:v>
                </c:pt>
                <c:pt idx="3707">
                  <c:v>42012</c:v>
                </c:pt>
                <c:pt idx="3708">
                  <c:v>42013</c:v>
                </c:pt>
                <c:pt idx="3709">
                  <c:v>42016</c:v>
                </c:pt>
                <c:pt idx="3710">
                  <c:v>42017</c:v>
                </c:pt>
                <c:pt idx="3711">
                  <c:v>42018</c:v>
                </c:pt>
                <c:pt idx="3712">
                  <c:v>42019</c:v>
                </c:pt>
                <c:pt idx="3713">
                  <c:v>42020</c:v>
                </c:pt>
                <c:pt idx="3714">
                  <c:v>42024</c:v>
                </c:pt>
                <c:pt idx="3715">
                  <c:v>42025</c:v>
                </c:pt>
                <c:pt idx="3716">
                  <c:v>42026</c:v>
                </c:pt>
                <c:pt idx="3717">
                  <c:v>42027</c:v>
                </c:pt>
                <c:pt idx="3718">
                  <c:v>42030</c:v>
                </c:pt>
                <c:pt idx="3719">
                  <c:v>42031</c:v>
                </c:pt>
                <c:pt idx="3720">
                  <c:v>42032</c:v>
                </c:pt>
                <c:pt idx="3721">
                  <c:v>42033</c:v>
                </c:pt>
                <c:pt idx="3722">
                  <c:v>42034</c:v>
                </c:pt>
                <c:pt idx="3723">
                  <c:v>42037</c:v>
                </c:pt>
                <c:pt idx="3724">
                  <c:v>42038</c:v>
                </c:pt>
                <c:pt idx="3725">
                  <c:v>42039</c:v>
                </c:pt>
                <c:pt idx="3726">
                  <c:v>42040</c:v>
                </c:pt>
                <c:pt idx="3727">
                  <c:v>42041</c:v>
                </c:pt>
                <c:pt idx="3728">
                  <c:v>42044</c:v>
                </c:pt>
                <c:pt idx="3729">
                  <c:v>42045</c:v>
                </c:pt>
                <c:pt idx="3730">
                  <c:v>42046</c:v>
                </c:pt>
                <c:pt idx="3731">
                  <c:v>42047</c:v>
                </c:pt>
                <c:pt idx="3732">
                  <c:v>42048</c:v>
                </c:pt>
                <c:pt idx="3733">
                  <c:v>42052</c:v>
                </c:pt>
                <c:pt idx="3734">
                  <c:v>42053</c:v>
                </c:pt>
                <c:pt idx="3735">
                  <c:v>42054</c:v>
                </c:pt>
                <c:pt idx="3736">
                  <c:v>42055</c:v>
                </c:pt>
                <c:pt idx="3737">
                  <c:v>42058</c:v>
                </c:pt>
                <c:pt idx="3738">
                  <c:v>42059</c:v>
                </c:pt>
                <c:pt idx="3739">
                  <c:v>42060</c:v>
                </c:pt>
                <c:pt idx="3740">
                  <c:v>42061</c:v>
                </c:pt>
                <c:pt idx="3741">
                  <c:v>42062</c:v>
                </c:pt>
                <c:pt idx="3742">
                  <c:v>42065</c:v>
                </c:pt>
                <c:pt idx="3743">
                  <c:v>42066</c:v>
                </c:pt>
                <c:pt idx="3744">
                  <c:v>42067</c:v>
                </c:pt>
                <c:pt idx="3745">
                  <c:v>42068</c:v>
                </c:pt>
                <c:pt idx="3746">
                  <c:v>42069</c:v>
                </c:pt>
                <c:pt idx="3747">
                  <c:v>42072</c:v>
                </c:pt>
                <c:pt idx="3748">
                  <c:v>42073</c:v>
                </c:pt>
                <c:pt idx="3749">
                  <c:v>42074</c:v>
                </c:pt>
                <c:pt idx="3750">
                  <c:v>42075</c:v>
                </c:pt>
                <c:pt idx="3751">
                  <c:v>42076</c:v>
                </c:pt>
                <c:pt idx="3752">
                  <c:v>42079</c:v>
                </c:pt>
                <c:pt idx="3753">
                  <c:v>42080</c:v>
                </c:pt>
                <c:pt idx="3754">
                  <c:v>42081</c:v>
                </c:pt>
                <c:pt idx="3755">
                  <c:v>42082</c:v>
                </c:pt>
                <c:pt idx="3756">
                  <c:v>42083</c:v>
                </c:pt>
                <c:pt idx="3757">
                  <c:v>42086</c:v>
                </c:pt>
                <c:pt idx="3758">
                  <c:v>42087</c:v>
                </c:pt>
                <c:pt idx="3759">
                  <c:v>42088</c:v>
                </c:pt>
                <c:pt idx="3760">
                  <c:v>42089</c:v>
                </c:pt>
                <c:pt idx="3761">
                  <c:v>42090</c:v>
                </c:pt>
                <c:pt idx="3762">
                  <c:v>42093</c:v>
                </c:pt>
                <c:pt idx="3763">
                  <c:v>42094</c:v>
                </c:pt>
                <c:pt idx="3764">
                  <c:v>42095</c:v>
                </c:pt>
                <c:pt idx="3765">
                  <c:v>42096</c:v>
                </c:pt>
                <c:pt idx="3766">
                  <c:v>42100</c:v>
                </c:pt>
                <c:pt idx="3767">
                  <c:v>42101</c:v>
                </c:pt>
                <c:pt idx="3768">
                  <c:v>42102</c:v>
                </c:pt>
                <c:pt idx="3769">
                  <c:v>42103</c:v>
                </c:pt>
                <c:pt idx="3770">
                  <c:v>42104</c:v>
                </c:pt>
                <c:pt idx="3771">
                  <c:v>42107</c:v>
                </c:pt>
                <c:pt idx="3772">
                  <c:v>42108</c:v>
                </c:pt>
                <c:pt idx="3773">
                  <c:v>42109</c:v>
                </c:pt>
                <c:pt idx="3774">
                  <c:v>42110</c:v>
                </c:pt>
                <c:pt idx="3775">
                  <c:v>42111</c:v>
                </c:pt>
                <c:pt idx="3776">
                  <c:v>42114</c:v>
                </c:pt>
                <c:pt idx="3777">
                  <c:v>42115</c:v>
                </c:pt>
                <c:pt idx="3778">
                  <c:v>42116</c:v>
                </c:pt>
                <c:pt idx="3779">
                  <c:v>42117</c:v>
                </c:pt>
                <c:pt idx="3780">
                  <c:v>42118</c:v>
                </c:pt>
                <c:pt idx="3781">
                  <c:v>42121</c:v>
                </c:pt>
                <c:pt idx="3782">
                  <c:v>42122</c:v>
                </c:pt>
                <c:pt idx="3783">
                  <c:v>42123</c:v>
                </c:pt>
                <c:pt idx="3784">
                  <c:v>42124</c:v>
                </c:pt>
                <c:pt idx="3785">
                  <c:v>42125</c:v>
                </c:pt>
                <c:pt idx="3786">
                  <c:v>42128</c:v>
                </c:pt>
                <c:pt idx="3787">
                  <c:v>42129</c:v>
                </c:pt>
                <c:pt idx="3788">
                  <c:v>42130</c:v>
                </c:pt>
                <c:pt idx="3789">
                  <c:v>42131</c:v>
                </c:pt>
                <c:pt idx="3790">
                  <c:v>42132</c:v>
                </c:pt>
                <c:pt idx="3791">
                  <c:v>42135</c:v>
                </c:pt>
                <c:pt idx="3792">
                  <c:v>42136</c:v>
                </c:pt>
                <c:pt idx="3793">
                  <c:v>42137</c:v>
                </c:pt>
                <c:pt idx="3794">
                  <c:v>42138</c:v>
                </c:pt>
                <c:pt idx="3795">
                  <c:v>42139</c:v>
                </c:pt>
                <c:pt idx="3796">
                  <c:v>42142</c:v>
                </c:pt>
                <c:pt idx="3797">
                  <c:v>42143</c:v>
                </c:pt>
                <c:pt idx="3798">
                  <c:v>42144</c:v>
                </c:pt>
                <c:pt idx="3799">
                  <c:v>42145</c:v>
                </c:pt>
                <c:pt idx="3800">
                  <c:v>42146</c:v>
                </c:pt>
                <c:pt idx="3801">
                  <c:v>42150</c:v>
                </c:pt>
                <c:pt idx="3802">
                  <c:v>42151</c:v>
                </c:pt>
                <c:pt idx="3803">
                  <c:v>42152</c:v>
                </c:pt>
                <c:pt idx="3804">
                  <c:v>42153</c:v>
                </c:pt>
                <c:pt idx="3805">
                  <c:v>42156</c:v>
                </c:pt>
                <c:pt idx="3806">
                  <c:v>42157</c:v>
                </c:pt>
                <c:pt idx="3807">
                  <c:v>42158</c:v>
                </c:pt>
                <c:pt idx="3808">
                  <c:v>42159</c:v>
                </c:pt>
                <c:pt idx="3809">
                  <c:v>42160</c:v>
                </c:pt>
                <c:pt idx="3810">
                  <c:v>42163</c:v>
                </c:pt>
                <c:pt idx="3811">
                  <c:v>42164</c:v>
                </c:pt>
                <c:pt idx="3812">
                  <c:v>42165</c:v>
                </c:pt>
                <c:pt idx="3813">
                  <c:v>42166</c:v>
                </c:pt>
                <c:pt idx="3814">
                  <c:v>42167</c:v>
                </c:pt>
                <c:pt idx="3815">
                  <c:v>42170</c:v>
                </c:pt>
                <c:pt idx="3816">
                  <c:v>42171</c:v>
                </c:pt>
                <c:pt idx="3817">
                  <c:v>42172</c:v>
                </c:pt>
                <c:pt idx="3818">
                  <c:v>42173</c:v>
                </c:pt>
                <c:pt idx="3819">
                  <c:v>42174</c:v>
                </c:pt>
                <c:pt idx="3820">
                  <c:v>42177</c:v>
                </c:pt>
                <c:pt idx="3821">
                  <c:v>42178</c:v>
                </c:pt>
                <c:pt idx="3822">
                  <c:v>42179</c:v>
                </c:pt>
                <c:pt idx="3823">
                  <c:v>42180</c:v>
                </c:pt>
                <c:pt idx="3824">
                  <c:v>42181</c:v>
                </c:pt>
                <c:pt idx="3825">
                  <c:v>42184</c:v>
                </c:pt>
                <c:pt idx="3826">
                  <c:v>42185</c:v>
                </c:pt>
                <c:pt idx="3827">
                  <c:v>42186</c:v>
                </c:pt>
                <c:pt idx="3828">
                  <c:v>42187</c:v>
                </c:pt>
                <c:pt idx="3829">
                  <c:v>42191</c:v>
                </c:pt>
                <c:pt idx="3830">
                  <c:v>42192</c:v>
                </c:pt>
                <c:pt idx="3831">
                  <c:v>42193</c:v>
                </c:pt>
                <c:pt idx="3832">
                  <c:v>42194</c:v>
                </c:pt>
                <c:pt idx="3833">
                  <c:v>42195</c:v>
                </c:pt>
                <c:pt idx="3834">
                  <c:v>42198</c:v>
                </c:pt>
                <c:pt idx="3835">
                  <c:v>42199</c:v>
                </c:pt>
                <c:pt idx="3836">
                  <c:v>42200</c:v>
                </c:pt>
                <c:pt idx="3837">
                  <c:v>42201</c:v>
                </c:pt>
                <c:pt idx="3838">
                  <c:v>42202</c:v>
                </c:pt>
                <c:pt idx="3839">
                  <c:v>42205</c:v>
                </c:pt>
                <c:pt idx="3840">
                  <c:v>42206</c:v>
                </c:pt>
                <c:pt idx="3841">
                  <c:v>42207</c:v>
                </c:pt>
                <c:pt idx="3842">
                  <c:v>42208</c:v>
                </c:pt>
                <c:pt idx="3843">
                  <c:v>42209</c:v>
                </c:pt>
                <c:pt idx="3844">
                  <c:v>42212</c:v>
                </c:pt>
                <c:pt idx="3845">
                  <c:v>42213</c:v>
                </c:pt>
                <c:pt idx="3846">
                  <c:v>42214</c:v>
                </c:pt>
                <c:pt idx="3847">
                  <c:v>42215</c:v>
                </c:pt>
                <c:pt idx="3848">
                  <c:v>42216</c:v>
                </c:pt>
                <c:pt idx="3849">
                  <c:v>42219</c:v>
                </c:pt>
                <c:pt idx="3850">
                  <c:v>42220</c:v>
                </c:pt>
                <c:pt idx="3851">
                  <c:v>42221</c:v>
                </c:pt>
                <c:pt idx="3852">
                  <c:v>42222</c:v>
                </c:pt>
                <c:pt idx="3853">
                  <c:v>42223</c:v>
                </c:pt>
                <c:pt idx="3854">
                  <c:v>42226</c:v>
                </c:pt>
                <c:pt idx="3855">
                  <c:v>42227</c:v>
                </c:pt>
                <c:pt idx="3856">
                  <c:v>42228</c:v>
                </c:pt>
                <c:pt idx="3857">
                  <c:v>42229</c:v>
                </c:pt>
                <c:pt idx="3858">
                  <c:v>42230</c:v>
                </c:pt>
                <c:pt idx="3859">
                  <c:v>42233</c:v>
                </c:pt>
                <c:pt idx="3860">
                  <c:v>42234</c:v>
                </c:pt>
                <c:pt idx="3861">
                  <c:v>42235</c:v>
                </c:pt>
                <c:pt idx="3862">
                  <c:v>42236</c:v>
                </c:pt>
                <c:pt idx="3863">
                  <c:v>42237</c:v>
                </c:pt>
                <c:pt idx="3864">
                  <c:v>42240</c:v>
                </c:pt>
                <c:pt idx="3865">
                  <c:v>42241</c:v>
                </c:pt>
                <c:pt idx="3866">
                  <c:v>42242</c:v>
                </c:pt>
                <c:pt idx="3867">
                  <c:v>42243</c:v>
                </c:pt>
                <c:pt idx="3868">
                  <c:v>42244</c:v>
                </c:pt>
                <c:pt idx="3869">
                  <c:v>42247</c:v>
                </c:pt>
                <c:pt idx="3870">
                  <c:v>42248</c:v>
                </c:pt>
                <c:pt idx="3871">
                  <c:v>42249</c:v>
                </c:pt>
                <c:pt idx="3872">
                  <c:v>42250</c:v>
                </c:pt>
                <c:pt idx="3873">
                  <c:v>42251</c:v>
                </c:pt>
                <c:pt idx="3874">
                  <c:v>42255</c:v>
                </c:pt>
                <c:pt idx="3875">
                  <c:v>42256</c:v>
                </c:pt>
                <c:pt idx="3876">
                  <c:v>42257</c:v>
                </c:pt>
                <c:pt idx="3877">
                  <c:v>42258</c:v>
                </c:pt>
                <c:pt idx="3878">
                  <c:v>42261</c:v>
                </c:pt>
                <c:pt idx="3879">
                  <c:v>42262</c:v>
                </c:pt>
                <c:pt idx="3880">
                  <c:v>42263</c:v>
                </c:pt>
                <c:pt idx="3881">
                  <c:v>42264</c:v>
                </c:pt>
                <c:pt idx="3882">
                  <c:v>42265</c:v>
                </c:pt>
                <c:pt idx="3883">
                  <c:v>42268</c:v>
                </c:pt>
                <c:pt idx="3884">
                  <c:v>42269</c:v>
                </c:pt>
                <c:pt idx="3885">
                  <c:v>42270</c:v>
                </c:pt>
                <c:pt idx="3886">
                  <c:v>42271</c:v>
                </c:pt>
                <c:pt idx="3887">
                  <c:v>42272</c:v>
                </c:pt>
                <c:pt idx="3888">
                  <c:v>42275</c:v>
                </c:pt>
                <c:pt idx="3889">
                  <c:v>42276</c:v>
                </c:pt>
                <c:pt idx="3890">
                  <c:v>42277</c:v>
                </c:pt>
                <c:pt idx="3891">
                  <c:v>42278</c:v>
                </c:pt>
                <c:pt idx="3892">
                  <c:v>42279</c:v>
                </c:pt>
                <c:pt idx="3893">
                  <c:v>42282</c:v>
                </c:pt>
                <c:pt idx="3894">
                  <c:v>42283</c:v>
                </c:pt>
                <c:pt idx="3895">
                  <c:v>42284</c:v>
                </c:pt>
                <c:pt idx="3896">
                  <c:v>42285</c:v>
                </c:pt>
                <c:pt idx="3897">
                  <c:v>42286</c:v>
                </c:pt>
                <c:pt idx="3898">
                  <c:v>42289</c:v>
                </c:pt>
                <c:pt idx="3899">
                  <c:v>42290</c:v>
                </c:pt>
                <c:pt idx="3900">
                  <c:v>42291</c:v>
                </c:pt>
                <c:pt idx="3901">
                  <c:v>42292</c:v>
                </c:pt>
                <c:pt idx="3902">
                  <c:v>42293</c:v>
                </c:pt>
                <c:pt idx="3903">
                  <c:v>42296</c:v>
                </c:pt>
                <c:pt idx="3904">
                  <c:v>42297</c:v>
                </c:pt>
                <c:pt idx="3905">
                  <c:v>42298</c:v>
                </c:pt>
                <c:pt idx="3906">
                  <c:v>42299</c:v>
                </c:pt>
                <c:pt idx="3907">
                  <c:v>42300</c:v>
                </c:pt>
                <c:pt idx="3908">
                  <c:v>42303</c:v>
                </c:pt>
                <c:pt idx="3909">
                  <c:v>42304</c:v>
                </c:pt>
                <c:pt idx="3910">
                  <c:v>42305</c:v>
                </c:pt>
                <c:pt idx="3911">
                  <c:v>42306</c:v>
                </c:pt>
                <c:pt idx="3912">
                  <c:v>42307</c:v>
                </c:pt>
                <c:pt idx="3913">
                  <c:v>42310</c:v>
                </c:pt>
                <c:pt idx="3914">
                  <c:v>42311</c:v>
                </c:pt>
                <c:pt idx="3915">
                  <c:v>42312</c:v>
                </c:pt>
                <c:pt idx="3916">
                  <c:v>42313</c:v>
                </c:pt>
                <c:pt idx="3917">
                  <c:v>42314</c:v>
                </c:pt>
                <c:pt idx="3918">
                  <c:v>42317</c:v>
                </c:pt>
                <c:pt idx="3919">
                  <c:v>42318</c:v>
                </c:pt>
                <c:pt idx="3920">
                  <c:v>42319</c:v>
                </c:pt>
                <c:pt idx="3921">
                  <c:v>42320</c:v>
                </c:pt>
                <c:pt idx="3922">
                  <c:v>42321</c:v>
                </c:pt>
                <c:pt idx="3923">
                  <c:v>42324</c:v>
                </c:pt>
                <c:pt idx="3924">
                  <c:v>42325</c:v>
                </c:pt>
                <c:pt idx="3925">
                  <c:v>42326</c:v>
                </c:pt>
                <c:pt idx="3926">
                  <c:v>42327</c:v>
                </c:pt>
                <c:pt idx="3927">
                  <c:v>42328</c:v>
                </c:pt>
                <c:pt idx="3928">
                  <c:v>42331</c:v>
                </c:pt>
                <c:pt idx="3929">
                  <c:v>42332</c:v>
                </c:pt>
                <c:pt idx="3930">
                  <c:v>42333</c:v>
                </c:pt>
                <c:pt idx="3931">
                  <c:v>42335</c:v>
                </c:pt>
                <c:pt idx="3932">
                  <c:v>42338</c:v>
                </c:pt>
                <c:pt idx="3933">
                  <c:v>42339</c:v>
                </c:pt>
                <c:pt idx="3934">
                  <c:v>42340</c:v>
                </c:pt>
                <c:pt idx="3935">
                  <c:v>42341</c:v>
                </c:pt>
                <c:pt idx="3936">
                  <c:v>42342</c:v>
                </c:pt>
                <c:pt idx="3937">
                  <c:v>42345</c:v>
                </c:pt>
                <c:pt idx="3938">
                  <c:v>42346</c:v>
                </c:pt>
                <c:pt idx="3939">
                  <c:v>42347</c:v>
                </c:pt>
                <c:pt idx="3940">
                  <c:v>42348</c:v>
                </c:pt>
                <c:pt idx="3941">
                  <c:v>42349</c:v>
                </c:pt>
                <c:pt idx="3942">
                  <c:v>42352</c:v>
                </c:pt>
                <c:pt idx="3943">
                  <c:v>42353</c:v>
                </c:pt>
                <c:pt idx="3944">
                  <c:v>42354</c:v>
                </c:pt>
                <c:pt idx="3945">
                  <c:v>42355</c:v>
                </c:pt>
                <c:pt idx="3946">
                  <c:v>42356</c:v>
                </c:pt>
                <c:pt idx="3947">
                  <c:v>42359</c:v>
                </c:pt>
                <c:pt idx="3948">
                  <c:v>42360</c:v>
                </c:pt>
                <c:pt idx="3949">
                  <c:v>42361</c:v>
                </c:pt>
                <c:pt idx="3950">
                  <c:v>42362</c:v>
                </c:pt>
                <c:pt idx="3951">
                  <c:v>42366</c:v>
                </c:pt>
                <c:pt idx="3952">
                  <c:v>42367</c:v>
                </c:pt>
                <c:pt idx="3953">
                  <c:v>42368</c:v>
                </c:pt>
                <c:pt idx="3954">
                  <c:v>42369</c:v>
                </c:pt>
                <c:pt idx="3955">
                  <c:v>42373</c:v>
                </c:pt>
                <c:pt idx="3956">
                  <c:v>42374</c:v>
                </c:pt>
                <c:pt idx="3957">
                  <c:v>42375</c:v>
                </c:pt>
                <c:pt idx="3958">
                  <c:v>42376</c:v>
                </c:pt>
                <c:pt idx="3959">
                  <c:v>42377</c:v>
                </c:pt>
                <c:pt idx="3960">
                  <c:v>42380</c:v>
                </c:pt>
                <c:pt idx="3961">
                  <c:v>42381</c:v>
                </c:pt>
                <c:pt idx="3962">
                  <c:v>42382</c:v>
                </c:pt>
                <c:pt idx="3963">
                  <c:v>42383</c:v>
                </c:pt>
                <c:pt idx="3964">
                  <c:v>42384</c:v>
                </c:pt>
                <c:pt idx="3965">
                  <c:v>42388</c:v>
                </c:pt>
                <c:pt idx="3966">
                  <c:v>42389</c:v>
                </c:pt>
                <c:pt idx="3967">
                  <c:v>42390</c:v>
                </c:pt>
                <c:pt idx="3968">
                  <c:v>42391</c:v>
                </c:pt>
                <c:pt idx="3969">
                  <c:v>42394</c:v>
                </c:pt>
                <c:pt idx="3970">
                  <c:v>42395</c:v>
                </c:pt>
                <c:pt idx="3971">
                  <c:v>42396</c:v>
                </c:pt>
                <c:pt idx="3972">
                  <c:v>42397</c:v>
                </c:pt>
                <c:pt idx="3973">
                  <c:v>42398</c:v>
                </c:pt>
                <c:pt idx="3974">
                  <c:v>42401</c:v>
                </c:pt>
                <c:pt idx="3975">
                  <c:v>42402</c:v>
                </c:pt>
                <c:pt idx="3976">
                  <c:v>42403</c:v>
                </c:pt>
                <c:pt idx="3977">
                  <c:v>42404</c:v>
                </c:pt>
                <c:pt idx="3978">
                  <c:v>42405</c:v>
                </c:pt>
                <c:pt idx="3979">
                  <c:v>42408</c:v>
                </c:pt>
                <c:pt idx="3980">
                  <c:v>42409</c:v>
                </c:pt>
                <c:pt idx="3981">
                  <c:v>42410</c:v>
                </c:pt>
                <c:pt idx="3982">
                  <c:v>42411</c:v>
                </c:pt>
                <c:pt idx="3983">
                  <c:v>42412</c:v>
                </c:pt>
                <c:pt idx="3984">
                  <c:v>42416</c:v>
                </c:pt>
                <c:pt idx="3985">
                  <c:v>42417</c:v>
                </c:pt>
                <c:pt idx="3986">
                  <c:v>42418</c:v>
                </c:pt>
                <c:pt idx="3987">
                  <c:v>42419</c:v>
                </c:pt>
                <c:pt idx="3988">
                  <c:v>42422</c:v>
                </c:pt>
                <c:pt idx="3989">
                  <c:v>42423</c:v>
                </c:pt>
                <c:pt idx="3990">
                  <c:v>42424</c:v>
                </c:pt>
                <c:pt idx="3991">
                  <c:v>42425</c:v>
                </c:pt>
                <c:pt idx="3992">
                  <c:v>42426</c:v>
                </c:pt>
                <c:pt idx="3993">
                  <c:v>42429</c:v>
                </c:pt>
                <c:pt idx="3994">
                  <c:v>42430</c:v>
                </c:pt>
                <c:pt idx="3995">
                  <c:v>42431</c:v>
                </c:pt>
                <c:pt idx="3996">
                  <c:v>42432</c:v>
                </c:pt>
                <c:pt idx="3997">
                  <c:v>42433</c:v>
                </c:pt>
                <c:pt idx="3998">
                  <c:v>42436</c:v>
                </c:pt>
                <c:pt idx="3999">
                  <c:v>42437</c:v>
                </c:pt>
                <c:pt idx="4000">
                  <c:v>42438</c:v>
                </c:pt>
                <c:pt idx="4001">
                  <c:v>42439</c:v>
                </c:pt>
                <c:pt idx="4002">
                  <c:v>42440</c:v>
                </c:pt>
                <c:pt idx="4003">
                  <c:v>42443</c:v>
                </c:pt>
                <c:pt idx="4004">
                  <c:v>42444</c:v>
                </c:pt>
                <c:pt idx="4005">
                  <c:v>42445</c:v>
                </c:pt>
                <c:pt idx="4006">
                  <c:v>42446</c:v>
                </c:pt>
                <c:pt idx="4007">
                  <c:v>42447</c:v>
                </c:pt>
                <c:pt idx="4008">
                  <c:v>42450</c:v>
                </c:pt>
                <c:pt idx="4009">
                  <c:v>42451</c:v>
                </c:pt>
                <c:pt idx="4010">
                  <c:v>42452</c:v>
                </c:pt>
                <c:pt idx="4011">
                  <c:v>42453</c:v>
                </c:pt>
                <c:pt idx="4012">
                  <c:v>42457</c:v>
                </c:pt>
                <c:pt idx="4013">
                  <c:v>42458</c:v>
                </c:pt>
                <c:pt idx="4014">
                  <c:v>42459</c:v>
                </c:pt>
                <c:pt idx="4015">
                  <c:v>42460</c:v>
                </c:pt>
                <c:pt idx="4016">
                  <c:v>42461</c:v>
                </c:pt>
                <c:pt idx="4017">
                  <c:v>42464</c:v>
                </c:pt>
                <c:pt idx="4018">
                  <c:v>42465</c:v>
                </c:pt>
                <c:pt idx="4019">
                  <c:v>42466</c:v>
                </c:pt>
                <c:pt idx="4020">
                  <c:v>42467</c:v>
                </c:pt>
                <c:pt idx="4021">
                  <c:v>42468</c:v>
                </c:pt>
                <c:pt idx="4022">
                  <c:v>42471</c:v>
                </c:pt>
                <c:pt idx="4023">
                  <c:v>42472</c:v>
                </c:pt>
                <c:pt idx="4024">
                  <c:v>42473</c:v>
                </c:pt>
                <c:pt idx="4025">
                  <c:v>42474</c:v>
                </c:pt>
                <c:pt idx="4026">
                  <c:v>42475</c:v>
                </c:pt>
                <c:pt idx="4027">
                  <c:v>42478</c:v>
                </c:pt>
                <c:pt idx="4028">
                  <c:v>42479</c:v>
                </c:pt>
                <c:pt idx="4029">
                  <c:v>42480</c:v>
                </c:pt>
                <c:pt idx="4030">
                  <c:v>42481</c:v>
                </c:pt>
                <c:pt idx="4031">
                  <c:v>42482</c:v>
                </c:pt>
                <c:pt idx="4032">
                  <c:v>42485</c:v>
                </c:pt>
                <c:pt idx="4033">
                  <c:v>42486</c:v>
                </c:pt>
                <c:pt idx="4034">
                  <c:v>42487</c:v>
                </c:pt>
                <c:pt idx="4035">
                  <c:v>42488</c:v>
                </c:pt>
                <c:pt idx="4036">
                  <c:v>42489</c:v>
                </c:pt>
                <c:pt idx="4037">
                  <c:v>42492</c:v>
                </c:pt>
                <c:pt idx="4038">
                  <c:v>42493</c:v>
                </c:pt>
                <c:pt idx="4039">
                  <c:v>42494</c:v>
                </c:pt>
                <c:pt idx="4040">
                  <c:v>42495</c:v>
                </c:pt>
                <c:pt idx="4041">
                  <c:v>42496</c:v>
                </c:pt>
                <c:pt idx="4042">
                  <c:v>42499</c:v>
                </c:pt>
                <c:pt idx="4043">
                  <c:v>42500</c:v>
                </c:pt>
                <c:pt idx="4044">
                  <c:v>42501</c:v>
                </c:pt>
                <c:pt idx="4045">
                  <c:v>42502</c:v>
                </c:pt>
                <c:pt idx="4046">
                  <c:v>42503</c:v>
                </c:pt>
                <c:pt idx="4047">
                  <c:v>42506</c:v>
                </c:pt>
                <c:pt idx="4048">
                  <c:v>42507</c:v>
                </c:pt>
                <c:pt idx="4049">
                  <c:v>42508</c:v>
                </c:pt>
                <c:pt idx="4050">
                  <c:v>42509</c:v>
                </c:pt>
                <c:pt idx="4051">
                  <c:v>42510</c:v>
                </c:pt>
                <c:pt idx="4052">
                  <c:v>42513</c:v>
                </c:pt>
                <c:pt idx="4053">
                  <c:v>42514</c:v>
                </c:pt>
                <c:pt idx="4054">
                  <c:v>42515</c:v>
                </c:pt>
                <c:pt idx="4055">
                  <c:v>42516</c:v>
                </c:pt>
                <c:pt idx="4056">
                  <c:v>42517</c:v>
                </c:pt>
                <c:pt idx="4057">
                  <c:v>42521</c:v>
                </c:pt>
                <c:pt idx="4058">
                  <c:v>42522</c:v>
                </c:pt>
                <c:pt idx="4059">
                  <c:v>42523</c:v>
                </c:pt>
                <c:pt idx="4060">
                  <c:v>42524</c:v>
                </c:pt>
                <c:pt idx="4061">
                  <c:v>42527</c:v>
                </c:pt>
                <c:pt idx="4062">
                  <c:v>42528</c:v>
                </c:pt>
                <c:pt idx="4063">
                  <c:v>42529</c:v>
                </c:pt>
                <c:pt idx="4064">
                  <c:v>42530</c:v>
                </c:pt>
                <c:pt idx="4065">
                  <c:v>42531</c:v>
                </c:pt>
                <c:pt idx="4066">
                  <c:v>42534</c:v>
                </c:pt>
                <c:pt idx="4067">
                  <c:v>42535</c:v>
                </c:pt>
                <c:pt idx="4068">
                  <c:v>42536</c:v>
                </c:pt>
                <c:pt idx="4069">
                  <c:v>42537</c:v>
                </c:pt>
                <c:pt idx="4070">
                  <c:v>42538</c:v>
                </c:pt>
                <c:pt idx="4071">
                  <c:v>42541</c:v>
                </c:pt>
                <c:pt idx="4072">
                  <c:v>42542</c:v>
                </c:pt>
                <c:pt idx="4073">
                  <c:v>42543</c:v>
                </c:pt>
                <c:pt idx="4074">
                  <c:v>42544</c:v>
                </c:pt>
                <c:pt idx="4075">
                  <c:v>42545</c:v>
                </c:pt>
                <c:pt idx="4076">
                  <c:v>42548</c:v>
                </c:pt>
                <c:pt idx="4077">
                  <c:v>42549</c:v>
                </c:pt>
                <c:pt idx="4078">
                  <c:v>42550</c:v>
                </c:pt>
                <c:pt idx="4079">
                  <c:v>42551</c:v>
                </c:pt>
                <c:pt idx="4080">
                  <c:v>42552</c:v>
                </c:pt>
                <c:pt idx="4081">
                  <c:v>42556</c:v>
                </c:pt>
                <c:pt idx="4082">
                  <c:v>42557</c:v>
                </c:pt>
                <c:pt idx="4083">
                  <c:v>42558</c:v>
                </c:pt>
                <c:pt idx="4084">
                  <c:v>42559</c:v>
                </c:pt>
                <c:pt idx="4085">
                  <c:v>42562</c:v>
                </c:pt>
                <c:pt idx="4086">
                  <c:v>42563</c:v>
                </c:pt>
                <c:pt idx="4087">
                  <c:v>42564</c:v>
                </c:pt>
                <c:pt idx="4088">
                  <c:v>42565</c:v>
                </c:pt>
                <c:pt idx="4089">
                  <c:v>42566</c:v>
                </c:pt>
                <c:pt idx="4090">
                  <c:v>42569</c:v>
                </c:pt>
                <c:pt idx="4091">
                  <c:v>42570</c:v>
                </c:pt>
                <c:pt idx="4092">
                  <c:v>42571</c:v>
                </c:pt>
                <c:pt idx="4093">
                  <c:v>42572</c:v>
                </c:pt>
                <c:pt idx="4094">
                  <c:v>42573</c:v>
                </c:pt>
                <c:pt idx="4095">
                  <c:v>42576</c:v>
                </c:pt>
                <c:pt idx="4096">
                  <c:v>42577</c:v>
                </c:pt>
                <c:pt idx="4097">
                  <c:v>42578</c:v>
                </c:pt>
                <c:pt idx="4098">
                  <c:v>42579</c:v>
                </c:pt>
                <c:pt idx="4099">
                  <c:v>42580</c:v>
                </c:pt>
                <c:pt idx="4100">
                  <c:v>42583</c:v>
                </c:pt>
                <c:pt idx="4101">
                  <c:v>42584</c:v>
                </c:pt>
                <c:pt idx="4102">
                  <c:v>42585</c:v>
                </c:pt>
                <c:pt idx="4103">
                  <c:v>42586</c:v>
                </c:pt>
                <c:pt idx="4104">
                  <c:v>42587</c:v>
                </c:pt>
                <c:pt idx="4105">
                  <c:v>42590</c:v>
                </c:pt>
                <c:pt idx="4106">
                  <c:v>42591</c:v>
                </c:pt>
                <c:pt idx="4107">
                  <c:v>42592</c:v>
                </c:pt>
                <c:pt idx="4108">
                  <c:v>42593</c:v>
                </c:pt>
                <c:pt idx="4109">
                  <c:v>42594</c:v>
                </c:pt>
                <c:pt idx="4110">
                  <c:v>42597</c:v>
                </c:pt>
                <c:pt idx="4111">
                  <c:v>42598</c:v>
                </c:pt>
                <c:pt idx="4112">
                  <c:v>42599</c:v>
                </c:pt>
                <c:pt idx="4113">
                  <c:v>42600</c:v>
                </c:pt>
                <c:pt idx="4114">
                  <c:v>42601</c:v>
                </c:pt>
                <c:pt idx="4115">
                  <c:v>42604</c:v>
                </c:pt>
                <c:pt idx="4116">
                  <c:v>42605</c:v>
                </c:pt>
                <c:pt idx="4117">
                  <c:v>42606</c:v>
                </c:pt>
                <c:pt idx="4118">
                  <c:v>42607</c:v>
                </c:pt>
                <c:pt idx="4119">
                  <c:v>42608</c:v>
                </c:pt>
                <c:pt idx="4120">
                  <c:v>42611</c:v>
                </c:pt>
                <c:pt idx="4121">
                  <c:v>42612</c:v>
                </c:pt>
                <c:pt idx="4122">
                  <c:v>42613</c:v>
                </c:pt>
                <c:pt idx="4123">
                  <c:v>42614</c:v>
                </c:pt>
                <c:pt idx="4124">
                  <c:v>42615</c:v>
                </c:pt>
                <c:pt idx="4125">
                  <c:v>42619</c:v>
                </c:pt>
                <c:pt idx="4126">
                  <c:v>42620</c:v>
                </c:pt>
                <c:pt idx="4127">
                  <c:v>42621</c:v>
                </c:pt>
                <c:pt idx="4128">
                  <c:v>42622</c:v>
                </c:pt>
                <c:pt idx="4129">
                  <c:v>42625</c:v>
                </c:pt>
                <c:pt idx="4130">
                  <c:v>42626</c:v>
                </c:pt>
                <c:pt idx="4131">
                  <c:v>42627</c:v>
                </c:pt>
                <c:pt idx="4132">
                  <c:v>42628</c:v>
                </c:pt>
                <c:pt idx="4133">
                  <c:v>42629</c:v>
                </c:pt>
                <c:pt idx="4134">
                  <c:v>42632</c:v>
                </c:pt>
                <c:pt idx="4135">
                  <c:v>42633</c:v>
                </c:pt>
                <c:pt idx="4136">
                  <c:v>42634</c:v>
                </c:pt>
                <c:pt idx="4137">
                  <c:v>42635</c:v>
                </c:pt>
                <c:pt idx="4138">
                  <c:v>42636</c:v>
                </c:pt>
                <c:pt idx="4139">
                  <c:v>42639</c:v>
                </c:pt>
                <c:pt idx="4140">
                  <c:v>42640</c:v>
                </c:pt>
                <c:pt idx="4141">
                  <c:v>42641</c:v>
                </c:pt>
                <c:pt idx="4142">
                  <c:v>42642</c:v>
                </c:pt>
                <c:pt idx="4143">
                  <c:v>42643</c:v>
                </c:pt>
                <c:pt idx="4144">
                  <c:v>42646</c:v>
                </c:pt>
                <c:pt idx="4145">
                  <c:v>42647</c:v>
                </c:pt>
                <c:pt idx="4146">
                  <c:v>42648</c:v>
                </c:pt>
                <c:pt idx="4147">
                  <c:v>42649</c:v>
                </c:pt>
                <c:pt idx="4148">
                  <c:v>42650</c:v>
                </c:pt>
                <c:pt idx="4149">
                  <c:v>42653</c:v>
                </c:pt>
                <c:pt idx="4150">
                  <c:v>42654</c:v>
                </c:pt>
                <c:pt idx="4151">
                  <c:v>42655</c:v>
                </c:pt>
                <c:pt idx="4152">
                  <c:v>42656</c:v>
                </c:pt>
                <c:pt idx="4153">
                  <c:v>42657</c:v>
                </c:pt>
                <c:pt idx="4154">
                  <c:v>42660</c:v>
                </c:pt>
                <c:pt idx="4155">
                  <c:v>42661</c:v>
                </c:pt>
                <c:pt idx="4156">
                  <c:v>42662</c:v>
                </c:pt>
                <c:pt idx="4157">
                  <c:v>42663</c:v>
                </c:pt>
                <c:pt idx="4158">
                  <c:v>42664</c:v>
                </c:pt>
                <c:pt idx="4159">
                  <c:v>42667</c:v>
                </c:pt>
                <c:pt idx="4160">
                  <c:v>42668</c:v>
                </c:pt>
                <c:pt idx="4161">
                  <c:v>42669</c:v>
                </c:pt>
                <c:pt idx="4162">
                  <c:v>42670</c:v>
                </c:pt>
                <c:pt idx="4163">
                  <c:v>42671</c:v>
                </c:pt>
                <c:pt idx="4164">
                  <c:v>42674</c:v>
                </c:pt>
                <c:pt idx="4165">
                  <c:v>42675</c:v>
                </c:pt>
                <c:pt idx="4166">
                  <c:v>42676</c:v>
                </c:pt>
                <c:pt idx="4167">
                  <c:v>42677</c:v>
                </c:pt>
                <c:pt idx="4168">
                  <c:v>42678</c:v>
                </c:pt>
                <c:pt idx="4169">
                  <c:v>42681</c:v>
                </c:pt>
                <c:pt idx="4170">
                  <c:v>42682</c:v>
                </c:pt>
                <c:pt idx="4171">
                  <c:v>42683</c:v>
                </c:pt>
                <c:pt idx="4172">
                  <c:v>42684</c:v>
                </c:pt>
                <c:pt idx="4173">
                  <c:v>42685</c:v>
                </c:pt>
                <c:pt idx="4174">
                  <c:v>42688</c:v>
                </c:pt>
                <c:pt idx="4175">
                  <c:v>42689</c:v>
                </c:pt>
                <c:pt idx="4176">
                  <c:v>42690</c:v>
                </c:pt>
                <c:pt idx="4177">
                  <c:v>42691</c:v>
                </c:pt>
                <c:pt idx="4178">
                  <c:v>42692</c:v>
                </c:pt>
                <c:pt idx="4179">
                  <c:v>42695</c:v>
                </c:pt>
                <c:pt idx="4180">
                  <c:v>42696</c:v>
                </c:pt>
                <c:pt idx="4181">
                  <c:v>42697</c:v>
                </c:pt>
                <c:pt idx="4182">
                  <c:v>42699</c:v>
                </c:pt>
                <c:pt idx="4183">
                  <c:v>42702</c:v>
                </c:pt>
                <c:pt idx="4184">
                  <c:v>42703</c:v>
                </c:pt>
                <c:pt idx="4185">
                  <c:v>42704</c:v>
                </c:pt>
                <c:pt idx="4186">
                  <c:v>42705</c:v>
                </c:pt>
                <c:pt idx="4187">
                  <c:v>42706</c:v>
                </c:pt>
                <c:pt idx="4188">
                  <c:v>42709</c:v>
                </c:pt>
                <c:pt idx="4189">
                  <c:v>42710</c:v>
                </c:pt>
                <c:pt idx="4190">
                  <c:v>42711</c:v>
                </c:pt>
                <c:pt idx="4191">
                  <c:v>42712</c:v>
                </c:pt>
                <c:pt idx="4192">
                  <c:v>42713</c:v>
                </c:pt>
                <c:pt idx="4193">
                  <c:v>42716</c:v>
                </c:pt>
                <c:pt idx="4194">
                  <c:v>42717</c:v>
                </c:pt>
                <c:pt idx="4195">
                  <c:v>42718</c:v>
                </c:pt>
                <c:pt idx="4196">
                  <c:v>42719</c:v>
                </c:pt>
                <c:pt idx="4197">
                  <c:v>42720</c:v>
                </c:pt>
                <c:pt idx="4198">
                  <c:v>42723</c:v>
                </c:pt>
                <c:pt idx="4199">
                  <c:v>42724</c:v>
                </c:pt>
                <c:pt idx="4200">
                  <c:v>42725</c:v>
                </c:pt>
                <c:pt idx="4201">
                  <c:v>42726</c:v>
                </c:pt>
                <c:pt idx="4202">
                  <c:v>42727</c:v>
                </c:pt>
                <c:pt idx="4203">
                  <c:v>42731</c:v>
                </c:pt>
                <c:pt idx="4204">
                  <c:v>42732</c:v>
                </c:pt>
                <c:pt idx="4205">
                  <c:v>42733</c:v>
                </c:pt>
                <c:pt idx="4206">
                  <c:v>42734</c:v>
                </c:pt>
                <c:pt idx="4207">
                  <c:v>42738</c:v>
                </c:pt>
                <c:pt idx="4208">
                  <c:v>42739</c:v>
                </c:pt>
                <c:pt idx="4209">
                  <c:v>42740</c:v>
                </c:pt>
                <c:pt idx="4210">
                  <c:v>42741</c:v>
                </c:pt>
                <c:pt idx="4211">
                  <c:v>42744</c:v>
                </c:pt>
                <c:pt idx="4212">
                  <c:v>42745</c:v>
                </c:pt>
                <c:pt idx="4213">
                  <c:v>42746</c:v>
                </c:pt>
                <c:pt idx="4214">
                  <c:v>42747</c:v>
                </c:pt>
                <c:pt idx="4215">
                  <c:v>42748</c:v>
                </c:pt>
                <c:pt idx="4216">
                  <c:v>42752</c:v>
                </c:pt>
                <c:pt idx="4217">
                  <c:v>42753</c:v>
                </c:pt>
                <c:pt idx="4218">
                  <c:v>42754</c:v>
                </c:pt>
                <c:pt idx="4219">
                  <c:v>42755</c:v>
                </c:pt>
                <c:pt idx="4220">
                  <c:v>42758</c:v>
                </c:pt>
                <c:pt idx="4221">
                  <c:v>42759</c:v>
                </c:pt>
                <c:pt idx="4222">
                  <c:v>42760</c:v>
                </c:pt>
                <c:pt idx="4223">
                  <c:v>42761</c:v>
                </c:pt>
                <c:pt idx="4224">
                  <c:v>42762</c:v>
                </c:pt>
                <c:pt idx="4225">
                  <c:v>42765</c:v>
                </c:pt>
                <c:pt idx="4226">
                  <c:v>42766</c:v>
                </c:pt>
                <c:pt idx="4227">
                  <c:v>42767</c:v>
                </c:pt>
                <c:pt idx="4228">
                  <c:v>42768</c:v>
                </c:pt>
                <c:pt idx="4229">
                  <c:v>42769</c:v>
                </c:pt>
                <c:pt idx="4230">
                  <c:v>42772</c:v>
                </c:pt>
                <c:pt idx="4231">
                  <c:v>42773</c:v>
                </c:pt>
                <c:pt idx="4232">
                  <c:v>42774</c:v>
                </c:pt>
                <c:pt idx="4233">
                  <c:v>42775</c:v>
                </c:pt>
                <c:pt idx="4234">
                  <c:v>42776</c:v>
                </c:pt>
                <c:pt idx="4235">
                  <c:v>42779</c:v>
                </c:pt>
                <c:pt idx="4236">
                  <c:v>42780</c:v>
                </c:pt>
                <c:pt idx="4237">
                  <c:v>42781</c:v>
                </c:pt>
                <c:pt idx="4238">
                  <c:v>42782</c:v>
                </c:pt>
                <c:pt idx="4239">
                  <c:v>42783</c:v>
                </c:pt>
                <c:pt idx="4240">
                  <c:v>42787</c:v>
                </c:pt>
                <c:pt idx="4241">
                  <c:v>42788</c:v>
                </c:pt>
                <c:pt idx="4242">
                  <c:v>42789</c:v>
                </c:pt>
                <c:pt idx="4243">
                  <c:v>42790</c:v>
                </c:pt>
                <c:pt idx="4244">
                  <c:v>42793</c:v>
                </c:pt>
                <c:pt idx="4245">
                  <c:v>42794</c:v>
                </c:pt>
                <c:pt idx="4246">
                  <c:v>42795</c:v>
                </c:pt>
                <c:pt idx="4247">
                  <c:v>42796</c:v>
                </c:pt>
                <c:pt idx="4248">
                  <c:v>42797</c:v>
                </c:pt>
                <c:pt idx="4249">
                  <c:v>42800</c:v>
                </c:pt>
                <c:pt idx="4250">
                  <c:v>42801</c:v>
                </c:pt>
                <c:pt idx="4251">
                  <c:v>42802</c:v>
                </c:pt>
                <c:pt idx="4252">
                  <c:v>42803</c:v>
                </c:pt>
                <c:pt idx="4253">
                  <c:v>42804</c:v>
                </c:pt>
                <c:pt idx="4254">
                  <c:v>42807</c:v>
                </c:pt>
                <c:pt idx="4255">
                  <c:v>42808</c:v>
                </c:pt>
                <c:pt idx="4256">
                  <c:v>42809</c:v>
                </c:pt>
                <c:pt idx="4257">
                  <c:v>42810</c:v>
                </c:pt>
                <c:pt idx="4258">
                  <c:v>42811</c:v>
                </c:pt>
                <c:pt idx="4259">
                  <c:v>42814</c:v>
                </c:pt>
                <c:pt idx="4260">
                  <c:v>42815</c:v>
                </c:pt>
                <c:pt idx="4261">
                  <c:v>42816</c:v>
                </c:pt>
                <c:pt idx="4262">
                  <c:v>42817</c:v>
                </c:pt>
                <c:pt idx="4263">
                  <c:v>42818</c:v>
                </c:pt>
                <c:pt idx="4264">
                  <c:v>42821</c:v>
                </c:pt>
                <c:pt idx="4265">
                  <c:v>42822</c:v>
                </c:pt>
                <c:pt idx="4266">
                  <c:v>42823</c:v>
                </c:pt>
                <c:pt idx="4267">
                  <c:v>42824</c:v>
                </c:pt>
                <c:pt idx="4268">
                  <c:v>42825</c:v>
                </c:pt>
                <c:pt idx="4269">
                  <c:v>42828</c:v>
                </c:pt>
                <c:pt idx="4270">
                  <c:v>42829</c:v>
                </c:pt>
                <c:pt idx="4271">
                  <c:v>42830</c:v>
                </c:pt>
                <c:pt idx="4272">
                  <c:v>42831</c:v>
                </c:pt>
                <c:pt idx="4273">
                  <c:v>42832</c:v>
                </c:pt>
                <c:pt idx="4274">
                  <c:v>42835</c:v>
                </c:pt>
                <c:pt idx="4275">
                  <c:v>42836</c:v>
                </c:pt>
                <c:pt idx="4276">
                  <c:v>42837</c:v>
                </c:pt>
                <c:pt idx="4277">
                  <c:v>42838</c:v>
                </c:pt>
                <c:pt idx="4278">
                  <c:v>42842</c:v>
                </c:pt>
                <c:pt idx="4279">
                  <c:v>42843</c:v>
                </c:pt>
              </c:numCache>
            </c:numRef>
          </c:cat>
          <c:val>
            <c:numRef>
              <c:f>Sheet1!$B$2:$B$4281</c:f>
              <c:numCache>
                <c:formatCode>General</c:formatCode>
                <c:ptCount val="4280"/>
                <c:pt idx="0">
                  <c:v>0</c:v>
                </c:pt>
                <c:pt idx="1">
                  <c:v>4.8032708032707096E-3</c:v>
                </c:pt>
                <c:pt idx="2">
                  <c:v>-6.1135161135161802E-3</c:v>
                </c:pt>
                <c:pt idx="3">
                  <c:v>3.5152477152477102E-2</c:v>
                </c:pt>
                <c:pt idx="4">
                  <c:v>2.3471861471861401E-2</c:v>
                </c:pt>
                <c:pt idx="5">
                  <c:v>2.0087542087542001E-2</c:v>
                </c:pt>
                <c:pt idx="6">
                  <c:v>1.37556517556517E-2</c:v>
                </c:pt>
                <c:pt idx="7">
                  <c:v>2.75113035113034E-2</c:v>
                </c:pt>
                <c:pt idx="8">
                  <c:v>6.9870129870129296E-3</c:v>
                </c:pt>
                <c:pt idx="9">
                  <c:v>-1.6593554593554601E-2</c:v>
                </c:pt>
                <c:pt idx="10">
                  <c:v>-9.1707551707551505E-3</c:v>
                </c:pt>
                <c:pt idx="11">
                  <c:v>2.8379028379028502E-3</c:v>
                </c:pt>
                <c:pt idx="12">
                  <c:v>-4.6945646945646896E-3</c:v>
                </c:pt>
                <c:pt idx="13">
                  <c:v>-1.2663780663780599E-2</c:v>
                </c:pt>
                <c:pt idx="14">
                  <c:v>-3.4934102934102901E-2</c:v>
                </c:pt>
                <c:pt idx="15">
                  <c:v>-1.2882154882154899E-2</c:v>
                </c:pt>
                <c:pt idx="16">
                  <c:v>-2.18374218374222E-3</c:v>
                </c:pt>
                <c:pt idx="17">
                  <c:v>1.5064935064935E-2</c:v>
                </c:pt>
                <c:pt idx="18">
                  <c:v>2.4890812890812901E-2</c:v>
                </c:pt>
                <c:pt idx="19">
                  <c:v>1.41924001924E-2</c:v>
                </c:pt>
                <c:pt idx="20">
                  <c:v>1.7469937469937701E-3</c:v>
                </c:pt>
                <c:pt idx="21">
                  <c:v>-1.3974025974026E-2</c:v>
                </c:pt>
                <c:pt idx="22">
                  <c:v>-2.1397787397787301E-2</c:v>
                </c:pt>
                <c:pt idx="23">
                  <c:v>-3.5807599807599802E-2</c:v>
                </c:pt>
                <c:pt idx="24">
                  <c:v>-2.0087542087542001E-2</c:v>
                </c:pt>
                <c:pt idx="25">
                  <c:v>-3.6899470899470897E-2</c:v>
                </c:pt>
                <c:pt idx="26">
                  <c:v>-3.5807599807599802E-2</c:v>
                </c:pt>
                <c:pt idx="27">
                  <c:v>-4.3665223665224004E-3</c:v>
                </c:pt>
                <c:pt idx="28">
                  <c:v>-2.18374218374222E-3</c:v>
                </c:pt>
                <c:pt idx="29">
                  <c:v>1.52833092833093E-2</c:v>
                </c:pt>
                <c:pt idx="30">
                  <c:v>3.2969696969696899E-2</c:v>
                </c:pt>
                <c:pt idx="31">
                  <c:v>2.79470899470898E-2</c:v>
                </c:pt>
                <c:pt idx="32">
                  <c:v>2.33621933621933E-2</c:v>
                </c:pt>
                <c:pt idx="33">
                  <c:v>3.0458874458874401E-2</c:v>
                </c:pt>
                <c:pt idx="34">
                  <c:v>2.6419432419432301E-2</c:v>
                </c:pt>
                <c:pt idx="35">
                  <c:v>2.4235690235690201E-2</c:v>
                </c:pt>
                <c:pt idx="36">
                  <c:v>1.2227032227032201E-2</c:v>
                </c:pt>
                <c:pt idx="37">
                  <c:v>3.12227032227031E-2</c:v>
                </c:pt>
                <c:pt idx="38">
                  <c:v>3.2969696969696899E-2</c:v>
                </c:pt>
                <c:pt idx="39">
                  <c:v>3.5152477152477102E-2</c:v>
                </c:pt>
                <c:pt idx="40">
                  <c:v>2.6650312650312501E-2</c:v>
                </c:pt>
                <c:pt idx="41">
                  <c:v>3.9781625781625703E-2</c:v>
                </c:pt>
                <c:pt idx="42">
                  <c:v>3.6060606060605897E-2</c:v>
                </c:pt>
                <c:pt idx="43">
                  <c:v>3.5622895622895598E-2</c:v>
                </c:pt>
                <c:pt idx="44">
                  <c:v>1.9865319865319801E-2</c:v>
                </c:pt>
                <c:pt idx="45">
                  <c:v>1.1111111111111099E-2</c:v>
                </c:pt>
                <c:pt idx="46">
                  <c:v>2.41327561327561E-2</c:v>
                </c:pt>
                <c:pt idx="47">
                  <c:v>1.6582972582972502E-2</c:v>
                </c:pt>
                <c:pt idx="48">
                  <c:v>1.9427609427609301E-2</c:v>
                </c:pt>
                <c:pt idx="49">
                  <c:v>9.7979797979798194E-3</c:v>
                </c:pt>
                <c:pt idx="50">
                  <c:v>1.7458393458393302E-2</c:v>
                </c:pt>
                <c:pt idx="51">
                  <c:v>3.1465127465127397E-2</c:v>
                </c:pt>
                <c:pt idx="52">
                  <c:v>1.28619528619528E-2</c:v>
                </c:pt>
                <c:pt idx="53">
                  <c:v>2.0740740740740601E-2</c:v>
                </c:pt>
                <c:pt idx="54">
                  <c:v>3.7155363155362997E-2</c:v>
                </c:pt>
                <c:pt idx="55">
                  <c:v>3.5404521404521397E-2</c:v>
                </c:pt>
                <c:pt idx="56">
                  <c:v>3.7593073593073498E-2</c:v>
                </c:pt>
                <c:pt idx="57">
                  <c:v>4.43771043771043E-2</c:v>
                </c:pt>
                <c:pt idx="58">
                  <c:v>4.8973544973544898E-2</c:v>
                </c:pt>
                <c:pt idx="59">
                  <c:v>5.9259259259259199E-2</c:v>
                </c:pt>
                <c:pt idx="60">
                  <c:v>5.7508417508417398E-2</c:v>
                </c:pt>
                <c:pt idx="61">
                  <c:v>4.88638768638767E-2</c:v>
                </c:pt>
                <c:pt idx="62">
                  <c:v>4.04377104377103E-2</c:v>
                </c:pt>
                <c:pt idx="63">
                  <c:v>5.4882154882154803E-2</c:v>
                </c:pt>
                <c:pt idx="64">
                  <c:v>3.43097643097642E-2</c:v>
                </c:pt>
                <c:pt idx="65">
                  <c:v>2.8401154401154299E-2</c:v>
                </c:pt>
                <c:pt idx="66">
                  <c:v>3.1683501683501598E-2</c:v>
                </c:pt>
                <c:pt idx="67">
                  <c:v>2.1616161616161599E-2</c:v>
                </c:pt>
                <c:pt idx="68">
                  <c:v>1.8114478114478E-2</c:v>
                </c:pt>
                <c:pt idx="69">
                  <c:v>-4.8648388648388999E-3</c:v>
                </c:pt>
                <c:pt idx="70">
                  <c:v>1.48148148148144E-3</c:v>
                </c:pt>
                <c:pt idx="71">
                  <c:v>7.6094276094275702E-3</c:v>
                </c:pt>
                <c:pt idx="72">
                  <c:v>1.2643578643578599E-2</c:v>
                </c:pt>
                <c:pt idx="73">
                  <c:v>1.96469456469456E-2</c:v>
                </c:pt>
                <c:pt idx="74">
                  <c:v>2.5117845117845101E-2</c:v>
                </c:pt>
                <c:pt idx="75">
                  <c:v>3.7373737373737198E-2</c:v>
                </c:pt>
                <c:pt idx="76">
                  <c:v>4.1313131313131302E-2</c:v>
                </c:pt>
                <c:pt idx="77">
                  <c:v>3.2558922558922503E-2</c:v>
                </c:pt>
                <c:pt idx="78">
                  <c:v>2.7525733525733499E-2</c:v>
                </c:pt>
                <c:pt idx="79">
                  <c:v>3.2340548340548302E-2</c:v>
                </c:pt>
                <c:pt idx="80">
                  <c:v>4.5471861471861399E-2</c:v>
                </c:pt>
                <c:pt idx="81">
                  <c:v>4.4596440596440599E-2</c:v>
                </c:pt>
                <c:pt idx="82">
                  <c:v>4.0875420875420801E-2</c:v>
                </c:pt>
                <c:pt idx="83">
                  <c:v>5.1818181818181798E-2</c:v>
                </c:pt>
                <c:pt idx="84">
                  <c:v>4.8316498316498202E-2</c:v>
                </c:pt>
                <c:pt idx="85">
                  <c:v>5.4006734006733899E-2</c:v>
                </c:pt>
                <c:pt idx="86">
                  <c:v>5.2255892255892201E-2</c:v>
                </c:pt>
                <c:pt idx="87">
                  <c:v>5.6414622414622403E-2</c:v>
                </c:pt>
                <c:pt idx="88">
                  <c:v>5.96969696969697E-2</c:v>
                </c:pt>
                <c:pt idx="89">
                  <c:v>5.9259259259259199E-2</c:v>
                </c:pt>
                <c:pt idx="90">
                  <c:v>6.2870610870610799E-2</c:v>
                </c:pt>
                <c:pt idx="91">
                  <c:v>6.3088985088985E-2</c:v>
                </c:pt>
                <c:pt idx="92">
                  <c:v>5.2912938912938801E-2</c:v>
                </c:pt>
                <c:pt idx="93">
                  <c:v>6.6919672919672907E-2</c:v>
                </c:pt>
                <c:pt idx="94">
                  <c:v>6.8013468013467901E-2</c:v>
                </c:pt>
                <c:pt idx="95">
                  <c:v>5.9478595478595402E-2</c:v>
                </c:pt>
                <c:pt idx="96">
                  <c:v>4.7441077441077402E-2</c:v>
                </c:pt>
                <c:pt idx="97">
                  <c:v>5.6414622414622403E-2</c:v>
                </c:pt>
                <c:pt idx="98">
                  <c:v>4.9191919191919203E-2</c:v>
                </c:pt>
                <c:pt idx="99">
                  <c:v>4.7660413660413598E-2</c:v>
                </c:pt>
                <c:pt idx="100">
                  <c:v>0.04</c:v>
                </c:pt>
                <c:pt idx="101">
                  <c:v>4.27359307359306E-2</c:v>
                </c:pt>
                <c:pt idx="102">
                  <c:v>4.79884559884559E-2</c:v>
                </c:pt>
                <c:pt idx="103">
                  <c:v>2.5063011063010999E-2</c:v>
                </c:pt>
                <c:pt idx="104">
                  <c:v>1.5628667628667599E-2</c:v>
                </c:pt>
                <c:pt idx="105">
                  <c:v>2.48436748436748E-2</c:v>
                </c:pt>
                <c:pt idx="106">
                  <c:v>1.7273689273689202E-2</c:v>
                </c:pt>
                <c:pt idx="107">
                  <c:v>1.80567580567573E-3</c:v>
                </c:pt>
                <c:pt idx="108">
                  <c:v>2.0016354016353901E-2</c:v>
                </c:pt>
                <c:pt idx="109">
                  <c:v>1.27763347763347E-2</c:v>
                </c:pt>
                <c:pt idx="110">
                  <c:v>-1.69312169312184E-4</c:v>
                </c:pt>
                <c:pt idx="111">
                  <c:v>5.0966810966810404E-3</c:v>
                </c:pt>
                <c:pt idx="112">
                  <c:v>1.8041366041366001E-2</c:v>
                </c:pt>
                <c:pt idx="113">
                  <c:v>8.3876863876863501E-3</c:v>
                </c:pt>
                <c:pt idx="114">
                  <c:v>9.9240019240018993E-3</c:v>
                </c:pt>
                <c:pt idx="115">
                  <c:v>4.89658489658476E-4</c:v>
                </c:pt>
                <c:pt idx="116">
                  <c:v>8.8263588263588592E-3</c:v>
                </c:pt>
                <c:pt idx="117">
                  <c:v>1.23376623376623E-2</c:v>
                </c:pt>
                <c:pt idx="118">
                  <c:v>-9.6036556036556003E-3</c:v>
                </c:pt>
                <c:pt idx="119">
                  <c:v>-1.7063011063011099E-2</c:v>
                </c:pt>
                <c:pt idx="120">
                  <c:v>-3.3298701298701203E-2</c:v>
                </c:pt>
                <c:pt idx="121">
                  <c:v>-4.1417027417027401E-2</c:v>
                </c:pt>
                <c:pt idx="122">
                  <c:v>-6.5332371332371394E-2</c:v>
                </c:pt>
                <c:pt idx="123">
                  <c:v>-3.4177008177008097E-2</c:v>
                </c:pt>
                <c:pt idx="124">
                  <c:v>-2.9788359788359801E-2</c:v>
                </c:pt>
                <c:pt idx="125">
                  <c:v>-5.39230399230399E-2</c:v>
                </c:pt>
                <c:pt idx="126">
                  <c:v>-5.7433381433381399E-2</c:v>
                </c:pt>
                <c:pt idx="127">
                  <c:v>-2.2109668109667999E-2</c:v>
                </c:pt>
                <c:pt idx="128">
                  <c:v>-1.77210197210197E-2</c:v>
                </c:pt>
                <c:pt idx="129">
                  <c:v>-1.33333333333334E-2</c:v>
                </c:pt>
                <c:pt idx="130">
                  <c:v>-1.99153439153439E-2</c:v>
                </c:pt>
                <c:pt idx="131">
                  <c:v>-4.2953342953342903E-2</c:v>
                </c:pt>
                <c:pt idx="132">
                  <c:v>-4.0320346320346298E-2</c:v>
                </c:pt>
                <c:pt idx="133">
                  <c:v>-2.2109668109667999E-2</c:v>
                </c:pt>
                <c:pt idx="134">
                  <c:v>-1.33333333333334E-2</c:v>
                </c:pt>
                <c:pt idx="135">
                  <c:v>3.6709956709955901E-3</c:v>
                </c:pt>
                <c:pt idx="136">
                  <c:v>2.7032227032222102E-4</c:v>
                </c:pt>
                <c:pt idx="137">
                  <c:v>1.9153439153439199E-3</c:v>
                </c:pt>
                <c:pt idx="138">
                  <c:v>2.4636844636844899E-3</c:v>
                </c:pt>
                <c:pt idx="139">
                  <c:v>9.4853294853295203E-3</c:v>
                </c:pt>
                <c:pt idx="140">
                  <c:v>9.2659932659932692E-3</c:v>
                </c:pt>
                <c:pt idx="141">
                  <c:v>-1.31139971139971E-2</c:v>
                </c:pt>
                <c:pt idx="142">
                  <c:v>-1.68436748436748E-2</c:v>
                </c:pt>
                <c:pt idx="143">
                  <c:v>-4.07590187590188E-2</c:v>
                </c:pt>
                <c:pt idx="144">
                  <c:v>-4.8218374218374098E-2</c:v>
                </c:pt>
                <c:pt idx="145">
                  <c:v>-2.3206349206349199E-2</c:v>
                </c:pt>
                <c:pt idx="146">
                  <c:v>-2.0134680134680099E-2</c:v>
                </c:pt>
                <c:pt idx="147">
                  <c:v>-3.54930254930255E-2</c:v>
                </c:pt>
                <c:pt idx="148">
                  <c:v>-4.0649350649350602E-2</c:v>
                </c:pt>
                <c:pt idx="149">
                  <c:v>-5.4361712361712403E-2</c:v>
                </c:pt>
                <c:pt idx="150">
                  <c:v>-4.9535353535353599E-2</c:v>
                </c:pt>
                <c:pt idx="151">
                  <c:v>-7.2243386243386304E-2</c:v>
                </c:pt>
                <c:pt idx="152">
                  <c:v>-5.3265031265031203E-2</c:v>
                </c:pt>
                <c:pt idx="153">
                  <c:v>-4.4927368927369003E-2</c:v>
                </c:pt>
                <c:pt idx="154">
                  <c:v>-6.1383357383357401E-2</c:v>
                </c:pt>
                <c:pt idx="155">
                  <c:v>-6.3138047138047201E-2</c:v>
                </c:pt>
                <c:pt idx="156">
                  <c:v>-7.1256373256373198E-2</c:v>
                </c:pt>
                <c:pt idx="157">
                  <c:v>-7.16950456950457E-2</c:v>
                </c:pt>
                <c:pt idx="158">
                  <c:v>-6.3796055796055795E-2</c:v>
                </c:pt>
                <c:pt idx="159">
                  <c:v>-3.3079365079365097E-2</c:v>
                </c:pt>
                <c:pt idx="160">
                  <c:v>-4.8547378547378603E-2</c:v>
                </c:pt>
                <c:pt idx="161">
                  <c:v>-6.1602693602693499E-2</c:v>
                </c:pt>
                <c:pt idx="162">
                  <c:v>-5.9408369408369403E-2</c:v>
                </c:pt>
                <c:pt idx="163">
                  <c:v>-2.6716690716690701E-2</c:v>
                </c:pt>
                <c:pt idx="164">
                  <c:v>-3.0886002886002802E-2</c:v>
                </c:pt>
                <c:pt idx="165">
                  <c:v>-4.41596921596921E-2</c:v>
                </c:pt>
                <c:pt idx="166">
                  <c:v>-5.6336700336700303E-2</c:v>
                </c:pt>
                <c:pt idx="167">
                  <c:v>-7.7648869648869606E-2</c:v>
                </c:pt>
                <c:pt idx="168">
                  <c:v>-6.5323713323713298E-2</c:v>
                </c:pt>
                <c:pt idx="169">
                  <c:v>-8.4360750360750303E-2</c:v>
                </c:pt>
                <c:pt idx="170">
                  <c:v>-0.11088023088023</c:v>
                </c:pt>
                <c:pt idx="171">
                  <c:v>-0.104718614718614</c:v>
                </c:pt>
                <c:pt idx="172">
                  <c:v>-7.7868205868205906E-2</c:v>
                </c:pt>
                <c:pt idx="173">
                  <c:v>-6.7965367965367895E-2</c:v>
                </c:pt>
                <c:pt idx="174">
                  <c:v>-6.1142857142857103E-2</c:v>
                </c:pt>
                <c:pt idx="175">
                  <c:v>-5.8281866281866303E-2</c:v>
                </c:pt>
                <c:pt idx="176">
                  <c:v>-7.6107744107744096E-2</c:v>
                </c:pt>
                <c:pt idx="177">
                  <c:v>-9.2834054834054894E-2</c:v>
                </c:pt>
                <c:pt idx="178">
                  <c:v>-4.9258297258297203E-2</c:v>
                </c:pt>
                <c:pt idx="179">
                  <c:v>-5.9492063492063499E-2</c:v>
                </c:pt>
                <c:pt idx="180">
                  <c:v>-9.01933621933622E-2</c:v>
                </c:pt>
                <c:pt idx="181">
                  <c:v>-8.31505531505531E-2</c:v>
                </c:pt>
                <c:pt idx="182">
                  <c:v>-8.5571909571909494E-2</c:v>
                </c:pt>
                <c:pt idx="183">
                  <c:v>-6.9505531505531404E-2</c:v>
                </c:pt>
                <c:pt idx="184">
                  <c:v>-6.8625300625300603E-2</c:v>
                </c:pt>
                <c:pt idx="185">
                  <c:v>-7.0385762385762399E-2</c:v>
                </c:pt>
                <c:pt idx="186">
                  <c:v>-6.4443482443482497E-2</c:v>
                </c:pt>
                <c:pt idx="187">
                  <c:v>-6.01519961519962E-2</c:v>
                </c:pt>
                <c:pt idx="188">
                  <c:v>-5.0799422799422803E-2</c:v>
                </c:pt>
                <c:pt idx="189">
                  <c:v>-5.61904761904762E-2</c:v>
                </c:pt>
                <c:pt idx="190">
                  <c:v>-4.9918229918229903E-2</c:v>
                </c:pt>
                <c:pt idx="191">
                  <c:v>-4.24357864357865E-2</c:v>
                </c:pt>
                <c:pt idx="192">
                  <c:v>-3.9574795574795499E-2</c:v>
                </c:pt>
                <c:pt idx="193">
                  <c:v>-4.1996151996151899E-2</c:v>
                </c:pt>
                <c:pt idx="194">
                  <c:v>-4.3095719095719E-2</c:v>
                </c:pt>
                <c:pt idx="195">
                  <c:v>-3.7990379990379998E-2</c:v>
                </c:pt>
                <c:pt idx="196">
                  <c:v>-2.95392015392015E-2</c:v>
                </c:pt>
                <c:pt idx="197">
                  <c:v>-3.5032227032226998E-2</c:v>
                </c:pt>
                <c:pt idx="198">
                  <c:v>-2.8623376623376599E-2</c:v>
                </c:pt>
                <c:pt idx="199">
                  <c:v>-5.06666666666667E-2</c:v>
                </c:pt>
                <c:pt idx="200">
                  <c:v>-4.3695045695045703E-2</c:v>
                </c:pt>
                <c:pt idx="201">
                  <c:v>-4.6511784511784497E-2</c:v>
                </c:pt>
                <c:pt idx="202">
                  <c:v>-5.1442039442039497E-2</c:v>
                </c:pt>
                <c:pt idx="203">
                  <c:v>-6.2498316498316497E-2</c:v>
                </c:pt>
                <c:pt idx="204">
                  <c:v>-7.1513227513227501E-2</c:v>
                </c:pt>
                <c:pt idx="205">
                  <c:v>-6.0878306878306802E-2</c:v>
                </c:pt>
                <c:pt idx="206">
                  <c:v>-6.8555074555074494E-2</c:v>
                </c:pt>
                <c:pt idx="207">
                  <c:v>-6.9963443963443894E-2</c:v>
                </c:pt>
                <c:pt idx="208">
                  <c:v>-6.0948532948532898E-2</c:v>
                </c:pt>
                <c:pt idx="209">
                  <c:v>-8.1653679653679603E-2</c:v>
                </c:pt>
                <c:pt idx="210">
                  <c:v>-9.5809523809523803E-2</c:v>
                </c:pt>
                <c:pt idx="211">
                  <c:v>-0.115316979316979</c:v>
                </c:pt>
                <c:pt idx="212">
                  <c:v>-0.113978835978836</c:v>
                </c:pt>
                <c:pt idx="213">
                  <c:v>-0.119965367965367</c:v>
                </c:pt>
                <c:pt idx="214">
                  <c:v>-0.10123232323232299</c:v>
                </c:pt>
                <c:pt idx="215">
                  <c:v>-0.109542087542087</c:v>
                </c:pt>
                <c:pt idx="216">
                  <c:v>-0.12707840307840301</c:v>
                </c:pt>
                <c:pt idx="217">
                  <c:v>-0.12250024050024</c:v>
                </c:pt>
                <c:pt idx="218">
                  <c:v>-0.12947282347282299</c:v>
                </c:pt>
                <c:pt idx="219">
                  <c:v>-0.12151515151515099</c:v>
                </c:pt>
                <c:pt idx="220">
                  <c:v>-0.112077922077922</c:v>
                </c:pt>
                <c:pt idx="221">
                  <c:v>-0.10573929773929699</c:v>
                </c:pt>
                <c:pt idx="222">
                  <c:v>-0.104753246753246</c:v>
                </c:pt>
                <c:pt idx="223">
                  <c:v>-0.13123328523328501</c:v>
                </c:pt>
                <c:pt idx="224">
                  <c:v>-0.16841847041847</c:v>
                </c:pt>
                <c:pt idx="225">
                  <c:v>-0.15475517075517001</c:v>
                </c:pt>
                <c:pt idx="226">
                  <c:v>-0.17144588744588701</c:v>
                </c:pt>
                <c:pt idx="227">
                  <c:v>-0.17123520923520899</c:v>
                </c:pt>
                <c:pt idx="228">
                  <c:v>-0.18786147186147101</c:v>
                </c:pt>
                <c:pt idx="229">
                  <c:v>-0.17133718133718101</c:v>
                </c:pt>
                <c:pt idx="230">
                  <c:v>-0.19358056758056699</c:v>
                </c:pt>
                <c:pt idx="231">
                  <c:v>-0.20728042328042301</c:v>
                </c:pt>
                <c:pt idx="232">
                  <c:v>-0.21533044733044701</c:v>
                </c:pt>
                <c:pt idx="233">
                  <c:v>-0.191603655603655</c:v>
                </c:pt>
                <c:pt idx="234">
                  <c:v>-0.18129389129389101</c:v>
                </c:pt>
                <c:pt idx="235">
                  <c:v>-0.16455796055795999</c:v>
                </c:pt>
                <c:pt idx="236">
                  <c:v>-0.18764886964886901</c:v>
                </c:pt>
                <c:pt idx="237">
                  <c:v>-0.18454256854256801</c:v>
                </c:pt>
                <c:pt idx="238">
                  <c:v>-0.17599807599807599</c:v>
                </c:pt>
                <c:pt idx="239">
                  <c:v>-0.19358056758056699</c:v>
                </c:pt>
                <c:pt idx="240">
                  <c:v>-0.22048484848484801</c:v>
                </c:pt>
                <c:pt idx="241">
                  <c:v>-0.21723713323713301</c:v>
                </c:pt>
                <c:pt idx="242">
                  <c:v>-0.18757864357864301</c:v>
                </c:pt>
                <c:pt idx="243">
                  <c:v>-0.199936507936507</c:v>
                </c:pt>
                <c:pt idx="244">
                  <c:v>-0.19103896103896101</c:v>
                </c:pt>
                <c:pt idx="245">
                  <c:v>-0.17627994227994201</c:v>
                </c:pt>
                <c:pt idx="246">
                  <c:v>-0.17571524771524699</c:v>
                </c:pt>
                <c:pt idx="247">
                  <c:v>-0.16074555074555</c:v>
                </c:pt>
                <c:pt idx="248">
                  <c:v>-0.16515873015873</c:v>
                </c:pt>
                <c:pt idx="249">
                  <c:v>-0.16957190957190901</c:v>
                </c:pt>
                <c:pt idx="250">
                  <c:v>-0.15784992784992699</c:v>
                </c:pt>
                <c:pt idx="251">
                  <c:v>-0.12437902837902801</c:v>
                </c:pt>
                <c:pt idx="252">
                  <c:v>-0.112727272727272</c:v>
                </c:pt>
                <c:pt idx="253">
                  <c:v>-0.120847522847522</c:v>
                </c:pt>
                <c:pt idx="254">
                  <c:v>-0.13680711880711799</c:v>
                </c:pt>
                <c:pt idx="255">
                  <c:v>-0.14146705146705099</c:v>
                </c:pt>
                <c:pt idx="256">
                  <c:v>-0.13023953823953799</c:v>
                </c:pt>
                <c:pt idx="257">
                  <c:v>-0.12635594035594</c:v>
                </c:pt>
                <c:pt idx="258">
                  <c:v>-0.111809523809523</c:v>
                </c:pt>
                <c:pt idx="259">
                  <c:v>-0.117952861952861</c:v>
                </c:pt>
                <c:pt idx="260">
                  <c:v>-0.102840788840788</c:v>
                </c:pt>
                <c:pt idx="261">
                  <c:v>-0.104465608465608</c:v>
                </c:pt>
                <c:pt idx="262">
                  <c:v>-0.115834535834535</c:v>
                </c:pt>
                <c:pt idx="263">
                  <c:v>-0.10079365079365001</c:v>
                </c:pt>
                <c:pt idx="264">
                  <c:v>-0.108560846560846</c:v>
                </c:pt>
                <c:pt idx="265">
                  <c:v>-0.108985088985089</c:v>
                </c:pt>
                <c:pt idx="266">
                  <c:v>-0.112727272727272</c:v>
                </c:pt>
                <c:pt idx="267">
                  <c:v>-0.110114478114478</c:v>
                </c:pt>
                <c:pt idx="268">
                  <c:v>-0.116257816257816</c:v>
                </c:pt>
                <c:pt idx="269">
                  <c:v>-0.11449254449254399</c:v>
                </c:pt>
                <c:pt idx="270">
                  <c:v>-0.11039730639730599</c:v>
                </c:pt>
                <c:pt idx="271">
                  <c:v>-8.9424723424723296E-2</c:v>
                </c:pt>
                <c:pt idx="272">
                  <c:v>-8.8012506012505903E-2</c:v>
                </c:pt>
                <c:pt idx="273">
                  <c:v>-8.3846079846079793E-2</c:v>
                </c:pt>
                <c:pt idx="274">
                  <c:v>-7.0358826358826301E-2</c:v>
                </c:pt>
                <c:pt idx="275">
                  <c:v>-7.1558441558441599E-2</c:v>
                </c:pt>
                <c:pt idx="276">
                  <c:v>-8.7306397306397304E-2</c:v>
                </c:pt>
                <c:pt idx="277">
                  <c:v>-8.4622414622414696E-2</c:v>
                </c:pt>
                <c:pt idx="278">
                  <c:v>-9.5426647426647401E-2</c:v>
                </c:pt>
                <c:pt idx="279">
                  <c:v>-0.102629148629148</c:v>
                </c:pt>
                <c:pt idx="280">
                  <c:v>-0.11519865319865299</c:v>
                </c:pt>
                <c:pt idx="281">
                  <c:v>-0.110608946608946</c:v>
                </c:pt>
                <c:pt idx="282">
                  <c:v>-0.105100529100529</c:v>
                </c:pt>
                <c:pt idx="283">
                  <c:v>-0.10079365079365001</c:v>
                </c:pt>
                <c:pt idx="284">
                  <c:v>-9.0483886483886403E-2</c:v>
                </c:pt>
                <c:pt idx="285">
                  <c:v>-9.8039442039442107E-2</c:v>
                </c:pt>
                <c:pt idx="286">
                  <c:v>-9.4790764790764703E-2</c:v>
                </c:pt>
                <c:pt idx="287">
                  <c:v>-0.103193843193843</c:v>
                </c:pt>
                <c:pt idx="288">
                  <c:v>-0.10954978354978299</c:v>
                </c:pt>
                <c:pt idx="289">
                  <c:v>-0.111103415103415</c:v>
                </c:pt>
                <c:pt idx="290">
                  <c:v>-0.118729196729196</c:v>
                </c:pt>
                <c:pt idx="291">
                  <c:v>-0.13850120250120199</c:v>
                </c:pt>
                <c:pt idx="292">
                  <c:v>-0.13711014911014899</c:v>
                </c:pt>
                <c:pt idx="293">
                  <c:v>-0.14128811928811899</c:v>
                </c:pt>
                <c:pt idx="294">
                  <c:v>-0.13753535353535301</c:v>
                </c:pt>
                <c:pt idx="295">
                  <c:v>-0.13300336700336601</c:v>
                </c:pt>
                <c:pt idx="296">
                  <c:v>-0.123160173160173</c:v>
                </c:pt>
                <c:pt idx="297">
                  <c:v>-0.13002886002885999</c:v>
                </c:pt>
                <c:pt idx="298">
                  <c:v>-0.138030784030784</c:v>
                </c:pt>
                <c:pt idx="299">
                  <c:v>-0.13923520923520899</c:v>
                </c:pt>
                <c:pt idx="300">
                  <c:v>-0.13973063973063901</c:v>
                </c:pt>
                <c:pt idx="301">
                  <c:v>-0.13498605098605099</c:v>
                </c:pt>
                <c:pt idx="302">
                  <c:v>-0.131798941798941</c:v>
                </c:pt>
                <c:pt idx="303">
                  <c:v>-0.120964886964887</c:v>
                </c:pt>
                <c:pt idx="304">
                  <c:v>-0.12117652717652699</c:v>
                </c:pt>
                <c:pt idx="305">
                  <c:v>-0.138314574314574</c:v>
                </c:pt>
                <c:pt idx="306">
                  <c:v>-0.15693891293891199</c:v>
                </c:pt>
                <c:pt idx="307">
                  <c:v>-0.15233573833573799</c:v>
                </c:pt>
                <c:pt idx="308">
                  <c:v>-0.162532948532948</c:v>
                </c:pt>
                <c:pt idx="309">
                  <c:v>-0.16168350168350101</c:v>
                </c:pt>
                <c:pt idx="310">
                  <c:v>-0.14178451178451101</c:v>
                </c:pt>
                <c:pt idx="311">
                  <c:v>-0.13434824434824399</c:v>
                </c:pt>
                <c:pt idx="312">
                  <c:v>-0.145183261183261</c:v>
                </c:pt>
                <c:pt idx="313">
                  <c:v>-0.13718133718133699</c:v>
                </c:pt>
                <c:pt idx="314">
                  <c:v>-0.143059163059163</c:v>
                </c:pt>
                <c:pt idx="315">
                  <c:v>-0.13555266955266901</c:v>
                </c:pt>
                <c:pt idx="316">
                  <c:v>-0.140722462722462</c:v>
                </c:pt>
                <c:pt idx="317">
                  <c:v>-0.15764694564694501</c:v>
                </c:pt>
                <c:pt idx="318">
                  <c:v>-0.16579124579124499</c:v>
                </c:pt>
                <c:pt idx="319">
                  <c:v>-0.15658489658489599</c:v>
                </c:pt>
                <c:pt idx="320">
                  <c:v>-0.14773256373256299</c:v>
                </c:pt>
                <c:pt idx="321">
                  <c:v>-0.14447522847522801</c:v>
                </c:pt>
                <c:pt idx="322">
                  <c:v>-0.14419240019240001</c:v>
                </c:pt>
                <c:pt idx="323">
                  <c:v>-0.140651274651274</c:v>
                </c:pt>
                <c:pt idx="324">
                  <c:v>-0.13526887926887901</c:v>
                </c:pt>
                <c:pt idx="325">
                  <c:v>-0.131728715728715</c:v>
                </c:pt>
                <c:pt idx="326">
                  <c:v>-0.136473304473304</c:v>
                </c:pt>
                <c:pt idx="327">
                  <c:v>-0.14808658008657999</c:v>
                </c:pt>
                <c:pt idx="328">
                  <c:v>-0.144758056758056</c:v>
                </c:pt>
                <c:pt idx="329">
                  <c:v>-0.160621452621452</c:v>
                </c:pt>
                <c:pt idx="330">
                  <c:v>-0.158142376142376</c:v>
                </c:pt>
                <c:pt idx="331">
                  <c:v>-0.15523905723905701</c:v>
                </c:pt>
                <c:pt idx="332">
                  <c:v>-0.15502645502645501</c:v>
                </c:pt>
                <c:pt idx="333">
                  <c:v>-0.15538047138047101</c:v>
                </c:pt>
                <c:pt idx="334">
                  <c:v>-0.162675324675324</c:v>
                </c:pt>
                <c:pt idx="335">
                  <c:v>-0.15977104377104301</c:v>
                </c:pt>
                <c:pt idx="336">
                  <c:v>-0.17322655122655101</c:v>
                </c:pt>
                <c:pt idx="337">
                  <c:v>-0.16557864357864299</c:v>
                </c:pt>
                <c:pt idx="338">
                  <c:v>-0.17981240981240901</c:v>
                </c:pt>
                <c:pt idx="339">
                  <c:v>-0.171314093314093</c:v>
                </c:pt>
                <c:pt idx="340">
                  <c:v>-0.17428860028859999</c:v>
                </c:pt>
                <c:pt idx="341">
                  <c:v>-0.15715151515151499</c:v>
                </c:pt>
                <c:pt idx="342">
                  <c:v>-0.16217893217893201</c:v>
                </c:pt>
                <c:pt idx="343">
                  <c:v>-0.17443001443001399</c:v>
                </c:pt>
                <c:pt idx="344">
                  <c:v>-0.18179509379509301</c:v>
                </c:pt>
                <c:pt idx="345">
                  <c:v>-0.19751611351611301</c:v>
                </c:pt>
                <c:pt idx="346">
                  <c:v>-0.191638287638287</c:v>
                </c:pt>
                <c:pt idx="347">
                  <c:v>-0.19680808080807999</c:v>
                </c:pt>
                <c:pt idx="348">
                  <c:v>-0.19482539682539601</c:v>
                </c:pt>
                <c:pt idx="349">
                  <c:v>-0.215573833573833</c:v>
                </c:pt>
                <c:pt idx="350">
                  <c:v>-0.23009139009139001</c:v>
                </c:pt>
                <c:pt idx="351">
                  <c:v>-0.22067340067339999</c:v>
                </c:pt>
                <c:pt idx="352">
                  <c:v>-0.26139201539201501</c:v>
                </c:pt>
                <c:pt idx="353">
                  <c:v>-0.26316209716209699</c:v>
                </c:pt>
                <c:pt idx="354">
                  <c:v>-0.27803367003367002</c:v>
                </c:pt>
                <c:pt idx="355">
                  <c:v>-0.30097835497835401</c:v>
                </c:pt>
                <c:pt idx="356">
                  <c:v>-0.30851948051948003</c:v>
                </c:pt>
                <c:pt idx="357">
                  <c:v>-0.28420971620971602</c:v>
                </c:pt>
                <c:pt idx="358">
                  <c:v>-0.27674651274651202</c:v>
                </c:pt>
                <c:pt idx="359">
                  <c:v>-0.279305435305435</c:v>
                </c:pt>
                <c:pt idx="360">
                  <c:v>-0.27305050505050499</c:v>
                </c:pt>
                <c:pt idx="361">
                  <c:v>-0.25762578162578098</c:v>
                </c:pt>
                <c:pt idx="362">
                  <c:v>-0.25883405483405397</c:v>
                </c:pt>
                <c:pt idx="363">
                  <c:v>-0.24952188552188501</c:v>
                </c:pt>
                <c:pt idx="364">
                  <c:v>-0.23694083694083701</c:v>
                </c:pt>
                <c:pt idx="365">
                  <c:v>-0.23630110630110601</c:v>
                </c:pt>
                <c:pt idx="366">
                  <c:v>-0.237794131794131</c:v>
                </c:pt>
                <c:pt idx="367">
                  <c:v>-0.2427696007696</c:v>
                </c:pt>
                <c:pt idx="368">
                  <c:v>-0.246820586820586</c:v>
                </c:pt>
                <c:pt idx="369">
                  <c:v>-0.230046176046176</c:v>
                </c:pt>
                <c:pt idx="370">
                  <c:v>-0.21810389610389599</c:v>
                </c:pt>
                <c:pt idx="371">
                  <c:v>-0.221658489658489</c:v>
                </c:pt>
                <c:pt idx="372">
                  <c:v>-0.22308032708032699</c:v>
                </c:pt>
                <c:pt idx="373">
                  <c:v>-0.21817508417508399</c:v>
                </c:pt>
                <c:pt idx="374">
                  <c:v>-0.23480808080807999</c:v>
                </c:pt>
                <c:pt idx="375">
                  <c:v>-0.23644348244348201</c:v>
                </c:pt>
                <c:pt idx="376">
                  <c:v>-0.23694083694083701</c:v>
                </c:pt>
                <c:pt idx="377">
                  <c:v>-0.221871091871091</c:v>
                </c:pt>
                <c:pt idx="378">
                  <c:v>-0.225851851851851</c:v>
                </c:pt>
                <c:pt idx="379">
                  <c:v>-0.22791341991341901</c:v>
                </c:pt>
                <c:pt idx="380">
                  <c:v>-0.21405291005290999</c:v>
                </c:pt>
                <c:pt idx="381">
                  <c:v>-0.21582972582972501</c:v>
                </c:pt>
                <c:pt idx="382">
                  <c:v>-0.23622991822991801</c:v>
                </c:pt>
                <c:pt idx="383">
                  <c:v>-0.24539971139971101</c:v>
                </c:pt>
                <c:pt idx="384">
                  <c:v>-0.24795863395863299</c:v>
                </c:pt>
                <c:pt idx="385">
                  <c:v>-0.22869552669552601</c:v>
                </c:pt>
                <c:pt idx="386">
                  <c:v>-0.22343530543530499</c:v>
                </c:pt>
                <c:pt idx="387">
                  <c:v>-0.213270803270803</c:v>
                </c:pt>
                <c:pt idx="388">
                  <c:v>-0.201044733044733</c:v>
                </c:pt>
                <c:pt idx="389">
                  <c:v>-0.20211063011062999</c:v>
                </c:pt>
                <c:pt idx="390">
                  <c:v>-0.19962289562289501</c:v>
                </c:pt>
                <c:pt idx="391">
                  <c:v>-0.19876960076960001</c:v>
                </c:pt>
                <c:pt idx="392">
                  <c:v>-0.20367484367484301</c:v>
                </c:pt>
                <c:pt idx="393">
                  <c:v>-0.18576238576238499</c:v>
                </c:pt>
                <c:pt idx="394">
                  <c:v>-0.18498027898027899</c:v>
                </c:pt>
                <c:pt idx="395">
                  <c:v>-0.183487253487253</c:v>
                </c:pt>
                <c:pt idx="396">
                  <c:v>-0.18711303511303501</c:v>
                </c:pt>
                <c:pt idx="397">
                  <c:v>-0.17708994708994699</c:v>
                </c:pt>
                <c:pt idx="398">
                  <c:v>-0.183984607984608</c:v>
                </c:pt>
                <c:pt idx="399">
                  <c:v>-0.18938720538720499</c:v>
                </c:pt>
                <c:pt idx="400">
                  <c:v>-0.17772967772967699</c:v>
                </c:pt>
                <c:pt idx="401">
                  <c:v>-0.175952861952861</c:v>
                </c:pt>
                <c:pt idx="402">
                  <c:v>-0.179506493506493</c:v>
                </c:pt>
                <c:pt idx="403">
                  <c:v>-0.19436267436267399</c:v>
                </c:pt>
                <c:pt idx="404">
                  <c:v>-0.183487253487253</c:v>
                </c:pt>
                <c:pt idx="405">
                  <c:v>-0.18931601731601699</c:v>
                </c:pt>
                <c:pt idx="406">
                  <c:v>-0.19415007215007199</c:v>
                </c:pt>
                <c:pt idx="407">
                  <c:v>-0.180502164502164</c:v>
                </c:pt>
                <c:pt idx="408">
                  <c:v>-0.16550360750360699</c:v>
                </c:pt>
                <c:pt idx="409">
                  <c:v>-0.16593073593073501</c:v>
                </c:pt>
                <c:pt idx="410">
                  <c:v>-0.171474747474747</c:v>
                </c:pt>
                <c:pt idx="411">
                  <c:v>-0.18697065897065901</c:v>
                </c:pt>
                <c:pt idx="412">
                  <c:v>-0.188605098605098</c:v>
                </c:pt>
                <c:pt idx="413">
                  <c:v>-0.18768157768157701</c:v>
                </c:pt>
                <c:pt idx="414">
                  <c:v>-0.20346127946127901</c:v>
                </c:pt>
                <c:pt idx="415">
                  <c:v>-0.19585569985569901</c:v>
                </c:pt>
                <c:pt idx="416">
                  <c:v>-0.18753920153920101</c:v>
                </c:pt>
                <c:pt idx="417">
                  <c:v>-0.18270514670514601</c:v>
                </c:pt>
                <c:pt idx="418">
                  <c:v>-0.17694757094757099</c:v>
                </c:pt>
                <c:pt idx="419">
                  <c:v>-0.18505146705146699</c:v>
                </c:pt>
                <c:pt idx="420">
                  <c:v>-0.180109668109668</c:v>
                </c:pt>
                <c:pt idx="421">
                  <c:v>-0.181679653679653</c:v>
                </c:pt>
                <c:pt idx="422">
                  <c:v>-0.177186147186147</c:v>
                </c:pt>
                <c:pt idx="423">
                  <c:v>-0.17219336219336201</c:v>
                </c:pt>
                <c:pt idx="424">
                  <c:v>-0.17262049062049001</c:v>
                </c:pt>
                <c:pt idx="425">
                  <c:v>-0.18474651274651199</c:v>
                </c:pt>
                <c:pt idx="426">
                  <c:v>-0.175973063973063</c:v>
                </c:pt>
                <c:pt idx="427">
                  <c:v>-0.16662914862914799</c:v>
                </c:pt>
                <c:pt idx="428">
                  <c:v>-0.161065897065897</c:v>
                </c:pt>
                <c:pt idx="429">
                  <c:v>-0.16698605098604999</c:v>
                </c:pt>
                <c:pt idx="430">
                  <c:v>-0.16891197691197599</c:v>
                </c:pt>
                <c:pt idx="431">
                  <c:v>-0.17568831168831101</c:v>
                </c:pt>
                <c:pt idx="432">
                  <c:v>-0.17205002405002401</c:v>
                </c:pt>
                <c:pt idx="433">
                  <c:v>-0.180181818181818</c:v>
                </c:pt>
                <c:pt idx="434">
                  <c:v>-0.18531697931697899</c:v>
                </c:pt>
                <c:pt idx="435">
                  <c:v>-0.178683982683982</c:v>
                </c:pt>
                <c:pt idx="436">
                  <c:v>-0.19530254930254901</c:v>
                </c:pt>
                <c:pt idx="437">
                  <c:v>-0.18924001924001899</c:v>
                </c:pt>
                <c:pt idx="438">
                  <c:v>-0.19294853294853201</c:v>
                </c:pt>
                <c:pt idx="439">
                  <c:v>-0.199082251082251</c:v>
                </c:pt>
                <c:pt idx="440">
                  <c:v>-0.19237806637806601</c:v>
                </c:pt>
                <c:pt idx="441">
                  <c:v>-0.18988167388167301</c:v>
                </c:pt>
                <c:pt idx="442">
                  <c:v>-0.19009523809523801</c:v>
                </c:pt>
                <c:pt idx="443">
                  <c:v>-0.18788455988455899</c:v>
                </c:pt>
                <c:pt idx="444">
                  <c:v>-0.21341895141895101</c:v>
                </c:pt>
                <c:pt idx="445">
                  <c:v>-0.202078884078884</c:v>
                </c:pt>
                <c:pt idx="446">
                  <c:v>-0.19273496873496801</c:v>
                </c:pt>
                <c:pt idx="447">
                  <c:v>-0.19651467051467</c:v>
                </c:pt>
                <c:pt idx="448">
                  <c:v>-0.21648581048581</c:v>
                </c:pt>
                <c:pt idx="449">
                  <c:v>-0.221336219336219</c:v>
                </c:pt>
                <c:pt idx="450">
                  <c:v>-0.22468879268879199</c:v>
                </c:pt>
                <c:pt idx="451">
                  <c:v>-0.22953920153920099</c:v>
                </c:pt>
                <c:pt idx="452">
                  <c:v>-0.21477441077441001</c:v>
                </c:pt>
                <c:pt idx="453">
                  <c:v>-0.20514574314574299</c:v>
                </c:pt>
                <c:pt idx="454">
                  <c:v>-0.20764213564213499</c:v>
                </c:pt>
                <c:pt idx="455">
                  <c:v>-0.199225589225589</c:v>
                </c:pt>
                <c:pt idx="456">
                  <c:v>-0.200723424723424</c:v>
                </c:pt>
                <c:pt idx="457">
                  <c:v>-0.20906878306878299</c:v>
                </c:pt>
                <c:pt idx="458">
                  <c:v>-0.22426070226070199</c:v>
                </c:pt>
                <c:pt idx="459">
                  <c:v>-0.21120827320827301</c:v>
                </c:pt>
                <c:pt idx="460">
                  <c:v>-0.22754208754208699</c:v>
                </c:pt>
                <c:pt idx="461">
                  <c:v>-0.217983645983646</c:v>
                </c:pt>
                <c:pt idx="462">
                  <c:v>-0.20507455507455499</c:v>
                </c:pt>
                <c:pt idx="463">
                  <c:v>-0.20671476671476599</c:v>
                </c:pt>
                <c:pt idx="464">
                  <c:v>-0.20364790764790699</c:v>
                </c:pt>
                <c:pt idx="465">
                  <c:v>-0.20721404521404499</c:v>
                </c:pt>
                <c:pt idx="466">
                  <c:v>-0.18874074074073999</c:v>
                </c:pt>
                <c:pt idx="467">
                  <c:v>-0.17440404040404001</c:v>
                </c:pt>
                <c:pt idx="468">
                  <c:v>-0.177042809042809</c:v>
                </c:pt>
                <c:pt idx="469">
                  <c:v>-0.16727176527176499</c:v>
                </c:pt>
                <c:pt idx="470">
                  <c:v>-0.16905435305435301</c:v>
                </c:pt>
                <c:pt idx="471">
                  <c:v>-0.16555940355940299</c:v>
                </c:pt>
                <c:pt idx="472">
                  <c:v>-0.16377681577681499</c:v>
                </c:pt>
                <c:pt idx="473">
                  <c:v>-0.16427609427609399</c:v>
                </c:pt>
                <c:pt idx="474">
                  <c:v>-0.17233573833573801</c:v>
                </c:pt>
                <c:pt idx="475">
                  <c:v>-0.17347667147667101</c:v>
                </c:pt>
                <c:pt idx="476">
                  <c:v>-0.165601731601731</c:v>
                </c:pt>
                <c:pt idx="477">
                  <c:v>-0.165458393458393</c:v>
                </c:pt>
                <c:pt idx="478">
                  <c:v>-0.15987878787878701</c:v>
                </c:pt>
                <c:pt idx="479">
                  <c:v>-0.175687349687349</c:v>
                </c:pt>
                <c:pt idx="480">
                  <c:v>-0.175329485329485</c:v>
                </c:pt>
                <c:pt idx="481">
                  <c:v>-0.17711784511784501</c:v>
                </c:pt>
                <c:pt idx="482">
                  <c:v>-0.18734680134680101</c:v>
                </c:pt>
                <c:pt idx="483">
                  <c:v>-0.1826253006253</c:v>
                </c:pt>
                <c:pt idx="484">
                  <c:v>-0.18048003848003799</c:v>
                </c:pt>
                <c:pt idx="485">
                  <c:v>-0.18083694083693999</c:v>
                </c:pt>
                <c:pt idx="486">
                  <c:v>-0.18048003848003799</c:v>
                </c:pt>
                <c:pt idx="487">
                  <c:v>-0.184986050986051</c:v>
                </c:pt>
                <c:pt idx="488">
                  <c:v>-0.19070803270803199</c:v>
                </c:pt>
                <c:pt idx="489">
                  <c:v>-0.194070226070226</c:v>
                </c:pt>
                <c:pt idx="490">
                  <c:v>-0.193926887926887</c:v>
                </c:pt>
                <c:pt idx="491">
                  <c:v>-0.192210678210678</c:v>
                </c:pt>
                <c:pt idx="492">
                  <c:v>-0.19786147186147099</c:v>
                </c:pt>
                <c:pt idx="493">
                  <c:v>-0.18877729677729599</c:v>
                </c:pt>
                <c:pt idx="494">
                  <c:v>-0.20894853294853299</c:v>
                </c:pt>
                <c:pt idx="495">
                  <c:v>-0.20301202501202401</c:v>
                </c:pt>
                <c:pt idx="496">
                  <c:v>-0.209091871091871</c:v>
                </c:pt>
                <c:pt idx="497">
                  <c:v>-0.19027898027897999</c:v>
                </c:pt>
                <c:pt idx="498">
                  <c:v>-0.191996151996151</c:v>
                </c:pt>
                <c:pt idx="499">
                  <c:v>-0.19550072150072101</c:v>
                </c:pt>
                <c:pt idx="500">
                  <c:v>-0.192568542568542</c:v>
                </c:pt>
                <c:pt idx="501">
                  <c:v>-0.20601635401635399</c:v>
                </c:pt>
                <c:pt idx="502">
                  <c:v>-0.209449735449735</c:v>
                </c:pt>
                <c:pt idx="503">
                  <c:v>-0.21738912938912899</c:v>
                </c:pt>
                <c:pt idx="504">
                  <c:v>-0.21696007696007599</c:v>
                </c:pt>
                <c:pt idx="505">
                  <c:v>-0.23183838383838301</c:v>
                </c:pt>
                <c:pt idx="506">
                  <c:v>-0.23562962962962899</c:v>
                </c:pt>
                <c:pt idx="507">
                  <c:v>-0.22847619047619</c:v>
                </c:pt>
                <c:pt idx="508">
                  <c:v>-0.219034151034151</c:v>
                </c:pt>
                <c:pt idx="509">
                  <c:v>-0.22203848003848001</c:v>
                </c:pt>
                <c:pt idx="510">
                  <c:v>-0.23047907647907601</c:v>
                </c:pt>
                <c:pt idx="511">
                  <c:v>-0.245571909571909</c:v>
                </c:pt>
                <c:pt idx="512">
                  <c:v>-0.248218374218374</c:v>
                </c:pt>
                <c:pt idx="513">
                  <c:v>-0.22025012025012</c:v>
                </c:pt>
                <c:pt idx="514">
                  <c:v>-0.229263107263107</c:v>
                </c:pt>
                <c:pt idx="515">
                  <c:v>-0.24378354978354899</c:v>
                </c:pt>
                <c:pt idx="516">
                  <c:v>-0.228405002405002</c:v>
                </c:pt>
                <c:pt idx="517">
                  <c:v>-0.211594997594997</c:v>
                </c:pt>
                <c:pt idx="518">
                  <c:v>-0.21467147667147601</c:v>
                </c:pt>
                <c:pt idx="519">
                  <c:v>-0.210593554593554</c:v>
                </c:pt>
                <c:pt idx="520">
                  <c:v>-0.20673112073111999</c:v>
                </c:pt>
                <c:pt idx="521">
                  <c:v>-0.21531505531505499</c:v>
                </c:pt>
                <c:pt idx="522">
                  <c:v>-0.22246753246753201</c:v>
                </c:pt>
                <c:pt idx="523">
                  <c:v>-0.220751322751322</c:v>
                </c:pt>
                <c:pt idx="524">
                  <c:v>-0.21245406445406401</c:v>
                </c:pt>
                <c:pt idx="525">
                  <c:v>-0.22253968253968201</c:v>
                </c:pt>
                <c:pt idx="526">
                  <c:v>-0.22675998075998</c:v>
                </c:pt>
                <c:pt idx="527">
                  <c:v>-0.23248196248196201</c:v>
                </c:pt>
                <c:pt idx="528">
                  <c:v>-0.23462818662818599</c:v>
                </c:pt>
                <c:pt idx="529">
                  <c:v>-0.23305435305435299</c:v>
                </c:pt>
                <c:pt idx="530">
                  <c:v>-0.25344011544011502</c:v>
                </c:pt>
                <c:pt idx="531">
                  <c:v>-0.25158056758056702</c:v>
                </c:pt>
                <c:pt idx="532">
                  <c:v>-0.24457046657046599</c:v>
                </c:pt>
                <c:pt idx="533">
                  <c:v>-0.25994997594997499</c:v>
                </c:pt>
                <c:pt idx="534">
                  <c:v>-0.26080808080807999</c:v>
                </c:pt>
                <c:pt idx="535">
                  <c:v>-0.25794708994708998</c:v>
                </c:pt>
                <c:pt idx="536">
                  <c:v>-0.27067917267917202</c:v>
                </c:pt>
                <c:pt idx="537">
                  <c:v>-0.26624434824434801</c:v>
                </c:pt>
                <c:pt idx="538">
                  <c:v>-0.27361231361231297</c:v>
                </c:pt>
                <c:pt idx="539">
                  <c:v>-0.27468494468494398</c:v>
                </c:pt>
                <c:pt idx="540">
                  <c:v>-0.25522847522847503</c:v>
                </c:pt>
                <c:pt idx="541">
                  <c:v>-0.24914862914862901</c:v>
                </c:pt>
                <c:pt idx="542">
                  <c:v>-0.26667340067340001</c:v>
                </c:pt>
                <c:pt idx="543">
                  <c:v>-0.27604425204425198</c:v>
                </c:pt>
                <c:pt idx="544">
                  <c:v>-0.28736123136123098</c:v>
                </c:pt>
                <c:pt idx="545">
                  <c:v>-0.28362866762866701</c:v>
                </c:pt>
                <c:pt idx="546">
                  <c:v>-0.29970755170755098</c:v>
                </c:pt>
                <c:pt idx="547">
                  <c:v>-0.29855892255892202</c:v>
                </c:pt>
                <c:pt idx="548">
                  <c:v>-0.28628475228475198</c:v>
                </c:pt>
                <c:pt idx="549">
                  <c:v>-0.289657527657527</c:v>
                </c:pt>
                <c:pt idx="550">
                  <c:v>-0.30351130351130301</c:v>
                </c:pt>
                <c:pt idx="551">
                  <c:v>-0.31829822029822002</c:v>
                </c:pt>
                <c:pt idx="552">
                  <c:v>-0.31442231842231799</c:v>
                </c:pt>
                <c:pt idx="553">
                  <c:v>-0.28714574314574298</c:v>
                </c:pt>
                <c:pt idx="554">
                  <c:v>-0.296046176046176</c:v>
                </c:pt>
                <c:pt idx="555">
                  <c:v>-0.31377585377585299</c:v>
                </c:pt>
                <c:pt idx="556">
                  <c:v>-0.33875613275613198</c:v>
                </c:pt>
                <c:pt idx="557">
                  <c:v>-0.33337277537277499</c:v>
                </c:pt>
                <c:pt idx="558">
                  <c:v>-0.34069360269360199</c:v>
                </c:pt>
                <c:pt idx="559">
                  <c:v>-0.33717652717652702</c:v>
                </c:pt>
                <c:pt idx="560">
                  <c:v>-0.34995382395382302</c:v>
                </c:pt>
                <c:pt idx="561">
                  <c:v>-0.34866185666185601</c:v>
                </c:pt>
                <c:pt idx="562">
                  <c:v>-0.36976527176527102</c:v>
                </c:pt>
                <c:pt idx="563">
                  <c:v>-0.39194516594516599</c:v>
                </c:pt>
                <c:pt idx="564">
                  <c:v>-0.40996248196248197</c:v>
                </c:pt>
                <c:pt idx="565">
                  <c:v>-0.426113516113516</c:v>
                </c:pt>
                <c:pt idx="566">
                  <c:v>-0.39187397787397699</c:v>
                </c:pt>
                <c:pt idx="567">
                  <c:v>-0.39704184704184697</c:v>
                </c:pt>
                <c:pt idx="568">
                  <c:v>-0.38555747955747899</c:v>
                </c:pt>
                <c:pt idx="569">
                  <c:v>-0.35562481962481901</c:v>
                </c:pt>
                <c:pt idx="570">
                  <c:v>-0.34722655122655099</c:v>
                </c:pt>
                <c:pt idx="571">
                  <c:v>-0.34564694564694498</c:v>
                </c:pt>
                <c:pt idx="572">
                  <c:v>-0.36273112073112002</c:v>
                </c:pt>
                <c:pt idx="573">
                  <c:v>-0.37701491101491102</c:v>
                </c:pt>
                <c:pt idx="574">
                  <c:v>-0.39869264069263999</c:v>
                </c:pt>
                <c:pt idx="575">
                  <c:v>-0.37845117845117798</c:v>
                </c:pt>
                <c:pt idx="576">
                  <c:v>-0.367612313612313</c:v>
                </c:pt>
                <c:pt idx="577">
                  <c:v>-0.34715440115440099</c:v>
                </c:pt>
                <c:pt idx="578">
                  <c:v>-0.34471380471380397</c:v>
                </c:pt>
                <c:pt idx="579">
                  <c:v>-0.34952284752284701</c:v>
                </c:pt>
                <c:pt idx="580">
                  <c:v>-0.361367003367003</c:v>
                </c:pt>
                <c:pt idx="581">
                  <c:v>-0.33803848003848003</c:v>
                </c:pt>
                <c:pt idx="582">
                  <c:v>-0.328850408850408</c:v>
                </c:pt>
                <c:pt idx="583">
                  <c:v>-0.33086002886002802</c:v>
                </c:pt>
                <c:pt idx="584">
                  <c:v>-0.315212121212121</c:v>
                </c:pt>
                <c:pt idx="585">
                  <c:v>-0.32246176046176001</c:v>
                </c:pt>
                <c:pt idx="586">
                  <c:v>-0.31269937469937398</c:v>
                </c:pt>
                <c:pt idx="587">
                  <c:v>-0.30602405002404998</c:v>
                </c:pt>
                <c:pt idx="588">
                  <c:v>-0.32095430495430499</c:v>
                </c:pt>
                <c:pt idx="589">
                  <c:v>-0.31621645021645001</c:v>
                </c:pt>
                <c:pt idx="590">
                  <c:v>-0.32411255411255402</c:v>
                </c:pt>
                <c:pt idx="591">
                  <c:v>-0.33889947089946998</c:v>
                </c:pt>
                <c:pt idx="592">
                  <c:v>-0.33861279461279398</c:v>
                </c:pt>
                <c:pt idx="593">
                  <c:v>-0.341196729196729</c:v>
                </c:pt>
                <c:pt idx="594">
                  <c:v>-0.36631938431938399</c:v>
                </c:pt>
                <c:pt idx="595">
                  <c:v>-0.35727561327561302</c:v>
                </c:pt>
                <c:pt idx="596">
                  <c:v>-0.36273112073112002</c:v>
                </c:pt>
                <c:pt idx="597">
                  <c:v>-0.35397306397306399</c:v>
                </c:pt>
                <c:pt idx="598">
                  <c:v>-0.34923617123617101</c:v>
                </c:pt>
                <c:pt idx="599">
                  <c:v>-0.341771043771043</c:v>
                </c:pt>
                <c:pt idx="600">
                  <c:v>-0.34586243386243298</c:v>
                </c:pt>
                <c:pt idx="601">
                  <c:v>-0.35792111592111497</c:v>
                </c:pt>
                <c:pt idx="602">
                  <c:v>-0.35634247234247202</c:v>
                </c:pt>
                <c:pt idx="603">
                  <c:v>-0.354762866762866</c:v>
                </c:pt>
                <c:pt idx="604">
                  <c:v>-0.36954978354978302</c:v>
                </c:pt>
                <c:pt idx="605">
                  <c:v>-0.37586628186628102</c:v>
                </c:pt>
                <c:pt idx="606">
                  <c:v>-0.39201731601731599</c:v>
                </c:pt>
                <c:pt idx="607">
                  <c:v>-0.391814333814333</c:v>
                </c:pt>
                <c:pt idx="608">
                  <c:v>-0.39678980278980203</c:v>
                </c:pt>
                <c:pt idx="609">
                  <c:v>-0.40652332852332801</c:v>
                </c:pt>
                <c:pt idx="610">
                  <c:v>-0.391814333814333</c:v>
                </c:pt>
                <c:pt idx="611">
                  <c:v>-0.38186435786435702</c:v>
                </c:pt>
                <c:pt idx="612">
                  <c:v>-0.40335064935064902</c:v>
                </c:pt>
                <c:pt idx="613">
                  <c:v>-0.41027320827320801</c:v>
                </c:pt>
                <c:pt idx="614">
                  <c:v>-0.38193650793650802</c:v>
                </c:pt>
                <c:pt idx="615">
                  <c:v>-0.40046657046657003</c:v>
                </c:pt>
                <c:pt idx="616">
                  <c:v>-0.40652332852332801</c:v>
                </c:pt>
                <c:pt idx="617">
                  <c:v>-0.41741125541125501</c:v>
                </c:pt>
                <c:pt idx="618">
                  <c:v>-0.42945262145262098</c:v>
                </c:pt>
                <c:pt idx="619">
                  <c:v>-0.420511784511784</c:v>
                </c:pt>
                <c:pt idx="620">
                  <c:v>-0.43687830687830598</c:v>
                </c:pt>
                <c:pt idx="621">
                  <c:v>-0.41863684463684397</c:v>
                </c:pt>
                <c:pt idx="622">
                  <c:v>-0.39318422318422303</c:v>
                </c:pt>
                <c:pt idx="623">
                  <c:v>-0.38979605579605497</c:v>
                </c:pt>
                <c:pt idx="624">
                  <c:v>-0.36045021645021602</c:v>
                </c:pt>
                <c:pt idx="625">
                  <c:v>-0.37595189995189998</c:v>
                </c:pt>
                <c:pt idx="626">
                  <c:v>-0.36355074555074501</c:v>
                </c:pt>
                <c:pt idx="627">
                  <c:v>-0.36088311688311597</c:v>
                </c:pt>
                <c:pt idx="628">
                  <c:v>-0.34985088985088902</c:v>
                </c:pt>
                <c:pt idx="629">
                  <c:v>-0.35453775853775799</c:v>
                </c:pt>
                <c:pt idx="630">
                  <c:v>-0.34963443963443902</c:v>
                </c:pt>
                <c:pt idx="631">
                  <c:v>-0.362901394901394</c:v>
                </c:pt>
                <c:pt idx="632">
                  <c:v>-0.34963443963443902</c:v>
                </c:pt>
                <c:pt idx="633">
                  <c:v>-0.35388840788840698</c:v>
                </c:pt>
                <c:pt idx="634">
                  <c:v>-0.36138720538720498</c:v>
                </c:pt>
                <c:pt idx="635">
                  <c:v>-0.35518614718614699</c:v>
                </c:pt>
                <c:pt idx="636">
                  <c:v>-0.36174795574795499</c:v>
                </c:pt>
                <c:pt idx="637">
                  <c:v>-0.34913035113035101</c:v>
                </c:pt>
                <c:pt idx="638">
                  <c:v>-0.34292929292929297</c:v>
                </c:pt>
                <c:pt idx="639">
                  <c:v>-0.337737373737373</c:v>
                </c:pt>
                <c:pt idx="640">
                  <c:v>-0.32915728715728698</c:v>
                </c:pt>
                <c:pt idx="641">
                  <c:v>-0.34559692159692101</c:v>
                </c:pt>
                <c:pt idx="642">
                  <c:v>-0.35360076960076903</c:v>
                </c:pt>
                <c:pt idx="643">
                  <c:v>-0.36362289562289501</c:v>
                </c:pt>
                <c:pt idx="644">
                  <c:v>-0.35857527657527599</c:v>
                </c:pt>
                <c:pt idx="645">
                  <c:v>-0.35792688792688798</c:v>
                </c:pt>
                <c:pt idx="646">
                  <c:v>-0.34581337181337102</c:v>
                </c:pt>
                <c:pt idx="647">
                  <c:v>-0.340982202982202</c:v>
                </c:pt>
                <c:pt idx="648">
                  <c:v>-0.34761616161616099</c:v>
                </c:pt>
                <c:pt idx="649">
                  <c:v>-0.348481000481</c:v>
                </c:pt>
                <c:pt idx="650">
                  <c:v>-0.333988455988456</c:v>
                </c:pt>
                <c:pt idx="651">
                  <c:v>-0.32158633958633898</c:v>
                </c:pt>
                <c:pt idx="652">
                  <c:v>-0.326417508417508</c:v>
                </c:pt>
                <c:pt idx="653">
                  <c:v>-0.32598460798460799</c:v>
                </c:pt>
                <c:pt idx="654">
                  <c:v>-0.33881962481962402</c:v>
                </c:pt>
                <c:pt idx="655">
                  <c:v>-0.32021645021645001</c:v>
                </c:pt>
                <c:pt idx="656">
                  <c:v>-0.32237999037998999</c:v>
                </c:pt>
                <c:pt idx="657">
                  <c:v>-0.32129870129870097</c:v>
                </c:pt>
                <c:pt idx="658">
                  <c:v>-0.330382876382876</c:v>
                </c:pt>
                <c:pt idx="659">
                  <c:v>-0.33341125541125499</c:v>
                </c:pt>
                <c:pt idx="660">
                  <c:v>-0.34076575276575199</c:v>
                </c:pt>
                <c:pt idx="661">
                  <c:v>-0.33643963443963398</c:v>
                </c:pt>
                <c:pt idx="662">
                  <c:v>-0.35468205868205799</c:v>
                </c:pt>
                <c:pt idx="663">
                  <c:v>-0.34602982202982202</c:v>
                </c:pt>
                <c:pt idx="664">
                  <c:v>-0.34545262145262101</c:v>
                </c:pt>
                <c:pt idx="665">
                  <c:v>-0.34552477152477101</c:v>
                </c:pt>
                <c:pt idx="666">
                  <c:v>-0.35583549783549701</c:v>
                </c:pt>
                <c:pt idx="667">
                  <c:v>-0.33917941317941303</c:v>
                </c:pt>
                <c:pt idx="668">
                  <c:v>-0.344947570947571</c:v>
                </c:pt>
                <c:pt idx="669">
                  <c:v>-0.35251851851851801</c:v>
                </c:pt>
                <c:pt idx="670">
                  <c:v>-0.35713323713323702</c:v>
                </c:pt>
                <c:pt idx="671">
                  <c:v>-0.34796151996152003</c:v>
                </c:pt>
                <c:pt idx="672">
                  <c:v>-0.34774410774410702</c:v>
                </c:pt>
                <c:pt idx="673">
                  <c:v>-0.35256277056277002</c:v>
                </c:pt>
                <c:pt idx="674">
                  <c:v>-0.35230880230880202</c:v>
                </c:pt>
                <c:pt idx="675">
                  <c:v>-0.36687253487253402</c:v>
                </c:pt>
                <c:pt idx="676">
                  <c:v>-0.36158345358345301</c:v>
                </c:pt>
                <c:pt idx="677">
                  <c:v>-0.36071380471380399</c:v>
                </c:pt>
                <c:pt idx="678">
                  <c:v>-0.34013564213564201</c:v>
                </c:pt>
                <c:pt idx="679">
                  <c:v>-0.33810774410774402</c:v>
                </c:pt>
                <c:pt idx="680">
                  <c:v>-0.32644155844155798</c:v>
                </c:pt>
                <c:pt idx="681">
                  <c:v>-0.32810870610870602</c:v>
                </c:pt>
                <c:pt idx="682">
                  <c:v>-0.33781721981721902</c:v>
                </c:pt>
                <c:pt idx="683">
                  <c:v>-0.327528619528619</c:v>
                </c:pt>
                <c:pt idx="684">
                  <c:v>-0.32571717171717102</c:v>
                </c:pt>
                <c:pt idx="685">
                  <c:v>-0.32593458393458302</c:v>
                </c:pt>
                <c:pt idx="686">
                  <c:v>-0.32376046176046103</c:v>
                </c:pt>
                <c:pt idx="687">
                  <c:v>-0.33049927849927802</c:v>
                </c:pt>
                <c:pt idx="688">
                  <c:v>-0.33325252525252502</c:v>
                </c:pt>
                <c:pt idx="689">
                  <c:v>-0.34310726310726303</c:v>
                </c:pt>
                <c:pt idx="690">
                  <c:v>-0.35332371332371298</c:v>
                </c:pt>
                <c:pt idx="691">
                  <c:v>-0.361148629148629</c:v>
                </c:pt>
                <c:pt idx="692">
                  <c:v>-0.35723617123617102</c:v>
                </c:pt>
                <c:pt idx="693">
                  <c:v>-0.37411832611832602</c:v>
                </c:pt>
                <c:pt idx="694">
                  <c:v>-0.38266859066858999</c:v>
                </c:pt>
                <c:pt idx="695">
                  <c:v>-0.378103896103896</c:v>
                </c:pt>
                <c:pt idx="696">
                  <c:v>-0.373393939393939</c:v>
                </c:pt>
                <c:pt idx="697">
                  <c:v>-0.38824723424723401</c:v>
                </c:pt>
                <c:pt idx="698">
                  <c:v>-0.37643674843674801</c:v>
                </c:pt>
                <c:pt idx="699">
                  <c:v>-0.37520538720538699</c:v>
                </c:pt>
                <c:pt idx="700">
                  <c:v>-0.38136411736411702</c:v>
                </c:pt>
                <c:pt idx="701">
                  <c:v>-0.38520442520442499</c:v>
                </c:pt>
                <c:pt idx="702">
                  <c:v>-0.38810293410293401</c:v>
                </c:pt>
                <c:pt idx="703">
                  <c:v>-0.39556517556517501</c:v>
                </c:pt>
                <c:pt idx="704">
                  <c:v>-0.39129100529100502</c:v>
                </c:pt>
                <c:pt idx="705">
                  <c:v>-0.39549302549302501</c:v>
                </c:pt>
                <c:pt idx="706">
                  <c:v>-0.40512938912938901</c:v>
                </c:pt>
                <c:pt idx="707">
                  <c:v>-0.40331890331890302</c:v>
                </c:pt>
                <c:pt idx="708">
                  <c:v>-0.390276094276094</c:v>
                </c:pt>
                <c:pt idx="709">
                  <c:v>-0.37955266955266898</c:v>
                </c:pt>
                <c:pt idx="710">
                  <c:v>-0.38281289081288999</c:v>
                </c:pt>
                <c:pt idx="711">
                  <c:v>-0.38897162097162102</c:v>
                </c:pt>
                <c:pt idx="712">
                  <c:v>-0.38281289081288999</c:v>
                </c:pt>
                <c:pt idx="713">
                  <c:v>-0.392811928811928</c:v>
                </c:pt>
                <c:pt idx="714">
                  <c:v>-0.387957671957671</c:v>
                </c:pt>
                <c:pt idx="715">
                  <c:v>-0.39686964886964798</c:v>
                </c:pt>
                <c:pt idx="716">
                  <c:v>-0.38889947089947002</c:v>
                </c:pt>
                <c:pt idx="717">
                  <c:v>-0.38484175084174999</c:v>
                </c:pt>
                <c:pt idx="718">
                  <c:v>-0.39071091871091801</c:v>
                </c:pt>
                <c:pt idx="719">
                  <c:v>-0.40042039442039401</c:v>
                </c:pt>
                <c:pt idx="720">
                  <c:v>-0.395347763347763</c:v>
                </c:pt>
                <c:pt idx="721">
                  <c:v>-0.40042039442039401</c:v>
                </c:pt>
                <c:pt idx="722">
                  <c:v>-0.39629052429052403</c:v>
                </c:pt>
                <c:pt idx="723">
                  <c:v>-0.41078114478114403</c:v>
                </c:pt>
                <c:pt idx="724">
                  <c:v>-0.41657816257816199</c:v>
                </c:pt>
                <c:pt idx="725">
                  <c:v>-0.41266570466570401</c:v>
                </c:pt>
                <c:pt idx="726">
                  <c:v>-0.39237710437710399</c:v>
                </c:pt>
                <c:pt idx="727">
                  <c:v>-0.390421356421356</c:v>
                </c:pt>
                <c:pt idx="728">
                  <c:v>-0.37121981721981701</c:v>
                </c:pt>
                <c:pt idx="729">
                  <c:v>-0.36752477152477098</c:v>
                </c:pt>
                <c:pt idx="730">
                  <c:v>-0.36267051467051398</c:v>
                </c:pt>
                <c:pt idx="731">
                  <c:v>-0.361293891293891</c:v>
                </c:pt>
                <c:pt idx="732">
                  <c:v>-0.347657527657527</c:v>
                </c:pt>
                <c:pt idx="733">
                  <c:v>-0.36933718133718102</c:v>
                </c:pt>
                <c:pt idx="734">
                  <c:v>-0.36329870129870101</c:v>
                </c:pt>
                <c:pt idx="735">
                  <c:v>-0.36649927849927799</c:v>
                </c:pt>
                <c:pt idx="736">
                  <c:v>-0.36599037999037998</c:v>
                </c:pt>
                <c:pt idx="737">
                  <c:v>-0.36919095719095701</c:v>
                </c:pt>
                <c:pt idx="738">
                  <c:v>-0.38352284752284699</c:v>
                </c:pt>
                <c:pt idx="739">
                  <c:v>-0.37406541606541599</c:v>
                </c:pt>
                <c:pt idx="740">
                  <c:v>-0.358934102934102</c:v>
                </c:pt>
                <c:pt idx="741">
                  <c:v>-0.36198941798941697</c:v>
                </c:pt>
                <c:pt idx="742">
                  <c:v>-0.35820586820586803</c:v>
                </c:pt>
                <c:pt idx="743">
                  <c:v>-0.35944300144300101</c:v>
                </c:pt>
                <c:pt idx="744">
                  <c:v>-0.35842424242424198</c:v>
                </c:pt>
                <c:pt idx="745">
                  <c:v>-0.366862914862914</c:v>
                </c:pt>
                <c:pt idx="746">
                  <c:v>-0.36337181337181301</c:v>
                </c:pt>
                <c:pt idx="747">
                  <c:v>-0.36599037999037998</c:v>
                </c:pt>
                <c:pt idx="748">
                  <c:v>-0.35289562289562298</c:v>
                </c:pt>
                <c:pt idx="749">
                  <c:v>-0.34685714285714198</c:v>
                </c:pt>
                <c:pt idx="750">
                  <c:v>-0.35798749398749302</c:v>
                </c:pt>
                <c:pt idx="751">
                  <c:v>-0.34845791245791202</c:v>
                </c:pt>
                <c:pt idx="752">
                  <c:v>-0.347802789802789</c:v>
                </c:pt>
                <c:pt idx="753">
                  <c:v>-0.33550841750841698</c:v>
                </c:pt>
                <c:pt idx="754">
                  <c:v>-0.32939778739778702</c:v>
                </c:pt>
                <c:pt idx="755">
                  <c:v>-0.33536315536315497</c:v>
                </c:pt>
                <c:pt idx="756">
                  <c:v>-0.34358345358345299</c:v>
                </c:pt>
                <c:pt idx="757">
                  <c:v>-0.33223472823472799</c:v>
                </c:pt>
                <c:pt idx="758">
                  <c:v>-0.33223472823472799</c:v>
                </c:pt>
                <c:pt idx="759">
                  <c:v>-0.33136123136123102</c:v>
                </c:pt>
                <c:pt idx="760">
                  <c:v>-0.33143434343434303</c:v>
                </c:pt>
                <c:pt idx="761">
                  <c:v>-0.32190476190476103</c:v>
                </c:pt>
                <c:pt idx="762">
                  <c:v>-0.32321404521404501</c:v>
                </c:pt>
                <c:pt idx="763">
                  <c:v>-0.31681192881192799</c:v>
                </c:pt>
                <c:pt idx="764">
                  <c:v>-0.32059451659451599</c:v>
                </c:pt>
                <c:pt idx="765">
                  <c:v>-0.32743338143338102</c:v>
                </c:pt>
                <c:pt idx="766">
                  <c:v>-0.31812121212121203</c:v>
                </c:pt>
                <c:pt idx="767">
                  <c:v>-0.30975468975468901</c:v>
                </c:pt>
                <c:pt idx="768">
                  <c:v>-0.31099182299182299</c:v>
                </c:pt>
                <c:pt idx="769">
                  <c:v>-0.31244733044732997</c:v>
                </c:pt>
                <c:pt idx="770">
                  <c:v>-0.30808177008177001</c:v>
                </c:pt>
                <c:pt idx="771">
                  <c:v>-0.30982780182780101</c:v>
                </c:pt>
                <c:pt idx="772">
                  <c:v>-0.32597787397787398</c:v>
                </c:pt>
                <c:pt idx="773">
                  <c:v>-0.32736026936026902</c:v>
                </c:pt>
                <c:pt idx="774">
                  <c:v>-0.32597787397787398</c:v>
                </c:pt>
                <c:pt idx="775">
                  <c:v>-0.31928523328523301</c:v>
                </c:pt>
                <c:pt idx="776">
                  <c:v>-0.31790283790283702</c:v>
                </c:pt>
                <c:pt idx="777">
                  <c:v>-0.30597210197210201</c:v>
                </c:pt>
                <c:pt idx="778">
                  <c:v>-0.304007696007696</c:v>
                </c:pt>
                <c:pt idx="779">
                  <c:v>-0.305826839826839</c:v>
                </c:pt>
                <c:pt idx="780">
                  <c:v>-0.29469648869648801</c:v>
                </c:pt>
                <c:pt idx="781">
                  <c:v>-0.29178643578643498</c:v>
                </c:pt>
                <c:pt idx="782">
                  <c:v>-0.28887638287638201</c:v>
                </c:pt>
                <c:pt idx="783">
                  <c:v>-0.27861856661856599</c:v>
                </c:pt>
                <c:pt idx="784">
                  <c:v>-0.27505339105339099</c:v>
                </c:pt>
                <c:pt idx="785">
                  <c:v>-0.27789129389129302</c:v>
                </c:pt>
                <c:pt idx="786">
                  <c:v>-0.28523905723905701</c:v>
                </c:pt>
                <c:pt idx="787">
                  <c:v>-0.27796344396344302</c:v>
                </c:pt>
                <c:pt idx="788">
                  <c:v>-0.27032515632515602</c:v>
                </c:pt>
                <c:pt idx="789">
                  <c:v>-0.26807022607022601</c:v>
                </c:pt>
                <c:pt idx="790">
                  <c:v>-0.27570851370851301</c:v>
                </c:pt>
                <c:pt idx="791">
                  <c:v>-0.26043097643097601</c:v>
                </c:pt>
                <c:pt idx="792">
                  <c:v>-0.26043097643097601</c:v>
                </c:pt>
                <c:pt idx="793">
                  <c:v>-0.26108609908609898</c:v>
                </c:pt>
                <c:pt idx="794">
                  <c:v>-0.27236171236171203</c:v>
                </c:pt>
                <c:pt idx="795">
                  <c:v>-0.27396632996633002</c:v>
                </c:pt>
                <c:pt idx="796">
                  <c:v>-0.28141414141414101</c:v>
                </c:pt>
                <c:pt idx="797">
                  <c:v>-0.28068398268398198</c:v>
                </c:pt>
                <c:pt idx="798">
                  <c:v>-0.28791149591149501</c:v>
                </c:pt>
                <c:pt idx="799">
                  <c:v>-0.27863973063973002</c:v>
                </c:pt>
                <c:pt idx="800">
                  <c:v>-0.28696296296296298</c:v>
                </c:pt>
                <c:pt idx="801">
                  <c:v>-0.28718133718133698</c:v>
                </c:pt>
                <c:pt idx="802">
                  <c:v>-0.28061087061086998</c:v>
                </c:pt>
                <c:pt idx="803">
                  <c:v>-0.271557479557479</c:v>
                </c:pt>
                <c:pt idx="804">
                  <c:v>-0.27907744107744098</c:v>
                </c:pt>
                <c:pt idx="805">
                  <c:v>-0.26476671476671398</c:v>
                </c:pt>
                <c:pt idx="806">
                  <c:v>-0.26148148148148098</c:v>
                </c:pt>
                <c:pt idx="807">
                  <c:v>-0.26564309764309701</c:v>
                </c:pt>
                <c:pt idx="808">
                  <c:v>-0.27498893698893601</c:v>
                </c:pt>
                <c:pt idx="809">
                  <c:v>-0.26812506012505999</c:v>
                </c:pt>
                <c:pt idx="810">
                  <c:v>-0.26454834054833998</c:v>
                </c:pt>
                <c:pt idx="811">
                  <c:v>-0.26615392015391998</c:v>
                </c:pt>
                <c:pt idx="812">
                  <c:v>-0.27046176046176001</c:v>
                </c:pt>
                <c:pt idx="813">
                  <c:v>-0.28082924482924398</c:v>
                </c:pt>
                <c:pt idx="814">
                  <c:v>-0.27345550745550701</c:v>
                </c:pt>
                <c:pt idx="815">
                  <c:v>-0.28243578643578598</c:v>
                </c:pt>
                <c:pt idx="816">
                  <c:v>-0.27593746993746898</c:v>
                </c:pt>
                <c:pt idx="817">
                  <c:v>-0.27542664742664702</c:v>
                </c:pt>
                <c:pt idx="818">
                  <c:v>-0.28090235690235599</c:v>
                </c:pt>
                <c:pt idx="819">
                  <c:v>-0.26819817219817199</c:v>
                </c:pt>
                <c:pt idx="820">
                  <c:v>-0.27090043290043198</c:v>
                </c:pt>
                <c:pt idx="821">
                  <c:v>-0.27425877825877798</c:v>
                </c:pt>
                <c:pt idx="822">
                  <c:v>-0.27601058201058198</c:v>
                </c:pt>
                <c:pt idx="823">
                  <c:v>-0.27433189033188998</c:v>
                </c:pt>
                <c:pt idx="824">
                  <c:v>-0.28075709475709398</c:v>
                </c:pt>
                <c:pt idx="825">
                  <c:v>-0.28075709475709398</c:v>
                </c:pt>
                <c:pt idx="826">
                  <c:v>-0.29601635401635401</c:v>
                </c:pt>
                <c:pt idx="827">
                  <c:v>-0.29192784992784898</c:v>
                </c:pt>
                <c:pt idx="828">
                  <c:v>-0.284480038480038</c:v>
                </c:pt>
                <c:pt idx="829">
                  <c:v>-0.28243578643578598</c:v>
                </c:pt>
                <c:pt idx="830">
                  <c:v>-0.279734487734487</c:v>
                </c:pt>
                <c:pt idx="831">
                  <c:v>-0.273163059163059</c:v>
                </c:pt>
                <c:pt idx="832">
                  <c:v>-0.27688696488696402</c:v>
                </c:pt>
                <c:pt idx="833">
                  <c:v>-0.274915824915824</c:v>
                </c:pt>
                <c:pt idx="834">
                  <c:v>-0.27265223665223598</c:v>
                </c:pt>
                <c:pt idx="835">
                  <c:v>-0.26637325637325598</c:v>
                </c:pt>
                <c:pt idx="836">
                  <c:v>-0.263598845598845</c:v>
                </c:pt>
                <c:pt idx="837">
                  <c:v>-0.26659259259259199</c:v>
                </c:pt>
                <c:pt idx="838">
                  <c:v>-0.26425589225589202</c:v>
                </c:pt>
                <c:pt idx="839">
                  <c:v>-0.271557479557479</c:v>
                </c:pt>
                <c:pt idx="840">
                  <c:v>-0.27038864838864801</c:v>
                </c:pt>
                <c:pt idx="841">
                  <c:v>-0.26907455507455502</c:v>
                </c:pt>
                <c:pt idx="842">
                  <c:v>-0.26885521885521801</c:v>
                </c:pt>
                <c:pt idx="843">
                  <c:v>-0.26432900432900402</c:v>
                </c:pt>
                <c:pt idx="844">
                  <c:v>-0.25936411736411702</c:v>
                </c:pt>
                <c:pt idx="845">
                  <c:v>-0.24943434343434301</c:v>
                </c:pt>
                <c:pt idx="846">
                  <c:v>-0.24534583934583901</c:v>
                </c:pt>
                <c:pt idx="847">
                  <c:v>-0.24498027898027799</c:v>
                </c:pt>
                <c:pt idx="848">
                  <c:v>-0.249215007215007</c:v>
                </c:pt>
                <c:pt idx="849">
                  <c:v>-0.24300913900913901</c:v>
                </c:pt>
                <c:pt idx="850">
                  <c:v>-0.24797402597402499</c:v>
                </c:pt>
                <c:pt idx="851">
                  <c:v>-0.255567099567099</c:v>
                </c:pt>
                <c:pt idx="852">
                  <c:v>-0.25337662337662298</c:v>
                </c:pt>
                <c:pt idx="853">
                  <c:v>-0.25198941798941799</c:v>
                </c:pt>
                <c:pt idx="854">
                  <c:v>-0.25461856661856602</c:v>
                </c:pt>
                <c:pt idx="855">
                  <c:v>-0.24373929773929701</c:v>
                </c:pt>
                <c:pt idx="856">
                  <c:v>-0.245199615199615</c:v>
                </c:pt>
                <c:pt idx="857">
                  <c:v>-0.236292448292448</c:v>
                </c:pt>
                <c:pt idx="858">
                  <c:v>-0.24017604617604599</c:v>
                </c:pt>
                <c:pt idx="859">
                  <c:v>-0.24838480038479999</c:v>
                </c:pt>
                <c:pt idx="860">
                  <c:v>-0.24552669552669501</c:v>
                </c:pt>
                <c:pt idx="861">
                  <c:v>-0.25893891293891202</c:v>
                </c:pt>
                <c:pt idx="862">
                  <c:v>-0.26502260702260699</c:v>
                </c:pt>
                <c:pt idx="863">
                  <c:v>-0.26744107744107698</c:v>
                </c:pt>
                <c:pt idx="864">
                  <c:v>-0.26025877825877802</c:v>
                </c:pt>
                <c:pt idx="865">
                  <c:v>-0.26744107744107698</c:v>
                </c:pt>
                <c:pt idx="866">
                  <c:v>-0.25182972582972502</c:v>
                </c:pt>
                <c:pt idx="867">
                  <c:v>-0.24911784511784499</c:v>
                </c:pt>
                <c:pt idx="868">
                  <c:v>-0.24222799422799399</c:v>
                </c:pt>
                <c:pt idx="869">
                  <c:v>-0.23878403078402999</c:v>
                </c:pt>
                <c:pt idx="870">
                  <c:v>-0.23585185185185101</c:v>
                </c:pt>
                <c:pt idx="871">
                  <c:v>-0.237757575757575</c:v>
                </c:pt>
                <c:pt idx="872">
                  <c:v>-0.235705627705627</c:v>
                </c:pt>
                <c:pt idx="873">
                  <c:v>-0.233579605579605</c:v>
                </c:pt>
                <c:pt idx="874">
                  <c:v>-0.23116113516113501</c:v>
                </c:pt>
                <c:pt idx="875">
                  <c:v>-0.22844925444925401</c:v>
                </c:pt>
                <c:pt idx="876">
                  <c:v>-0.23050120250120201</c:v>
                </c:pt>
                <c:pt idx="877">
                  <c:v>-0.227423761423761</c:v>
                </c:pt>
                <c:pt idx="878">
                  <c:v>-0.23585185185185101</c:v>
                </c:pt>
                <c:pt idx="879">
                  <c:v>-0.23013468013468</c:v>
                </c:pt>
                <c:pt idx="880">
                  <c:v>-0.231454545454545</c:v>
                </c:pt>
                <c:pt idx="881">
                  <c:v>-0.241129389129389</c:v>
                </c:pt>
                <c:pt idx="882">
                  <c:v>-0.242521404521404</c:v>
                </c:pt>
                <c:pt idx="883">
                  <c:v>-0.24083597883597799</c:v>
                </c:pt>
                <c:pt idx="884">
                  <c:v>-0.240469456469456</c:v>
                </c:pt>
                <c:pt idx="885">
                  <c:v>-0.23013468013468</c:v>
                </c:pt>
                <c:pt idx="886">
                  <c:v>-0.22910918710918701</c:v>
                </c:pt>
                <c:pt idx="887">
                  <c:v>-0.227496873496873</c:v>
                </c:pt>
                <c:pt idx="888">
                  <c:v>-0.22822991822991801</c:v>
                </c:pt>
                <c:pt idx="889">
                  <c:v>-0.22317267917267899</c:v>
                </c:pt>
                <c:pt idx="890">
                  <c:v>-0.22485810485810401</c:v>
                </c:pt>
                <c:pt idx="891">
                  <c:v>-0.22427128427128401</c:v>
                </c:pt>
                <c:pt idx="892">
                  <c:v>-0.22016738816738801</c:v>
                </c:pt>
                <c:pt idx="893">
                  <c:v>-0.225957671957672</c:v>
                </c:pt>
                <c:pt idx="894">
                  <c:v>-0.22910918710918701</c:v>
                </c:pt>
                <c:pt idx="895">
                  <c:v>-0.22932852332852299</c:v>
                </c:pt>
                <c:pt idx="896">
                  <c:v>-0.220680134680134</c:v>
                </c:pt>
                <c:pt idx="897">
                  <c:v>-0.220460798460798</c:v>
                </c:pt>
                <c:pt idx="898">
                  <c:v>-0.22705723905723901</c:v>
                </c:pt>
                <c:pt idx="899">
                  <c:v>-0.230941798941798</c:v>
                </c:pt>
                <c:pt idx="900">
                  <c:v>-0.23893025493025399</c:v>
                </c:pt>
                <c:pt idx="901">
                  <c:v>-0.23248003848003801</c:v>
                </c:pt>
                <c:pt idx="902">
                  <c:v>-0.23936988936988901</c:v>
                </c:pt>
                <c:pt idx="903">
                  <c:v>-0.23621837421837399</c:v>
                </c:pt>
                <c:pt idx="904">
                  <c:v>-0.226103896103896</c:v>
                </c:pt>
                <c:pt idx="905">
                  <c:v>-0.22317267917267899</c:v>
                </c:pt>
                <c:pt idx="906">
                  <c:v>-0.22038768638768599</c:v>
                </c:pt>
                <c:pt idx="907">
                  <c:v>-0.219800865800865</c:v>
                </c:pt>
                <c:pt idx="908">
                  <c:v>-0.21137181337181299</c:v>
                </c:pt>
                <c:pt idx="909">
                  <c:v>-0.21335161135161099</c:v>
                </c:pt>
                <c:pt idx="910">
                  <c:v>-0.21459740259740201</c:v>
                </c:pt>
                <c:pt idx="911">
                  <c:v>-0.21137181337181299</c:v>
                </c:pt>
                <c:pt idx="912">
                  <c:v>-0.21686964886964799</c:v>
                </c:pt>
                <c:pt idx="913">
                  <c:v>-0.211592111592111</c:v>
                </c:pt>
                <c:pt idx="914">
                  <c:v>-0.217675805675805</c:v>
                </c:pt>
                <c:pt idx="915">
                  <c:v>-0.217748917748917</c:v>
                </c:pt>
                <c:pt idx="916">
                  <c:v>-0.208953342953343</c:v>
                </c:pt>
                <c:pt idx="917">
                  <c:v>-0.207414141414141</c:v>
                </c:pt>
                <c:pt idx="918">
                  <c:v>-0.21137181337181299</c:v>
                </c:pt>
                <c:pt idx="919">
                  <c:v>-0.20726791726791699</c:v>
                </c:pt>
                <c:pt idx="920">
                  <c:v>-0.204776334776334</c:v>
                </c:pt>
                <c:pt idx="921">
                  <c:v>-0.195834535834535</c:v>
                </c:pt>
                <c:pt idx="922">
                  <c:v>-0.19807599807599799</c:v>
                </c:pt>
                <c:pt idx="923">
                  <c:v>-0.192479076479076</c:v>
                </c:pt>
                <c:pt idx="924">
                  <c:v>-0.191963443963443</c:v>
                </c:pt>
                <c:pt idx="925">
                  <c:v>-0.19277344877344799</c:v>
                </c:pt>
                <c:pt idx="926">
                  <c:v>-0.19218470418470401</c:v>
                </c:pt>
                <c:pt idx="927">
                  <c:v>-0.181433381433381</c:v>
                </c:pt>
                <c:pt idx="928">
                  <c:v>-0.181286195286195</c:v>
                </c:pt>
                <c:pt idx="929">
                  <c:v>-0.18055026455026399</c:v>
                </c:pt>
                <c:pt idx="930">
                  <c:v>-0.18091774891774801</c:v>
                </c:pt>
                <c:pt idx="931">
                  <c:v>-0.172007696007696</c:v>
                </c:pt>
                <c:pt idx="932">
                  <c:v>-0.17119769119769099</c:v>
                </c:pt>
                <c:pt idx="933">
                  <c:v>-0.16839923039922999</c:v>
                </c:pt>
                <c:pt idx="934">
                  <c:v>-0.165086099086099</c:v>
                </c:pt>
                <c:pt idx="935">
                  <c:v>-0.17237614237614199</c:v>
                </c:pt>
                <c:pt idx="936">
                  <c:v>-0.166263588263588</c:v>
                </c:pt>
                <c:pt idx="937">
                  <c:v>-0.17112361712361701</c:v>
                </c:pt>
                <c:pt idx="938">
                  <c:v>-0.16420202020201999</c:v>
                </c:pt>
                <c:pt idx="939">
                  <c:v>-0.162140452140452</c:v>
                </c:pt>
                <c:pt idx="940">
                  <c:v>-0.15882635882635801</c:v>
                </c:pt>
                <c:pt idx="941">
                  <c:v>-0.15904761904761899</c:v>
                </c:pt>
                <c:pt idx="942">
                  <c:v>-0.15241943241943201</c:v>
                </c:pt>
                <c:pt idx="943">
                  <c:v>-0.15462914862914801</c:v>
                </c:pt>
                <c:pt idx="944">
                  <c:v>-0.157353535353535</c:v>
                </c:pt>
                <c:pt idx="945">
                  <c:v>-0.14674939874939799</c:v>
                </c:pt>
                <c:pt idx="946">
                  <c:v>-0.15551226551226499</c:v>
                </c:pt>
                <c:pt idx="947">
                  <c:v>-0.16515921115921101</c:v>
                </c:pt>
                <c:pt idx="948">
                  <c:v>-0.164349206349206</c:v>
                </c:pt>
                <c:pt idx="949">
                  <c:v>-0.164349206349206</c:v>
                </c:pt>
                <c:pt idx="950">
                  <c:v>-0.16074074074073999</c:v>
                </c:pt>
                <c:pt idx="951">
                  <c:v>-0.162140452140452</c:v>
                </c:pt>
                <c:pt idx="952">
                  <c:v>-0.16898893698893699</c:v>
                </c:pt>
                <c:pt idx="953">
                  <c:v>-0.16655892255892199</c:v>
                </c:pt>
                <c:pt idx="954">
                  <c:v>-0.15720634920634899</c:v>
                </c:pt>
                <c:pt idx="955">
                  <c:v>-0.15698508898508901</c:v>
                </c:pt>
                <c:pt idx="956">
                  <c:v>-0.15426070226070199</c:v>
                </c:pt>
                <c:pt idx="957">
                  <c:v>-0.145276575276575</c:v>
                </c:pt>
                <c:pt idx="958">
                  <c:v>-0.14836940836940801</c:v>
                </c:pt>
                <c:pt idx="959">
                  <c:v>-0.152199134199134</c:v>
                </c:pt>
                <c:pt idx="960">
                  <c:v>-0.144540644540644</c:v>
                </c:pt>
                <c:pt idx="961">
                  <c:v>-0.14829629629629601</c:v>
                </c:pt>
                <c:pt idx="962">
                  <c:v>-0.15146224146224099</c:v>
                </c:pt>
                <c:pt idx="963">
                  <c:v>-0.15404040404040401</c:v>
                </c:pt>
                <c:pt idx="964">
                  <c:v>-0.15617508417508399</c:v>
                </c:pt>
                <c:pt idx="965">
                  <c:v>-0.15764790764790701</c:v>
                </c:pt>
                <c:pt idx="966">
                  <c:v>-0.15411351611351601</c:v>
                </c:pt>
                <c:pt idx="967">
                  <c:v>-0.15359788359788301</c:v>
                </c:pt>
                <c:pt idx="968">
                  <c:v>-0.15300913900913801</c:v>
                </c:pt>
                <c:pt idx="969">
                  <c:v>-0.144613756613756</c:v>
                </c:pt>
                <c:pt idx="970">
                  <c:v>-0.14962193362193299</c:v>
                </c:pt>
                <c:pt idx="971">
                  <c:v>-0.148075036075036</c:v>
                </c:pt>
                <c:pt idx="972">
                  <c:v>-0.14586628186628101</c:v>
                </c:pt>
                <c:pt idx="973">
                  <c:v>-0.14299374699374601</c:v>
                </c:pt>
                <c:pt idx="974">
                  <c:v>-0.153450697450697</c:v>
                </c:pt>
                <c:pt idx="975">
                  <c:v>-0.156837902837902</c:v>
                </c:pt>
                <c:pt idx="976">
                  <c:v>-0.17097643097643</c:v>
                </c:pt>
                <c:pt idx="977">
                  <c:v>-0.18172775372775299</c:v>
                </c:pt>
                <c:pt idx="978">
                  <c:v>-0.17097643097643</c:v>
                </c:pt>
                <c:pt idx="979">
                  <c:v>-0.18113900913900899</c:v>
                </c:pt>
                <c:pt idx="980">
                  <c:v>-0.176794612794612</c:v>
                </c:pt>
                <c:pt idx="981">
                  <c:v>-0.16758922558922501</c:v>
                </c:pt>
                <c:pt idx="982">
                  <c:v>-0.167368927368927</c:v>
                </c:pt>
                <c:pt idx="983">
                  <c:v>-0.17930447330447299</c:v>
                </c:pt>
                <c:pt idx="984">
                  <c:v>-0.18972390572390499</c:v>
                </c:pt>
                <c:pt idx="985">
                  <c:v>-0.19112842712842701</c:v>
                </c:pt>
                <c:pt idx="986">
                  <c:v>-0.190462722462722</c:v>
                </c:pt>
                <c:pt idx="987">
                  <c:v>-0.17974795574795499</c:v>
                </c:pt>
                <c:pt idx="988">
                  <c:v>-0.17952669552669501</c:v>
                </c:pt>
                <c:pt idx="989">
                  <c:v>-0.16799807599807601</c:v>
                </c:pt>
                <c:pt idx="990">
                  <c:v>-0.165189995189995</c:v>
                </c:pt>
                <c:pt idx="991">
                  <c:v>-0.164229918229918</c:v>
                </c:pt>
                <c:pt idx="992">
                  <c:v>-0.15920442520442499</c:v>
                </c:pt>
                <c:pt idx="993">
                  <c:v>-0.15284944684944601</c:v>
                </c:pt>
                <c:pt idx="994">
                  <c:v>-0.14819432419432399</c:v>
                </c:pt>
                <c:pt idx="995">
                  <c:v>-0.15092833092833099</c:v>
                </c:pt>
                <c:pt idx="996">
                  <c:v>-0.15292352092351999</c:v>
                </c:pt>
                <c:pt idx="997">
                  <c:v>-0.15484463684463601</c:v>
                </c:pt>
                <c:pt idx="998">
                  <c:v>-0.151518999518999</c:v>
                </c:pt>
                <c:pt idx="999">
                  <c:v>-0.16341702741702699</c:v>
                </c:pt>
                <c:pt idx="1000">
                  <c:v>-0.16208658008658</c:v>
                </c:pt>
                <c:pt idx="1001">
                  <c:v>-0.165264069264069</c:v>
                </c:pt>
                <c:pt idx="1002">
                  <c:v>-0.158835016835016</c:v>
                </c:pt>
                <c:pt idx="1003">
                  <c:v>-0.158835016835016</c:v>
                </c:pt>
                <c:pt idx="1004">
                  <c:v>-0.17294949494949399</c:v>
                </c:pt>
                <c:pt idx="1005">
                  <c:v>-0.16740740740740701</c:v>
                </c:pt>
                <c:pt idx="1006">
                  <c:v>-0.155731601731601</c:v>
                </c:pt>
                <c:pt idx="1007">
                  <c:v>-0.15491871091871001</c:v>
                </c:pt>
                <c:pt idx="1008">
                  <c:v>-0.15610101010100999</c:v>
                </c:pt>
                <c:pt idx="1009">
                  <c:v>-0.15536219336219301</c:v>
                </c:pt>
                <c:pt idx="1010">
                  <c:v>-0.166299182299182</c:v>
                </c:pt>
                <c:pt idx="1011">
                  <c:v>-0.173614237614237</c:v>
                </c:pt>
                <c:pt idx="1012">
                  <c:v>-0.18004329004329001</c:v>
                </c:pt>
                <c:pt idx="1013">
                  <c:v>-0.17124963924963901</c:v>
                </c:pt>
                <c:pt idx="1014">
                  <c:v>-0.17191534391534299</c:v>
                </c:pt>
                <c:pt idx="1015">
                  <c:v>-0.16659451659451599</c:v>
                </c:pt>
                <c:pt idx="1016">
                  <c:v>-0.17376238576238501</c:v>
                </c:pt>
                <c:pt idx="1017">
                  <c:v>-0.18743338143338101</c:v>
                </c:pt>
                <c:pt idx="1018">
                  <c:v>-0.195783549783549</c:v>
                </c:pt>
                <c:pt idx="1019">
                  <c:v>-0.18898508898508801</c:v>
                </c:pt>
                <c:pt idx="1020">
                  <c:v>-0.18381240981240901</c:v>
                </c:pt>
                <c:pt idx="1021">
                  <c:v>-0.187211159211159</c:v>
                </c:pt>
                <c:pt idx="1022">
                  <c:v>-0.18684175084175</c:v>
                </c:pt>
                <c:pt idx="1023">
                  <c:v>-0.19378835978835901</c:v>
                </c:pt>
                <c:pt idx="1024">
                  <c:v>-0.18972390572390499</c:v>
                </c:pt>
                <c:pt idx="1025">
                  <c:v>-0.192531986531986</c:v>
                </c:pt>
                <c:pt idx="1026">
                  <c:v>-0.189946127946127</c:v>
                </c:pt>
                <c:pt idx="1027">
                  <c:v>-0.18854160654160601</c:v>
                </c:pt>
                <c:pt idx="1028">
                  <c:v>-0.185142857142857</c:v>
                </c:pt>
                <c:pt idx="1029">
                  <c:v>-0.17346705146705099</c:v>
                </c:pt>
                <c:pt idx="1030">
                  <c:v>-0.17058489658489601</c:v>
                </c:pt>
                <c:pt idx="1031">
                  <c:v>-0.16592977392977301</c:v>
                </c:pt>
                <c:pt idx="1032">
                  <c:v>-0.16600288600288601</c:v>
                </c:pt>
                <c:pt idx="1033">
                  <c:v>-0.16711207311207299</c:v>
                </c:pt>
                <c:pt idx="1034">
                  <c:v>-0.16400769600769599</c:v>
                </c:pt>
                <c:pt idx="1035">
                  <c:v>-0.17169312169312101</c:v>
                </c:pt>
                <c:pt idx="1036">
                  <c:v>-0.165116883116883</c:v>
                </c:pt>
                <c:pt idx="1037">
                  <c:v>-0.15240596440596399</c:v>
                </c:pt>
                <c:pt idx="1038">
                  <c:v>-0.15122366522366501</c:v>
                </c:pt>
                <c:pt idx="1039">
                  <c:v>-0.15913035113035101</c:v>
                </c:pt>
                <c:pt idx="1040">
                  <c:v>-0.15499278499278499</c:v>
                </c:pt>
                <c:pt idx="1041">
                  <c:v>-0.16334295334295301</c:v>
                </c:pt>
                <c:pt idx="1042">
                  <c:v>-0.15743145743145701</c:v>
                </c:pt>
                <c:pt idx="1043">
                  <c:v>-0.15757864357864301</c:v>
                </c:pt>
                <c:pt idx="1044">
                  <c:v>-0.158835016835016</c:v>
                </c:pt>
                <c:pt idx="1045">
                  <c:v>-0.157249639249639</c:v>
                </c:pt>
                <c:pt idx="1046">
                  <c:v>-0.16043867243867199</c:v>
                </c:pt>
                <c:pt idx="1047">
                  <c:v>-0.15621164021164</c:v>
                </c:pt>
                <c:pt idx="1048">
                  <c:v>-0.14894276094276099</c:v>
                </c:pt>
                <c:pt idx="1049">
                  <c:v>-0.15161327561327501</c:v>
                </c:pt>
                <c:pt idx="1050">
                  <c:v>-0.15569215969215899</c:v>
                </c:pt>
                <c:pt idx="1051">
                  <c:v>-0.158584896584896</c:v>
                </c:pt>
                <c:pt idx="1052">
                  <c:v>-0.15509860509860501</c:v>
                </c:pt>
                <c:pt idx="1053">
                  <c:v>-0.150575276575276</c:v>
                </c:pt>
                <c:pt idx="1054">
                  <c:v>-0.16236748436748399</c:v>
                </c:pt>
                <c:pt idx="1055">
                  <c:v>-0.16281192881192799</c:v>
                </c:pt>
                <c:pt idx="1056">
                  <c:v>-0.170154882154882</c:v>
                </c:pt>
                <c:pt idx="1057">
                  <c:v>-0.167707551707551</c:v>
                </c:pt>
                <c:pt idx="1058">
                  <c:v>-0.17364021164021101</c:v>
                </c:pt>
                <c:pt idx="1059">
                  <c:v>-0.17134102934102899</c:v>
                </c:pt>
                <c:pt idx="1060">
                  <c:v>-0.170970658970659</c:v>
                </c:pt>
                <c:pt idx="1061">
                  <c:v>-0.17037710437710399</c:v>
                </c:pt>
                <c:pt idx="1062">
                  <c:v>-0.172898508898508</c:v>
                </c:pt>
                <c:pt idx="1063">
                  <c:v>-0.178238576238576</c:v>
                </c:pt>
                <c:pt idx="1064">
                  <c:v>-0.17890620490620401</c:v>
                </c:pt>
                <c:pt idx="1065">
                  <c:v>-0.182392496392496</c:v>
                </c:pt>
                <c:pt idx="1066">
                  <c:v>-0.172008658008658</c:v>
                </c:pt>
                <c:pt idx="1067">
                  <c:v>-0.187287157287157</c:v>
                </c:pt>
                <c:pt idx="1068">
                  <c:v>-0.18506204906204901</c:v>
                </c:pt>
                <c:pt idx="1069">
                  <c:v>-0.19188552188552099</c:v>
                </c:pt>
                <c:pt idx="1070">
                  <c:v>-0.193443001443001</c:v>
                </c:pt>
                <c:pt idx="1071">
                  <c:v>-0.185877825877825</c:v>
                </c:pt>
                <c:pt idx="1072">
                  <c:v>-0.183430495430495</c:v>
                </c:pt>
                <c:pt idx="1073">
                  <c:v>-0.17994516594516599</c:v>
                </c:pt>
                <c:pt idx="1074">
                  <c:v>-0.17794227994227901</c:v>
                </c:pt>
                <c:pt idx="1075">
                  <c:v>-0.176236652236652</c:v>
                </c:pt>
                <c:pt idx="1076">
                  <c:v>-0.18261471861471801</c:v>
                </c:pt>
                <c:pt idx="1077">
                  <c:v>-0.18268879268879201</c:v>
                </c:pt>
                <c:pt idx="1078">
                  <c:v>-0.19603848003848001</c:v>
                </c:pt>
                <c:pt idx="1079">
                  <c:v>-0.20753439153439099</c:v>
                </c:pt>
                <c:pt idx="1080">
                  <c:v>-0.20642231842231801</c:v>
                </c:pt>
                <c:pt idx="1081">
                  <c:v>-0.19618662818662799</c:v>
                </c:pt>
                <c:pt idx="1082">
                  <c:v>-0.19781914381914301</c:v>
                </c:pt>
                <c:pt idx="1083">
                  <c:v>-0.20657046657046599</c:v>
                </c:pt>
                <c:pt idx="1084">
                  <c:v>-0.20501298701298601</c:v>
                </c:pt>
                <c:pt idx="1085">
                  <c:v>-0.196780182780182</c:v>
                </c:pt>
                <c:pt idx="1086">
                  <c:v>-0.19225589225589201</c:v>
                </c:pt>
                <c:pt idx="1087">
                  <c:v>-0.183949975949975</c:v>
                </c:pt>
                <c:pt idx="1088">
                  <c:v>-0.186323232323232</c:v>
                </c:pt>
                <c:pt idx="1089">
                  <c:v>-0.180611832611832</c:v>
                </c:pt>
                <c:pt idx="1090">
                  <c:v>-0.18268879268879201</c:v>
                </c:pt>
                <c:pt idx="1091">
                  <c:v>-0.181576719576719</c:v>
                </c:pt>
                <c:pt idx="1092">
                  <c:v>-0.17601346801346701</c:v>
                </c:pt>
                <c:pt idx="1093">
                  <c:v>-0.17601346801346701</c:v>
                </c:pt>
                <c:pt idx="1094">
                  <c:v>-0.173417989417989</c:v>
                </c:pt>
                <c:pt idx="1095">
                  <c:v>-0.18024146224146201</c:v>
                </c:pt>
                <c:pt idx="1096">
                  <c:v>-0.17593939393939301</c:v>
                </c:pt>
                <c:pt idx="1097">
                  <c:v>-0.174381914381914</c:v>
                </c:pt>
                <c:pt idx="1098">
                  <c:v>-0.16503703703703701</c:v>
                </c:pt>
                <c:pt idx="1099">
                  <c:v>-0.16844925444925399</c:v>
                </c:pt>
                <c:pt idx="1100">
                  <c:v>-0.162961038961039</c:v>
                </c:pt>
                <c:pt idx="1101">
                  <c:v>-0.16503703703703701</c:v>
                </c:pt>
                <c:pt idx="1102">
                  <c:v>-0.165778739778739</c:v>
                </c:pt>
                <c:pt idx="1103">
                  <c:v>-0.161477633477633</c:v>
                </c:pt>
                <c:pt idx="1104">
                  <c:v>-0.158733044733044</c:v>
                </c:pt>
                <c:pt idx="1105">
                  <c:v>-0.15702741702741699</c:v>
                </c:pt>
                <c:pt idx="1106">
                  <c:v>-0.163405483405483</c:v>
                </c:pt>
                <c:pt idx="1107">
                  <c:v>-0.16088407888407799</c:v>
                </c:pt>
                <c:pt idx="1108">
                  <c:v>-0.157317941317941</c:v>
                </c:pt>
                <c:pt idx="1109">
                  <c:v>-0.16238287638287599</c:v>
                </c:pt>
                <c:pt idx="1110">
                  <c:v>-0.158733044733044</c:v>
                </c:pt>
                <c:pt idx="1111">
                  <c:v>-0.16923424723424699</c:v>
                </c:pt>
                <c:pt idx="1112">
                  <c:v>-0.173702741702741</c:v>
                </c:pt>
                <c:pt idx="1113">
                  <c:v>-0.169904761904761</c:v>
                </c:pt>
                <c:pt idx="1114">
                  <c:v>-0.17519191919191901</c:v>
                </c:pt>
                <c:pt idx="1115">
                  <c:v>-0.17124482924482901</c:v>
                </c:pt>
                <c:pt idx="1116">
                  <c:v>-0.16707455507455499</c:v>
                </c:pt>
                <c:pt idx="1117">
                  <c:v>-0.167670033670033</c:v>
                </c:pt>
                <c:pt idx="1118">
                  <c:v>-0.15359499759499701</c:v>
                </c:pt>
                <c:pt idx="1119">
                  <c:v>-0.152179894179894</c:v>
                </c:pt>
                <c:pt idx="1120">
                  <c:v>-0.151732563732563</c:v>
                </c:pt>
                <c:pt idx="1121">
                  <c:v>-0.14637037037037001</c:v>
                </c:pt>
                <c:pt idx="1122">
                  <c:v>-0.15508417508417499</c:v>
                </c:pt>
                <c:pt idx="1123">
                  <c:v>-0.162084656084656</c:v>
                </c:pt>
                <c:pt idx="1124">
                  <c:v>-0.15865897065897</c:v>
                </c:pt>
                <c:pt idx="1125">
                  <c:v>-0.16193554593554599</c:v>
                </c:pt>
                <c:pt idx="1126">
                  <c:v>-0.16930832130832099</c:v>
                </c:pt>
                <c:pt idx="1127">
                  <c:v>-0.17601154401154401</c:v>
                </c:pt>
                <c:pt idx="1128">
                  <c:v>-0.17139393939393899</c:v>
                </c:pt>
                <c:pt idx="1129">
                  <c:v>-0.16826647426647401</c:v>
                </c:pt>
                <c:pt idx="1130">
                  <c:v>-0.17526695526695499</c:v>
                </c:pt>
                <c:pt idx="1131">
                  <c:v>-0.17690524290524201</c:v>
                </c:pt>
                <c:pt idx="1132">
                  <c:v>-0.171543049543049</c:v>
                </c:pt>
                <c:pt idx="1133">
                  <c:v>-0.18085233285233199</c:v>
                </c:pt>
                <c:pt idx="1134">
                  <c:v>-0.18182010582010499</c:v>
                </c:pt>
                <c:pt idx="1135">
                  <c:v>-0.16930832130832099</c:v>
                </c:pt>
                <c:pt idx="1136">
                  <c:v>-0.15932948532948499</c:v>
                </c:pt>
                <c:pt idx="1137">
                  <c:v>-0.15679653679653599</c:v>
                </c:pt>
                <c:pt idx="1138">
                  <c:v>-0.156945646945647</c:v>
                </c:pt>
                <c:pt idx="1139">
                  <c:v>-0.15463684463684399</c:v>
                </c:pt>
                <c:pt idx="1140">
                  <c:v>-0.154339586339586</c:v>
                </c:pt>
                <c:pt idx="1141">
                  <c:v>-0.14368927368927301</c:v>
                </c:pt>
                <c:pt idx="1142">
                  <c:v>-0.131997113997114</c:v>
                </c:pt>
                <c:pt idx="1143">
                  <c:v>-0.12655988455988401</c:v>
                </c:pt>
                <c:pt idx="1144">
                  <c:v>-0.12782587782587701</c:v>
                </c:pt>
                <c:pt idx="1145">
                  <c:v>-0.12953920153920101</c:v>
                </c:pt>
                <c:pt idx="1146">
                  <c:v>-0.12886868686868599</c:v>
                </c:pt>
                <c:pt idx="1147">
                  <c:v>-0.1222405002405</c:v>
                </c:pt>
                <c:pt idx="1148">
                  <c:v>-0.11531409331409299</c:v>
                </c:pt>
                <c:pt idx="1149">
                  <c:v>-0.113140933140933</c:v>
                </c:pt>
                <c:pt idx="1150">
                  <c:v>-0.11949013949013899</c:v>
                </c:pt>
                <c:pt idx="1151">
                  <c:v>-0.11426070226070199</c:v>
                </c:pt>
                <c:pt idx="1152">
                  <c:v>-0.11306589706589699</c:v>
                </c:pt>
                <c:pt idx="1153">
                  <c:v>-0.12292544492544499</c:v>
                </c:pt>
                <c:pt idx="1154">
                  <c:v>-0.118742664742664</c:v>
                </c:pt>
                <c:pt idx="1155">
                  <c:v>-0.117398749398749</c:v>
                </c:pt>
                <c:pt idx="1156">
                  <c:v>-0.115306397306397</c:v>
                </c:pt>
                <c:pt idx="1157">
                  <c:v>-0.115978835978835</c:v>
                </c:pt>
                <c:pt idx="1158">
                  <c:v>-0.120012506012506</c:v>
                </c:pt>
                <c:pt idx="1159">
                  <c:v>-0.119415103415103</c:v>
                </c:pt>
                <c:pt idx="1160">
                  <c:v>-0.10940548340548301</c:v>
                </c:pt>
                <c:pt idx="1161">
                  <c:v>-0.10865897065897</c:v>
                </c:pt>
                <c:pt idx="1162">
                  <c:v>-0.109256373256373</c:v>
                </c:pt>
                <c:pt idx="1163">
                  <c:v>-0.109555555555555</c:v>
                </c:pt>
                <c:pt idx="1164">
                  <c:v>-0.117846079846079</c:v>
                </c:pt>
                <c:pt idx="1165">
                  <c:v>-0.11269264069264</c:v>
                </c:pt>
                <c:pt idx="1166">
                  <c:v>-0.109555555555555</c:v>
                </c:pt>
                <c:pt idx="1167">
                  <c:v>-0.10865897065897</c:v>
                </c:pt>
                <c:pt idx="1168">
                  <c:v>-0.100890812890812</c:v>
                </c:pt>
                <c:pt idx="1169">
                  <c:v>-9.7753727753727704E-2</c:v>
                </c:pt>
                <c:pt idx="1170">
                  <c:v>-9.7081289081289004E-2</c:v>
                </c:pt>
                <c:pt idx="1171">
                  <c:v>-0.101861471861471</c:v>
                </c:pt>
                <c:pt idx="1172">
                  <c:v>-0.103603655603655</c:v>
                </c:pt>
                <c:pt idx="1173">
                  <c:v>-0.103378547378547</c:v>
                </c:pt>
                <c:pt idx="1174">
                  <c:v>-9.6474266474266504E-2</c:v>
                </c:pt>
                <c:pt idx="1175">
                  <c:v>-9.4297258297258199E-2</c:v>
                </c:pt>
                <c:pt idx="1176">
                  <c:v>-9.3621933621933606E-2</c:v>
                </c:pt>
                <c:pt idx="1177">
                  <c:v>-9.5497835497835498E-2</c:v>
                </c:pt>
                <c:pt idx="1178">
                  <c:v>-9.0544492544492594E-2</c:v>
                </c:pt>
                <c:pt idx="1179">
                  <c:v>-8.91938431938432E-2</c:v>
                </c:pt>
                <c:pt idx="1180">
                  <c:v>-9.0920634920634902E-2</c:v>
                </c:pt>
                <c:pt idx="1181">
                  <c:v>-9.28715728715728E-2</c:v>
                </c:pt>
                <c:pt idx="1182">
                  <c:v>-9.7149591149591194E-2</c:v>
                </c:pt>
                <c:pt idx="1183">
                  <c:v>-0.108181818181818</c:v>
                </c:pt>
                <c:pt idx="1184">
                  <c:v>-0.114335738335738</c:v>
                </c:pt>
                <c:pt idx="1185">
                  <c:v>-0.109832611832611</c:v>
                </c:pt>
                <c:pt idx="1186">
                  <c:v>-0.111108225108225</c:v>
                </c:pt>
                <c:pt idx="1187">
                  <c:v>-0.10690620490620401</c:v>
                </c:pt>
                <c:pt idx="1188">
                  <c:v>-0.113060125060125</c:v>
                </c:pt>
                <c:pt idx="1189">
                  <c:v>-0.110132756132756</c:v>
                </c:pt>
                <c:pt idx="1190">
                  <c:v>-0.117263107263107</c:v>
                </c:pt>
                <c:pt idx="1191">
                  <c:v>-0.11260990860990799</c:v>
                </c:pt>
                <c:pt idx="1192">
                  <c:v>-0.103378547378547</c:v>
                </c:pt>
                <c:pt idx="1193">
                  <c:v>-0.11275998075998001</c:v>
                </c:pt>
                <c:pt idx="1194">
                  <c:v>-0.11816354016354</c:v>
                </c:pt>
                <c:pt idx="1195">
                  <c:v>-0.12356709956709901</c:v>
                </c:pt>
                <c:pt idx="1196">
                  <c:v>-0.12529292929292901</c:v>
                </c:pt>
                <c:pt idx="1197">
                  <c:v>-0.12281673881673801</c:v>
                </c:pt>
                <c:pt idx="1198">
                  <c:v>-0.120189514189514</c:v>
                </c:pt>
                <c:pt idx="1199">
                  <c:v>-0.118688792688792</c:v>
                </c:pt>
                <c:pt idx="1200">
                  <c:v>-0.118688792688792</c:v>
                </c:pt>
                <c:pt idx="1201">
                  <c:v>-0.113210197210197</c:v>
                </c:pt>
                <c:pt idx="1202">
                  <c:v>-0.107581529581529</c:v>
                </c:pt>
                <c:pt idx="1203">
                  <c:v>-0.104879268879268</c:v>
                </c:pt>
                <c:pt idx="1204">
                  <c:v>-0.106079846079846</c:v>
                </c:pt>
                <c:pt idx="1205">
                  <c:v>-9.7674843674843595E-2</c:v>
                </c:pt>
                <c:pt idx="1206">
                  <c:v>-9.8875420875420894E-2</c:v>
                </c:pt>
                <c:pt idx="1207">
                  <c:v>-9.7824915824915898E-2</c:v>
                </c:pt>
                <c:pt idx="1208">
                  <c:v>-0.10457912457912399</c:v>
                </c:pt>
                <c:pt idx="1209">
                  <c:v>-0.101352573352573</c:v>
                </c:pt>
                <c:pt idx="1210">
                  <c:v>-9.3621933621933606E-2</c:v>
                </c:pt>
                <c:pt idx="1211">
                  <c:v>-9.4297258297258199E-2</c:v>
                </c:pt>
                <c:pt idx="1212">
                  <c:v>-9.0920634920634902E-2</c:v>
                </c:pt>
                <c:pt idx="1213">
                  <c:v>-9.0319384319384299E-2</c:v>
                </c:pt>
                <c:pt idx="1214">
                  <c:v>-9.7674843674843595E-2</c:v>
                </c:pt>
                <c:pt idx="1215">
                  <c:v>-9.6474266474266504E-2</c:v>
                </c:pt>
                <c:pt idx="1216">
                  <c:v>-0.109907647907647</c:v>
                </c:pt>
                <c:pt idx="1217">
                  <c:v>-0.103528619528619</c:v>
                </c:pt>
                <c:pt idx="1218">
                  <c:v>-9.7599807599807506E-2</c:v>
                </c:pt>
                <c:pt idx="1219">
                  <c:v>-8.8668590668590605E-2</c:v>
                </c:pt>
                <c:pt idx="1220">
                  <c:v>-9.4672438672438602E-2</c:v>
                </c:pt>
                <c:pt idx="1221">
                  <c:v>-9.0169312169312205E-2</c:v>
                </c:pt>
                <c:pt idx="1222">
                  <c:v>-9.06195286195286E-2</c:v>
                </c:pt>
                <c:pt idx="1223">
                  <c:v>-9.0244348244348196E-2</c:v>
                </c:pt>
                <c:pt idx="1224">
                  <c:v>-7.8911976911976905E-2</c:v>
                </c:pt>
                <c:pt idx="1225">
                  <c:v>-7.8461760461760496E-2</c:v>
                </c:pt>
                <c:pt idx="1226">
                  <c:v>-8.1914381914381898E-2</c:v>
                </c:pt>
                <c:pt idx="1227">
                  <c:v>-9.2121212121212104E-2</c:v>
                </c:pt>
                <c:pt idx="1228">
                  <c:v>-9.0094276094276102E-2</c:v>
                </c:pt>
                <c:pt idx="1229">
                  <c:v>-9.6474266474266504E-2</c:v>
                </c:pt>
                <c:pt idx="1230">
                  <c:v>-9.0845598845598799E-2</c:v>
                </c:pt>
                <c:pt idx="1231">
                  <c:v>-9.8350168350168299E-2</c:v>
                </c:pt>
                <c:pt idx="1232">
                  <c:v>-0.10600481000480901</c:v>
                </c:pt>
                <c:pt idx="1233">
                  <c:v>-0.10420394420394399</c:v>
                </c:pt>
                <c:pt idx="1234">
                  <c:v>-0.10686291486291399</c:v>
                </c:pt>
                <c:pt idx="1235">
                  <c:v>-0.11017797017797</c:v>
                </c:pt>
                <c:pt idx="1236">
                  <c:v>-0.119219817219817</c:v>
                </c:pt>
                <c:pt idx="1237">
                  <c:v>-0.11846657046657</c:v>
                </c:pt>
                <c:pt idx="1238">
                  <c:v>-0.11741125541125499</c:v>
                </c:pt>
                <c:pt idx="1239">
                  <c:v>-0.116130832130832</c:v>
                </c:pt>
                <c:pt idx="1240">
                  <c:v>-0.122007696007695</c:v>
                </c:pt>
                <c:pt idx="1241">
                  <c:v>-0.10957575757575699</c:v>
                </c:pt>
                <c:pt idx="1242">
                  <c:v>-0.111233285233285</c:v>
                </c:pt>
                <c:pt idx="1243">
                  <c:v>-0.115226551226551</c:v>
                </c:pt>
                <c:pt idx="1244">
                  <c:v>-0.113719095719095</c:v>
                </c:pt>
                <c:pt idx="1245">
                  <c:v>-0.109499759499759</c:v>
                </c:pt>
                <c:pt idx="1246">
                  <c:v>-0.106410774410774</c:v>
                </c:pt>
                <c:pt idx="1247">
                  <c:v>-0.10158922558922499</c:v>
                </c:pt>
                <c:pt idx="1248">
                  <c:v>-0.11093121693121601</c:v>
                </c:pt>
                <c:pt idx="1249">
                  <c:v>-0.11025396825396799</c:v>
                </c:pt>
                <c:pt idx="1250">
                  <c:v>-0.10565752765752701</c:v>
                </c:pt>
                <c:pt idx="1251">
                  <c:v>-0.11620586820586799</c:v>
                </c:pt>
                <c:pt idx="1252">
                  <c:v>-0.12773352573352501</c:v>
                </c:pt>
                <c:pt idx="1253">
                  <c:v>-0.139939393939393</c:v>
                </c:pt>
                <c:pt idx="1254">
                  <c:v>-0.13730254930254901</c:v>
                </c:pt>
                <c:pt idx="1255">
                  <c:v>-0.13044636844636801</c:v>
                </c:pt>
                <c:pt idx="1256">
                  <c:v>-0.142576238576238</c:v>
                </c:pt>
                <c:pt idx="1257">
                  <c:v>-0.125924963924963</c:v>
                </c:pt>
                <c:pt idx="1258">
                  <c:v>-0.12924001924001899</c:v>
                </c:pt>
                <c:pt idx="1259">
                  <c:v>-0.12351418951418899</c:v>
                </c:pt>
                <c:pt idx="1260">
                  <c:v>-0.13202789802789799</c:v>
                </c:pt>
                <c:pt idx="1261">
                  <c:v>-0.128637806637806</c:v>
                </c:pt>
                <c:pt idx="1262">
                  <c:v>-0.139562289562289</c:v>
                </c:pt>
                <c:pt idx="1263">
                  <c:v>-0.12788455988455899</c:v>
                </c:pt>
                <c:pt idx="1264">
                  <c:v>-0.12298701298701301</c:v>
                </c:pt>
                <c:pt idx="1265">
                  <c:v>-0.12147955747955699</c:v>
                </c:pt>
                <c:pt idx="1266">
                  <c:v>-0.11469841269841199</c:v>
                </c:pt>
                <c:pt idx="1267">
                  <c:v>-0.11500048100048101</c:v>
                </c:pt>
                <c:pt idx="1268">
                  <c:v>-0.117788359788359</c:v>
                </c:pt>
                <c:pt idx="1269">
                  <c:v>-0.11228763828763801</c:v>
                </c:pt>
                <c:pt idx="1270">
                  <c:v>-0.12147955747955699</c:v>
                </c:pt>
                <c:pt idx="1271">
                  <c:v>-0.116658008658008</c:v>
                </c:pt>
                <c:pt idx="1272">
                  <c:v>-0.126377104377104</c:v>
                </c:pt>
                <c:pt idx="1273">
                  <c:v>-0.12811063011063001</c:v>
                </c:pt>
                <c:pt idx="1274">
                  <c:v>-0.119973063973063</c:v>
                </c:pt>
                <c:pt idx="1275">
                  <c:v>-0.1140962000962</c:v>
                </c:pt>
                <c:pt idx="1276">
                  <c:v>-0.10497931697931601</c:v>
                </c:pt>
                <c:pt idx="1277">
                  <c:v>-0.101212121212121</c:v>
                </c:pt>
                <c:pt idx="1278">
                  <c:v>-0.102492544492544</c:v>
                </c:pt>
                <c:pt idx="1279">
                  <c:v>-9.7519961519961507E-2</c:v>
                </c:pt>
                <c:pt idx="1280">
                  <c:v>-9.9629629629629596E-2</c:v>
                </c:pt>
                <c:pt idx="1281">
                  <c:v>-0.10030784030784</c:v>
                </c:pt>
                <c:pt idx="1282">
                  <c:v>-9.5486291486291494E-2</c:v>
                </c:pt>
                <c:pt idx="1283">
                  <c:v>-9.3978835978835995E-2</c:v>
                </c:pt>
                <c:pt idx="1284">
                  <c:v>-9.9780663780663803E-2</c:v>
                </c:pt>
                <c:pt idx="1285">
                  <c:v>-9.2095238095238105E-2</c:v>
                </c:pt>
                <c:pt idx="1286">
                  <c:v>-9.0136604136604195E-2</c:v>
                </c:pt>
                <c:pt idx="1287">
                  <c:v>-9.4732082732082806E-2</c:v>
                </c:pt>
                <c:pt idx="1288">
                  <c:v>-9.55613275613275E-2</c:v>
                </c:pt>
                <c:pt idx="1289">
                  <c:v>-9.4883116883116903E-2</c:v>
                </c:pt>
                <c:pt idx="1290">
                  <c:v>-9.6540644540644593E-2</c:v>
                </c:pt>
                <c:pt idx="1291">
                  <c:v>-9.2246272246272201E-2</c:v>
                </c:pt>
                <c:pt idx="1292">
                  <c:v>-9.4355940355940304E-2</c:v>
                </c:pt>
                <c:pt idx="1293">
                  <c:v>-9.1493025493025404E-2</c:v>
                </c:pt>
                <c:pt idx="1294">
                  <c:v>-8.9383357383357301E-2</c:v>
                </c:pt>
                <c:pt idx="1295">
                  <c:v>-8.7649831649831603E-2</c:v>
                </c:pt>
                <c:pt idx="1296">
                  <c:v>-8.5314093314093398E-2</c:v>
                </c:pt>
                <c:pt idx="1297">
                  <c:v>-8.1927849927849905E-2</c:v>
                </c:pt>
                <c:pt idx="1298">
                  <c:v>-8.1625781625781602E-2</c:v>
                </c:pt>
                <c:pt idx="1299">
                  <c:v>-8.1095719095719096E-2</c:v>
                </c:pt>
                <c:pt idx="1300">
                  <c:v>-8.0339586339586405E-2</c:v>
                </c:pt>
                <c:pt idx="1301">
                  <c:v>-9.3275613275613206E-2</c:v>
                </c:pt>
                <c:pt idx="1302">
                  <c:v>-9.9932659932659901E-2</c:v>
                </c:pt>
                <c:pt idx="1303">
                  <c:v>-9.8646464646464593E-2</c:v>
                </c:pt>
                <c:pt idx="1304">
                  <c:v>-9.1081289081288999E-2</c:v>
                </c:pt>
                <c:pt idx="1305">
                  <c:v>-9.3502645502645504E-2</c:v>
                </c:pt>
                <c:pt idx="1306">
                  <c:v>-9.8419432419432407E-2</c:v>
                </c:pt>
                <c:pt idx="1307">
                  <c:v>-9.5772005772005703E-2</c:v>
                </c:pt>
                <c:pt idx="1308">
                  <c:v>-8.8509860509860594E-2</c:v>
                </c:pt>
                <c:pt idx="1309">
                  <c:v>-9.6150072150072097E-2</c:v>
                </c:pt>
                <c:pt idx="1310">
                  <c:v>-9.2594516594516604E-2</c:v>
                </c:pt>
                <c:pt idx="1311">
                  <c:v>-8.2230880230880196E-2</c:v>
                </c:pt>
                <c:pt idx="1312">
                  <c:v>-7.7540163540163506E-2</c:v>
                </c:pt>
                <c:pt idx="1313">
                  <c:v>-7.51197691197691E-2</c:v>
                </c:pt>
                <c:pt idx="1314">
                  <c:v>-7.3833573833573807E-2</c:v>
                </c:pt>
                <c:pt idx="1315">
                  <c:v>-7.0202982202982198E-2</c:v>
                </c:pt>
                <c:pt idx="1316">
                  <c:v>-7.0732082732082799E-2</c:v>
                </c:pt>
                <c:pt idx="1317">
                  <c:v>-7.4438672438672401E-2</c:v>
                </c:pt>
                <c:pt idx="1318">
                  <c:v>-6.9370851370851305E-2</c:v>
                </c:pt>
                <c:pt idx="1319">
                  <c:v>-6.6193362193362207E-2</c:v>
                </c:pt>
                <c:pt idx="1320">
                  <c:v>-7.1640211640211601E-2</c:v>
                </c:pt>
                <c:pt idx="1321">
                  <c:v>-6.5437229437229405E-2</c:v>
                </c:pt>
                <c:pt idx="1322">
                  <c:v>-6.8084656084655998E-2</c:v>
                </c:pt>
                <c:pt idx="1323">
                  <c:v>-6.6949494949494898E-2</c:v>
                </c:pt>
                <c:pt idx="1324">
                  <c:v>-6.35459355459356E-2</c:v>
                </c:pt>
                <c:pt idx="1325">
                  <c:v>-5.7645021645021603E-2</c:v>
                </c:pt>
                <c:pt idx="1326">
                  <c:v>-6.3924001924001994E-2</c:v>
                </c:pt>
                <c:pt idx="1327">
                  <c:v>-6.4605098605098499E-2</c:v>
                </c:pt>
                <c:pt idx="1328">
                  <c:v>-5.9006253006253E-2</c:v>
                </c:pt>
                <c:pt idx="1329">
                  <c:v>-5.6509860509860503E-2</c:v>
                </c:pt>
                <c:pt idx="1330">
                  <c:v>-6.4075036075035993E-2</c:v>
                </c:pt>
                <c:pt idx="1331">
                  <c:v>-7.0430014430014398E-2</c:v>
                </c:pt>
                <c:pt idx="1332">
                  <c:v>-7.2169312169312202E-2</c:v>
                </c:pt>
                <c:pt idx="1333">
                  <c:v>-6.6571428571428601E-2</c:v>
                </c:pt>
                <c:pt idx="1334">
                  <c:v>-6.7025493025493099E-2</c:v>
                </c:pt>
                <c:pt idx="1335">
                  <c:v>-6.33189033189034E-2</c:v>
                </c:pt>
                <c:pt idx="1336">
                  <c:v>-6.9067821067821097E-2</c:v>
                </c:pt>
                <c:pt idx="1337">
                  <c:v>-6.33189033189034E-2</c:v>
                </c:pt>
                <c:pt idx="1338">
                  <c:v>-7.5497835497835397E-2</c:v>
                </c:pt>
                <c:pt idx="1339">
                  <c:v>-7.5573833573833599E-2</c:v>
                </c:pt>
                <c:pt idx="1340">
                  <c:v>-7.5649831649831606E-2</c:v>
                </c:pt>
                <c:pt idx="1341">
                  <c:v>-7.3531505531505503E-2</c:v>
                </c:pt>
                <c:pt idx="1342">
                  <c:v>-7.3531505531505503E-2</c:v>
                </c:pt>
                <c:pt idx="1343">
                  <c:v>-7.5270803270803197E-2</c:v>
                </c:pt>
                <c:pt idx="1344">
                  <c:v>-8.3517075517075504E-2</c:v>
                </c:pt>
                <c:pt idx="1345">
                  <c:v>-8.0188552188552101E-2</c:v>
                </c:pt>
                <c:pt idx="1346">
                  <c:v>-8.6467532467532499E-2</c:v>
                </c:pt>
                <c:pt idx="1347">
                  <c:v>-7.9431457431457395E-2</c:v>
                </c:pt>
                <c:pt idx="1348">
                  <c:v>-8.4273208273208194E-2</c:v>
                </c:pt>
                <c:pt idx="1349">
                  <c:v>-7.2699374699374694E-2</c:v>
                </c:pt>
                <c:pt idx="1350">
                  <c:v>-7.3379509379509406E-2</c:v>
                </c:pt>
                <c:pt idx="1351">
                  <c:v>-7.5043771043771093E-2</c:v>
                </c:pt>
                <c:pt idx="1352">
                  <c:v>-6.42260702260702E-2</c:v>
                </c:pt>
                <c:pt idx="1353">
                  <c:v>-6.2637806637806603E-2</c:v>
                </c:pt>
                <c:pt idx="1354">
                  <c:v>-6.5739297739297695E-2</c:v>
                </c:pt>
                <c:pt idx="1355">
                  <c:v>-5.74179894179895E-2</c:v>
                </c:pt>
                <c:pt idx="1356">
                  <c:v>-5.9309283309283298E-2</c:v>
                </c:pt>
                <c:pt idx="1357">
                  <c:v>-6.4529100529100505E-2</c:v>
                </c:pt>
                <c:pt idx="1358">
                  <c:v>-6.7933621933621902E-2</c:v>
                </c:pt>
                <c:pt idx="1359">
                  <c:v>-6.8386724386724398E-2</c:v>
                </c:pt>
                <c:pt idx="1360">
                  <c:v>-6.1765271765271801E-2</c:v>
                </c:pt>
                <c:pt idx="1361">
                  <c:v>-6.4879268879268898E-2</c:v>
                </c:pt>
                <c:pt idx="1362">
                  <c:v>-7.2780182780182695E-2</c:v>
                </c:pt>
                <c:pt idx="1363">
                  <c:v>-8.1441077441077397E-2</c:v>
                </c:pt>
                <c:pt idx="1364">
                  <c:v>-7.8174122174122104E-2</c:v>
                </c:pt>
                <c:pt idx="1365">
                  <c:v>-7.7415103415103395E-2</c:v>
                </c:pt>
                <c:pt idx="1366">
                  <c:v>-7.6351130351130295E-2</c:v>
                </c:pt>
                <c:pt idx="1367">
                  <c:v>-7.6579124579124594E-2</c:v>
                </c:pt>
                <c:pt idx="1368">
                  <c:v>-7.5667147667147605E-2</c:v>
                </c:pt>
                <c:pt idx="1369">
                  <c:v>-6.8146224146224094E-2</c:v>
                </c:pt>
                <c:pt idx="1370">
                  <c:v>-6.5259259259259197E-2</c:v>
                </c:pt>
                <c:pt idx="1371">
                  <c:v>-6.8602212602212595E-2</c:v>
                </c:pt>
                <c:pt idx="1372">
                  <c:v>-7.9086099086099093E-2</c:v>
                </c:pt>
                <c:pt idx="1373">
                  <c:v>-9.1164983164983199E-2</c:v>
                </c:pt>
                <c:pt idx="1374">
                  <c:v>-9.4431938431938506E-2</c:v>
                </c:pt>
                <c:pt idx="1375">
                  <c:v>-9.1316979316979296E-2</c:v>
                </c:pt>
                <c:pt idx="1376">
                  <c:v>-9.8990860990861004E-2</c:v>
                </c:pt>
                <c:pt idx="1377">
                  <c:v>-0.100281866281866</c:v>
                </c:pt>
                <c:pt idx="1378">
                  <c:v>-0.107346801346801</c:v>
                </c:pt>
                <c:pt idx="1379">
                  <c:v>-0.10787878787878701</c:v>
                </c:pt>
                <c:pt idx="1380">
                  <c:v>-9.8458874458874496E-2</c:v>
                </c:pt>
                <c:pt idx="1381">
                  <c:v>-9.5115921115921001E-2</c:v>
                </c:pt>
                <c:pt idx="1382">
                  <c:v>-0.104915824915824</c:v>
                </c:pt>
                <c:pt idx="1383">
                  <c:v>-9.0025974025973995E-2</c:v>
                </c:pt>
                <c:pt idx="1384">
                  <c:v>-0.106055796055796</c:v>
                </c:pt>
                <c:pt idx="1385">
                  <c:v>-0.10256084656084601</c:v>
                </c:pt>
                <c:pt idx="1386">
                  <c:v>-8.86580086580087E-2</c:v>
                </c:pt>
                <c:pt idx="1387">
                  <c:v>-9.0481962481962497E-2</c:v>
                </c:pt>
                <c:pt idx="1388">
                  <c:v>-9.3140933140933094E-2</c:v>
                </c:pt>
                <c:pt idx="1389">
                  <c:v>-0.10278884078884</c:v>
                </c:pt>
                <c:pt idx="1390">
                  <c:v>-8.9873977873977801E-2</c:v>
                </c:pt>
                <c:pt idx="1391">
                  <c:v>-8.7367003367003301E-2</c:v>
                </c:pt>
                <c:pt idx="1392">
                  <c:v>-8.46320346320346E-2</c:v>
                </c:pt>
                <c:pt idx="1393">
                  <c:v>-7.5060125060125105E-2</c:v>
                </c:pt>
                <c:pt idx="1394">
                  <c:v>-7.1109187109187094E-2</c:v>
                </c:pt>
                <c:pt idx="1395">
                  <c:v>-7.2325156325156306E-2</c:v>
                </c:pt>
                <c:pt idx="1396">
                  <c:v>-7.1413179413179401E-2</c:v>
                </c:pt>
                <c:pt idx="1397">
                  <c:v>-7.1413179413179401E-2</c:v>
                </c:pt>
                <c:pt idx="1398">
                  <c:v>-7.0197210197210105E-2</c:v>
                </c:pt>
                <c:pt idx="1399">
                  <c:v>-6.2980278980278998E-2</c:v>
                </c:pt>
                <c:pt idx="1400">
                  <c:v>-5.9789321789321802E-2</c:v>
                </c:pt>
                <c:pt idx="1401">
                  <c:v>-6.0321308321308401E-2</c:v>
                </c:pt>
                <c:pt idx="1402">
                  <c:v>-6.3740259740259694E-2</c:v>
                </c:pt>
                <c:pt idx="1403">
                  <c:v>-6.1841269841269801E-2</c:v>
                </c:pt>
                <c:pt idx="1404">
                  <c:v>-5.3104377104377098E-2</c:v>
                </c:pt>
                <c:pt idx="1405">
                  <c:v>-4.9381433381433401E-2</c:v>
                </c:pt>
                <c:pt idx="1406">
                  <c:v>-4.4595478595478501E-2</c:v>
                </c:pt>
                <c:pt idx="1407">
                  <c:v>-4.0493506493506401E-2</c:v>
                </c:pt>
                <c:pt idx="1408">
                  <c:v>-3.4947570947570901E-2</c:v>
                </c:pt>
                <c:pt idx="1409">
                  <c:v>-3.4187590187590197E-2</c:v>
                </c:pt>
                <c:pt idx="1410">
                  <c:v>-4.1024531024530998E-2</c:v>
                </c:pt>
                <c:pt idx="1411">
                  <c:v>-4.2088504088504099E-2</c:v>
                </c:pt>
                <c:pt idx="1412">
                  <c:v>-4.7254449254449299E-2</c:v>
                </c:pt>
                <c:pt idx="1413">
                  <c:v>-3.7530543530543498E-2</c:v>
                </c:pt>
                <c:pt idx="1414">
                  <c:v>-3.6314574314574299E-2</c:v>
                </c:pt>
                <c:pt idx="1415">
                  <c:v>-3.8365560365560297E-2</c:v>
                </c:pt>
                <c:pt idx="1416">
                  <c:v>-3.6542568542568599E-2</c:v>
                </c:pt>
                <c:pt idx="1417">
                  <c:v>-4.2164502164502203E-2</c:v>
                </c:pt>
                <c:pt idx="1418">
                  <c:v>-4.2772486772486802E-2</c:v>
                </c:pt>
                <c:pt idx="1419">
                  <c:v>-4.0265512265512303E-2</c:v>
                </c:pt>
                <c:pt idx="1420">
                  <c:v>-3.93535353535353E-2</c:v>
                </c:pt>
                <c:pt idx="1421">
                  <c:v>-3.2820586820586702E-2</c:v>
                </c:pt>
                <c:pt idx="1422">
                  <c:v>-2.9021645021645E-2</c:v>
                </c:pt>
                <c:pt idx="1423">
                  <c:v>-3.1832611832611803E-2</c:v>
                </c:pt>
                <c:pt idx="1424">
                  <c:v>-3.49514189514189E-2</c:v>
                </c:pt>
                <c:pt idx="1425">
                  <c:v>-3.9915343915343897E-2</c:v>
                </c:pt>
                <c:pt idx="1426">
                  <c:v>-3.8998556998556901E-2</c:v>
                </c:pt>
                <c:pt idx="1427">
                  <c:v>-3.7470899470899398E-2</c:v>
                </c:pt>
                <c:pt idx="1428">
                  <c:v>-3.2430976430976401E-2</c:v>
                </c:pt>
                <c:pt idx="1429">
                  <c:v>-3.1896103896103901E-2</c:v>
                </c:pt>
                <c:pt idx="1430">
                  <c:v>-4.1747955747955798E-2</c:v>
                </c:pt>
                <c:pt idx="1431">
                  <c:v>-3.9609427609427601E-2</c:v>
                </c:pt>
                <c:pt idx="1432">
                  <c:v>-4.38864838864838E-2</c:v>
                </c:pt>
                <c:pt idx="1433">
                  <c:v>-4.9080327080327002E-2</c:v>
                </c:pt>
                <c:pt idx="1434">
                  <c:v>-3.2354016354016399E-2</c:v>
                </c:pt>
                <c:pt idx="1435">
                  <c:v>-2.7772005772005701E-2</c:v>
                </c:pt>
                <c:pt idx="1436">
                  <c:v>-2.7161135161135198E-2</c:v>
                </c:pt>
                <c:pt idx="1437">
                  <c:v>-1.9065897065897001E-2</c:v>
                </c:pt>
                <c:pt idx="1438">
                  <c:v>-1.6545454545454599E-2</c:v>
                </c:pt>
                <c:pt idx="1439">
                  <c:v>-1.5552669552669599E-2</c:v>
                </c:pt>
                <c:pt idx="1440">
                  <c:v>-1.2421356421356399E-2</c:v>
                </c:pt>
                <c:pt idx="1441">
                  <c:v>-1.6316498316498299E-2</c:v>
                </c:pt>
                <c:pt idx="1442">
                  <c:v>-1.72323232323232E-2</c:v>
                </c:pt>
                <c:pt idx="1443">
                  <c:v>-1.9905723905723899E-2</c:v>
                </c:pt>
                <c:pt idx="1444">
                  <c:v>-2.3800865800865802E-2</c:v>
                </c:pt>
                <c:pt idx="1445">
                  <c:v>-2.0058682058682002E-2</c:v>
                </c:pt>
                <c:pt idx="1446">
                  <c:v>-3.7929773929773897E-2</c:v>
                </c:pt>
                <c:pt idx="1447">
                  <c:v>-3.4492544492544401E-2</c:v>
                </c:pt>
                <c:pt idx="1448">
                  <c:v>-3.3499759499759502E-2</c:v>
                </c:pt>
                <c:pt idx="1449">
                  <c:v>-3.2659932659932597E-2</c:v>
                </c:pt>
                <c:pt idx="1450">
                  <c:v>-2.7314093314093301E-2</c:v>
                </c:pt>
                <c:pt idx="1451">
                  <c:v>-1.8302068302068299E-2</c:v>
                </c:pt>
                <c:pt idx="1452">
                  <c:v>-1.9065897065897001E-2</c:v>
                </c:pt>
                <c:pt idx="1453">
                  <c:v>-2.6244348244348199E-2</c:v>
                </c:pt>
                <c:pt idx="1454">
                  <c:v>-1.9447811447811499E-2</c:v>
                </c:pt>
                <c:pt idx="1455">
                  <c:v>-3.08273208273207E-2</c:v>
                </c:pt>
                <c:pt idx="1456">
                  <c:v>-3.5638287638287601E-2</c:v>
                </c:pt>
                <c:pt idx="1457">
                  <c:v>-3.3117845117845102E-2</c:v>
                </c:pt>
                <c:pt idx="1458">
                  <c:v>-4.1671957671957603E-2</c:v>
                </c:pt>
                <c:pt idx="1459">
                  <c:v>-3.2964886964886898E-2</c:v>
                </c:pt>
                <c:pt idx="1460">
                  <c:v>-3.4569504569504597E-2</c:v>
                </c:pt>
                <c:pt idx="1461">
                  <c:v>-3.2812890812890697E-2</c:v>
                </c:pt>
                <c:pt idx="1462">
                  <c:v>-3.4569504569504597E-2</c:v>
                </c:pt>
                <c:pt idx="1463">
                  <c:v>-2.4334776334776299E-2</c:v>
                </c:pt>
                <c:pt idx="1464">
                  <c:v>-2.0898508898508798E-2</c:v>
                </c:pt>
                <c:pt idx="1465">
                  <c:v>-1.35661375661375E-2</c:v>
                </c:pt>
                <c:pt idx="1466">
                  <c:v>-1.62395382395382E-2</c:v>
                </c:pt>
                <c:pt idx="1467">
                  <c:v>-1.8683982683982601E-2</c:v>
                </c:pt>
                <c:pt idx="1468">
                  <c:v>-1.27263107263107E-2</c:v>
                </c:pt>
                <c:pt idx="1469">
                  <c:v>-1.41779701779701E-2</c:v>
                </c:pt>
                <c:pt idx="1470">
                  <c:v>-1.1657527657527599E-2</c:v>
                </c:pt>
                <c:pt idx="1471">
                  <c:v>-1.1275613275613199E-2</c:v>
                </c:pt>
                <c:pt idx="1472">
                  <c:v>-2.0669552669552602E-2</c:v>
                </c:pt>
                <c:pt idx="1473">
                  <c:v>-1.19624819624819E-2</c:v>
                </c:pt>
                <c:pt idx="1474">
                  <c:v>-1.20394420394421E-2</c:v>
                </c:pt>
                <c:pt idx="1475">
                  <c:v>-1.66214526214526E-2</c:v>
                </c:pt>
                <c:pt idx="1476">
                  <c:v>-2.1127465127465099E-2</c:v>
                </c:pt>
                <c:pt idx="1477">
                  <c:v>-2.2655122655122598E-2</c:v>
                </c:pt>
                <c:pt idx="1478">
                  <c:v>-2.05925925925926E-2</c:v>
                </c:pt>
                <c:pt idx="1479">
                  <c:v>-2.7161135161135198E-2</c:v>
                </c:pt>
                <c:pt idx="1480">
                  <c:v>-1.7920153920153899E-2</c:v>
                </c:pt>
                <c:pt idx="1481">
                  <c:v>-1.60865800865801E-2</c:v>
                </c:pt>
                <c:pt idx="1482">
                  <c:v>-5.7768157768157396E-3</c:v>
                </c:pt>
                <c:pt idx="1483">
                  <c:v>-1.3468013468013499E-3</c:v>
                </c:pt>
                <c:pt idx="1484">
                  <c:v>7.1476671476665497E-4</c:v>
                </c:pt>
                <c:pt idx="1485">
                  <c:v>1.55459355459348E-3</c:v>
                </c:pt>
                <c:pt idx="1486" formatCode="0.00E+00">
                  <c:v>-5.5796055796130803E-5</c:v>
                </c:pt>
                <c:pt idx="1487">
                  <c:v>-6.3434343434343897E-3</c:v>
                </c:pt>
                <c:pt idx="1488">
                  <c:v>-2.8571428571433702E-4</c:v>
                </c:pt>
                <c:pt idx="1489">
                  <c:v>-2.35594035594036E-3</c:v>
                </c:pt>
                <c:pt idx="1490">
                  <c:v>-1.5892255892255699E-3</c:v>
                </c:pt>
                <c:pt idx="1491">
                  <c:v>-3.0456950456951202E-3</c:v>
                </c:pt>
                <c:pt idx="1492">
                  <c:v>-9.1803751803752106E-3</c:v>
                </c:pt>
                <c:pt idx="1493">
                  <c:v>-2.9696969696969798E-3</c:v>
                </c:pt>
                <c:pt idx="1494">
                  <c:v>-4.7330447330447703E-3</c:v>
                </c:pt>
                <c:pt idx="1495">
                  <c:v>-4.50312650312656E-3</c:v>
                </c:pt>
                <c:pt idx="1496">
                  <c:v>-5.2698412698413601E-3</c:v>
                </c:pt>
                <c:pt idx="1497">
                  <c:v>1.0947570947570701E-3</c:v>
                </c:pt>
                <c:pt idx="1498">
                  <c:v>4.54449254449247E-3</c:v>
                </c:pt>
                <c:pt idx="1499">
                  <c:v>3.4718614718614801E-3</c:v>
                </c:pt>
                <c:pt idx="1500">
                  <c:v>-6.7263107263107703E-3</c:v>
                </c:pt>
                <c:pt idx="1501">
                  <c:v>-5.1928811928811797E-3</c:v>
                </c:pt>
                <c:pt idx="1502">
                  <c:v>-1.36277056277056E-2</c:v>
                </c:pt>
                <c:pt idx="1503">
                  <c:v>-1.17873977873978E-2</c:v>
                </c:pt>
                <c:pt idx="1504">
                  <c:v>-1.3090909090909E-2</c:v>
                </c:pt>
                <c:pt idx="1505">
                  <c:v>-1.34737854737854E-2</c:v>
                </c:pt>
                <c:pt idx="1506">
                  <c:v>2.1683501683500998E-3</c:v>
                </c:pt>
                <c:pt idx="1507">
                  <c:v>4.0846560846560598E-3</c:v>
                </c:pt>
                <c:pt idx="1508">
                  <c:v>5.4651274651274697E-3</c:v>
                </c:pt>
                <c:pt idx="1509">
                  <c:v>5.6180856180856401E-3</c:v>
                </c:pt>
                <c:pt idx="1510">
                  <c:v>3.7777777777776799E-3</c:v>
                </c:pt>
                <c:pt idx="1511">
                  <c:v>-3.6267436267437101E-4</c:v>
                </c:pt>
                <c:pt idx="1512">
                  <c:v>-1.3275613275616499E-4</c:v>
                </c:pt>
                <c:pt idx="1513">
                  <c:v>4.69841269841268E-3</c:v>
                </c:pt>
                <c:pt idx="1514">
                  <c:v>8.0721500721500899E-3</c:v>
                </c:pt>
                <c:pt idx="1515">
                  <c:v>-1.3275613275616499E-4</c:v>
                </c:pt>
                <c:pt idx="1516">
                  <c:v>7.3823953823953297E-3</c:v>
                </c:pt>
                <c:pt idx="1517">
                  <c:v>3.6248196248196501E-3</c:v>
                </c:pt>
                <c:pt idx="1518">
                  <c:v>7.2284752284752602E-3</c:v>
                </c:pt>
                <c:pt idx="1519">
                  <c:v>1.6123136123136102E-2</c:v>
                </c:pt>
                <c:pt idx="1520">
                  <c:v>1.4896584896584899E-2</c:v>
                </c:pt>
                <c:pt idx="1521">
                  <c:v>1.6889850889850701E-2</c:v>
                </c:pt>
                <c:pt idx="1522">
                  <c:v>1.63530543530543E-2</c:v>
                </c:pt>
                <c:pt idx="1523">
                  <c:v>4.0846560846560598E-3</c:v>
                </c:pt>
                <c:pt idx="1524">
                  <c:v>-9.0264550264550006E-3</c:v>
                </c:pt>
                <c:pt idx="1525">
                  <c:v>-7.0331890331890102E-3</c:v>
                </c:pt>
                <c:pt idx="1526">
                  <c:v>-8.4906204906204496E-3</c:v>
                </c:pt>
                <c:pt idx="1527">
                  <c:v>-2.7352573352573298E-2</c:v>
                </c:pt>
                <c:pt idx="1528">
                  <c:v>-3.2259740259740301E-2</c:v>
                </c:pt>
                <c:pt idx="1529">
                  <c:v>-2.54362674362675E-2</c:v>
                </c:pt>
                <c:pt idx="1530">
                  <c:v>-3.2873496873496902E-2</c:v>
                </c:pt>
                <c:pt idx="1531">
                  <c:v>-4.02347282347282E-2</c:v>
                </c:pt>
                <c:pt idx="1532">
                  <c:v>-3.2566618566618501E-2</c:v>
                </c:pt>
                <c:pt idx="1533">
                  <c:v>-2.0605098605098598E-2</c:v>
                </c:pt>
                <c:pt idx="1534">
                  <c:v>-1.56209716209716E-2</c:v>
                </c:pt>
                <c:pt idx="1535">
                  <c:v>-3.31034151034151E-2</c:v>
                </c:pt>
                <c:pt idx="1536">
                  <c:v>-2.2292448292448301E-2</c:v>
                </c:pt>
                <c:pt idx="1537">
                  <c:v>-1.29369889369889E-2</c:v>
                </c:pt>
                <c:pt idx="1538">
                  <c:v>-1.0866762866762801E-2</c:v>
                </c:pt>
                <c:pt idx="1539">
                  <c:v>-2.5282347282347298E-2</c:v>
                </c:pt>
                <c:pt idx="1540">
                  <c:v>-2.76594516594517E-2</c:v>
                </c:pt>
                <c:pt idx="1541">
                  <c:v>-3.4943722943722902E-2</c:v>
                </c:pt>
                <c:pt idx="1542">
                  <c:v>-3.5787397787397798E-2</c:v>
                </c:pt>
                <c:pt idx="1543">
                  <c:v>-3.8854256854256801E-2</c:v>
                </c:pt>
                <c:pt idx="1544">
                  <c:v>-4.9282347282347198E-2</c:v>
                </c:pt>
                <c:pt idx="1545">
                  <c:v>-6.0324194324194301E-2</c:v>
                </c:pt>
                <c:pt idx="1546">
                  <c:v>-5.3039923039923102E-2</c:v>
                </c:pt>
                <c:pt idx="1547">
                  <c:v>-3.2950456950456897E-2</c:v>
                </c:pt>
                <c:pt idx="1548">
                  <c:v>-3.9993265993265997E-2</c:v>
                </c:pt>
                <c:pt idx="1549">
                  <c:v>-4.7541125541125502E-2</c:v>
                </c:pt>
                <c:pt idx="1550">
                  <c:v>-4.4305916305916397E-2</c:v>
                </c:pt>
                <c:pt idx="1551">
                  <c:v>-3.7220779220779203E-2</c:v>
                </c:pt>
                <c:pt idx="1552">
                  <c:v>-4.14564694564694E-2</c:v>
                </c:pt>
                <c:pt idx="1553">
                  <c:v>-4.1610389610389598E-2</c:v>
                </c:pt>
                <c:pt idx="1554">
                  <c:v>-3.7374699374699401E-2</c:v>
                </c:pt>
                <c:pt idx="1555">
                  <c:v>-4.5693121693121702E-2</c:v>
                </c:pt>
                <c:pt idx="1556">
                  <c:v>-3.9223665223665299E-2</c:v>
                </c:pt>
                <c:pt idx="1557">
                  <c:v>-1.98152958152959E-2</c:v>
                </c:pt>
                <c:pt idx="1558">
                  <c:v>-2.0123136123136098E-2</c:v>
                </c:pt>
                <c:pt idx="1559">
                  <c:v>-1.5733525733525801E-2</c:v>
                </c:pt>
                <c:pt idx="1560">
                  <c:v>-2.1355459355459398E-2</c:v>
                </c:pt>
                <c:pt idx="1561">
                  <c:v>-1.8506012506012401E-2</c:v>
                </c:pt>
                <c:pt idx="1562">
                  <c:v>-2.4898508898508899E-2</c:v>
                </c:pt>
                <c:pt idx="1563">
                  <c:v>-2.3049543049543E-2</c:v>
                </c:pt>
                <c:pt idx="1564">
                  <c:v>-1.8736892736892701E-2</c:v>
                </c:pt>
                <c:pt idx="1565">
                  <c:v>-2.9211159211159202E-2</c:v>
                </c:pt>
                <c:pt idx="1566">
                  <c:v>-4.4999518999518998E-2</c:v>
                </c:pt>
                <c:pt idx="1567">
                  <c:v>-4.8696488696488599E-2</c:v>
                </c:pt>
                <c:pt idx="1568">
                  <c:v>-5.0082732082732097E-2</c:v>
                </c:pt>
                <c:pt idx="1569">
                  <c:v>-4.5230399230399197E-2</c:v>
                </c:pt>
                <c:pt idx="1570">
                  <c:v>-3.1983645983646003E-2</c:v>
                </c:pt>
                <c:pt idx="1571">
                  <c:v>-3.8607022607022499E-2</c:v>
                </c:pt>
                <c:pt idx="1572">
                  <c:v>-4.5384319384319402E-2</c:v>
                </c:pt>
                <c:pt idx="1573">
                  <c:v>-2.7978835978835902E-2</c:v>
                </c:pt>
                <c:pt idx="1574">
                  <c:v>-2.4513708513708501E-2</c:v>
                </c:pt>
                <c:pt idx="1575">
                  <c:v>-2.32044252044252E-2</c:v>
                </c:pt>
                <c:pt idx="1576">
                  <c:v>-2.4127946127946099E-2</c:v>
                </c:pt>
                <c:pt idx="1577">
                  <c:v>-1.43472823472823E-2</c:v>
                </c:pt>
                <c:pt idx="1578">
                  <c:v>-1.5348725348725299E-2</c:v>
                </c:pt>
                <c:pt idx="1579">
                  <c:v>-2.0200096200096201E-2</c:v>
                </c:pt>
                <c:pt idx="1580">
                  <c:v>-1.35767195767195E-2</c:v>
                </c:pt>
                <c:pt idx="1581">
                  <c:v>-1.09581529581529E-2</c:v>
                </c:pt>
                <c:pt idx="1582">
                  <c:v>-1.2653198653198699E-2</c:v>
                </c:pt>
                <c:pt idx="1583">
                  <c:v>-1.4578162578162499E-2</c:v>
                </c:pt>
                <c:pt idx="1584">
                  <c:v>-1.8736892736892701E-2</c:v>
                </c:pt>
                <c:pt idx="1585">
                  <c:v>-2.2049062049061999E-2</c:v>
                </c:pt>
                <c:pt idx="1586">
                  <c:v>-1.90447330447331E-2</c:v>
                </c:pt>
                <c:pt idx="1587">
                  <c:v>-2.18172198172197E-2</c:v>
                </c:pt>
                <c:pt idx="1588">
                  <c:v>-2.1047619047618999E-2</c:v>
                </c:pt>
                <c:pt idx="1589">
                  <c:v>-9.3410293410293704E-3</c:v>
                </c:pt>
                <c:pt idx="1590">
                  <c:v>-4.0692640692638099E-4</c:v>
                </c:pt>
                <c:pt idx="1591">
                  <c:v>1.44107744107743E-3</c:v>
                </c:pt>
                <c:pt idx="1592">
                  <c:v>6.52429052429056E-3</c:v>
                </c:pt>
                <c:pt idx="1593">
                  <c:v>2.2116402116402101E-3</c:v>
                </c:pt>
                <c:pt idx="1594">
                  <c:v>2.13468013468004E-3</c:v>
                </c:pt>
                <c:pt idx="1595">
                  <c:v>-6.3780663780662098E-4</c:v>
                </c:pt>
                <c:pt idx="1596">
                  <c:v>-1.48532948532957E-3</c:v>
                </c:pt>
                <c:pt idx="1597">
                  <c:v>-2.5300625300631198E-4</c:v>
                </c:pt>
                <c:pt idx="1598">
                  <c:v>4.5214045214045104E-3</c:v>
                </c:pt>
                <c:pt idx="1599">
                  <c:v>5.6767676767676004E-3</c:v>
                </c:pt>
                <c:pt idx="1600">
                  <c:v>6.2934102934103196E-3</c:v>
                </c:pt>
                <c:pt idx="1601">
                  <c:v>6.1394901394901096E-3</c:v>
                </c:pt>
                <c:pt idx="1602">
                  <c:v>1.2146224146224001E-2</c:v>
                </c:pt>
                <c:pt idx="1603">
                  <c:v>1.407215007215E-2</c:v>
                </c:pt>
                <c:pt idx="1604">
                  <c:v>5.13804713804709E-3</c:v>
                </c:pt>
                <c:pt idx="1605">
                  <c:v>5.1659451659443996E-4</c:v>
                </c:pt>
                <c:pt idx="1606">
                  <c:v>3.36700336700331E-3</c:v>
                </c:pt>
                <c:pt idx="1607">
                  <c:v>4.3674843674843004E-3</c:v>
                </c:pt>
                <c:pt idx="1608">
                  <c:v>1.4226070226070101E-2</c:v>
                </c:pt>
                <c:pt idx="1609">
                  <c:v>1.83078403078402E-2</c:v>
                </c:pt>
                <c:pt idx="1610">
                  <c:v>1.8384800384800198E-2</c:v>
                </c:pt>
                <c:pt idx="1611">
                  <c:v>2.07772967772968E-2</c:v>
                </c:pt>
                <c:pt idx="1612">
                  <c:v>2.2170274170274101E-2</c:v>
                </c:pt>
                <c:pt idx="1613">
                  <c:v>1.9617123617123498E-2</c:v>
                </c:pt>
                <c:pt idx="1614">
                  <c:v>2.5032227032226899E-2</c:v>
                </c:pt>
                <c:pt idx="1615">
                  <c:v>2.0081770081769999E-2</c:v>
                </c:pt>
                <c:pt idx="1616">
                  <c:v>1.6987012987012901E-2</c:v>
                </c:pt>
                <c:pt idx="1617">
                  <c:v>2.4800384800384798E-2</c:v>
                </c:pt>
                <c:pt idx="1618">
                  <c:v>3.3309283309283198E-2</c:v>
                </c:pt>
                <c:pt idx="1619">
                  <c:v>3.4546416546416499E-2</c:v>
                </c:pt>
                <c:pt idx="1620">
                  <c:v>3.4159692159692098E-2</c:v>
                </c:pt>
                <c:pt idx="1621">
                  <c:v>3.3309283309283198E-2</c:v>
                </c:pt>
                <c:pt idx="1622">
                  <c:v>2.94410774410774E-2</c:v>
                </c:pt>
                <c:pt idx="1623">
                  <c:v>3.1607503607503598E-2</c:v>
                </c:pt>
                <c:pt idx="1624">
                  <c:v>4.3674843674843498E-2</c:v>
                </c:pt>
                <c:pt idx="1625">
                  <c:v>4.5686387686387601E-2</c:v>
                </c:pt>
                <c:pt idx="1626">
                  <c:v>4.4371332371332298E-2</c:v>
                </c:pt>
                <c:pt idx="1627">
                  <c:v>4.4989898989898899E-2</c:v>
                </c:pt>
                <c:pt idx="1628">
                  <c:v>4.6381914381914302E-2</c:v>
                </c:pt>
                <c:pt idx="1629">
                  <c:v>4.5144781144781002E-2</c:v>
                </c:pt>
                <c:pt idx="1630">
                  <c:v>5.4195286195286199E-2</c:v>
                </c:pt>
                <c:pt idx="1631">
                  <c:v>5.6902356902356802E-2</c:v>
                </c:pt>
                <c:pt idx="1632">
                  <c:v>5.8527176527176497E-2</c:v>
                </c:pt>
                <c:pt idx="1633">
                  <c:v>5.5200577200577201E-2</c:v>
                </c:pt>
                <c:pt idx="1634">
                  <c:v>5.6592592592592597E-2</c:v>
                </c:pt>
                <c:pt idx="1635">
                  <c:v>5.8295334295334199E-2</c:v>
                </c:pt>
                <c:pt idx="1636">
                  <c:v>5.8527176527176497E-2</c:v>
                </c:pt>
                <c:pt idx="1637">
                  <c:v>6.3400673400673305E-2</c:v>
                </c:pt>
                <c:pt idx="1638">
                  <c:v>6.6571428571428407E-2</c:v>
                </c:pt>
                <c:pt idx="1639">
                  <c:v>7.0207792207792094E-2</c:v>
                </c:pt>
                <c:pt idx="1640">
                  <c:v>7.3533429533429506E-2</c:v>
                </c:pt>
                <c:pt idx="1641">
                  <c:v>6.6804232804232699E-2</c:v>
                </c:pt>
                <c:pt idx="1642">
                  <c:v>6.6030784030783995E-2</c:v>
                </c:pt>
                <c:pt idx="1643">
                  <c:v>6.5875901875901796E-2</c:v>
                </c:pt>
                <c:pt idx="1644">
                  <c:v>5.8682058682058599E-2</c:v>
                </c:pt>
                <c:pt idx="1645">
                  <c:v>5.8062530062530003E-2</c:v>
                </c:pt>
                <c:pt idx="1646">
                  <c:v>5.6205868205868099E-2</c:v>
                </c:pt>
                <c:pt idx="1647">
                  <c:v>6.8119288119288093E-2</c:v>
                </c:pt>
                <c:pt idx="1648">
                  <c:v>7.2218374218374098E-2</c:v>
                </c:pt>
                <c:pt idx="1649">
                  <c:v>7.4539682539682503E-2</c:v>
                </c:pt>
                <c:pt idx="1650">
                  <c:v>6.8892736892736894E-2</c:v>
                </c:pt>
                <c:pt idx="1651">
                  <c:v>6.9356421356421297E-2</c:v>
                </c:pt>
                <c:pt idx="1652">
                  <c:v>7.1986531986532001E-2</c:v>
                </c:pt>
                <c:pt idx="1653">
                  <c:v>8.0031746031745996E-2</c:v>
                </c:pt>
                <c:pt idx="1654">
                  <c:v>8.3125541125541103E-2</c:v>
                </c:pt>
                <c:pt idx="1655">
                  <c:v>8.5910533910533798E-2</c:v>
                </c:pt>
                <c:pt idx="1656">
                  <c:v>8.62202982202981E-2</c:v>
                </c:pt>
                <c:pt idx="1657">
                  <c:v>8.6838864838864799E-2</c:v>
                </c:pt>
                <c:pt idx="1658">
                  <c:v>8.7922077922077901E-2</c:v>
                </c:pt>
                <c:pt idx="1659">
                  <c:v>9.0087542087541994E-2</c:v>
                </c:pt>
                <c:pt idx="1660">
                  <c:v>8.5678691678691604E-2</c:v>
                </c:pt>
                <c:pt idx="1661">
                  <c:v>7.0749398749398701E-2</c:v>
                </c:pt>
                <c:pt idx="1662">
                  <c:v>7.5390091390091299E-2</c:v>
                </c:pt>
                <c:pt idx="1663">
                  <c:v>8.6607022607022494E-2</c:v>
                </c:pt>
                <c:pt idx="1664">
                  <c:v>8.7070707070707007E-2</c:v>
                </c:pt>
                <c:pt idx="1665">
                  <c:v>8.4673400673400595E-2</c:v>
                </c:pt>
                <c:pt idx="1666">
                  <c:v>9.2949494949494907E-2</c:v>
                </c:pt>
                <c:pt idx="1667">
                  <c:v>9.76690716690716E-2</c:v>
                </c:pt>
                <c:pt idx="1668">
                  <c:v>9.6740740740740697E-2</c:v>
                </c:pt>
                <c:pt idx="1669">
                  <c:v>9.1944203944203801E-2</c:v>
                </c:pt>
                <c:pt idx="1670">
                  <c:v>9.3955747955747904E-2</c:v>
                </c:pt>
                <c:pt idx="1671">
                  <c:v>9.7127465127465104E-2</c:v>
                </c:pt>
                <c:pt idx="1672">
                  <c:v>9.6276094276094196E-2</c:v>
                </c:pt>
                <c:pt idx="1673">
                  <c:v>9.7436267436267404E-2</c:v>
                </c:pt>
                <c:pt idx="1674">
                  <c:v>0.107106301106301</c:v>
                </c:pt>
                <c:pt idx="1675">
                  <c:v>0.107204425204425</c:v>
                </c:pt>
                <c:pt idx="1676">
                  <c:v>0.104170274170274</c:v>
                </c:pt>
                <c:pt idx="1677">
                  <c:v>0.106271284271284</c:v>
                </c:pt>
                <c:pt idx="1678">
                  <c:v>0.10564886964886901</c:v>
                </c:pt>
                <c:pt idx="1679">
                  <c:v>0.101603655603655</c:v>
                </c:pt>
                <c:pt idx="1680">
                  <c:v>9.4835978835978801E-2</c:v>
                </c:pt>
                <c:pt idx="1681">
                  <c:v>0.101292929292929</c:v>
                </c:pt>
                <c:pt idx="1682">
                  <c:v>0.108526214526214</c:v>
                </c:pt>
                <c:pt idx="1683">
                  <c:v>0.10619336219336201</c:v>
                </c:pt>
                <c:pt idx="1684">
                  <c:v>0.101603655603655</c:v>
                </c:pt>
                <c:pt idx="1685">
                  <c:v>9.9659451659451601E-2</c:v>
                </c:pt>
                <c:pt idx="1686">
                  <c:v>0.101992303992303</c:v>
                </c:pt>
                <c:pt idx="1687">
                  <c:v>9.3202501202501203E-2</c:v>
                </c:pt>
                <c:pt idx="1688">
                  <c:v>9.8258778258778198E-2</c:v>
                </c:pt>
                <c:pt idx="1689">
                  <c:v>9.7325637325637204E-2</c:v>
                </c:pt>
                <c:pt idx="1690">
                  <c:v>0.10098124098124001</c:v>
                </c:pt>
                <c:pt idx="1691">
                  <c:v>0.105803751803751</c:v>
                </c:pt>
                <c:pt idx="1692">
                  <c:v>0.114204906204906</c:v>
                </c:pt>
                <c:pt idx="1693">
                  <c:v>0.112026936026936</c:v>
                </c:pt>
                <c:pt idx="1694">
                  <c:v>0.11249350649350599</c:v>
                </c:pt>
                <c:pt idx="1695">
                  <c:v>0.10875998075998</c:v>
                </c:pt>
                <c:pt idx="1696">
                  <c:v>0.11093795093795</c:v>
                </c:pt>
                <c:pt idx="1697">
                  <c:v>0.10751515151515099</c:v>
                </c:pt>
                <c:pt idx="1698">
                  <c:v>0.110782106782106</c:v>
                </c:pt>
                <c:pt idx="1699">
                  <c:v>0.119727753727753</c:v>
                </c:pt>
                <c:pt idx="1700">
                  <c:v>0.10658201058201</c:v>
                </c:pt>
                <c:pt idx="1701">
                  <c:v>0.105803751803751</c:v>
                </c:pt>
                <c:pt idx="1702">
                  <c:v>0.104948532948532</c:v>
                </c:pt>
                <c:pt idx="1703">
                  <c:v>0.110704184704184</c:v>
                </c:pt>
                <c:pt idx="1704">
                  <c:v>0.118172198172198</c:v>
                </c:pt>
                <c:pt idx="1705">
                  <c:v>0.12486195286195199</c:v>
                </c:pt>
                <c:pt idx="1706">
                  <c:v>0.12641750841750801</c:v>
                </c:pt>
                <c:pt idx="1707">
                  <c:v>0.126728234728234</c:v>
                </c:pt>
                <c:pt idx="1708">
                  <c:v>0.12703992303992301</c:v>
                </c:pt>
                <c:pt idx="1709">
                  <c:v>0.12952861952861899</c:v>
                </c:pt>
                <c:pt idx="1710">
                  <c:v>0.128050986050986</c:v>
                </c:pt>
                <c:pt idx="1711">
                  <c:v>0.11964983164983101</c:v>
                </c:pt>
                <c:pt idx="1712">
                  <c:v>0.11583838383838301</c:v>
                </c:pt>
                <c:pt idx="1713">
                  <c:v>0.125250601250601</c:v>
                </c:pt>
                <c:pt idx="1714">
                  <c:v>0.132640692640692</c:v>
                </c:pt>
                <c:pt idx="1715">
                  <c:v>0.134118326118326</c:v>
                </c:pt>
                <c:pt idx="1716">
                  <c:v>0.13357383357383301</c:v>
                </c:pt>
                <c:pt idx="1717">
                  <c:v>0.13598460798460699</c:v>
                </c:pt>
                <c:pt idx="1718">
                  <c:v>0.13551803751803701</c:v>
                </c:pt>
                <c:pt idx="1719">
                  <c:v>0.13466281866281801</c:v>
                </c:pt>
                <c:pt idx="1720">
                  <c:v>0.130228956228956</c:v>
                </c:pt>
                <c:pt idx="1721">
                  <c:v>0.12921789321789301</c:v>
                </c:pt>
                <c:pt idx="1722">
                  <c:v>8.5113035113035002E-2</c:v>
                </c:pt>
                <c:pt idx="1723">
                  <c:v>9.6236652236652204E-2</c:v>
                </c:pt>
                <c:pt idx="1724">
                  <c:v>9.2969696969696897E-2</c:v>
                </c:pt>
                <c:pt idx="1725">
                  <c:v>7.8657046657046606E-2</c:v>
                </c:pt>
                <c:pt idx="1726">
                  <c:v>6.8388648388648304E-2</c:v>
                </c:pt>
                <c:pt idx="1727">
                  <c:v>8.6668590668590603E-2</c:v>
                </c:pt>
                <c:pt idx="1728">
                  <c:v>8.5579605579605506E-2</c:v>
                </c:pt>
                <c:pt idx="1729">
                  <c:v>9.4758056758056694E-2</c:v>
                </c:pt>
                <c:pt idx="1730">
                  <c:v>9.5069745069744999E-2</c:v>
                </c:pt>
                <c:pt idx="1731">
                  <c:v>9.6703222703222694E-2</c:v>
                </c:pt>
                <c:pt idx="1732">
                  <c:v>7.5390091390091299E-2</c:v>
                </c:pt>
                <c:pt idx="1733">
                  <c:v>8.3401635401635393E-2</c:v>
                </c:pt>
                <c:pt idx="1734">
                  <c:v>8.4879268879268804E-2</c:v>
                </c:pt>
                <c:pt idx="1735">
                  <c:v>8.1844155844155803E-2</c:v>
                </c:pt>
                <c:pt idx="1736">
                  <c:v>9.4886002886002796E-2</c:v>
                </c:pt>
                <c:pt idx="1737">
                  <c:v>0.10089947089947</c:v>
                </c:pt>
                <c:pt idx="1738">
                  <c:v>0.11901683501683399</c:v>
                </c:pt>
                <c:pt idx="1739">
                  <c:v>0.118157768157768</c:v>
                </c:pt>
                <c:pt idx="1740">
                  <c:v>0.119797979797979</c:v>
                </c:pt>
                <c:pt idx="1741">
                  <c:v>0.118314574314574</c:v>
                </c:pt>
                <c:pt idx="1742">
                  <c:v>0.115658489658489</c:v>
                </c:pt>
                <c:pt idx="1743">
                  <c:v>0.107537277537277</c:v>
                </c:pt>
                <c:pt idx="1744">
                  <c:v>0.108708032708032</c:v>
                </c:pt>
                <c:pt idx="1745">
                  <c:v>0.10894276094275999</c:v>
                </c:pt>
                <c:pt idx="1746">
                  <c:v>0.11019240019239999</c:v>
                </c:pt>
                <c:pt idx="1747">
                  <c:v>0.12214045214045199</c:v>
                </c:pt>
                <c:pt idx="1748">
                  <c:v>0.12339009139009099</c:v>
                </c:pt>
                <c:pt idx="1749">
                  <c:v>0.12643578643578601</c:v>
                </c:pt>
                <c:pt idx="1750">
                  <c:v>0.127998075998075</c:v>
                </c:pt>
                <c:pt idx="1751">
                  <c:v>0.12932563732563701</c:v>
                </c:pt>
                <c:pt idx="1752">
                  <c:v>0.12471765271765201</c:v>
                </c:pt>
                <c:pt idx="1753">
                  <c:v>0.12971620971620901</c:v>
                </c:pt>
                <c:pt idx="1754">
                  <c:v>0.13487061087061</c:v>
                </c:pt>
                <c:pt idx="1755">
                  <c:v>0.145646945646945</c:v>
                </c:pt>
                <c:pt idx="1756">
                  <c:v>0.14869264069263999</c:v>
                </c:pt>
                <c:pt idx="1757">
                  <c:v>0.15009812409812401</c:v>
                </c:pt>
                <c:pt idx="1758">
                  <c:v>0.149786435786435</c:v>
                </c:pt>
                <c:pt idx="1759">
                  <c:v>0.160641654641654</c:v>
                </c:pt>
                <c:pt idx="1760">
                  <c:v>0.156268398268398</c:v>
                </c:pt>
                <c:pt idx="1761">
                  <c:v>0.15673689273689201</c:v>
                </c:pt>
                <c:pt idx="1762">
                  <c:v>0.16735738335738301</c:v>
                </c:pt>
                <c:pt idx="1763">
                  <c:v>0.16868494468494399</c:v>
                </c:pt>
                <c:pt idx="1764">
                  <c:v>0.16774795574795501</c:v>
                </c:pt>
                <c:pt idx="1765">
                  <c:v>0.15806445406445299</c:v>
                </c:pt>
                <c:pt idx="1766">
                  <c:v>0.161032227032227</c:v>
                </c:pt>
                <c:pt idx="1767">
                  <c:v>0.16782587782587699</c:v>
                </c:pt>
                <c:pt idx="1768">
                  <c:v>0.174151996151996</c:v>
                </c:pt>
                <c:pt idx="1769">
                  <c:v>0.17860317460317399</c:v>
                </c:pt>
                <c:pt idx="1770">
                  <c:v>0.17883694083693999</c:v>
                </c:pt>
                <c:pt idx="1771">
                  <c:v>0.177275613275613</c:v>
                </c:pt>
                <c:pt idx="1772">
                  <c:v>0.18047715247715199</c:v>
                </c:pt>
                <c:pt idx="1773">
                  <c:v>0.168138528138528</c:v>
                </c:pt>
                <c:pt idx="1774">
                  <c:v>0.17813468013468001</c:v>
                </c:pt>
                <c:pt idx="1775">
                  <c:v>0.175557479557479</c:v>
                </c:pt>
                <c:pt idx="1776">
                  <c:v>0.17587012987012901</c:v>
                </c:pt>
                <c:pt idx="1777">
                  <c:v>0.183913419913419</c:v>
                </c:pt>
                <c:pt idx="1778">
                  <c:v>0.18157094757094699</c:v>
                </c:pt>
                <c:pt idx="1779">
                  <c:v>0.19187878787878701</c:v>
                </c:pt>
                <c:pt idx="1780">
                  <c:v>0.19125444925444901</c:v>
                </c:pt>
                <c:pt idx="1781">
                  <c:v>0.19031746031746</c:v>
                </c:pt>
                <c:pt idx="1782">
                  <c:v>0.19047330447330399</c:v>
                </c:pt>
                <c:pt idx="1783">
                  <c:v>0.17969600769600699</c:v>
                </c:pt>
                <c:pt idx="1784">
                  <c:v>0.18461664261664201</c:v>
                </c:pt>
                <c:pt idx="1785">
                  <c:v>0.188911976911976</c:v>
                </c:pt>
                <c:pt idx="1786">
                  <c:v>0.19859547859547799</c:v>
                </c:pt>
                <c:pt idx="1787">
                  <c:v>0.19734583934583899</c:v>
                </c:pt>
                <c:pt idx="1788">
                  <c:v>0.20328138528138501</c:v>
                </c:pt>
                <c:pt idx="1789">
                  <c:v>0.203437229437229</c:v>
                </c:pt>
                <c:pt idx="1790">
                  <c:v>0.1986734006734</c:v>
                </c:pt>
                <c:pt idx="1791">
                  <c:v>0.185787397787397</c:v>
                </c:pt>
                <c:pt idx="1792">
                  <c:v>0.16438961038961</c:v>
                </c:pt>
                <c:pt idx="1793">
                  <c:v>0.179540163540163</c:v>
                </c:pt>
                <c:pt idx="1794">
                  <c:v>0.18157094757094699</c:v>
                </c:pt>
                <c:pt idx="1795">
                  <c:v>0.16868494468494399</c:v>
                </c:pt>
                <c:pt idx="1796">
                  <c:v>0.18617797017797</c:v>
                </c:pt>
                <c:pt idx="1797">
                  <c:v>0.19375372775372701</c:v>
                </c:pt>
                <c:pt idx="1798">
                  <c:v>0.20054256854256799</c:v>
                </c:pt>
                <c:pt idx="1799">
                  <c:v>0.19913035113035099</c:v>
                </c:pt>
                <c:pt idx="1800">
                  <c:v>0.20211063011062999</c:v>
                </c:pt>
                <c:pt idx="1801">
                  <c:v>0.18540548340548299</c:v>
                </c:pt>
                <c:pt idx="1802">
                  <c:v>0.19199326599326599</c:v>
                </c:pt>
                <c:pt idx="1803">
                  <c:v>0.18077825877825801</c:v>
                </c:pt>
                <c:pt idx="1804">
                  <c:v>0.175130351130351</c:v>
                </c:pt>
                <c:pt idx="1805">
                  <c:v>0.16305242905242801</c:v>
                </c:pt>
                <c:pt idx="1806">
                  <c:v>0.17960173160173101</c:v>
                </c:pt>
                <c:pt idx="1807">
                  <c:v>0.17944492544492499</c:v>
                </c:pt>
                <c:pt idx="1808">
                  <c:v>0.17983645983645899</c:v>
                </c:pt>
                <c:pt idx="1809">
                  <c:v>0.19050312650312601</c:v>
                </c:pt>
                <c:pt idx="1810">
                  <c:v>0.194816738816738</c:v>
                </c:pt>
                <c:pt idx="1811">
                  <c:v>0.19356228956228899</c:v>
                </c:pt>
                <c:pt idx="1812">
                  <c:v>0.19983645983645901</c:v>
                </c:pt>
                <c:pt idx="1813">
                  <c:v>0.199993265993265</c:v>
                </c:pt>
                <c:pt idx="1814">
                  <c:v>0.183679653679653</c:v>
                </c:pt>
                <c:pt idx="1815">
                  <c:v>0.19207215007214901</c:v>
                </c:pt>
                <c:pt idx="1816">
                  <c:v>0.210895622895622</c:v>
                </c:pt>
                <c:pt idx="1817">
                  <c:v>0.214503126503126</c:v>
                </c:pt>
                <c:pt idx="1818">
                  <c:v>0.21434632034632001</c:v>
                </c:pt>
                <c:pt idx="1819">
                  <c:v>0.213719095719095</c:v>
                </c:pt>
                <c:pt idx="1820">
                  <c:v>0.211522847522847</c:v>
                </c:pt>
                <c:pt idx="1821">
                  <c:v>0.21622895622895599</c:v>
                </c:pt>
                <c:pt idx="1822">
                  <c:v>0.20391534391534299</c:v>
                </c:pt>
                <c:pt idx="1823">
                  <c:v>0.20760076960076901</c:v>
                </c:pt>
                <c:pt idx="1824">
                  <c:v>0.186659932659932</c:v>
                </c:pt>
                <c:pt idx="1825">
                  <c:v>0.18909187109187101</c:v>
                </c:pt>
                <c:pt idx="1826">
                  <c:v>0.16093506493506399</c:v>
                </c:pt>
                <c:pt idx="1827">
                  <c:v>0.13811159211159199</c:v>
                </c:pt>
                <c:pt idx="1828">
                  <c:v>0.15591534391534301</c:v>
                </c:pt>
                <c:pt idx="1829">
                  <c:v>0.14289562289562199</c:v>
                </c:pt>
                <c:pt idx="1830">
                  <c:v>0.14846464646464599</c:v>
                </c:pt>
                <c:pt idx="1831">
                  <c:v>0.157641173641173</c:v>
                </c:pt>
                <c:pt idx="1832">
                  <c:v>0.127837421837421</c:v>
                </c:pt>
                <c:pt idx="1833">
                  <c:v>0.146738816738816</c:v>
                </c:pt>
                <c:pt idx="1834">
                  <c:v>0.15897450697450599</c:v>
                </c:pt>
                <c:pt idx="1835">
                  <c:v>0.175130351130351</c:v>
                </c:pt>
                <c:pt idx="1836">
                  <c:v>0.14030784030783999</c:v>
                </c:pt>
                <c:pt idx="1837">
                  <c:v>0.134974506974506</c:v>
                </c:pt>
                <c:pt idx="1838">
                  <c:v>0.13905242905242901</c:v>
                </c:pt>
                <c:pt idx="1839">
                  <c:v>0.12164117364117299</c:v>
                </c:pt>
                <c:pt idx="1840">
                  <c:v>0.106190476190476</c:v>
                </c:pt>
                <c:pt idx="1841">
                  <c:v>0.114504088504088</c:v>
                </c:pt>
                <c:pt idx="1842">
                  <c:v>0.134974506974506</c:v>
                </c:pt>
                <c:pt idx="1843">
                  <c:v>0.134425204425204</c:v>
                </c:pt>
                <c:pt idx="1844">
                  <c:v>0.13669937469937399</c:v>
                </c:pt>
                <c:pt idx="1845">
                  <c:v>0.15018951418951401</c:v>
                </c:pt>
                <c:pt idx="1846">
                  <c:v>0.14916979316979301</c:v>
                </c:pt>
                <c:pt idx="1847">
                  <c:v>0.16336604136604099</c:v>
                </c:pt>
                <c:pt idx="1848">
                  <c:v>0.15254256854256801</c:v>
                </c:pt>
                <c:pt idx="1849">
                  <c:v>0.12720923520923499</c:v>
                </c:pt>
                <c:pt idx="1850">
                  <c:v>0.149326599326599</c:v>
                </c:pt>
                <c:pt idx="1851">
                  <c:v>0.14626839826839799</c:v>
                </c:pt>
                <c:pt idx="1852">
                  <c:v>0.15756228956228899</c:v>
                </c:pt>
                <c:pt idx="1853">
                  <c:v>0.16924867724867701</c:v>
                </c:pt>
                <c:pt idx="1854">
                  <c:v>0.15913131313131301</c:v>
                </c:pt>
                <c:pt idx="1855">
                  <c:v>0.161797979797979</c:v>
                </c:pt>
                <c:pt idx="1856">
                  <c:v>0.14564117364117299</c:v>
                </c:pt>
                <c:pt idx="1857">
                  <c:v>0.14344492544492499</c:v>
                </c:pt>
                <c:pt idx="1858">
                  <c:v>0.15677825877825799</c:v>
                </c:pt>
                <c:pt idx="1859">
                  <c:v>0.15975853775853699</c:v>
                </c:pt>
                <c:pt idx="1860">
                  <c:v>0.16791534391534299</c:v>
                </c:pt>
                <c:pt idx="1861">
                  <c:v>0.16783645983645901</c:v>
                </c:pt>
                <c:pt idx="1862">
                  <c:v>0.16156228956228899</c:v>
                </c:pt>
                <c:pt idx="1863">
                  <c:v>0.19575853775853699</c:v>
                </c:pt>
                <c:pt idx="1864">
                  <c:v>0.20281673881673801</c:v>
                </c:pt>
                <c:pt idx="1865">
                  <c:v>0.19434632034631999</c:v>
                </c:pt>
                <c:pt idx="1866">
                  <c:v>0.197567099567099</c:v>
                </c:pt>
                <c:pt idx="1867">
                  <c:v>0.19536026936026901</c:v>
                </c:pt>
                <c:pt idx="1868">
                  <c:v>0.192996632996632</c:v>
                </c:pt>
                <c:pt idx="1869">
                  <c:v>0.19930062530062501</c:v>
                </c:pt>
                <c:pt idx="1870">
                  <c:v>0.20639345839345799</c:v>
                </c:pt>
                <c:pt idx="1871">
                  <c:v>0.20237421837421801</c:v>
                </c:pt>
                <c:pt idx="1872">
                  <c:v>0.215927849927849</c:v>
                </c:pt>
                <c:pt idx="1873">
                  <c:v>0.214273208273208</c:v>
                </c:pt>
                <c:pt idx="1874">
                  <c:v>0.21183068783068701</c:v>
                </c:pt>
                <c:pt idx="1875">
                  <c:v>0.21372198172198101</c:v>
                </c:pt>
                <c:pt idx="1876">
                  <c:v>0.22814237614237601</c:v>
                </c:pt>
                <c:pt idx="1877">
                  <c:v>0.22160173160173099</c:v>
                </c:pt>
                <c:pt idx="1878">
                  <c:v>0.23310726310726301</c:v>
                </c:pt>
                <c:pt idx="1879">
                  <c:v>0.23105820105820099</c:v>
                </c:pt>
                <c:pt idx="1880">
                  <c:v>0.22514862914862899</c:v>
                </c:pt>
                <c:pt idx="1881">
                  <c:v>0.23192496392496401</c:v>
                </c:pt>
                <c:pt idx="1882">
                  <c:v>0.22152284752284701</c:v>
                </c:pt>
                <c:pt idx="1883">
                  <c:v>0.21183068783068701</c:v>
                </c:pt>
                <c:pt idx="1884">
                  <c:v>0.215534391534391</c:v>
                </c:pt>
                <c:pt idx="1885">
                  <c:v>0.21112169312169299</c:v>
                </c:pt>
                <c:pt idx="1886">
                  <c:v>0.17944300144300099</c:v>
                </c:pt>
                <c:pt idx="1887">
                  <c:v>0.18629822029821999</c:v>
                </c:pt>
                <c:pt idx="1888">
                  <c:v>0.19591245791245701</c:v>
                </c:pt>
                <c:pt idx="1889">
                  <c:v>0.19370562770562699</c:v>
                </c:pt>
                <c:pt idx="1890">
                  <c:v>0.19654256854256799</c:v>
                </c:pt>
                <c:pt idx="1891">
                  <c:v>0.21056950456950399</c:v>
                </c:pt>
                <c:pt idx="1892">
                  <c:v>0.214588744588744</c:v>
                </c:pt>
                <c:pt idx="1893">
                  <c:v>0.20615680615680601</c:v>
                </c:pt>
                <c:pt idx="1894">
                  <c:v>0.21868590668590601</c:v>
                </c:pt>
                <c:pt idx="1895">
                  <c:v>0.190159692159692</c:v>
                </c:pt>
                <c:pt idx="1896">
                  <c:v>0.191499759499759</c:v>
                </c:pt>
                <c:pt idx="1897">
                  <c:v>0.18243674843674801</c:v>
                </c:pt>
                <c:pt idx="1898">
                  <c:v>0.19835497835497801</c:v>
                </c:pt>
                <c:pt idx="1899">
                  <c:v>0.16557287157287101</c:v>
                </c:pt>
                <c:pt idx="1900">
                  <c:v>0.15966329966329901</c:v>
                </c:pt>
                <c:pt idx="1901">
                  <c:v>0.14374506974506901</c:v>
                </c:pt>
                <c:pt idx="1902">
                  <c:v>0.13239730639730601</c:v>
                </c:pt>
                <c:pt idx="1903">
                  <c:v>0.16691293891293801</c:v>
                </c:pt>
                <c:pt idx="1904">
                  <c:v>0.16368157768157701</c:v>
                </c:pt>
                <c:pt idx="1905">
                  <c:v>0.146896584896584</c:v>
                </c:pt>
                <c:pt idx="1906">
                  <c:v>0.14886676286676201</c:v>
                </c:pt>
                <c:pt idx="1907">
                  <c:v>0.132869648869648</c:v>
                </c:pt>
                <c:pt idx="1908">
                  <c:v>0.13980471380471299</c:v>
                </c:pt>
                <c:pt idx="1909">
                  <c:v>0.116479076479076</c:v>
                </c:pt>
                <c:pt idx="1910">
                  <c:v>0.13578547378547301</c:v>
                </c:pt>
                <c:pt idx="1911">
                  <c:v>0.11072631072631001</c:v>
                </c:pt>
                <c:pt idx="1912">
                  <c:v>0.123492063492063</c:v>
                </c:pt>
                <c:pt idx="1913">
                  <c:v>0.159426647426647</c:v>
                </c:pt>
                <c:pt idx="1914">
                  <c:v>0.159821067821067</c:v>
                </c:pt>
                <c:pt idx="1915">
                  <c:v>0.17148340548340499</c:v>
                </c:pt>
                <c:pt idx="1916">
                  <c:v>0.163760461760461</c:v>
                </c:pt>
                <c:pt idx="1917">
                  <c:v>0.153358345358345</c:v>
                </c:pt>
                <c:pt idx="1918">
                  <c:v>0.172665704665704</c:v>
                </c:pt>
                <c:pt idx="1919">
                  <c:v>0.18945069745069701</c:v>
                </c:pt>
                <c:pt idx="1920">
                  <c:v>0.189214045214045</c:v>
                </c:pt>
                <c:pt idx="1921">
                  <c:v>0.19843386243386199</c:v>
                </c:pt>
                <c:pt idx="1922">
                  <c:v>0.16557287157287101</c:v>
                </c:pt>
                <c:pt idx="1923">
                  <c:v>0.177078403078403</c:v>
                </c:pt>
                <c:pt idx="1924">
                  <c:v>0.17463588263588201</c:v>
                </c:pt>
                <c:pt idx="1925">
                  <c:v>0.15974218374218299</c:v>
                </c:pt>
                <c:pt idx="1926">
                  <c:v>0.14319288119288101</c:v>
                </c:pt>
                <c:pt idx="1927">
                  <c:v>0.149576719576719</c:v>
                </c:pt>
                <c:pt idx="1928">
                  <c:v>0.149576719576719</c:v>
                </c:pt>
                <c:pt idx="1929">
                  <c:v>0.15682635882635801</c:v>
                </c:pt>
                <c:pt idx="1930">
                  <c:v>0.173505531505531</c:v>
                </c:pt>
                <c:pt idx="1931">
                  <c:v>0.182219336219336</c:v>
                </c:pt>
                <c:pt idx="1932">
                  <c:v>0.18475517075517001</c:v>
                </c:pt>
                <c:pt idx="1933">
                  <c:v>0.16986147186147099</c:v>
                </c:pt>
                <c:pt idx="1934">
                  <c:v>0.16693025493025401</c:v>
                </c:pt>
                <c:pt idx="1935">
                  <c:v>0.15829533429533399</c:v>
                </c:pt>
                <c:pt idx="1936">
                  <c:v>0.14815488215488201</c:v>
                </c:pt>
                <c:pt idx="1937">
                  <c:v>0.14759980759980701</c:v>
                </c:pt>
                <c:pt idx="1938">
                  <c:v>0.119476671476671</c:v>
                </c:pt>
                <c:pt idx="1939">
                  <c:v>0.11852621452621399</c:v>
                </c:pt>
                <c:pt idx="1940">
                  <c:v>0.10046368446368401</c:v>
                </c:pt>
                <c:pt idx="1941">
                  <c:v>0.11202982202982199</c:v>
                </c:pt>
                <c:pt idx="1942">
                  <c:v>0.119317941317941</c:v>
                </c:pt>
                <c:pt idx="1943">
                  <c:v>0.110286676286676</c:v>
                </c:pt>
                <c:pt idx="1944">
                  <c:v>0.11923905723905701</c:v>
                </c:pt>
                <c:pt idx="1945">
                  <c:v>9.4601250601250506E-2</c:v>
                </c:pt>
                <c:pt idx="1946">
                  <c:v>8.5173641173641096E-2</c:v>
                </c:pt>
                <c:pt idx="1947">
                  <c:v>5.70505050505049E-2</c:v>
                </c:pt>
                <c:pt idx="1948">
                  <c:v>4.6197210197210098E-2</c:v>
                </c:pt>
                <c:pt idx="1949">
                  <c:v>3.5581529581529603E-2</c:v>
                </c:pt>
                <c:pt idx="1950">
                  <c:v>6.0456950456950397E-2</c:v>
                </c:pt>
                <c:pt idx="1951">
                  <c:v>6.9408369408369405E-2</c:v>
                </c:pt>
                <c:pt idx="1952">
                  <c:v>5.3960557960557903E-2</c:v>
                </c:pt>
                <c:pt idx="1953">
                  <c:v>7.1389129389129405E-2</c:v>
                </c:pt>
                <c:pt idx="1954">
                  <c:v>7.6697450697450695E-2</c:v>
                </c:pt>
                <c:pt idx="1955">
                  <c:v>6.8774410774410794E-2</c:v>
                </c:pt>
                <c:pt idx="1956">
                  <c:v>8.8263588263588197E-2</c:v>
                </c:pt>
                <c:pt idx="1957">
                  <c:v>0.105771043771043</c:v>
                </c:pt>
                <c:pt idx="1958">
                  <c:v>9.18278018278018E-2</c:v>
                </c:pt>
                <c:pt idx="1959">
                  <c:v>6.2595478595478496E-2</c:v>
                </c:pt>
                <c:pt idx="1960">
                  <c:v>5.4039442039441998E-2</c:v>
                </c:pt>
                <c:pt idx="1961">
                  <c:v>6.1011063011063002E-2</c:v>
                </c:pt>
                <c:pt idx="1962">
                  <c:v>5.41981721981721E-2</c:v>
                </c:pt>
                <c:pt idx="1963">
                  <c:v>5.9585377585377498E-2</c:v>
                </c:pt>
                <c:pt idx="1964">
                  <c:v>6.9408369408369405E-2</c:v>
                </c:pt>
                <c:pt idx="1965">
                  <c:v>8.0341510341510297E-2</c:v>
                </c:pt>
                <c:pt idx="1966">
                  <c:v>7.0835016835016695E-2</c:v>
                </c:pt>
                <c:pt idx="1967">
                  <c:v>7.0597402597402506E-2</c:v>
                </c:pt>
                <c:pt idx="1968">
                  <c:v>7.3607503607503594E-2</c:v>
                </c:pt>
                <c:pt idx="1969">
                  <c:v>7.6776334776334595E-2</c:v>
                </c:pt>
                <c:pt idx="1970">
                  <c:v>6.7823953823953703E-2</c:v>
                </c:pt>
                <c:pt idx="1971">
                  <c:v>7.4399230399230395E-2</c:v>
                </c:pt>
                <c:pt idx="1972">
                  <c:v>8.7946127946127897E-2</c:v>
                </c:pt>
                <c:pt idx="1973">
                  <c:v>9.6105820105820097E-2</c:v>
                </c:pt>
                <c:pt idx="1974">
                  <c:v>9.4997594997594997E-2</c:v>
                </c:pt>
                <c:pt idx="1975">
                  <c:v>8.4302068302068198E-2</c:v>
                </c:pt>
                <c:pt idx="1976">
                  <c:v>6.013949013949E-2</c:v>
                </c:pt>
                <c:pt idx="1977">
                  <c:v>5.7604617604617499E-2</c:v>
                </c:pt>
                <c:pt idx="1978">
                  <c:v>5.3564213564213502E-2</c:v>
                </c:pt>
                <c:pt idx="1979">
                  <c:v>6.02193362193362E-2</c:v>
                </c:pt>
                <c:pt idx="1980">
                  <c:v>3.8275132275132302E-2</c:v>
                </c:pt>
                <c:pt idx="1981">
                  <c:v>2.7579605579605499E-2</c:v>
                </c:pt>
                <c:pt idx="1982">
                  <c:v>1.40327080327079E-2</c:v>
                </c:pt>
                <c:pt idx="1983">
                  <c:v>5.0474266474266401E-2</c:v>
                </c:pt>
                <c:pt idx="1984">
                  <c:v>4.0651274651274598E-2</c:v>
                </c:pt>
                <c:pt idx="1985">
                  <c:v>4.2948532948532903E-2</c:v>
                </c:pt>
                <c:pt idx="1986">
                  <c:v>2.6787878787878701E-2</c:v>
                </c:pt>
                <c:pt idx="1987">
                  <c:v>1.6409812409812301E-2</c:v>
                </c:pt>
                <c:pt idx="1988">
                  <c:v>5.8634920634920602E-2</c:v>
                </c:pt>
                <c:pt idx="1989">
                  <c:v>3.2412698412698303E-2</c:v>
                </c:pt>
                <c:pt idx="1990">
                  <c:v>5.1535353535353497E-2</c:v>
                </c:pt>
                <c:pt idx="1991">
                  <c:v>7.2553150553150494E-2</c:v>
                </c:pt>
                <c:pt idx="1992">
                  <c:v>7.3588263588263605E-2</c:v>
                </c:pt>
                <c:pt idx="1993">
                  <c:v>6.0452140452140299E-2</c:v>
                </c:pt>
                <c:pt idx="1994">
                  <c:v>5.7108225108224997E-2</c:v>
                </c:pt>
                <c:pt idx="1995">
                  <c:v>4.6997594997595003E-2</c:v>
                </c:pt>
                <c:pt idx="1996">
                  <c:v>5.0658970658970501E-2</c:v>
                </c:pt>
                <c:pt idx="1997">
                  <c:v>8.7599807599807497E-2</c:v>
                </c:pt>
                <c:pt idx="1998">
                  <c:v>8.8316498316498196E-2</c:v>
                </c:pt>
                <c:pt idx="1999">
                  <c:v>9.1023569023569006E-2</c:v>
                </c:pt>
                <c:pt idx="2000">
                  <c:v>8.98287638287638E-2</c:v>
                </c:pt>
                <c:pt idx="2001">
                  <c:v>9.0386724386724293E-2</c:v>
                </c:pt>
                <c:pt idx="2002">
                  <c:v>8.9271765271765197E-2</c:v>
                </c:pt>
                <c:pt idx="2003">
                  <c:v>8.1390091390091304E-2</c:v>
                </c:pt>
                <c:pt idx="2004">
                  <c:v>8.2902356902356894E-2</c:v>
                </c:pt>
                <c:pt idx="2005">
                  <c:v>6.1884559884559903E-2</c:v>
                </c:pt>
                <c:pt idx="2006">
                  <c:v>5.8302068302068202E-2</c:v>
                </c:pt>
                <c:pt idx="2007">
                  <c:v>6.0770562770562697E-2</c:v>
                </c:pt>
                <c:pt idx="2008">
                  <c:v>8.9510341510341401E-2</c:v>
                </c:pt>
                <c:pt idx="2009">
                  <c:v>9.1103415103415006E-2</c:v>
                </c:pt>
                <c:pt idx="2010">
                  <c:v>0.102487734487734</c:v>
                </c:pt>
                <c:pt idx="2011">
                  <c:v>0.10304473304473299</c:v>
                </c:pt>
                <c:pt idx="2012">
                  <c:v>9.8188552188552103E-2</c:v>
                </c:pt>
                <c:pt idx="2013">
                  <c:v>9.6436748436748307E-2</c:v>
                </c:pt>
                <c:pt idx="2014">
                  <c:v>0.10121404521404501</c:v>
                </c:pt>
                <c:pt idx="2015">
                  <c:v>0.11140452140452101</c:v>
                </c:pt>
                <c:pt idx="2016">
                  <c:v>0.111643097643097</c:v>
                </c:pt>
                <c:pt idx="2017">
                  <c:v>0.10726406926406901</c:v>
                </c:pt>
                <c:pt idx="2018">
                  <c:v>0.10073593073593</c:v>
                </c:pt>
                <c:pt idx="2019">
                  <c:v>0.12350553150553099</c:v>
                </c:pt>
                <c:pt idx="2020">
                  <c:v>0.12661087061087001</c:v>
                </c:pt>
                <c:pt idx="2021">
                  <c:v>0.121196729196729</c:v>
                </c:pt>
                <c:pt idx="2022">
                  <c:v>0.130910052910052</c:v>
                </c:pt>
                <c:pt idx="2023">
                  <c:v>0.110767676767676</c:v>
                </c:pt>
                <c:pt idx="2024">
                  <c:v>0.107901875901875</c:v>
                </c:pt>
                <c:pt idx="2025">
                  <c:v>0.105831649831649</c:v>
                </c:pt>
                <c:pt idx="2026">
                  <c:v>0.118251082251082</c:v>
                </c:pt>
                <c:pt idx="2027">
                  <c:v>0.11841077441077399</c:v>
                </c:pt>
                <c:pt idx="2028">
                  <c:v>0.120719576719576</c:v>
                </c:pt>
                <c:pt idx="2029">
                  <c:v>0.13473112073112001</c:v>
                </c:pt>
                <c:pt idx="2030">
                  <c:v>0.13576623376623301</c:v>
                </c:pt>
                <c:pt idx="2031">
                  <c:v>0.13887157287157201</c:v>
                </c:pt>
                <c:pt idx="2032">
                  <c:v>0.12963636363636299</c:v>
                </c:pt>
                <c:pt idx="2033">
                  <c:v>0.11052910052910001</c:v>
                </c:pt>
                <c:pt idx="2034">
                  <c:v>0.11068783068783</c:v>
                </c:pt>
                <c:pt idx="2035">
                  <c:v>9.5799903799903705E-2</c:v>
                </c:pt>
                <c:pt idx="2036">
                  <c:v>0.103921115921115</c:v>
                </c:pt>
                <c:pt idx="2037">
                  <c:v>0.109015873015873</c:v>
                </c:pt>
                <c:pt idx="2038">
                  <c:v>0.114588744588744</c:v>
                </c:pt>
                <c:pt idx="2039">
                  <c:v>0.11737566137566099</c:v>
                </c:pt>
                <c:pt idx="2040">
                  <c:v>0.105831649831649</c:v>
                </c:pt>
                <c:pt idx="2041">
                  <c:v>9.9382395382395294E-2</c:v>
                </c:pt>
                <c:pt idx="2042">
                  <c:v>9.8825396825396705E-2</c:v>
                </c:pt>
                <c:pt idx="2043">
                  <c:v>0.12079846079846</c:v>
                </c:pt>
                <c:pt idx="2044">
                  <c:v>8.5052429052429004E-2</c:v>
                </c:pt>
                <c:pt idx="2045">
                  <c:v>8.7679653679653594E-2</c:v>
                </c:pt>
                <c:pt idx="2046">
                  <c:v>8.2265512265512097E-2</c:v>
                </c:pt>
                <c:pt idx="2047">
                  <c:v>6.6343434343434302E-2</c:v>
                </c:pt>
                <c:pt idx="2048">
                  <c:v>7.0403078403078301E-2</c:v>
                </c:pt>
                <c:pt idx="2049">
                  <c:v>8.3937469937469797E-2</c:v>
                </c:pt>
                <c:pt idx="2050">
                  <c:v>8.4574314574314496E-2</c:v>
                </c:pt>
                <c:pt idx="2051">
                  <c:v>7.9319865319865304E-2</c:v>
                </c:pt>
                <c:pt idx="2052">
                  <c:v>6.8810966810966795E-2</c:v>
                </c:pt>
                <c:pt idx="2053">
                  <c:v>7.0164502164502096E-2</c:v>
                </c:pt>
                <c:pt idx="2054">
                  <c:v>5.2795574795574798E-2</c:v>
                </c:pt>
                <c:pt idx="2055">
                  <c:v>5.1755651755651701E-2</c:v>
                </c:pt>
                <c:pt idx="2056">
                  <c:v>4.9675805675805602E-2</c:v>
                </c:pt>
                <c:pt idx="2057">
                  <c:v>5.46358826358826E-2</c:v>
                </c:pt>
                <c:pt idx="2058">
                  <c:v>2.59923039923039E-2</c:v>
                </c:pt>
                <c:pt idx="2059">
                  <c:v>2.0391534391534301E-2</c:v>
                </c:pt>
                <c:pt idx="2060">
                  <c:v>2.39913419913419E-2</c:v>
                </c:pt>
                <c:pt idx="2061">
                  <c:v>2.7191919191919101E-2</c:v>
                </c:pt>
                <c:pt idx="2062">
                  <c:v>9.5892255892255206E-3</c:v>
                </c:pt>
                <c:pt idx="2063">
                  <c:v>1.0630110630110601E-2</c:v>
                </c:pt>
                <c:pt idx="2064">
                  <c:v>3.07840307840273E-4</c:v>
                </c:pt>
                <c:pt idx="2065">
                  <c:v>1.8071188071187998E-2</c:v>
                </c:pt>
                <c:pt idx="2066">
                  <c:v>-1.5324675324675399E-3</c:v>
                </c:pt>
                <c:pt idx="2067">
                  <c:v>2.5483405483405202E-3</c:v>
                </c:pt>
                <c:pt idx="2068">
                  <c:v>-9.1332371332371008E-3</c:v>
                </c:pt>
                <c:pt idx="2069">
                  <c:v>-1.8094276094276E-2</c:v>
                </c:pt>
                <c:pt idx="2070">
                  <c:v>-3.1936507936507902E-2</c:v>
                </c:pt>
                <c:pt idx="2071">
                  <c:v>-8.1731601731602592E-3</c:v>
                </c:pt>
                <c:pt idx="2072">
                  <c:v>1.7479557479556701E-3</c:v>
                </c:pt>
                <c:pt idx="2073">
                  <c:v>7.9894179894179906E-3</c:v>
                </c:pt>
                <c:pt idx="2074">
                  <c:v>8.5493025493025496E-3</c:v>
                </c:pt>
                <c:pt idx="2075">
                  <c:v>1.99913419913419E-2</c:v>
                </c:pt>
                <c:pt idx="2076">
                  <c:v>2.55122655122655E-2</c:v>
                </c:pt>
                <c:pt idx="2077">
                  <c:v>4.2289562289562098E-3</c:v>
                </c:pt>
                <c:pt idx="2078">
                  <c:v>3.9884559884559197E-3</c:v>
                </c:pt>
                <c:pt idx="2079">
                  <c:v>-1.0734006734006801E-2</c:v>
                </c:pt>
                <c:pt idx="2080">
                  <c:v>1.0389610389610299E-2</c:v>
                </c:pt>
                <c:pt idx="2081">
                  <c:v>2.8392496392496299E-2</c:v>
                </c:pt>
                <c:pt idx="2082">
                  <c:v>1.47898027898027E-2</c:v>
                </c:pt>
                <c:pt idx="2083">
                  <c:v>9.4295334295333901E-3</c:v>
                </c:pt>
                <c:pt idx="2084" formatCode="0.00E+00">
                  <c:v>6.83020683020116E-5</c:v>
                </c:pt>
                <c:pt idx="2085">
                  <c:v>2.7032227032227001E-2</c:v>
                </c:pt>
                <c:pt idx="2086">
                  <c:v>3.1593073593073499E-2</c:v>
                </c:pt>
                <c:pt idx="2087">
                  <c:v>1.62308802308802E-2</c:v>
                </c:pt>
                <c:pt idx="2088">
                  <c:v>3.5113035113034999E-2</c:v>
                </c:pt>
                <c:pt idx="2089">
                  <c:v>4.5834535834535797E-2</c:v>
                </c:pt>
                <c:pt idx="2090">
                  <c:v>3.4953342953342903E-2</c:v>
                </c:pt>
                <c:pt idx="2091">
                  <c:v>2.8711880711880699E-2</c:v>
                </c:pt>
                <c:pt idx="2092">
                  <c:v>3.6473304473304401E-2</c:v>
                </c:pt>
                <c:pt idx="2093">
                  <c:v>4.1514189514189399E-2</c:v>
                </c:pt>
                <c:pt idx="2094">
                  <c:v>2.72717652717651E-2</c:v>
                </c:pt>
                <c:pt idx="2095">
                  <c:v>1.6070226070226099E-2</c:v>
                </c:pt>
                <c:pt idx="2096">
                  <c:v>2.07907647907647E-2</c:v>
                </c:pt>
                <c:pt idx="2097">
                  <c:v>2.2551226551226499E-2</c:v>
                </c:pt>
                <c:pt idx="2098">
                  <c:v>3.7353535353535201E-2</c:v>
                </c:pt>
                <c:pt idx="2099">
                  <c:v>1.6310726310726199E-2</c:v>
                </c:pt>
                <c:pt idx="2100">
                  <c:v>1.9270803270803199E-2</c:v>
                </c:pt>
                <c:pt idx="2101">
                  <c:v>2.9191919191919099E-2</c:v>
                </c:pt>
                <c:pt idx="2102">
                  <c:v>4.1673881673881599E-2</c:v>
                </c:pt>
                <c:pt idx="2103">
                  <c:v>3.0472342472342401E-2</c:v>
                </c:pt>
                <c:pt idx="2104">
                  <c:v>2.4071188071188E-2</c:v>
                </c:pt>
                <c:pt idx="2105">
                  <c:v>2.31919191919191E-2</c:v>
                </c:pt>
                <c:pt idx="2106">
                  <c:v>-7.6132756132755702E-3</c:v>
                </c:pt>
                <c:pt idx="2107">
                  <c:v>-4.4925444925444803E-3</c:v>
                </c:pt>
                <c:pt idx="2108">
                  <c:v>1.6070226070226099E-2</c:v>
                </c:pt>
                <c:pt idx="2109">
                  <c:v>-1.40942760942761E-2</c:v>
                </c:pt>
                <c:pt idx="2110">
                  <c:v>-1.0093314093314E-2</c:v>
                </c:pt>
                <c:pt idx="2111">
                  <c:v>4.2289562289562098E-3</c:v>
                </c:pt>
                <c:pt idx="2112">
                  <c:v>8.8696488696488399E-3</c:v>
                </c:pt>
                <c:pt idx="2113">
                  <c:v>-3.9138047138047097E-2</c:v>
                </c:pt>
                <c:pt idx="2114">
                  <c:v>-2.30553150553151E-2</c:v>
                </c:pt>
                <c:pt idx="2115">
                  <c:v>-6.6982202982202907E-2</c:v>
                </c:pt>
                <c:pt idx="2116">
                  <c:v>-3.9297739297739297E-2</c:v>
                </c:pt>
                <c:pt idx="2117">
                  <c:v>-1.1447811447811401E-3</c:v>
                </c:pt>
                <c:pt idx="2118">
                  <c:v>-2.3758537758537701E-2</c:v>
                </c:pt>
                <c:pt idx="2119">
                  <c:v>-4.5970177970177897E-2</c:v>
                </c:pt>
                <c:pt idx="2120">
                  <c:v>-4.2911976911976901E-2</c:v>
                </c:pt>
                <c:pt idx="2121">
                  <c:v>-2.7943241943241898E-2</c:v>
                </c:pt>
                <c:pt idx="2122">
                  <c:v>-2.74603174603174E-2</c:v>
                </c:pt>
                <c:pt idx="2123">
                  <c:v>-0.103670033670033</c:v>
                </c:pt>
                <c:pt idx="2124">
                  <c:v>-6.6571428571428601E-2</c:v>
                </c:pt>
                <c:pt idx="2125">
                  <c:v>-6.6007696007696001E-2</c:v>
                </c:pt>
                <c:pt idx="2126">
                  <c:v>-9.9888407888407901E-2</c:v>
                </c:pt>
                <c:pt idx="2127">
                  <c:v>-0.11203944203944199</c:v>
                </c:pt>
                <c:pt idx="2128">
                  <c:v>-0.157266955266955</c:v>
                </c:pt>
                <c:pt idx="2129">
                  <c:v>-0.19500913900913899</c:v>
                </c:pt>
                <c:pt idx="2130">
                  <c:v>-0.215289081289081</c:v>
                </c:pt>
                <c:pt idx="2131">
                  <c:v>-0.27009235209235199</c:v>
                </c:pt>
                <c:pt idx="2132">
                  <c:v>-0.287797017797017</c:v>
                </c:pt>
                <c:pt idx="2133">
                  <c:v>-0.18438672438672399</c:v>
                </c:pt>
                <c:pt idx="2134">
                  <c:v>-0.196457912457912</c:v>
                </c:pt>
                <c:pt idx="2135">
                  <c:v>-0.27556517556517501</c:v>
                </c:pt>
                <c:pt idx="2136">
                  <c:v>-0.24538624338624301</c:v>
                </c:pt>
                <c:pt idx="2137">
                  <c:v>-0.249893217893217</c:v>
                </c:pt>
                <c:pt idx="2138">
                  <c:v>-0.20482732082732</c:v>
                </c:pt>
                <c:pt idx="2139">
                  <c:v>-0.22856758056758</c:v>
                </c:pt>
                <c:pt idx="2140">
                  <c:v>-0.27057527657527602</c:v>
                </c:pt>
                <c:pt idx="2141">
                  <c:v>-0.26212506012505998</c:v>
                </c:pt>
                <c:pt idx="2142">
                  <c:v>-0.299545935545935</c:v>
                </c:pt>
                <c:pt idx="2143">
                  <c:v>-0.32441269841269799</c:v>
                </c:pt>
                <c:pt idx="2144">
                  <c:v>-0.245467051467051</c:v>
                </c:pt>
                <c:pt idx="2145">
                  <c:v>-0.25093987493987402</c:v>
                </c:pt>
                <c:pt idx="2146">
                  <c:v>-0.22502645502645499</c:v>
                </c:pt>
                <c:pt idx="2147">
                  <c:v>-0.22076094276094199</c:v>
                </c:pt>
                <c:pt idx="2148">
                  <c:v>-0.21850793650793601</c:v>
                </c:pt>
                <c:pt idx="2149">
                  <c:v>-0.19195093795093701</c:v>
                </c:pt>
                <c:pt idx="2150">
                  <c:v>-0.22591149591149501</c:v>
                </c:pt>
                <c:pt idx="2151">
                  <c:v>-0.26880519480519399</c:v>
                </c:pt>
                <c:pt idx="2152">
                  <c:v>-0.244662818662818</c:v>
                </c:pt>
                <c:pt idx="2153">
                  <c:v>-0.25456084656084599</c:v>
                </c:pt>
                <c:pt idx="2154">
                  <c:v>-0.27757671957671898</c:v>
                </c:pt>
                <c:pt idx="2155">
                  <c:v>-0.30936411736411701</c:v>
                </c:pt>
                <c:pt idx="2156">
                  <c:v>-0.266309764309764</c:v>
                </c:pt>
                <c:pt idx="2157">
                  <c:v>-0.30292640692640599</c:v>
                </c:pt>
                <c:pt idx="2158">
                  <c:v>-0.312180856180856</c:v>
                </c:pt>
                <c:pt idx="2159">
                  <c:v>-0.299224627224627</c:v>
                </c:pt>
                <c:pt idx="2160">
                  <c:v>-0.34412890812890801</c:v>
                </c:pt>
                <c:pt idx="2161">
                  <c:v>-0.39281673881673801</c:v>
                </c:pt>
                <c:pt idx="2162">
                  <c:v>-0.36006349206349197</c:v>
                </c:pt>
                <c:pt idx="2163">
                  <c:v>-0.31572198172198102</c:v>
                </c:pt>
                <c:pt idx="2164">
                  <c:v>-0.31065223665223601</c:v>
                </c:pt>
                <c:pt idx="2165">
                  <c:v>-0.28401443001443</c:v>
                </c:pt>
                <c:pt idx="2166">
                  <c:v>-0.27500144300144203</c:v>
                </c:pt>
                <c:pt idx="2167">
                  <c:v>-0.33922077922077898</c:v>
                </c:pt>
                <c:pt idx="2168">
                  <c:v>-0.31379028379028301</c:v>
                </c:pt>
                <c:pt idx="2169">
                  <c:v>-0.297292929292929</c:v>
                </c:pt>
                <c:pt idx="2170">
                  <c:v>-0.31354882154882102</c:v>
                </c:pt>
                <c:pt idx="2171">
                  <c:v>-0.29238383838383802</c:v>
                </c:pt>
                <c:pt idx="2172">
                  <c:v>-0.26767772967772901</c:v>
                </c:pt>
                <c:pt idx="2173">
                  <c:v>-0.27974987974987903</c:v>
                </c:pt>
                <c:pt idx="2174">
                  <c:v>-0.274840788840788</c:v>
                </c:pt>
                <c:pt idx="2175">
                  <c:v>-0.29230399230399201</c:v>
                </c:pt>
                <c:pt idx="2176">
                  <c:v>-0.28385377585377503</c:v>
                </c:pt>
                <c:pt idx="2177">
                  <c:v>-0.293832611832611</c:v>
                </c:pt>
                <c:pt idx="2178">
                  <c:v>-0.26059644059643999</c:v>
                </c:pt>
                <c:pt idx="2179">
                  <c:v>-0.26775853775853697</c:v>
                </c:pt>
                <c:pt idx="2180">
                  <c:v>-0.28143915343915299</c:v>
                </c:pt>
                <c:pt idx="2181">
                  <c:v>-0.28452813852813802</c:v>
                </c:pt>
                <c:pt idx="2182">
                  <c:v>-0.29369504569504501</c:v>
                </c:pt>
                <c:pt idx="2183">
                  <c:v>-0.30099663299663298</c:v>
                </c:pt>
                <c:pt idx="2184">
                  <c:v>-0.296939874939874</c:v>
                </c:pt>
                <c:pt idx="2185">
                  <c:v>-0.29288407888407803</c:v>
                </c:pt>
                <c:pt idx="2186">
                  <c:v>-0.29491197691197701</c:v>
                </c:pt>
                <c:pt idx="2187">
                  <c:v>-0.278200096200096</c:v>
                </c:pt>
                <c:pt idx="2188">
                  <c:v>-0.26789610389610302</c:v>
                </c:pt>
                <c:pt idx="2189">
                  <c:v>-0.25686291486291402</c:v>
                </c:pt>
                <c:pt idx="2190">
                  <c:v>-0.24582972582972501</c:v>
                </c:pt>
                <c:pt idx="2191">
                  <c:v>-0.24672150072150001</c:v>
                </c:pt>
                <c:pt idx="2192">
                  <c:v>-0.24169215969215899</c:v>
                </c:pt>
                <c:pt idx="2193">
                  <c:v>-0.26440788840788798</c:v>
                </c:pt>
                <c:pt idx="2194">
                  <c:v>-0.26139009139009101</c:v>
                </c:pt>
                <c:pt idx="2195">
                  <c:v>-0.27722655122655099</c:v>
                </c:pt>
                <c:pt idx="2196">
                  <c:v>-0.29458778258778201</c:v>
                </c:pt>
                <c:pt idx="2197">
                  <c:v>-0.29328908128908099</c:v>
                </c:pt>
                <c:pt idx="2198">
                  <c:v>-0.31551899951899898</c:v>
                </c:pt>
                <c:pt idx="2199">
                  <c:v>-0.31527561327561299</c:v>
                </c:pt>
                <c:pt idx="2200">
                  <c:v>-0.30992111592111499</c:v>
                </c:pt>
                <c:pt idx="2201">
                  <c:v>-0.328134199134199</c:v>
                </c:pt>
                <c:pt idx="2202">
                  <c:v>-0.34634728234728202</c:v>
                </c:pt>
                <c:pt idx="2203">
                  <c:v>-0.31811447811447802</c:v>
                </c:pt>
                <c:pt idx="2204">
                  <c:v>-0.32866185666185599</c:v>
                </c:pt>
                <c:pt idx="2205">
                  <c:v>-0.325741221741221</c:v>
                </c:pt>
                <c:pt idx="2206">
                  <c:v>-0.32111688311688302</c:v>
                </c:pt>
                <c:pt idx="2207">
                  <c:v>-0.31422029822029801</c:v>
                </c:pt>
                <c:pt idx="2208">
                  <c:v>-0.29101779701779701</c:v>
                </c:pt>
                <c:pt idx="2209">
                  <c:v>-0.31405868205868198</c:v>
                </c:pt>
                <c:pt idx="2210">
                  <c:v>-0.32801250601250598</c:v>
                </c:pt>
                <c:pt idx="2211">
                  <c:v>-0.33004040404040402</c:v>
                </c:pt>
                <c:pt idx="2212">
                  <c:v>-0.32063011063010999</c:v>
                </c:pt>
                <c:pt idx="2213">
                  <c:v>-0.323955747955748</c:v>
                </c:pt>
                <c:pt idx="2214">
                  <c:v>-0.31389610389610301</c:v>
                </c:pt>
                <c:pt idx="2215">
                  <c:v>-0.29434439634439602</c:v>
                </c:pt>
                <c:pt idx="2216">
                  <c:v>-0.293370851370851</c:v>
                </c:pt>
                <c:pt idx="2217">
                  <c:v>-0.325741221741221</c:v>
                </c:pt>
                <c:pt idx="2218">
                  <c:v>-0.32176527176527098</c:v>
                </c:pt>
                <c:pt idx="2219">
                  <c:v>-0.321278499278499</c:v>
                </c:pt>
                <c:pt idx="2220">
                  <c:v>-0.32858008658008597</c:v>
                </c:pt>
                <c:pt idx="2221">
                  <c:v>-0.35729966329966301</c:v>
                </c:pt>
                <c:pt idx="2222">
                  <c:v>-0.35884175084175002</c:v>
                </c:pt>
                <c:pt idx="2223">
                  <c:v>-0.36572871572871501</c:v>
                </c:pt>
                <c:pt idx="2224">
                  <c:v>-0.37190283790283701</c:v>
                </c:pt>
                <c:pt idx="2225">
                  <c:v>-0.39437614237614199</c:v>
                </c:pt>
                <c:pt idx="2226">
                  <c:v>-0.37141606541606498</c:v>
                </c:pt>
                <c:pt idx="2227">
                  <c:v>-0.37634920634920599</c:v>
                </c:pt>
                <c:pt idx="2228">
                  <c:v>-0.38650601250601202</c:v>
                </c:pt>
                <c:pt idx="2229">
                  <c:v>-0.40021645021645003</c:v>
                </c:pt>
                <c:pt idx="2230">
                  <c:v>-0.42723232323232302</c:v>
                </c:pt>
                <c:pt idx="2231">
                  <c:v>-0.43153246753246699</c:v>
                </c:pt>
                <c:pt idx="2232">
                  <c:v>-0.41806541606541597</c:v>
                </c:pt>
                <c:pt idx="2233">
                  <c:v>-0.44183549783549703</c:v>
                </c:pt>
                <c:pt idx="2234">
                  <c:v>-0.44086195286195201</c:v>
                </c:pt>
                <c:pt idx="2235">
                  <c:v>-0.44743338143338102</c:v>
                </c:pt>
                <c:pt idx="2236">
                  <c:v>-0.41449543049542997</c:v>
                </c:pt>
                <c:pt idx="2237">
                  <c:v>-0.41068205868205798</c:v>
                </c:pt>
                <c:pt idx="2238">
                  <c:v>-0.38747955747955698</c:v>
                </c:pt>
                <c:pt idx="2239">
                  <c:v>-0.38269360269360198</c:v>
                </c:pt>
                <c:pt idx="2240">
                  <c:v>-0.38455892255892199</c:v>
                </c:pt>
                <c:pt idx="2241">
                  <c:v>-0.36573737373737297</c:v>
                </c:pt>
                <c:pt idx="2242">
                  <c:v>-0.35154016354016299</c:v>
                </c:pt>
                <c:pt idx="2243">
                  <c:v>-0.35957190957190899</c:v>
                </c:pt>
                <c:pt idx="2244">
                  <c:v>-0.37320538720538698</c:v>
                </c:pt>
                <c:pt idx="2245">
                  <c:v>-0.32818374218374202</c:v>
                </c:pt>
                <c:pt idx="2246">
                  <c:v>-0.34141991341991301</c:v>
                </c:pt>
                <c:pt idx="2247">
                  <c:v>-0.33447522847522798</c:v>
                </c:pt>
                <c:pt idx="2248">
                  <c:v>-0.32091101491101398</c:v>
                </c:pt>
                <c:pt idx="2249">
                  <c:v>-0.333167869167869</c:v>
                </c:pt>
                <c:pt idx="2250">
                  <c:v>-0.35620971620971598</c:v>
                </c:pt>
                <c:pt idx="2251">
                  <c:v>-0.35024531024531003</c:v>
                </c:pt>
                <c:pt idx="2252">
                  <c:v>-0.337661375661375</c:v>
                </c:pt>
                <c:pt idx="2253">
                  <c:v>-0.31829629629629602</c:v>
                </c:pt>
                <c:pt idx="2254">
                  <c:v>-0.31151418951418902</c:v>
                </c:pt>
                <c:pt idx="2255">
                  <c:v>-0.31690716690716603</c:v>
                </c:pt>
                <c:pt idx="2256">
                  <c:v>-0.33284078884078799</c:v>
                </c:pt>
                <c:pt idx="2257">
                  <c:v>-0.32565079365079302</c:v>
                </c:pt>
                <c:pt idx="2258">
                  <c:v>-0.29884944684944598</c:v>
                </c:pt>
                <c:pt idx="2259">
                  <c:v>-0.298685906685906</c:v>
                </c:pt>
                <c:pt idx="2260">
                  <c:v>-0.31077922077921999</c:v>
                </c:pt>
                <c:pt idx="2261">
                  <c:v>-0.30342568542568499</c:v>
                </c:pt>
                <c:pt idx="2262">
                  <c:v>-0.29321115921115898</c:v>
                </c:pt>
                <c:pt idx="2263">
                  <c:v>-0.28847234247234199</c:v>
                </c:pt>
                <c:pt idx="2264">
                  <c:v>-0.31829629629629602</c:v>
                </c:pt>
                <c:pt idx="2265">
                  <c:v>-0.30497739297739201</c:v>
                </c:pt>
                <c:pt idx="2266">
                  <c:v>-0.30922655122655102</c:v>
                </c:pt>
                <c:pt idx="2267">
                  <c:v>-0.30244444444444402</c:v>
                </c:pt>
                <c:pt idx="2268">
                  <c:v>-0.291903799903799</c:v>
                </c:pt>
                <c:pt idx="2269">
                  <c:v>-0.29860413660413598</c:v>
                </c:pt>
                <c:pt idx="2270">
                  <c:v>-0.30081096681096597</c:v>
                </c:pt>
                <c:pt idx="2271">
                  <c:v>-0.28593939393939299</c:v>
                </c:pt>
                <c:pt idx="2272">
                  <c:v>-0.285694083694083</c:v>
                </c:pt>
                <c:pt idx="2273">
                  <c:v>-0.28185377585377502</c:v>
                </c:pt>
                <c:pt idx="2274">
                  <c:v>-0.257422799422799</c:v>
                </c:pt>
                <c:pt idx="2275">
                  <c:v>-0.259955747955748</c:v>
                </c:pt>
                <c:pt idx="2276">
                  <c:v>-0.24711880711880699</c:v>
                </c:pt>
                <c:pt idx="2277">
                  <c:v>-0.25758633958633897</c:v>
                </c:pt>
                <c:pt idx="2278">
                  <c:v>-0.24026358826358801</c:v>
                </c:pt>
                <c:pt idx="2279">
                  <c:v>-0.25448100048099997</c:v>
                </c:pt>
                <c:pt idx="2280">
                  <c:v>-0.25668783068783002</c:v>
                </c:pt>
                <c:pt idx="2281">
                  <c:v>-0.27539874939874898</c:v>
                </c:pt>
                <c:pt idx="2282">
                  <c:v>-0.26918903318903298</c:v>
                </c:pt>
                <c:pt idx="2283">
                  <c:v>-0.27515343915343898</c:v>
                </c:pt>
                <c:pt idx="2284">
                  <c:v>-0.25456277056276999</c:v>
                </c:pt>
                <c:pt idx="2285">
                  <c:v>-0.255462241462241</c:v>
                </c:pt>
                <c:pt idx="2286">
                  <c:v>-0.26044636844636798</c:v>
                </c:pt>
                <c:pt idx="2287">
                  <c:v>-0.27106878306878301</c:v>
                </c:pt>
                <c:pt idx="2288">
                  <c:v>-0.27262049062048999</c:v>
                </c:pt>
                <c:pt idx="2289">
                  <c:v>-0.25399134199134199</c:v>
                </c:pt>
                <c:pt idx="2290">
                  <c:v>-0.267309283309283</c:v>
                </c:pt>
                <c:pt idx="2291">
                  <c:v>-0.25709571909571899</c:v>
                </c:pt>
                <c:pt idx="2292">
                  <c:v>-0.24394035594035501</c:v>
                </c:pt>
                <c:pt idx="2293">
                  <c:v>-0.225637325637325</c:v>
                </c:pt>
                <c:pt idx="2294">
                  <c:v>-0.22498412698412701</c:v>
                </c:pt>
                <c:pt idx="2295">
                  <c:v>-0.23478884078883999</c:v>
                </c:pt>
                <c:pt idx="2296">
                  <c:v>-0.227598845598845</c:v>
                </c:pt>
                <c:pt idx="2297">
                  <c:v>-0.22743530543530499</c:v>
                </c:pt>
                <c:pt idx="2298">
                  <c:v>-0.23062241462241401</c:v>
                </c:pt>
                <c:pt idx="2299">
                  <c:v>-0.22670033670033601</c:v>
                </c:pt>
                <c:pt idx="2300">
                  <c:v>-0.22866089466089401</c:v>
                </c:pt>
                <c:pt idx="2301">
                  <c:v>-0.225229437229437</c:v>
                </c:pt>
                <c:pt idx="2302">
                  <c:v>-0.223104377104377</c:v>
                </c:pt>
                <c:pt idx="2303">
                  <c:v>-0.240917748917748</c:v>
                </c:pt>
                <c:pt idx="2304">
                  <c:v>-0.251213083213083</c:v>
                </c:pt>
                <c:pt idx="2305">
                  <c:v>-0.25194805194805098</c:v>
                </c:pt>
                <c:pt idx="2306">
                  <c:v>-0.246481962481962</c:v>
                </c:pt>
                <c:pt idx="2307">
                  <c:v>-0.24369504569504499</c:v>
                </c:pt>
                <c:pt idx="2308">
                  <c:v>-0.26637421837421799</c:v>
                </c:pt>
                <c:pt idx="2309">
                  <c:v>-0.26579894179894098</c:v>
                </c:pt>
                <c:pt idx="2310">
                  <c:v>-0.25948821548821499</c:v>
                </c:pt>
                <c:pt idx="2311">
                  <c:v>-0.24336604136604101</c:v>
                </c:pt>
                <c:pt idx="2312">
                  <c:v>-0.24533814333814299</c:v>
                </c:pt>
                <c:pt idx="2313">
                  <c:v>-0.238271284271284</c:v>
                </c:pt>
                <c:pt idx="2314">
                  <c:v>-0.244433862433862</c:v>
                </c:pt>
                <c:pt idx="2315">
                  <c:v>-0.24131216931216901</c:v>
                </c:pt>
                <c:pt idx="2316">
                  <c:v>-0.26201924001923999</c:v>
                </c:pt>
                <c:pt idx="2317">
                  <c:v>-0.26210101010101</c:v>
                </c:pt>
                <c:pt idx="2318">
                  <c:v>-0.27639923039922998</c:v>
                </c:pt>
                <c:pt idx="2319">
                  <c:v>-0.27689177489177402</c:v>
                </c:pt>
                <c:pt idx="2320">
                  <c:v>-0.27549494949494902</c:v>
                </c:pt>
                <c:pt idx="2321">
                  <c:v>-0.27722077922077898</c:v>
                </c:pt>
                <c:pt idx="2322">
                  <c:v>-0.25962000962000897</c:v>
                </c:pt>
                <c:pt idx="2323">
                  <c:v>-0.25544492544492498</c:v>
                </c:pt>
                <c:pt idx="2324">
                  <c:v>-0.233670033670033</c:v>
                </c:pt>
                <c:pt idx="2325">
                  <c:v>-0.22635690235690201</c:v>
                </c:pt>
                <c:pt idx="2326">
                  <c:v>-0.22652044252044201</c:v>
                </c:pt>
                <c:pt idx="2327">
                  <c:v>-0.21829533429533399</c:v>
                </c:pt>
                <c:pt idx="2328">
                  <c:v>-0.21468783068783001</c:v>
                </c:pt>
                <c:pt idx="2329">
                  <c:v>-0.21485233285233199</c:v>
                </c:pt>
                <c:pt idx="2330">
                  <c:v>-0.19750649350649299</c:v>
                </c:pt>
                <c:pt idx="2331">
                  <c:v>-0.194227994227994</c:v>
                </c:pt>
                <c:pt idx="2332">
                  <c:v>-0.19184415584415501</c:v>
                </c:pt>
                <c:pt idx="2333">
                  <c:v>-0.19562481962481901</c:v>
                </c:pt>
                <c:pt idx="2334">
                  <c:v>-0.197580567580567</c:v>
                </c:pt>
                <c:pt idx="2335">
                  <c:v>-0.189215007215007</c:v>
                </c:pt>
                <c:pt idx="2336">
                  <c:v>-0.18806445406445399</c:v>
                </c:pt>
                <c:pt idx="2337">
                  <c:v>-0.174670514670514</c:v>
                </c:pt>
                <c:pt idx="2338">
                  <c:v>-0.17253391053391001</c:v>
                </c:pt>
                <c:pt idx="2339">
                  <c:v>-0.174917748917748</c:v>
                </c:pt>
                <c:pt idx="2340">
                  <c:v>-0.17918999518999501</c:v>
                </c:pt>
                <c:pt idx="2341">
                  <c:v>-0.16840981240981201</c:v>
                </c:pt>
                <c:pt idx="2342">
                  <c:v>-0.170151034151034</c:v>
                </c:pt>
                <c:pt idx="2343">
                  <c:v>-0.18050505050505</c:v>
                </c:pt>
                <c:pt idx="2344">
                  <c:v>-0.17171236171236101</c:v>
                </c:pt>
                <c:pt idx="2345">
                  <c:v>-0.165385281385281</c:v>
                </c:pt>
                <c:pt idx="2346">
                  <c:v>-0.171795093795093</c:v>
                </c:pt>
                <c:pt idx="2347">
                  <c:v>-0.19217316017316</c:v>
                </c:pt>
                <c:pt idx="2348">
                  <c:v>-0.18576430976430899</c:v>
                </c:pt>
                <c:pt idx="2349">
                  <c:v>-0.178614718614718</c:v>
                </c:pt>
                <c:pt idx="2350">
                  <c:v>-0.170151034151034</c:v>
                </c:pt>
                <c:pt idx="2351">
                  <c:v>-0.15388167388167301</c:v>
                </c:pt>
                <c:pt idx="2352">
                  <c:v>-0.153963443963444</c:v>
                </c:pt>
                <c:pt idx="2353">
                  <c:v>-0.152320346320346</c:v>
                </c:pt>
                <c:pt idx="2354">
                  <c:v>-0.15223761423761401</c:v>
                </c:pt>
                <c:pt idx="2355">
                  <c:v>-0.15034824434824401</c:v>
                </c:pt>
                <c:pt idx="2356">
                  <c:v>-0.15051274651274599</c:v>
                </c:pt>
                <c:pt idx="2357">
                  <c:v>-0.15807215007215</c:v>
                </c:pt>
                <c:pt idx="2358">
                  <c:v>-0.17664261664261599</c:v>
                </c:pt>
                <c:pt idx="2359">
                  <c:v>-0.17976527176527099</c:v>
                </c:pt>
                <c:pt idx="2360">
                  <c:v>-0.17294564694564599</c:v>
                </c:pt>
                <c:pt idx="2361">
                  <c:v>-0.16135930735930701</c:v>
                </c:pt>
                <c:pt idx="2362">
                  <c:v>-0.154127946127946</c:v>
                </c:pt>
                <c:pt idx="2363">
                  <c:v>-0.14763636363636301</c:v>
                </c:pt>
                <c:pt idx="2364">
                  <c:v>-0.13892640692640601</c:v>
                </c:pt>
                <c:pt idx="2365">
                  <c:v>-0.13909090909090899</c:v>
                </c:pt>
                <c:pt idx="2366">
                  <c:v>-0.13489947089946999</c:v>
                </c:pt>
                <c:pt idx="2367">
                  <c:v>-0.131284271284271</c:v>
                </c:pt>
                <c:pt idx="2368">
                  <c:v>-0.118136604136604</c:v>
                </c:pt>
                <c:pt idx="2369">
                  <c:v>-0.119451659451659</c:v>
                </c:pt>
                <c:pt idx="2370">
                  <c:v>-0.118887926887926</c:v>
                </c:pt>
                <c:pt idx="2371">
                  <c:v>-0.121116883116883</c:v>
                </c:pt>
                <c:pt idx="2372">
                  <c:v>-0.115998075998076</c:v>
                </c:pt>
                <c:pt idx="2373">
                  <c:v>-0.123345839345839</c:v>
                </c:pt>
                <c:pt idx="2374">
                  <c:v>-0.13300625300625299</c:v>
                </c:pt>
                <c:pt idx="2375">
                  <c:v>-0.13762962962962899</c:v>
                </c:pt>
                <c:pt idx="2376">
                  <c:v>-0.122190476190476</c:v>
                </c:pt>
                <c:pt idx="2377">
                  <c:v>-0.12483213083213</c:v>
                </c:pt>
                <c:pt idx="2378">
                  <c:v>-0.12821741221741201</c:v>
                </c:pt>
                <c:pt idx="2379">
                  <c:v>-0.14960076960076901</c:v>
                </c:pt>
                <c:pt idx="2380">
                  <c:v>-0.15381144781144701</c:v>
                </c:pt>
                <c:pt idx="2381">
                  <c:v>-0.14117941317941299</c:v>
                </c:pt>
                <c:pt idx="2382">
                  <c:v>-0.12887734487734401</c:v>
                </c:pt>
                <c:pt idx="2383">
                  <c:v>-0.126482924482924</c:v>
                </c:pt>
                <c:pt idx="2384">
                  <c:v>-0.119796055796055</c:v>
                </c:pt>
                <c:pt idx="2385">
                  <c:v>-0.11442905242905201</c:v>
                </c:pt>
                <c:pt idx="2386">
                  <c:v>-0.110961038961039</c:v>
                </c:pt>
                <c:pt idx="2387">
                  <c:v>-0.11277825877825801</c:v>
                </c:pt>
                <c:pt idx="2388">
                  <c:v>-9.7503607503607495E-2</c:v>
                </c:pt>
                <c:pt idx="2389">
                  <c:v>-9.4201058201058202E-2</c:v>
                </c:pt>
                <c:pt idx="2390">
                  <c:v>-0.100971620971621</c:v>
                </c:pt>
                <c:pt idx="2391">
                  <c:v>-9.3541125541125494E-2</c:v>
                </c:pt>
                <c:pt idx="2392">
                  <c:v>-9.8321308321308296E-2</c:v>
                </c:pt>
                <c:pt idx="2393">
                  <c:v>-0.106420394420394</c:v>
                </c:pt>
                <c:pt idx="2394">
                  <c:v>-9.7338143338143293E-2</c:v>
                </c:pt>
                <c:pt idx="2395">
                  <c:v>-0.107658489658489</c:v>
                </c:pt>
                <c:pt idx="2396">
                  <c:v>-0.117318903318903</c:v>
                </c:pt>
                <c:pt idx="2397">
                  <c:v>-0.12136411736411699</c:v>
                </c:pt>
                <c:pt idx="2398">
                  <c:v>-0.137959595959596</c:v>
                </c:pt>
                <c:pt idx="2399">
                  <c:v>-0.119465127465127</c:v>
                </c:pt>
                <c:pt idx="2400">
                  <c:v>-0.14497739297739301</c:v>
                </c:pt>
                <c:pt idx="2401">
                  <c:v>-0.13870226070225999</c:v>
                </c:pt>
                <c:pt idx="2402">
                  <c:v>-0.135977873977874</c:v>
                </c:pt>
                <c:pt idx="2403">
                  <c:v>-0.13374891774891701</c:v>
                </c:pt>
                <c:pt idx="2404">
                  <c:v>-0.117813371813371</c:v>
                </c:pt>
                <c:pt idx="2405">
                  <c:v>-0.115502645502645</c:v>
                </c:pt>
                <c:pt idx="2406">
                  <c:v>-9.5357383357383405E-2</c:v>
                </c:pt>
                <c:pt idx="2407">
                  <c:v>-9.5191919191919203E-2</c:v>
                </c:pt>
                <c:pt idx="2408">
                  <c:v>-9.0568542568542604E-2</c:v>
                </c:pt>
                <c:pt idx="2409">
                  <c:v>-9.9815295815295801E-2</c:v>
                </c:pt>
                <c:pt idx="2410">
                  <c:v>-9.4944684944684901E-2</c:v>
                </c:pt>
                <c:pt idx="2411">
                  <c:v>-8.1816257816257801E-2</c:v>
                </c:pt>
                <c:pt idx="2412">
                  <c:v>-8.0751322751322796E-2</c:v>
                </c:pt>
                <c:pt idx="2413">
                  <c:v>-8.1321789321789295E-2</c:v>
                </c:pt>
                <c:pt idx="2414">
                  <c:v>-9.3292929292929302E-2</c:v>
                </c:pt>
                <c:pt idx="2415">
                  <c:v>-9.6512746512746495E-2</c:v>
                </c:pt>
                <c:pt idx="2416">
                  <c:v>-8.5037037037036994E-2</c:v>
                </c:pt>
                <c:pt idx="2417">
                  <c:v>-8.3633477633477699E-2</c:v>
                </c:pt>
                <c:pt idx="2418">
                  <c:v>-8.0412698412698394E-2</c:v>
                </c:pt>
                <c:pt idx="2419">
                  <c:v>-9.5357383357383405E-2</c:v>
                </c:pt>
                <c:pt idx="2420">
                  <c:v>-9.2302068302068302E-2</c:v>
                </c:pt>
                <c:pt idx="2421">
                  <c:v>-8.1073593073593006E-2</c:v>
                </c:pt>
                <c:pt idx="2422">
                  <c:v>-8.1486291486291496E-2</c:v>
                </c:pt>
                <c:pt idx="2423">
                  <c:v>-8.8669552669552704E-2</c:v>
                </c:pt>
                <c:pt idx="2424">
                  <c:v>-8.3468013468013497E-2</c:v>
                </c:pt>
                <c:pt idx="2425">
                  <c:v>-8.4871572871572806E-2</c:v>
                </c:pt>
                <c:pt idx="2426">
                  <c:v>-9.5026455026455001E-2</c:v>
                </c:pt>
                <c:pt idx="2427">
                  <c:v>-9.1633477633477595E-2</c:v>
                </c:pt>
                <c:pt idx="2428">
                  <c:v>-8.6522366522366501E-2</c:v>
                </c:pt>
                <c:pt idx="2429">
                  <c:v>-8.2642616642616601E-2</c:v>
                </c:pt>
                <c:pt idx="2430">
                  <c:v>-7.6367484367484306E-2</c:v>
                </c:pt>
                <c:pt idx="2431">
                  <c:v>-8.0660894660894697E-2</c:v>
                </c:pt>
                <c:pt idx="2432">
                  <c:v>-7.9257335257335207E-2</c:v>
                </c:pt>
                <c:pt idx="2433">
                  <c:v>-9.0320346320346301E-2</c:v>
                </c:pt>
                <c:pt idx="2434">
                  <c:v>-8.5172679172679205E-2</c:v>
                </c:pt>
                <c:pt idx="2435">
                  <c:v>-7.5875901875901805E-2</c:v>
                </c:pt>
                <c:pt idx="2436">
                  <c:v>-7.2555074555074595E-2</c:v>
                </c:pt>
                <c:pt idx="2437">
                  <c:v>-7.0729196729196697E-2</c:v>
                </c:pt>
                <c:pt idx="2438">
                  <c:v>-6.6329966329966294E-2</c:v>
                </c:pt>
                <c:pt idx="2439">
                  <c:v>-6.4337662337662305E-2</c:v>
                </c:pt>
                <c:pt idx="2440">
                  <c:v>-6.5648869648869596E-2</c:v>
                </c:pt>
                <c:pt idx="2441">
                  <c:v>-6.5998075998076E-2</c:v>
                </c:pt>
                <c:pt idx="2442">
                  <c:v>-7.4962962962962898E-2</c:v>
                </c:pt>
                <c:pt idx="2443">
                  <c:v>-5.9274651274651299E-2</c:v>
                </c:pt>
                <c:pt idx="2444">
                  <c:v>-5.6784030784030701E-2</c:v>
                </c:pt>
                <c:pt idx="2445">
                  <c:v>-5.6120250120250098E-2</c:v>
                </c:pt>
                <c:pt idx="2446">
                  <c:v>-5.2135642135642098E-2</c:v>
                </c:pt>
                <c:pt idx="2447">
                  <c:v>-4.8981240981240903E-2</c:v>
                </c:pt>
                <c:pt idx="2448">
                  <c:v>-4.7653679653679698E-2</c:v>
                </c:pt>
                <c:pt idx="2449">
                  <c:v>-5.65348725348725E-2</c:v>
                </c:pt>
                <c:pt idx="2450">
                  <c:v>-4.8566618566618598E-2</c:v>
                </c:pt>
                <c:pt idx="2451">
                  <c:v>-4.5993265993266003E-2</c:v>
                </c:pt>
                <c:pt idx="2452">
                  <c:v>-5.6701298701298697E-2</c:v>
                </c:pt>
                <c:pt idx="2453">
                  <c:v>-4.4913900913900899E-2</c:v>
                </c:pt>
                <c:pt idx="2454">
                  <c:v>-5.4626262626262502E-2</c:v>
                </c:pt>
                <c:pt idx="2455">
                  <c:v>-7.2804232804232705E-2</c:v>
                </c:pt>
                <c:pt idx="2456">
                  <c:v>-9.3473785473785403E-2</c:v>
                </c:pt>
                <c:pt idx="2457">
                  <c:v>-8.8825396825396793E-2</c:v>
                </c:pt>
                <c:pt idx="2458">
                  <c:v>-9.2643578643578695E-2</c:v>
                </c:pt>
                <c:pt idx="2459">
                  <c:v>-8.8327080327080296E-2</c:v>
                </c:pt>
                <c:pt idx="2460">
                  <c:v>-9.8785954785954699E-2</c:v>
                </c:pt>
                <c:pt idx="2461">
                  <c:v>-0.108581048581048</c:v>
                </c:pt>
                <c:pt idx="2462">
                  <c:v>-9.4718614718614702E-2</c:v>
                </c:pt>
                <c:pt idx="2463">
                  <c:v>-8.3761423761423801E-2</c:v>
                </c:pt>
                <c:pt idx="2464">
                  <c:v>-8.8327080327080296E-2</c:v>
                </c:pt>
                <c:pt idx="2465">
                  <c:v>-0.11646657046657</c:v>
                </c:pt>
                <c:pt idx="2466">
                  <c:v>-0.114640692640692</c:v>
                </c:pt>
                <c:pt idx="2467">
                  <c:v>-0.121032227032227</c:v>
                </c:pt>
                <c:pt idx="2468">
                  <c:v>-0.109992303992304</c:v>
                </c:pt>
                <c:pt idx="2469">
                  <c:v>-0.11173544973544899</c:v>
                </c:pt>
                <c:pt idx="2470">
                  <c:v>-0.102438672438672</c:v>
                </c:pt>
                <c:pt idx="2471">
                  <c:v>-0.103185185185185</c:v>
                </c:pt>
                <c:pt idx="2472">
                  <c:v>-8.9073593073593096E-2</c:v>
                </c:pt>
                <c:pt idx="2473">
                  <c:v>-8.4758056758056796E-2</c:v>
                </c:pt>
                <c:pt idx="2474">
                  <c:v>-7.9362193362193398E-2</c:v>
                </c:pt>
                <c:pt idx="2475">
                  <c:v>-7.7452621452621495E-2</c:v>
                </c:pt>
                <c:pt idx="2476">
                  <c:v>-7.7287157287157293E-2</c:v>
                </c:pt>
                <c:pt idx="2477">
                  <c:v>-8.8492544492544498E-2</c:v>
                </c:pt>
                <c:pt idx="2478">
                  <c:v>-8.0109668109668006E-2</c:v>
                </c:pt>
                <c:pt idx="2479">
                  <c:v>-8.1354497354497304E-2</c:v>
                </c:pt>
                <c:pt idx="2480">
                  <c:v>-8.0773448773448706E-2</c:v>
                </c:pt>
                <c:pt idx="2481">
                  <c:v>-7.1227513227513195E-2</c:v>
                </c:pt>
                <c:pt idx="2482">
                  <c:v>-6.8654160654160606E-2</c:v>
                </c:pt>
                <c:pt idx="2483">
                  <c:v>-6.7823953823953897E-2</c:v>
                </c:pt>
                <c:pt idx="2484">
                  <c:v>-6.4993746993747006E-2</c:v>
                </c:pt>
                <c:pt idx="2485">
                  <c:v>-5.16373256373256E-2</c:v>
                </c:pt>
                <c:pt idx="2486">
                  <c:v>-5.1471861471861398E-2</c:v>
                </c:pt>
                <c:pt idx="2487">
                  <c:v>-4.9894179894179901E-2</c:v>
                </c:pt>
                <c:pt idx="2488">
                  <c:v>-4.5661375661375597E-2</c:v>
                </c:pt>
                <c:pt idx="2489">
                  <c:v>-4.1676767676767701E-2</c:v>
                </c:pt>
                <c:pt idx="2490">
                  <c:v>-4.15940355940356E-2</c:v>
                </c:pt>
                <c:pt idx="2491">
                  <c:v>-4.13448773448774E-2</c:v>
                </c:pt>
                <c:pt idx="2492">
                  <c:v>-3.37075517075517E-2</c:v>
                </c:pt>
                <c:pt idx="2493">
                  <c:v>-2.7980759980759998E-2</c:v>
                </c:pt>
                <c:pt idx="2494">
                  <c:v>-2.84992784992785E-2</c:v>
                </c:pt>
                <c:pt idx="2495">
                  <c:v>-3.3392977392977301E-2</c:v>
                </c:pt>
                <c:pt idx="2496">
                  <c:v>-2.82039442039442E-2</c:v>
                </c:pt>
                <c:pt idx="2497">
                  <c:v>-2.13900913900914E-2</c:v>
                </c:pt>
                <c:pt idx="2498">
                  <c:v>-2.6141414141414101E-2</c:v>
                </c:pt>
                <c:pt idx="2499">
                  <c:v>-2.7724867724867701E-2</c:v>
                </c:pt>
                <c:pt idx="2500">
                  <c:v>-2.8291486291486201E-2</c:v>
                </c:pt>
                <c:pt idx="2501">
                  <c:v>-2.2140452140452099E-2</c:v>
                </c:pt>
                <c:pt idx="2502">
                  <c:v>-2.1473785473785499E-2</c:v>
                </c:pt>
                <c:pt idx="2503">
                  <c:v>-2.48080808080808E-2</c:v>
                </c:pt>
                <c:pt idx="2504">
                  <c:v>-1.8139490139490101E-2</c:v>
                </c:pt>
                <c:pt idx="2505">
                  <c:v>-1.01385281385281E-2</c:v>
                </c:pt>
                <c:pt idx="2506">
                  <c:v>-7.8047138047138299E-3</c:v>
                </c:pt>
                <c:pt idx="2507">
                  <c:v>-1.3471861471861499E-2</c:v>
                </c:pt>
                <c:pt idx="2508">
                  <c:v>-1.0033670033670001E-2</c:v>
                </c:pt>
                <c:pt idx="2509">
                  <c:v>-3.5536315536315402E-3</c:v>
                </c:pt>
                <c:pt idx="2510">
                  <c:v>-1.97017797017802E-3</c:v>
                </c:pt>
                <c:pt idx="2511">
                  <c:v>-1.2198172198172399E-3</c:v>
                </c:pt>
                <c:pt idx="2512">
                  <c:v>1.0115440115439999E-2</c:v>
                </c:pt>
                <c:pt idx="2513">
                  <c:v>1.09494949494949E-2</c:v>
                </c:pt>
                <c:pt idx="2514">
                  <c:v>-5.13708513708519E-3</c:v>
                </c:pt>
                <c:pt idx="2515">
                  <c:v>-1.38624338624347E-3</c:v>
                </c:pt>
                <c:pt idx="2516">
                  <c:v>7.5315055315055097E-3</c:v>
                </c:pt>
                <c:pt idx="2517">
                  <c:v>5.6979316979316403E-3</c:v>
                </c:pt>
                <c:pt idx="2518">
                  <c:v>8.6984126984127191E-3</c:v>
                </c:pt>
                <c:pt idx="2519">
                  <c:v>1.5304473304473201E-2</c:v>
                </c:pt>
                <c:pt idx="2520">
                  <c:v>1.14497354497353E-2</c:v>
                </c:pt>
                <c:pt idx="2521">
                  <c:v>-1.2472342472342499E-2</c:v>
                </c:pt>
                <c:pt idx="2522">
                  <c:v>-4.9706589706589701E-3</c:v>
                </c:pt>
                <c:pt idx="2523">
                  <c:v>7.34391534391538E-3</c:v>
                </c:pt>
                <c:pt idx="2524">
                  <c:v>-9.7008177008177793E-3</c:v>
                </c:pt>
                <c:pt idx="2525">
                  <c:v>3.1139971139971302E-3</c:v>
                </c:pt>
                <c:pt idx="2526">
                  <c:v>-2.0473304473304501E-2</c:v>
                </c:pt>
                <c:pt idx="2527">
                  <c:v>-2.6307840307840301E-2</c:v>
                </c:pt>
                <c:pt idx="2528">
                  <c:v>-5.8631072631072603E-2</c:v>
                </c:pt>
                <c:pt idx="2529">
                  <c:v>-7.2650312650312701E-2</c:v>
                </c:pt>
                <c:pt idx="2530">
                  <c:v>-3.1809523809523801E-2</c:v>
                </c:pt>
                <c:pt idx="2531">
                  <c:v>-3.4559884559884499E-2</c:v>
                </c:pt>
                <c:pt idx="2532">
                  <c:v>-2.1057239057239E-2</c:v>
                </c:pt>
                <c:pt idx="2533">
                  <c:v>-3.3226551226551201E-2</c:v>
                </c:pt>
                <c:pt idx="2534">
                  <c:v>-5.07291967291967E-2</c:v>
                </c:pt>
                <c:pt idx="2535">
                  <c:v>-5.0229918229918201E-2</c:v>
                </c:pt>
                <c:pt idx="2536">
                  <c:v>-6.3148629148629107E-2</c:v>
                </c:pt>
                <c:pt idx="2537">
                  <c:v>-6.8482924482924507E-2</c:v>
                </c:pt>
                <c:pt idx="2538">
                  <c:v>-0.103656565656565</c:v>
                </c:pt>
                <c:pt idx="2539">
                  <c:v>-9.0529100529100501E-2</c:v>
                </c:pt>
                <c:pt idx="2540">
                  <c:v>-0.10223953823953801</c:v>
                </c:pt>
                <c:pt idx="2541">
                  <c:v>-0.10133910533910501</c:v>
                </c:pt>
                <c:pt idx="2542">
                  <c:v>-0.10674074074074</c:v>
                </c:pt>
                <c:pt idx="2543">
                  <c:v>-7.6817700817700799E-2</c:v>
                </c:pt>
                <c:pt idx="2544">
                  <c:v>-8.8411736411736302E-2</c:v>
                </c:pt>
                <c:pt idx="2545">
                  <c:v>-0.10374025974025899</c:v>
                </c:pt>
                <c:pt idx="2546">
                  <c:v>-8.0402116402116294E-2</c:v>
                </c:pt>
                <c:pt idx="2547">
                  <c:v>-7.7235209235209198E-2</c:v>
                </c:pt>
                <c:pt idx="2548">
                  <c:v>-0.109657527657527</c:v>
                </c:pt>
                <c:pt idx="2549">
                  <c:v>-0.120743626743626</c:v>
                </c:pt>
                <c:pt idx="2550">
                  <c:v>-0.11132467532467499</c:v>
                </c:pt>
                <c:pt idx="2551">
                  <c:v>-0.116075998075998</c:v>
                </c:pt>
                <c:pt idx="2552">
                  <c:v>-9.02376142376142E-2</c:v>
                </c:pt>
                <c:pt idx="2553">
                  <c:v>-8.5820105820105796E-2</c:v>
                </c:pt>
                <c:pt idx="2554">
                  <c:v>-8.7244829244829306E-2</c:v>
                </c:pt>
                <c:pt idx="2555">
                  <c:v>-6.6482924482924394E-2</c:v>
                </c:pt>
                <c:pt idx="2556">
                  <c:v>-6.6815776815776898E-2</c:v>
                </c:pt>
                <c:pt idx="2557">
                  <c:v>-6.53160173160173E-2</c:v>
                </c:pt>
                <c:pt idx="2558">
                  <c:v>-6.4308802308802301E-2</c:v>
                </c:pt>
                <c:pt idx="2559">
                  <c:v>-6.6980278980279001E-2</c:v>
                </c:pt>
                <c:pt idx="2560">
                  <c:v>-8.2389610389610402E-2</c:v>
                </c:pt>
                <c:pt idx="2561">
                  <c:v>-8.5237133237133195E-2</c:v>
                </c:pt>
                <c:pt idx="2562">
                  <c:v>-0.10039442039441999</c:v>
                </c:pt>
                <c:pt idx="2563">
                  <c:v>-9.6647426647426704E-2</c:v>
                </c:pt>
                <c:pt idx="2564">
                  <c:v>-9.9473785473785395E-2</c:v>
                </c:pt>
                <c:pt idx="2565">
                  <c:v>-0.12727753727753699</c:v>
                </c:pt>
                <c:pt idx="2566">
                  <c:v>-0.135568061568061</c:v>
                </c:pt>
                <c:pt idx="2567">
                  <c:v>-0.139420875420875</c:v>
                </c:pt>
                <c:pt idx="2568">
                  <c:v>-0.14411063011062999</c:v>
                </c:pt>
                <c:pt idx="2569">
                  <c:v>-0.13849927849927801</c:v>
                </c:pt>
                <c:pt idx="2570">
                  <c:v>-0.11138624338624301</c:v>
                </c:pt>
                <c:pt idx="2571">
                  <c:v>-0.10257239057239</c:v>
                </c:pt>
                <c:pt idx="2572">
                  <c:v>-9.58720538720539E-2</c:v>
                </c:pt>
                <c:pt idx="2573">
                  <c:v>-9.5286195286195294E-2</c:v>
                </c:pt>
                <c:pt idx="2574">
                  <c:v>-8.1635401635401603E-2</c:v>
                </c:pt>
                <c:pt idx="2575">
                  <c:v>-8.1711399711399596E-2</c:v>
                </c:pt>
                <c:pt idx="2576">
                  <c:v>-8.1468013468013495E-2</c:v>
                </c:pt>
                <c:pt idx="2577">
                  <c:v>-0.10675998075998</c:v>
                </c:pt>
                <c:pt idx="2578">
                  <c:v>-0.101483405483405</c:v>
                </c:pt>
                <c:pt idx="2579">
                  <c:v>-9.1518037518037498E-2</c:v>
                </c:pt>
                <c:pt idx="2580">
                  <c:v>-0.103325637325637</c:v>
                </c:pt>
                <c:pt idx="2581">
                  <c:v>-8.3302549302549295E-2</c:v>
                </c:pt>
                <c:pt idx="2582">
                  <c:v>-7.5354497354497299E-2</c:v>
                </c:pt>
                <c:pt idx="2583">
                  <c:v>-6.5723905723905796E-2</c:v>
                </c:pt>
                <c:pt idx="2584">
                  <c:v>-6.5807599807599704E-2</c:v>
                </c:pt>
                <c:pt idx="2585">
                  <c:v>-7.1837421837421797E-2</c:v>
                </c:pt>
                <c:pt idx="2586">
                  <c:v>-7.6359788359788294E-2</c:v>
                </c:pt>
                <c:pt idx="2587">
                  <c:v>-7.6527176527176499E-2</c:v>
                </c:pt>
                <c:pt idx="2588">
                  <c:v>-5.5673881673881598E-2</c:v>
                </c:pt>
                <c:pt idx="2589">
                  <c:v>-6.0196248196248199E-2</c:v>
                </c:pt>
                <c:pt idx="2590">
                  <c:v>-5.3915343915343902E-2</c:v>
                </c:pt>
                <c:pt idx="2591">
                  <c:v>-5.4920634920634898E-2</c:v>
                </c:pt>
                <c:pt idx="2592">
                  <c:v>-5.8756132756132798E-2</c:v>
                </c:pt>
                <c:pt idx="2593">
                  <c:v>-5.3731601731601797E-2</c:v>
                </c:pt>
                <c:pt idx="2594">
                  <c:v>-5.8898508898508901E-2</c:v>
                </c:pt>
                <c:pt idx="2595">
                  <c:v>-8.4650312650312698E-2</c:v>
                </c:pt>
                <c:pt idx="2596">
                  <c:v>-9.0261664261664196E-2</c:v>
                </c:pt>
                <c:pt idx="2597">
                  <c:v>-9.2941798941798895E-2</c:v>
                </c:pt>
                <c:pt idx="2598">
                  <c:v>-9.3360269360269393E-2</c:v>
                </c:pt>
                <c:pt idx="2599">
                  <c:v>-8.2222222222222197E-2</c:v>
                </c:pt>
                <c:pt idx="2600">
                  <c:v>-8.0546416546416505E-2</c:v>
                </c:pt>
                <c:pt idx="2601">
                  <c:v>-9.6542568542568499E-2</c:v>
                </c:pt>
                <c:pt idx="2602">
                  <c:v>-9.9473785473785395E-2</c:v>
                </c:pt>
                <c:pt idx="2603">
                  <c:v>-0.102876382876382</c:v>
                </c:pt>
                <c:pt idx="2604">
                  <c:v>-0.11622318422318401</c:v>
                </c:pt>
                <c:pt idx="2605">
                  <c:v>-0.11278884078883999</c:v>
                </c:pt>
                <c:pt idx="2606">
                  <c:v>-0.118734968734968</c:v>
                </c:pt>
                <c:pt idx="2607">
                  <c:v>-0.105084175084175</c:v>
                </c:pt>
                <c:pt idx="2608">
                  <c:v>-0.118056758056758</c:v>
                </c:pt>
                <c:pt idx="2609">
                  <c:v>-0.118065416065416</c:v>
                </c:pt>
                <c:pt idx="2610">
                  <c:v>-9.1685425685425606E-2</c:v>
                </c:pt>
                <c:pt idx="2611">
                  <c:v>-8.3226551226551301E-2</c:v>
                </c:pt>
                <c:pt idx="2612">
                  <c:v>-7.1334295334295306E-2</c:v>
                </c:pt>
                <c:pt idx="2613">
                  <c:v>-8.1802789802789794E-2</c:v>
                </c:pt>
                <c:pt idx="2614">
                  <c:v>-7.5354497354497299E-2</c:v>
                </c:pt>
                <c:pt idx="2615">
                  <c:v>-7.1083213083212998E-2</c:v>
                </c:pt>
                <c:pt idx="2616">
                  <c:v>-6.6377104377104396E-2</c:v>
                </c:pt>
                <c:pt idx="2617">
                  <c:v>-5.6009620009620099E-2</c:v>
                </c:pt>
                <c:pt idx="2618">
                  <c:v>-5.6595478595478498E-2</c:v>
                </c:pt>
                <c:pt idx="2619">
                  <c:v>-5.2994708994708997E-2</c:v>
                </c:pt>
                <c:pt idx="2620">
                  <c:v>-5.3245791245791298E-2</c:v>
                </c:pt>
                <c:pt idx="2621">
                  <c:v>-5.2890812890812898E-2</c:v>
                </c:pt>
                <c:pt idx="2622">
                  <c:v>-3.8408850408850302E-2</c:v>
                </c:pt>
                <c:pt idx="2623">
                  <c:v>-4.0345358345358302E-2</c:v>
                </c:pt>
                <c:pt idx="2624">
                  <c:v>-4.5061087061087003E-2</c:v>
                </c:pt>
                <c:pt idx="2625">
                  <c:v>-5.28234728234728E-2</c:v>
                </c:pt>
                <c:pt idx="2626">
                  <c:v>-3.3273689273689198E-2</c:v>
                </c:pt>
                <c:pt idx="2627">
                  <c:v>-3.7903799903799898E-2</c:v>
                </c:pt>
                <c:pt idx="2628">
                  <c:v>-3.4536796536796602E-2</c:v>
                </c:pt>
                <c:pt idx="2629">
                  <c:v>-3.6220298220298201E-2</c:v>
                </c:pt>
                <c:pt idx="2630">
                  <c:v>-3.9083213083213102E-2</c:v>
                </c:pt>
                <c:pt idx="2631">
                  <c:v>-3.5041847041846999E-2</c:v>
                </c:pt>
                <c:pt idx="2632">
                  <c:v>-4.2281866281866302E-2</c:v>
                </c:pt>
                <c:pt idx="2633">
                  <c:v>-2.3001443001442998E-2</c:v>
                </c:pt>
                <c:pt idx="2634">
                  <c:v>-2.3086099086098998E-2</c:v>
                </c:pt>
                <c:pt idx="2635">
                  <c:v>-2.4264550264550201E-2</c:v>
                </c:pt>
                <c:pt idx="2636">
                  <c:v>-1.8812890812890799E-2</c:v>
                </c:pt>
                <c:pt idx="2637">
                  <c:v>-1.7865319865319799E-2</c:v>
                </c:pt>
                <c:pt idx="2638">
                  <c:v>-1.48350168350168E-2</c:v>
                </c:pt>
                <c:pt idx="2639">
                  <c:v>-7.1726791726791301E-3</c:v>
                </c:pt>
                <c:pt idx="2640">
                  <c:v>-1.1045695045694999E-2</c:v>
                </c:pt>
                <c:pt idx="2641">
                  <c:v>-9.0254930254931101E-3</c:v>
                </c:pt>
                <c:pt idx="2642">
                  <c:v>-4.1423761423761201E-3</c:v>
                </c:pt>
                <c:pt idx="2643">
                  <c:v>-1.7191919191919199E-2</c:v>
                </c:pt>
                <c:pt idx="2644">
                  <c:v>-7.5940355940355897E-3</c:v>
                </c:pt>
                <c:pt idx="2645">
                  <c:v>-5.40452140452145E-3</c:v>
                </c:pt>
                <c:pt idx="2646">
                  <c:v>-3.5776815776815398E-3</c:v>
                </c:pt>
                <c:pt idx="2647">
                  <c:v>-6.0606060606062905E-4</c:v>
                </c:pt>
                <c:pt idx="2648">
                  <c:v>-4.3771043771047698E-4</c:v>
                </c:pt>
                <c:pt idx="2649">
                  <c:v>-3.2996632996633302E-3</c:v>
                </c:pt>
                <c:pt idx="2650">
                  <c:v>-3.1313131313131801E-3</c:v>
                </c:pt>
                <c:pt idx="2651">
                  <c:v>-2.3742183742184401E-3</c:v>
                </c:pt>
                <c:pt idx="2652">
                  <c:v>-2.0375180375179999E-3</c:v>
                </c:pt>
                <c:pt idx="2653">
                  <c:v>5.9191919191918197E-3</c:v>
                </c:pt>
                <c:pt idx="2654">
                  <c:v>9.9182299182298296E-3</c:v>
                </c:pt>
                <c:pt idx="2655">
                  <c:v>2.9367965367965199E-2</c:v>
                </c:pt>
                <c:pt idx="2656">
                  <c:v>3.3282347282347198E-2</c:v>
                </c:pt>
                <c:pt idx="2657">
                  <c:v>3.1304473304473203E-2</c:v>
                </c:pt>
                <c:pt idx="2658">
                  <c:v>2.3895141895141799E-2</c:v>
                </c:pt>
                <c:pt idx="2659">
                  <c:v>2.8020202020202001E-2</c:v>
                </c:pt>
                <c:pt idx="2660">
                  <c:v>2.4105820105819999E-2</c:v>
                </c:pt>
                <c:pt idx="2661">
                  <c:v>1.20067340067339E-2</c:v>
                </c:pt>
                <c:pt idx="2662">
                  <c:v>1.05925925925926E-2</c:v>
                </c:pt>
                <c:pt idx="2663">
                  <c:v>-5.1524771524771697E-3</c:v>
                </c:pt>
                <c:pt idx="2664">
                  <c:v>-4.6637806637807302E-3</c:v>
                </c:pt>
                <c:pt idx="2665">
                  <c:v>9.9817219817219492E-3</c:v>
                </c:pt>
                <c:pt idx="2666">
                  <c:v>1.27811447811447E-2</c:v>
                </c:pt>
                <c:pt idx="2667">
                  <c:v>1.1939393939393901E-2</c:v>
                </c:pt>
                <c:pt idx="2668">
                  <c:v>-2.73208273208279E-3</c:v>
                </c:pt>
                <c:pt idx="2669">
                  <c:v>1.2023088023087901E-2</c:v>
                </c:pt>
                <c:pt idx="2670">
                  <c:v>2.3665223665216299E-4</c:v>
                </c:pt>
                <c:pt idx="2671">
                  <c:v>3.2842712842712099E-3</c:v>
                </c:pt>
                <c:pt idx="2672">
                  <c:v>-2.3530543530544002E-3</c:v>
                </c:pt>
                <c:pt idx="2673">
                  <c:v>1.8843674843674801E-2</c:v>
                </c:pt>
                <c:pt idx="2674">
                  <c:v>3.18932178932178E-2</c:v>
                </c:pt>
                <c:pt idx="2675">
                  <c:v>3.4671476671476603E-2</c:v>
                </c:pt>
                <c:pt idx="2676">
                  <c:v>3.3577681577681498E-2</c:v>
                </c:pt>
                <c:pt idx="2677">
                  <c:v>3.4166426166426102E-2</c:v>
                </c:pt>
                <c:pt idx="2678">
                  <c:v>3.7955747955747902E-2</c:v>
                </c:pt>
                <c:pt idx="2679">
                  <c:v>4.1997113997113998E-2</c:v>
                </c:pt>
                <c:pt idx="2680">
                  <c:v>4.8058682058682002E-2</c:v>
                </c:pt>
                <c:pt idx="2681">
                  <c:v>4.8732082732082599E-2</c:v>
                </c:pt>
                <c:pt idx="2682">
                  <c:v>4.9658489658489499E-2</c:v>
                </c:pt>
                <c:pt idx="2683">
                  <c:v>4.4842712842712802E-2</c:v>
                </c:pt>
                <c:pt idx="2684">
                  <c:v>5.0921596921596902E-2</c:v>
                </c:pt>
                <c:pt idx="2685">
                  <c:v>5.2045214045213999E-2</c:v>
                </c:pt>
                <c:pt idx="2686">
                  <c:v>5.4583934583934499E-2</c:v>
                </c:pt>
                <c:pt idx="2687">
                  <c:v>6.1270803270803302E-2</c:v>
                </c:pt>
                <c:pt idx="2688">
                  <c:v>6.4571428571428502E-2</c:v>
                </c:pt>
                <c:pt idx="2689">
                  <c:v>6.3047619047619005E-2</c:v>
                </c:pt>
                <c:pt idx="2690">
                  <c:v>6.34708994708994E-2</c:v>
                </c:pt>
                <c:pt idx="2691">
                  <c:v>6.4994708994708897E-2</c:v>
                </c:pt>
                <c:pt idx="2692">
                  <c:v>6.5756613756613597E-2</c:v>
                </c:pt>
                <c:pt idx="2693">
                  <c:v>6.4063492063491906E-2</c:v>
                </c:pt>
                <c:pt idx="2694">
                  <c:v>6.4317460317460301E-2</c:v>
                </c:pt>
                <c:pt idx="2695">
                  <c:v>7.5320827320827302E-2</c:v>
                </c:pt>
                <c:pt idx="2696">
                  <c:v>7.4728234728234699E-2</c:v>
                </c:pt>
                <c:pt idx="2697">
                  <c:v>8.03145743145742E-2</c:v>
                </c:pt>
                <c:pt idx="2698">
                  <c:v>7.81981721981721E-2</c:v>
                </c:pt>
                <c:pt idx="2699">
                  <c:v>7.6082732082732002E-2</c:v>
                </c:pt>
                <c:pt idx="2700">
                  <c:v>7.4728234728234699E-2</c:v>
                </c:pt>
                <c:pt idx="2701">
                  <c:v>7.8536796536796502E-2</c:v>
                </c:pt>
                <c:pt idx="2702">
                  <c:v>8.8270322270322193E-2</c:v>
                </c:pt>
                <c:pt idx="2703">
                  <c:v>8.6471380471380394E-2</c:v>
                </c:pt>
                <c:pt idx="2704">
                  <c:v>9.4363636363636302E-2</c:v>
                </c:pt>
                <c:pt idx="2705">
                  <c:v>9.6226070226070104E-2</c:v>
                </c:pt>
                <c:pt idx="2706">
                  <c:v>8.5476671476671401E-2</c:v>
                </c:pt>
                <c:pt idx="2707">
                  <c:v>8.4038480038479996E-2</c:v>
                </c:pt>
                <c:pt idx="2708">
                  <c:v>8.6492544492544399E-2</c:v>
                </c:pt>
                <c:pt idx="2709">
                  <c:v>9.2671476671476696E-2</c:v>
                </c:pt>
                <c:pt idx="2710">
                  <c:v>9.3264069264069202E-2</c:v>
                </c:pt>
                <c:pt idx="2711">
                  <c:v>9.74959114959114E-2</c:v>
                </c:pt>
                <c:pt idx="2712">
                  <c:v>0.100203944203944</c:v>
                </c:pt>
                <c:pt idx="2713">
                  <c:v>8.0990860990860905E-2</c:v>
                </c:pt>
                <c:pt idx="2714">
                  <c:v>8.9116883116883094E-2</c:v>
                </c:pt>
                <c:pt idx="2715">
                  <c:v>0.106552188552188</c:v>
                </c:pt>
                <c:pt idx="2716">
                  <c:v>0.104393458393458</c:v>
                </c:pt>
                <c:pt idx="2717">
                  <c:v>0.106890812890812</c:v>
                </c:pt>
                <c:pt idx="2718">
                  <c:v>0.11002212602212499</c:v>
                </c:pt>
                <c:pt idx="2719">
                  <c:v>0.116962000962</c:v>
                </c:pt>
                <c:pt idx="2720">
                  <c:v>0.122040404040404</c:v>
                </c:pt>
                <c:pt idx="2721">
                  <c:v>0.119493025493025</c:v>
                </c:pt>
                <c:pt idx="2722">
                  <c:v>0.119932659932659</c:v>
                </c:pt>
                <c:pt idx="2723">
                  <c:v>0.12661087061087001</c:v>
                </c:pt>
                <c:pt idx="2724">
                  <c:v>0.129318903318903</c:v>
                </c:pt>
                <c:pt idx="2725">
                  <c:v>0.125764309764309</c:v>
                </c:pt>
                <c:pt idx="2726">
                  <c:v>0.13287445887445801</c:v>
                </c:pt>
                <c:pt idx="2727">
                  <c:v>0.13625974025974</c:v>
                </c:pt>
                <c:pt idx="2728">
                  <c:v>0.13862914862914799</c:v>
                </c:pt>
                <c:pt idx="2729">
                  <c:v>0.11577777777777699</c:v>
                </c:pt>
                <c:pt idx="2730">
                  <c:v>0.108921596921596</c:v>
                </c:pt>
                <c:pt idx="2731">
                  <c:v>0.108159692159692</c:v>
                </c:pt>
                <c:pt idx="2732">
                  <c:v>0.120009620009619</c:v>
                </c:pt>
                <c:pt idx="2733">
                  <c:v>0.12694949494949401</c:v>
                </c:pt>
                <c:pt idx="2734">
                  <c:v>0.108159692159692</c:v>
                </c:pt>
                <c:pt idx="2735">
                  <c:v>0.11053006253006201</c:v>
                </c:pt>
                <c:pt idx="2736">
                  <c:v>0.129657527657527</c:v>
                </c:pt>
                <c:pt idx="2737">
                  <c:v>0.12119384319384301</c:v>
                </c:pt>
                <c:pt idx="2738">
                  <c:v>0.112391534391534</c:v>
                </c:pt>
                <c:pt idx="2739">
                  <c:v>0.12212506012506</c:v>
                </c:pt>
                <c:pt idx="2740">
                  <c:v>0.12051659451659399</c:v>
                </c:pt>
                <c:pt idx="2741">
                  <c:v>9.9759499759499604E-2</c:v>
                </c:pt>
                <c:pt idx="2742">
                  <c:v>0.10739778739778701</c:v>
                </c:pt>
                <c:pt idx="2743">
                  <c:v>0.10071188071188</c:v>
                </c:pt>
                <c:pt idx="2744">
                  <c:v>8.8101010101009999E-2</c:v>
                </c:pt>
                <c:pt idx="2745">
                  <c:v>6.7914381914381802E-2</c:v>
                </c:pt>
                <c:pt idx="2746">
                  <c:v>8.2091390091390007E-2</c:v>
                </c:pt>
                <c:pt idx="2747">
                  <c:v>8.6029822029821901E-2</c:v>
                </c:pt>
                <c:pt idx="2748">
                  <c:v>0.10286099086099</c:v>
                </c:pt>
                <c:pt idx="2749">
                  <c:v>9.9036075036074894E-2</c:v>
                </c:pt>
                <c:pt idx="2750">
                  <c:v>0.102180856180856</c:v>
                </c:pt>
                <c:pt idx="2751">
                  <c:v>0.1127215007215</c:v>
                </c:pt>
                <c:pt idx="2752">
                  <c:v>0.116122174122174</c:v>
                </c:pt>
                <c:pt idx="2753">
                  <c:v>0.113401635401635</c:v>
                </c:pt>
                <c:pt idx="2754">
                  <c:v>0.12088215488215399</c:v>
                </c:pt>
                <c:pt idx="2755">
                  <c:v>0.12861760461760399</c:v>
                </c:pt>
                <c:pt idx="2756">
                  <c:v>0.127088023088023</c:v>
                </c:pt>
                <c:pt idx="2757">
                  <c:v>0.13184800384800299</c:v>
                </c:pt>
                <c:pt idx="2758">
                  <c:v>0.132783068783068</c:v>
                </c:pt>
                <c:pt idx="2759">
                  <c:v>0.13261279461279399</c:v>
                </c:pt>
                <c:pt idx="2760">
                  <c:v>0.13618374218374199</c:v>
                </c:pt>
                <c:pt idx="2761">
                  <c:v>0.13329292929292899</c:v>
                </c:pt>
                <c:pt idx="2762">
                  <c:v>0.12938239538239499</c:v>
                </c:pt>
                <c:pt idx="2763">
                  <c:v>0.125982683982683</c:v>
                </c:pt>
                <c:pt idx="2764">
                  <c:v>0.117567099567099</c:v>
                </c:pt>
                <c:pt idx="2765">
                  <c:v>0.11748244348244299</c:v>
                </c:pt>
                <c:pt idx="2766">
                  <c:v>0.11833189033189</c:v>
                </c:pt>
                <c:pt idx="2767">
                  <c:v>0.122412698412698</c:v>
                </c:pt>
                <c:pt idx="2768">
                  <c:v>0.109831649831649</c:v>
                </c:pt>
                <c:pt idx="2769">
                  <c:v>0.11620683020682999</c:v>
                </c:pt>
                <c:pt idx="2770">
                  <c:v>0.131422799422799</c:v>
                </c:pt>
                <c:pt idx="2771">
                  <c:v>0.13720346320346299</c:v>
                </c:pt>
                <c:pt idx="2772">
                  <c:v>0.136013468013467</c:v>
                </c:pt>
                <c:pt idx="2773">
                  <c:v>0.14579701779701701</c:v>
                </c:pt>
                <c:pt idx="2774">
                  <c:v>0.153269841269841</c:v>
                </c:pt>
                <c:pt idx="2775">
                  <c:v>0.15700913900913899</c:v>
                </c:pt>
                <c:pt idx="2776">
                  <c:v>0.159729677729677</c:v>
                </c:pt>
                <c:pt idx="2777">
                  <c:v>0.157944203944203</c:v>
                </c:pt>
                <c:pt idx="2778">
                  <c:v>0.15377970177970099</c:v>
                </c:pt>
                <c:pt idx="2779">
                  <c:v>0.146128908128908</c:v>
                </c:pt>
                <c:pt idx="2780">
                  <c:v>0.135758537758537</c:v>
                </c:pt>
                <c:pt idx="2781">
                  <c:v>0.140773448773448</c:v>
                </c:pt>
                <c:pt idx="2782">
                  <c:v>0.14519384319384299</c:v>
                </c:pt>
                <c:pt idx="2783">
                  <c:v>0.15496969696969601</c:v>
                </c:pt>
                <c:pt idx="2784">
                  <c:v>0.142813852813852</c:v>
                </c:pt>
                <c:pt idx="2785">
                  <c:v>0.148253968253968</c:v>
                </c:pt>
                <c:pt idx="2786">
                  <c:v>0.13941317941317899</c:v>
                </c:pt>
                <c:pt idx="2787">
                  <c:v>0.13218759018758999</c:v>
                </c:pt>
                <c:pt idx="2788">
                  <c:v>0.13201827801827701</c:v>
                </c:pt>
                <c:pt idx="2789">
                  <c:v>0.142133718133718</c:v>
                </c:pt>
                <c:pt idx="2790">
                  <c:v>0.14485425685425601</c:v>
                </c:pt>
                <c:pt idx="2791">
                  <c:v>0.135758537758537</c:v>
                </c:pt>
                <c:pt idx="2792">
                  <c:v>0.12258201058201</c:v>
                </c:pt>
                <c:pt idx="2793">
                  <c:v>0.121646945646945</c:v>
                </c:pt>
                <c:pt idx="2794">
                  <c:v>0.12538720538720499</c:v>
                </c:pt>
                <c:pt idx="2795">
                  <c:v>0.13057335257335201</c:v>
                </c:pt>
                <c:pt idx="2796">
                  <c:v>0.13490812890812801</c:v>
                </c:pt>
                <c:pt idx="2797">
                  <c:v>0.14672438672438601</c:v>
                </c:pt>
                <c:pt idx="2798">
                  <c:v>0.12096681096681</c:v>
                </c:pt>
                <c:pt idx="2799">
                  <c:v>0.119776815776815</c:v>
                </c:pt>
                <c:pt idx="2800">
                  <c:v>0.108641654641654</c:v>
                </c:pt>
                <c:pt idx="2801">
                  <c:v>9.6953342953342903E-2</c:v>
                </c:pt>
                <c:pt idx="2802">
                  <c:v>9.6230880230880098E-2</c:v>
                </c:pt>
                <c:pt idx="2803">
                  <c:v>9.1640211640211605E-2</c:v>
                </c:pt>
                <c:pt idx="2804">
                  <c:v>9.9971139971139905E-2</c:v>
                </c:pt>
                <c:pt idx="2805">
                  <c:v>8.4669552669552603E-2</c:v>
                </c:pt>
                <c:pt idx="2806">
                  <c:v>8.5519961519961399E-2</c:v>
                </c:pt>
                <c:pt idx="2807">
                  <c:v>9.9291005291005194E-2</c:v>
                </c:pt>
                <c:pt idx="2808">
                  <c:v>7.9739297739297693E-2</c:v>
                </c:pt>
                <c:pt idx="2809">
                  <c:v>8.2120250120250093E-2</c:v>
                </c:pt>
                <c:pt idx="2810">
                  <c:v>8.5345839345839294E-2</c:v>
                </c:pt>
                <c:pt idx="2811">
                  <c:v>9.0898508898508798E-2</c:v>
                </c:pt>
                <c:pt idx="2812">
                  <c:v>0.105848003848003</c:v>
                </c:pt>
                <c:pt idx="2813">
                  <c:v>9.9185185185185099E-2</c:v>
                </c:pt>
                <c:pt idx="2814">
                  <c:v>9.60327080327079E-2</c:v>
                </c:pt>
                <c:pt idx="2815">
                  <c:v>8.3295815295815201E-2</c:v>
                </c:pt>
                <c:pt idx="2816">
                  <c:v>9.2948532948532794E-2</c:v>
                </c:pt>
                <c:pt idx="2817">
                  <c:v>0.107215007215007</c:v>
                </c:pt>
                <c:pt idx="2818">
                  <c:v>0.11669745069744999</c:v>
                </c:pt>
                <c:pt idx="2819">
                  <c:v>0.127375661375661</c:v>
                </c:pt>
                <c:pt idx="2820">
                  <c:v>0.14403367003367001</c:v>
                </c:pt>
                <c:pt idx="2821">
                  <c:v>0.143093795093795</c:v>
                </c:pt>
                <c:pt idx="2822">
                  <c:v>0.14446079846079801</c:v>
                </c:pt>
                <c:pt idx="2823">
                  <c:v>0.15633573833573799</c:v>
                </c:pt>
                <c:pt idx="2824">
                  <c:v>0.14813468013468001</c:v>
                </c:pt>
                <c:pt idx="2825">
                  <c:v>0.127375661375661</c:v>
                </c:pt>
                <c:pt idx="2826">
                  <c:v>0.12250601250601199</c:v>
                </c:pt>
                <c:pt idx="2827">
                  <c:v>0.126265512265512</c:v>
                </c:pt>
                <c:pt idx="2828">
                  <c:v>0.118491582491582</c:v>
                </c:pt>
                <c:pt idx="2829">
                  <c:v>0.124984126984126</c:v>
                </c:pt>
                <c:pt idx="2830">
                  <c:v>0.115757575757575</c:v>
                </c:pt>
                <c:pt idx="2831">
                  <c:v>0.133868205868205</c:v>
                </c:pt>
                <c:pt idx="2832">
                  <c:v>0.13318422318422299</c:v>
                </c:pt>
                <c:pt idx="2833">
                  <c:v>0.14890331890331801</c:v>
                </c:pt>
                <c:pt idx="2834">
                  <c:v>0.14967195767195701</c:v>
                </c:pt>
                <c:pt idx="2835">
                  <c:v>0.14326503126503101</c:v>
                </c:pt>
                <c:pt idx="2836">
                  <c:v>0.138993746993746</c:v>
                </c:pt>
                <c:pt idx="2837">
                  <c:v>0.115671957671957</c:v>
                </c:pt>
                <c:pt idx="2838">
                  <c:v>0.112426166426166</c:v>
                </c:pt>
                <c:pt idx="2839">
                  <c:v>0.104823472823472</c:v>
                </c:pt>
                <c:pt idx="2840">
                  <c:v>0.100124098124098</c:v>
                </c:pt>
                <c:pt idx="2841">
                  <c:v>7.2019240019239997E-2</c:v>
                </c:pt>
                <c:pt idx="2842">
                  <c:v>7.7827801827801704E-2</c:v>
                </c:pt>
                <c:pt idx="2843">
                  <c:v>2.7341029341029301E-2</c:v>
                </c:pt>
                <c:pt idx="2844">
                  <c:v>2.58037518037517E-2</c:v>
                </c:pt>
                <c:pt idx="2845">
                  <c:v>-4.1000481000481002E-2</c:v>
                </c:pt>
                <c:pt idx="2846">
                  <c:v>3.59211159211162E-3</c:v>
                </c:pt>
                <c:pt idx="2847">
                  <c:v>-4.0743626743626797E-2</c:v>
                </c:pt>
                <c:pt idx="2848">
                  <c:v>2.31072631072632E-3</c:v>
                </c:pt>
                <c:pt idx="2849">
                  <c:v>9.0601250601250599E-3</c:v>
                </c:pt>
                <c:pt idx="2850">
                  <c:v>3.0416546416546401E-2</c:v>
                </c:pt>
                <c:pt idx="2851">
                  <c:v>2.1617123617123601E-2</c:v>
                </c:pt>
                <c:pt idx="2852">
                  <c:v>2.23011063011062E-2</c:v>
                </c:pt>
                <c:pt idx="2853">
                  <c:v>-2.1779701779701701E-2</c:v>
                </c:pt>
                <c:pt idx="2854">
                  <c:v>-3.7753727753727803E-2</c:v>
                </c:pt>
                <c:pt idx="2855">
                  <c:v>-3.6985088985088899E-2</c:v>
                </c:pt>
                <c:pt idx="2856">
                  <c:v>-5.2919672919672896E-3</c:v>
                </c:pt>
                <c:pt idx="2857">
                  <c:v>8.7176527176527005E-3</c:v>
                </c:pt>
                <c:pt idx="2858">
                  <c:v>-6.6589706589706499E-3</c:v>
                </c:pt>
                <c:pt idx="2859">
                  <c:v>7.77873977873976E-3</c:v>
                </c:pt>
                <c:pt idx="2860">
                  <c:v>3.6737854737854701E-2</c:v>
                </c:pt>
                <c:pt idx="2861">
                  <c:v>3.9471861471861401E-2</c:v>
                </c:pt>
                <c:pt idx="2862">
                  <c:v>4.4084656084655997E-2</c:v>
                </c:pt>
                <c:pt idx="2863">
                  <c:v>3.3149591149590998E-2</c:v>
                </c:pt>
                <c:pt idx="2864">
                  <c:v>6.7532467532467298E-3</c:v>
                </c:pt>
                <c:pt idx="2865">
                  <c:v>-5.93554593554611E-4</c:v>
                </c:pt>
                <c:pt idx="2866">
                  <c:v>2.7596921596921599E-2</c:v>
                </c:pt>
                <c:pt idx="2867">
                  <c:v>1.6918710918710798E-2</c:v>
                </c:pt>
                <c:pt idx="2868">
                  <c:v>-9.7344877344876998E-3</c:v>
                </c:pt>
                <c:pt idx="2869">
                  <c:v>-3.3275613275613302E-3</c:v>
                </c:pt>
                <c:pt idx="2870">
                  <c:v>5.81337181337176E-3</c:v>
                </c:pt>
                <c:pt idx="2871">
                  <c:v>1.9738335738335701E-2</c:v>
                </c:pt>
                <c:pt idx="2872">
                  <c:v>3.7336219336219299E-2</c:v>
                </c:pt>
                <c:pt idx="2873">
                  <c:v>4.3483405483405402E-2</c:v>
                </c:pt>
                <c:pt idx="2874">
                  <c:v>3.3085137085137002E-2</c:v>
                </c:pt>
                <c:pt idx="2875">
                  <c:v>3.1882635882635797E-2</c:v>
                </c:pt>
                <c:pt idx="2876">
                  <c:v>1.4853294853294399E-3</c:v>
                </c:pt>
                <c:pt idx="2877">
                  <c:v>-3.08869648869649E-2</c:v>
                </c:pt>
                <c:pt idx="2878">
                  <c:v>-2.5047619047618999E-2</c:v>
                </c:pt>
                <c:pt idx="2879">
                  <c:v>-1.86339586339592E-3</c:v>
                </c:pt>
                <c:pt idx="2880">
                  <c:v>9.2996632996633199E-3</c:v>
                </c:pt>
                <c:pt idx="2881">
                  <c:v>-1.12659932659933E-2</c:v>
                </c:pt>
                <c:pt idx="2882">
                  <c:v>-3.4949494949495798E-3</c:v>
                </c:pt>
                <c:pt idx="2883">
                  <c:v>-2.83973063973064E-2</c:v>
                </c:pt>
                <c:pt idx="2884">
                  <c:v>-5.6046176046176101E-2</c:v>
                </c:pt>
                <c:pt idx="2885">
                  <c:v>-3.5352573352573399E-2</c:v>
                </c:pt>
                <c:pt idx="2886">
                  <c:v>-1.7491101491101502E-2</c:v>
                </c:pt>
                <c:pt idx="2887">
                  <c:v>2.8282828282823799E-4</c:v>
                </c:pt>
                <c:pt idx="2888">
                  <c:v>-6.4146224146225004E-3</c:v>
                </c:pt>
                <c:pt idx="2889">
                  <c:v>2.6816738816738701E-2</c:v>
                </c:pt>
                <c:pt idx="2890">
                  <c:v>2.7847041847041801E-2</c:v>
                </c:pt>
                <c:pt idx="2891">
                  <c:v>3.6862914862914702E-2</c:v>
                </c:pt>
                <c:pt idx="2892">
                  <c:v>3.4802308802308703E-2</c:v>
                </c:pt>
                <c:pt idx="2893">
                  <c:v>5.2491582491582402E-2</c:v>
                </c:pt>
                <c:pt idx="2894">
                  <c:v>3.2398268398268398E-2</c:v>
                </c:pt>
                <c:pt idx="2895">
                  <c:v>5.2577200577200597E-2</c:v>
                </c:pt>
                <c:pt idx="2896">
                  <c:v>4.0126022126022003E-2</c:v>
                </c:pt>
                <c:pt idx="2897">
                  <c:v>4.46772486772486E-2</c:v>
                </c:pt>
                <c:pt idx="2898">
                  <c:v>6.4512746512746397E-2</c:v>
                </c:pt>
                <c:pt idx="2899">
                  <c:v>7.7565175565175504E-2</c:v>
                </c:pt>
                <c:pt idx="2900">
                  <c:v>5.6604136604136601E-2</c:v>
                </c:pt>
                <c:pt idx="2901">
                  <c:v>6.7346801346801294E-2</c:v>
                </c:pt>
                <c:pt idx="2902">
                  <c:v>0.104528138528138</c:v>
                </c:pt>
                <c:pt idx="2903">
                  <c:v>0.104270322270322</c:v>
                </c:pt>
                <c:pt idx="2904">
                  <c:v>7.7650793650793595E-2</c:v>
                </c:pt>
                <c:pt idx="2905">
                  <c:v>4.7614237614237602E-2</c:v>
                </c:pt>
                <c:pt idx="2906">
                  <c:v>6.4684944684944706E-2</c:v>
                </c:pt>
                <c:pt idx="2907">
                  <c:v>8.4091390091389995E-2</c:v>
                </c:pt>
                <c:pt idx="2908">
                  <c:v>7.7487253487253493E-2</c:v>
                </c:pt>
                <c:pt idx="2909">
                  <c:v>8.41770081770081E-2</c:v>
                </c:pt>
                <c:pt idx="2910">
                  <c:v>9.8087542087541904E-2</c:v>
                </c:pt>
                <c:pt idx="2911">
                  <c:v>5.7566137566137501E-2</c:v>
                </c:pt>
                <c:pt idx="2912">
                  <c:v>6.7518037518037505E-2</c:v>
                </c:pt>
                <c:pt idx="2913">
                  <c:v>8.7611351611351501E-2</c:v>
                </c:pt>
                <c:pt idx="2914">
                  <c:v>7.73073593073592E-2</c:v>
                </c:pt>
                <c:pt idx="2915">
                  <c:v>8.2657046657046498E-2</c:v>
                </c:pt>
                <c:pt idx="2916">
                  <c:v>6.5457431457431395E-2</c:v>
                </c:pt>
                <c:pt idx="2917">
                  <c:v>4.8498316498316402E-2</c:v>
                </c:pt>
                <c:pt idx="2918">
                  <c:v>4.7416065416065398E-2</c:v>
                </c:pt>
                <c:pt idx="2919">
                  <c:v>2.7512265512265401E-2</c:v>
                </c:pt>
                <c:pt idx="2920">
                  <c:v>2.3468013468013402E-2</c:v>
                </c:pt>
                <c:pt idx="2921">
                  <c:v>8.8407888407884003E-4</c:v>
                </c:pt>
                <c:pt idx="2922">
                  <c:v>-1.0043290043289801E-3</c:v>
                </c:pt>
                <c:pt idx="2923">
                  <c:v>2.7932659932659899E-2</c:v>
                </c:pt>
                <c:pt idx="2924">
                  <c:v>3.0852332852332801E-2</c:v>
                </c:pt>
                <c:pt idx="2925">
                  <c:v>7.3271765271765099E-2</c:v>
                </c:pt>
                <c:pt idx="2926">
                  <c:v>7.3099567099566998E-2</c:v>
                </c:pt>
                <c:pt idx="2927">
                  <c:v>7.2154882154882097E-2</c:v>
                </c:pt>
                <c:pt idx="2928">
                  <c:v>8.3833573833573802E-2</c:v>
                </c:pt>
                <c:pt idx="2929">
                  <c:v>8.41770081770081E-2</c:v>
                </c:pt>
                <c:pt idx="2930">
                  <c:v>8.8212602212602104E-2</c:v>
                </c:pt>
                <c:pt idx="2931">
                  <c:v>6.4341510341510297E-2</c:v>
                </c:pt>
                <c:pt idx="2932">
                  <c:v>8.2373256373256196E-2</c:v>
                </c:pt>
                <c:pt idx="2933">
                  <c:v>6.6573352573352507E-2</c:v>
                </c:pt>
                <c:pt idx="2934">
                  <c:v>5.6612794612794601E-2</c:v>
                </c:pt>
                <c:pt idx="2935">
                  <c:v>4.5364117364117301E-2</c:v>
                </c:pt>
                <c:pt idx="2936">
                  <c:v>4.9185185185185103E-2</c:v>
                </c:pt>
                <c:pt idx="2937">
                  <c:v>5.0698412698412597E-2</c:v>
                </c:pt>
                <c:pt idx="2938">
                  <c:v>3.9465127465127398E-2</c:v>
                </c:pt>
                <c:pt idx="2939">
                  <c:v>7.0919672919672896E-2</c:v>
                </c:pt>
                <c:pt idx="2940">
                  <c:v>7.2993746993746902E-2</c:v>
                </c:pt>
                <c:pt idx="2941">
                  <c:v>8.2499278499278503E-2</c:v>
                </c:pt>
                <c:pt idx="2942">
                  <c:v>9.2177008177008093E-2</c:v>
                </c:pt>
                <c:pt idx="2943">
                  <c:v>9.3040885040884994E-2</c:v>
                </c:pt>
                <c:pt idx="2944">
                  <c:v>7.8696488696488598E-2</c:v>
                </c:pt>
                <c:pt idx="2945">
                  <c:v>8.9844155844155699E-2</c:v>
                </c:pt>
                <c:pt idx="2946">
                  <c:v>8.4486772486772402E-2</c:v>
                </c:pt>
                <c:pt idx="2947">
                  <c:v>0.101725829725829</c:v>
                </c:pt>
                <c:pt idx="2948">
                  <c:v>0.103496873496873</c:v>
                </c:pt>
                <c:pt idx="2949">
                  <c:v>0.106435786435786</c:v>
                </c:pt>
                <c:pt idx="2950">
                  <c:v>0.103583453583453</c:v>
                </c:pt>
                <c:pt idx="2951">
                  <c:v>0.106262626262626</c:v>
                </c:pt>
                <c:pt idx="2952">
                  <c:v>0.115854737854737</c:v>
                </c:pt>
                <c:pt idx="2953">
                  <c:v>0.116458874458874</c:v>
                </c:pt>
                <c:pt idx="2954">
                  <c:v>0.119138047138047</c:v>
                </c:pt>
                <c:pt idx="2955">
                  <c:v>0.113348725348725</c:v>
                </c:pt>
                <c:pt idx="2956">
                  <c:v>0.11766907166907099</c:v>
                </c:pt>
                <c:pt idx="2957">
                  <c:v>0.13002597402597399</c:v>
                </c:pt>
                <c:pt idx="2958">
                  <c:v>0.13598845598845499</c:v>
                </c:pt>
                <c:pt idx="2959">
                  <c:v>0.13668013468013401</c:v>
                </c:pt>
                <c:pt idx="2960">
                  <c:v>0.13728523328523301</c:v>
                </c:pt>
                <c:pt idx="2961">
                  <c:v>0.13598845598845499</c:v>
                </c:pt>
                <c:pt idx="2962">
                  <c:v>0.14549398749398701</c:v>
                </c:pt>
                <c:pt idx="2963">
                  <c:v>0.139618085618085</c:v>
                </c:pt>
                <c:pt idx="2964">
                  <c:v>0.139099567099567</c:v>
                </c:pt>
                <c:pt idx="2965">
                  <c:v>0.135211159211159</c:v>
                </c:pt>
                <c:pt idx="2966">
                  <c:v>0.13477922077922</c:v>
                </c:pt>
                <c:pt idx="2967">
                  <c:v>0.14471669071668999</c:v>
                </c:pt>
                <c:pt idx="2968">
                  <c:v>0.14653102453102401</c:v>
                </c:pt>
                <c:pt idx="2969">
                  <c:v>0.162604136604136</c:v>
                </c:pt>
                <c:pt idx="2970">
                  <c:v>0.16182587782587701</c:v>
                </c:pt>
                <c:pt idx="2971">
                  <c:v>0.164763828763828</c:v>
                </c:pt>
                <c:pt idx="2972">
                  <c:v>0.16822126022125999</c:v>
                </c:pt>
                <c:pt idx="2973">
                  <c:v>0.169690235690235</c:v>
                </c:pt>
                <c:pt idx="2974">
                  <c:v>0.16105723905723901</c:v>
                </c:pt>
                <c:pt idx="2975">
                  <c:v>0.169690235690235</c:v>
                </c:pt>
                <c:pt idx="2976">
                  <c:v>0.16822126022125999</c:v>
                </c:pt>
                <c:pt idx="2977">
                  <c:v>0.16277633477633399</c:v>
                </c:pt>
                <c:pt idx="2978">
                  <c:v>0.17564405964405899</c:v>
                </c:pt>
                <c:pt idx="2979">
                  <c:v>0.17876286676286601</c:v>
                </c:pt>
                <c:pt idx="2980">
                  <c:v>0.17928138528138499</c:v>
                </c:pt>
                <c:pt idx="2981">
                  <c:v>0.17549687349687301</c:v>
                </c:pt>
                <c:pt idx="2982">
                  <c:v>0.18067340067339999</c:v>
                </c:pt>
                <c:pt idx="2983">
                  <c:v>0.18325637325637301</c:v>
                </c:pt>
                <c:pt idx="2984">
                  <c:v>0.18524386724386699</c:v>
                </c:pt>
                <c:pt idx="2985">
                  <c:v>0.18869167869167799</c:v>
                </c:pt>
                <c:pt idx="2986">
                  <c:v>0.184034632034631</c:v>
                </c:pt>
                <c:pt idx="2987">
                  <c:v>0.19016931216931199</c:v>
                </c:pt>
                <c:pt idx="2988">
                  <c:v>0.18655796055796001</c:v>
                </c:pt>
                <c:pt idx="2989">
                  <c:v>0.181700817700817</c:v>
                </c:pt>
                <c:pt idx="2990">
                  <c:v>0.16441847041846999</c:v>
                </c:pt>
                <c:pt idx="2991">
                  <c:v>0.172541606541606</c:v>
                </c:pt>
                <c:pt idx="2992">
                  <c:v>0.18420683020683001</c:v>
                </c:pt>
                <c:pt idx="2993">
                  <c:v>0.188786916786916</c:v>
                </c:pt>
                <c:pt idx="2994">
                  <c:v>0.188873496873496</c:v>
                </c:pt>
                <c:pt idx="2995">
                  <c:v>0.21032130832130799</c:v>
                </c:pt>
                <c:pt idx="2996">
                  <c:v>0.209008177008176</c:v>
                </c:pt>
                <c:pt idx="2997">
                  <c:v>0.21600769600769501</c:v>
                </c:pt>
                <c:pt idx="2998">
                  <c:v>0.21769023569023499</c:v>
                </c:pt>
                <c:pt idx="2999">
                  <c:v>0.222463684463684</c:v>
                </c:pt>
                <c:pt idx="3000">
                  <c:v>0.21890524290524199</c:v>
                </c:pt>
                <c:pt idx="3001">
                  <c:v>0.21690909090909</c:v>
                </c:pt>
                <c:pt idx="3002">
                  <c:v>0.20814333814333799</c:v>
                </c:pt>
                <c:pt idx="3003">
                  <c:v>0.21204906204906199</c:v>
                </c:pt>
                <c:pt idx="3004">
                  <c:v>0.22906012506012499</c:v>
                </c:pt>
                <c:pt idx="3005">
                  <c:v>0.22524098124098099</c:v>
                </c:pt>
                <c:pt idx="3006">
                  <c:v>0.21916594516594501</c:v>
                </c:pt>
                <c:pt idx="3007">
                  <c:v>0.21708225108225099</c:v>
                </c:pt>
                <c:pt idx="3008">
                  <c:v>0.22211640211640199</c:v>
                </c:pt>
                <c:pt idx="3009">
                  <c:v>0.23105627705627699</c:v>
                </c:pt>
                <c:pt idx="3010">
                  <c:v>0.22602212602212499</c:v>
                </c:pt>
                <c:pt idx="3011">
                  <c:v>0.21387109187109099</c:v>
                </c:pt>
                <c:pt idx="3012">
                  <c:v>0.21326406926406899</c:v>
                </c:pt>
                <c:pt idx="3013">
                  <c:v>0.199637325637325</c:v>
                </c:pt>
                <c:pt idx="3014">
                  <c:v>0.179501683501683</c:v>
                </c:pt>
                <c:pt idx="3015">
                  <c:v>0.18904858104858099</c:v>
                </c:pt>
                <c:pt idx="3016">
                  <c:v>0.20458489658489601</c:v>
                </c:pt>
                <c:pt idx="3017">
                  <c:v>0.190263588263588</c:v>
                </c:pt>
                <c:pt idx="3018">
                  <c:v>0.189482443482443</c:v>
                </c:pt>
                <c:pt idx="3019">
                  <c:v>0.20711880711880701</c:v>
                </c:pt>
                <c:pt idx="3020">
                  <c:v>0.20302260702260599</c:v>
                </c:pt>
                <c:pt idx="3021">
                  <c:v>0.195297739297739</c:v>
                </c:pt>
                <c:pt idx="3022">
                  <c:v>0.19729389129389099</c:v>
                </c:pt>
                <c:pt idx="3023">
                  <c:v>0.18722655122655099</c:v>
                </c:pt>
                <c:pt idx="3024">
                  <c:v>0.19173929773929699</c:v>
                </c:pt>
                <c:pt idx="3025">
                  <c:v>0.20805579605579599</c:v>
                </c:pt>
                <c:pt idx="3026">
                  <c:v>0.21647522847522799</c:v>
                </c:pt>
                <c:pt idx="3027">
                  <c:v>0.21847138047138001</c:v>
                </c:pt>
                <c:pt idx="3028">
                  <c:v>0.21395767195767099</c:v>
                </c:pt>
                <c:pt idx="3029">
                  <c:v>0.22150937950937899</c:v>
                </c:pt>
                <c:pt idx="3030">
                  <c:v>0.21790668590668499</c:v>
                </c:pt>
                <c:pt idx="3031">
                  <c:v>0.2085772005772</c:v>
                </c:pt>
                <c:pt idx="3032">
                  <c:v>0.18904858104858099</c:v>
                </c:pt>
                <c:pt idx="3033">
                  <c:v>0.18991630591630501</c:v>
                </c:pt>
                <c:pt idx="3034">
                  <c:v>0.185142857142857</c:v>
                </c:pt>
                <c:pt idx="3035">
                  <c:v>0.178113516113516</c:v>
                </c:pt>
                <c:pt idx="3036">
                  <c:v>0.18054353054353001</c:v>
                </c:pt>
                <c:pt idx="3037">
                  <c:v>0.176985088985088</c:v>
                </c:pt>
                <c:pt idx="3038">
                  <c:v>0.16396632996632901</c:v>
                </c:pt>
                <c:pt idx="3039">
                  <c:v>0.157283309283309</c:v>
                </c:pt>
                <c:pt idx="3040">
                  <c:v>0.15284752284752201</c:v>
                </c:pt>
                <c:pt idx="3041">
                  <c:v>0.135758537758537</c:v>
                </c:pt>
                <c:pt idx="3042">
                  <c:v>0.126037518037517</c:v>
                </c:pt>
                <c:pt idx="3043">
                  <c:v>0.14539297739297699</c:v>
                </c:pt>
                <c:pt idx="3044">
                  <c:v>0.14738912938912899</c:v>
                </c:pt>
                <c:pt idx="3045">
                  <c:v>0.14799615199615099</c:v>
                </c:pt>
                <c:pt idx="3046">
                  <c:v>0.150253006253006</c:v>
                </c:pt>
                <c:pt idx="3047">
                  <c:v>0.146520442520442</c:v>
                </c:pt>
                <c:pt idx="3048">
                  <c:v>0.160407888407888</c:v>
                </c:pt>
                <c:pt idx="3049">
                  <c:v>0.14356998556998499</c:v>
                </c:pt>
                <c:pt idx="3050">
                  <c:v>0.14105242905242801</c:v>
                </c:pt>
                <c:pt idx="3051">
                  <c:v>0.11232515632515599</c:v>
                </c:pt>
                <c:pt idx="3052">
                  <c:v>0.111803751803751</c:v>
                </c:pt>
                <c:pt idx="3053">
                  <c:v>0.120223184223184</c:v>
                </c:pt>
                <c:pt idx="3054">
                  <c:v>0.14539297739297699</c:v>
                </c:pt>
                <c:pt idx="3055">
                  <c:v>0.14608658008657999</c:v>
                </c:pt>
                <c:pt idx="3056">
                  <c:v>0.155199615199615</c:v>
                </c:pt>
                <c:pt idx="3057">
                  <c:v>0.14057527657527599</c:v>
                </c:pt>
                <c:pt idx="3058">
                  <c:v>0.15363732563732499</c:v>
                </c:pt>
                <c:pt idx="3059">
                  <c:v>0.14626070226070201</c:v>
                </c:pt>
                <c:pt idx="3060">
                  <c:v>0.158411736411736</c:v>
                </c:pt>
                <c:pt idx="3061">
                  <c:v>0.170260702260702</c:v>
                </c:pt>
                <c:pt idx="3062">
                  <c:v>0.1725291005291</c:v>
                </c:pt>
                <c:pt idx="3063">
                  <c:v>0.18387109187109099</c:v>
                </c:pt>
                <c:pt idx="3064">
                  <c:v>0.181950937950937</c:v>
                </c:pt>
                <c:pt idx="3065">
                  <c:v>0.155429533429533</c:v>
                </c:pt>
                <c:pt idx="3066">
                  <c:v>0.16432804232804199</c:v>
                </c:pt>
                <c:pt idx="3067">
                  <c:v>0.14565848965848899</c:v>
                </c:pt>
                <c:pt idx="3068">
                  <c:v>0.15141702741702701</c:v>
                </c:pt>
                <c:pt idx="3069">
                  <c:v>0.16182491582491501</c:v>
                </c:pt>
                <c:pt idx="3070">
                  <c:v>0.158482924482924</c:v>
                </c:pt>
                <c:pt idx="3071">
                  <c:v>0.18740355940355899</c:v>
                </c:pt>
                <c:pt idx="3072">
                  <c:v>0.19093698893698799</c:v>
                </c:pt>
                <c:pt idx="3073">
                  <c:v>0.19880615680615599</c:v>
                </c:pt>
                <c:pt idx="3074">
                  <c:v>0.19337950937950901</c:v>
                </c:pt>
                <c:pt idx="3075">
                  <c:v>0.18203848003848</c:v>
                </c:pt>
                <c:pt idx="3076">
                  <c:v>0.180555074555074</c:v>
                </c:pt>
                <c:pt idx="3077">
                  <c:v>0.170260702260702</c:v>
                </c:pt>
                <c:pt idx="3078">
                  <c:v>0.170435786435786</c:v>
                </c:pt>
                <c:pt idx="3079">
                  <c:v>0.16476479076479</c:v>
                </c:pt>
                <c:pt idx="3080">
                  <c:v>0.184306878306878</c:v>
                </c:pt>
                <c:pt idx="3081">
                  <c:v>0.18151515151515099</c:v>
                </c:pt>
                <c:pt idx="3082">
                  <c:v>0.18962866762866701</c:v>
                </c:pt>
                <c:pt idx="3083">
                  <c:v>0.198439634439634</c:v>
                </c:pt>
                <c:pt idx="3084">
                  <c:v>0.201580567580567</c:v>
                </c:pt>
                <c:pt idx="3085">
                  <c:v>0.190587782587782</c:v>
                </c:pt>
                <c:pt idx="3086">
                  <c:v>0.17854930254930201</c:v>
                </c:pt>
                <c:pt idx="3087">
                  <c:v>0.1683848003848</c:v>
                </c:pt>
                <c:pt idx="3088">
                  <c:v>0.168690716690716</c:v>
                </c:pt>
                <c:pt idx="3089">
                  <c:v>0.18797113997113901</c:v>
                </c:pt>
                <c:pt idx="3090">
                  <c:v>0.209824915824915</c:v>
                </c:pt>
                <c:pt idx="3091">
                  <c:v>0.20986820586820501</c:v>
                </c:pt>
                <c:pt idx="3092">
                  <c:v>0.20140644540644501</c:v>
                </c:pt>
                <c:pt idx="3093">
                  <c:v>0.20035978835978799</c:v>
                </c:pt>
                <c:pt idx="3094">
                  <c:v>0.192071188071188</c:v>
                </c:pt>
                <c:pt idx="3095">
                  <c:v>0.21570466570466501</c:v>
                </c:pt>
                <c:pt idx="3096">
                  <c:v>0.218069264069264</c:v>
                </c:pt>
                <c:pt idx="3097">
                  <c:v>0.224176046176046</c:v>
                </c:pt>
                <c:pt idx="3098">
                  <c:v>0.225659451659451</c:v>
                </c:pt>
                <c:pt idx="3099">
                  <c:v>0.22670610870610799</c:v>
                </c:pt>
                <c:pt idx="3100">
                  <c:v>0.22871284271284201</c:v>
                </c:pt>
                <c:pt idx="3101">
                  <c:v>0.228101972101972</c:v>
                </c:pt>
                <c:pt idx="3102">
                  <c:v>0.228277056277056</c:v>
                </c:pt>
                <c:pt idx="3103">
                  <c:v>0.229672919672919</c:v>
                </c:pt>
                <c:pt idx="3104">
                  <c:v>0.23874555074555001</c:v>
                </c:pt>
                <c:pt idx="3105">
                  <c:v>0.24040307840307801</c:v>
                </c:pt>
                <c:pt idx="3106">
                  <c:v>0.24049062049062001</c:v>
                </c:pt>
                <c:pt idx="3107">
                  <c:v>0.236738816738816</c:v>
                </c:pt>
                <c:pt idx="3108">
                  <c:v>0.23726214526214501</c:v>
                </c:pt>
                <c:pt idx="3109">
                  <c:v>0.22718614718614699</c:v>
                </c:pt>
                <c:pt idx="3110">
                  <c:v>0.23455796055795999</c:v>
                </c:pt>
                <c:pt idx="3111">
                  <c:v>0.23481962481962401</c:v>
                </c:pt>
                <c:pt idx="3112">
                  <c:v>0.233598845598845</c:v>
                </c:pt>
                <c:pt idx="3113">
                  <c:v>0.23455796055795999</c:v>
                </c:pt>
                <c:pt idx="3114">
                  <c:v>0.225659451659451</c:v>
                </c:pt>
                <c:pt idx="3115">
                  <c:v>0.23150456950456899</c:v>
                </c:pt>
                <c:pt idx="3116">
                  <c:v>0.23037037037037</c:v>
                </c:pt>
                <c:pt idx="3117">
                  <c:v>0.22932371332371301</c:v>
                </c:pt>
                <c:pt idx="3118">
                  <c:v>0.25427513227513199</c:v>
                </c:pt>
                <c:pt idx="3119">
                  <c:v>0.25916017316017298</c:v>
                </c:pt>
                <c:pt idx="3120">
                  <c:v>0.25200673400673301</c:v>
                </c:pt>
                <c:pt idx="3121">
                  <c:v>0.255495911495911</c:v>
                </c:pt>
                <c:pt idx="3122">
                  <c:v>0.25968350168350102</c:v>
                </c:pt>
                <c:pt idx="3123">
                  <c:v>0.278877344877344</c:v>
                </c:pt>
                <c:pt idx="3124">
                  <c:v>0.28454737854737799</c:v>
                </c:pt>
                <c:pt idx="3125">
                  <c:v>0.28018566618566598</c:v>
                </c:pt>
                <c:pt idx="3126">
                  <c:v>0.27913900913900902</c:v>
                </c:pt>
                <c:pt idx="3127">
                  <c:v>0.279836459836459</c:v>
                </c:pt>
                <c:pt idx="3128">
                  <c:v>0.27992400192400102</c:v>
                </c:pt>
                <c:pt idx="3129">
                  <c:v>0.27939297739297703</c:v>
                </c:pt>
                <c:pt idx="3130">
                  <c:v>0.27741895141895101</c:v>
                </c:pt>
                <c:pt idx="3131">
                  <c:v>0.26386820586820497</c:v>
                </c:pt>
                <c:pt idx="3132">
                  <c:v>0.25680808080807999</c:v>
                </c:pt>
                <c:pt idx="3133">
                  <c:v>0.26860509860509801</c:v>
                </c:pt>
                <c:pt idx="3134">
                  <c:v>0.26272823472823398</c:v>
                </c:pt>
                <c:pt idx="3135">
                  <c:v>0.26601731601731499</c:v>
                </c:pt>
                <c:pt idx="3136">
                  <c:v>0.26737662337662299</c:v>
                </c:pt>
                <c:pt idx="3137">
                  <c:v>0.27255122655122599</c:v>
                </c:pt>
                <c:pt idx="3138">
                  <c:v>0.28162962962962901</c:v>
                </c:pt>
                <c:pt idx="3139">
                  <c:v>0.28176046176046099</c:v>
                </c:pt>
                <c:pt idx="3140">
                  <c:v>0.27739297739297702</c:v>
                </c:pt>
                <c:pt idx="3141">
                  <c:v>0.26474555074555001</c:v>
                </c:pt>
                <c:pt idx="3142">
                  <c:v>0.256676286676286</c:v>
                </c:pt>
                <c:pt idx="3143">
                  <c:v>0.25737854737854698</c:v>
                </c:pt>
                <c:pt idx="3144">
                  <c:v>0.25325541125541101</c:v>
                </c:pt>
                <c:pt idx="3145">
                  <c:v>0.26369312169312098</c:v>
                </c:pt>
                <c:pt idx="3146">
                  <c:v>0.27649831649831602</c:v>
                </c:pt>
                <c:pt idx="3147">
                  <c:v>0.28228667628667597</c:v>
                </c:pt>
                <c:pt idx="3148">
                  <c:v>0.27895430495430501</c:v>
                </c:pt>
                <c:pt idx="3149">
                  <c:v>0.257638287638287</c:v>
                </c:pt>
                <c:pt idx="3150">
                  <c:v>0.257816257816257</c:v>
                </c:pt>
                <c:pt idx="3151">
                  <c:v>0.240362674362674</c:v>
                </c:pt>
                <c:pt idx="3152">
                  <c:v>0.23685425685425601</c:v>
                </c:pt>
                <c:pt idx="3153">
                  <c:v>0.240450216450216</c:v>
                </c:pt>
                <c:pt idx="3154">
                  <c:v>0.23974891774891699</c:v>
                </c:pt>
                <c:pt idx="3155">
                  <c:v>0.23974891774891699</c:v>
                </c:pt>
                <c:pt idx="3156">
                  <c:v>0.23974891774891699</c:v>
                </c:pt>
                <c:pt idx="3157">
                  <c:v>0.23974891774891699</c:v>
                </c:pt>
                <c:pt idx="3158">
                  <c:v>0.25272919672919603</c:v>
                </c:pt>
                <c:pt idx="3159">
                  <c:v>0.241591149591149</c:v>
                </c:pt>
                <c:pt idx="3160">
                  <c:v>0.24412217412217399</c:v>
                </c:pt>
                <c:pt idx="3161">
                  <c:v>0.25387012987012902</c:v>
                </c:pt>
                <c:pt idx="3162">
                  <c:v>0.22545262145262099</c:v>
                </c:pt>
                <c:pt idx="3163">
                  <c:v>0.210717652717652</c:v>
                </c:pt>
                <c:pt idx="3164">
                  <c:v>0.211770081770081</c:v>
                </c:pt>
                <c:pt idx="3165">
                  <c:v>0.21269071669071599</c:v>
                </c:pt>
                <c:pt idx="3166">
                  <c:v>0.208525252525252</c:v>
                </c:pt>
                <c:pt idx="3167">
                  <c:v>0.192209716209716</c:v>
                </c:pt>
                <c:pt idx="3168">
                  <c:v>0.190194324194324</c:v>
                </c:pt>
                <c:pt idx="3169">
                  <c:v>0.19607022607022601</c:v>
                </c:pt>
                <c:pt idx="3170">
                  <c:v>0.22027801827801799</c:v>
                </c:pt>
                <c:pt idx="3171">
                  <c:v>0.220804232804232</c:v>
                </c:pt>
                <c:pt idx="3172">
                  <c:v>0.223084175084175</c:v>
                </c:pt>
                <c:pt idx="3173">
                  <c:v>0.23974891774891699</c:v>
                </c:pt>
                <c:pt idx="3174">
                  <c:v>0.23711784511784501</c:v>
                </c:pt>
                <c:pt idx="3175">
                  <c:v>0.23080230880230801</c:v>
                </c:pt>
                <c:pt idx="3176">
                  <c:v>0.24071380471380399</c:v>
                </c:pt>
                <c:pt idx="3177">
                  <c:v>0.246502164502164</c:v>
                </c:pt>
                <c:pt idx="3178">
                  <c:v>0.24680904280904201</c:v>
                </c:pt>
                <c:pt idx="3179">
                  <c:v>0.24062626262626199</c:v>
                </c:pt>
                <c:pt idx="3180">
                  <c:v>0.23887157287157201</c:v>
                </c:pt>
                <c:pt idx="3181">
                  <c:v>0.24106493506493501</c:v>
                </c:pt>
                <c:pt idx="3182">
                  <c:v>0.24527465127465101</c:v>
                </c:pt>
                <c:pt idx="3183">
                  <c:v>0.249089947089946</c:v>
                </c:pt>
                <c:pt idx="3184">
                  <c:v>0.24959884559884499</c:v>
                </c:pt>
                <c:pt idx="3185">
                  <c:v>0.25807984607984602</c:v>
                </c:pt>
                <c:pt idx="3186">
                  <c:v>0.25869360269360198</c:v>
                </c:pt>
                <c:pt idx="3187">
                  <c:v>0.25097546897546902</c:v>
                </c:pt>
                <c:pt idx="3188">
                  <c:v>0.24637229437229399</c:v>
                </c:pt>
                <c:pt idx="3189">
                  <c:v>0.26097450697450703</c:v>
                </c:pt>
                <c:pt idx="3190">
                  <c:v>0.27500721500721498</c:v>
                </c:pt>
                <c:pt idx="3191">
                  <c:v>0.26553535353535301</c:v>
                </c:pt>
                <c:pt idx="3192">
                  <c:v>0.27281481481481401</c:v>
                </c:pt>
                <c:pt idx="3193">
                  <c:v>0.26125925925925902</c:v>
                </c:pt>
                <c:pt idx="3194">
                  <c:v>0.25737277537277498</c:v>
                </c:pt>
                <c:pt idx="3195">
                  <c:v>0.25207311207311101</c:v>
                </c:pt>
                <c:pt idx="3196">
                  <c:v>0.25040981240981203</c:v>
                </c:pt>
                <c:pt idx="3197">
                  <c:v>0.23688023088023</c:v>
                </c:pt>
                <c:pt idx="3198">
                  <c:v>0.25790283790283702</c:v>
                </c:pt>
                <c:pt idx="3199">
                  <c:v>0.29014333814333798</c:v>
                </c:pt>
                <c:pt idx="3200">
                  <c:v>0.287265031265031</c:v>
                </c:pt>
                <c:pt idx="3201">
                  <c:v>0.29288215488215402</c:v>
                </c:pt>
                <c:pt idx="3202">
                  <c:v>0.28934391534391501</c:v>
                </c:pt>
                <c:pt idx="3203">
                  <c:v>0.28563540163540102</c:v>
                </c:pt>
                <c:pt idx="3204">
                  <c:v>0.288907166907166</c:v>
                </c:pt>
                <c:pt idx="3205">
                  <c:v>0.299153439153439</c:v>
                </c:pt>
                <c:pt idx="3206">
                  <c:v>0.29906493506493498</c:v>
                </c:pt>
                <c:pt idx="3207">
                  <c:v>0.29818181818181799</c:v>
                </c:pt>
                <c:pt idx="3208">
                  <c:v>0.29906493506493498</c:v>
                </c:pt>
                <c:pt idx="3209">
                  <c:v>0.29888792688792598</c:v>
                </c:pt>
                <c:pt idx="3210">
                  <c:v>0.30727946127946099</c:v>
                </c:pt>
                <c:pt idx="3211">
                  <c:v>0.31019432419432402</c:v>
                </c:pt>
                <c:pt idx="3212">
                  <c:v>0.31726118326118302</c:v>
                </c:pt>
                <c:pt idx="3213">
                  <c:v>0.31938047138047099</c:v>
                </c:pt>
                <c:pt idx="3214">
                  <c:v>0.31973352573352498</c:v>
                </c:pt>
                <c:pt idx="3215">
                  <c:v>0.32715343915343897</c:v>
                </c:pt>
                <c:pt idx="3216">
                  <c:v>0.325563251563251</c:v>
                </c:pt>
                <c:pt idx="3217">
                  <c:v>0.330775372775372</c:v>
                </c:pt>
                <c:pt idx="3218">
                  <c:v>0.325563251563251</c:v>
                </c:pt>
                <c:pt idx="3219">
                  <c:v>0.32229533429533402</c:v>
                </c:pt>
                <c:pt idx="3220">
                  <c:v>0.33589802789802697</c:v>
                </c:pt>
                <c:pt idx="3221">
                  <c:v>0.32083790283790198</c:v>
                </c:pt>
                <c:pt idx="3222">
                  <c:v>0.33422029822029797</c:v>
                </c:pt>
                <c:pt idx="3223">
                  <c:v>0.33519191919191899</c:v>
                </c:pt>
                <c:pt idx="3224">
                  <c:v>0.33342472342472301</c:v>
                </c:pt>
                <c:pt idx="3225">
                  <c:v>0.34084463684463601</c:v>
                </c:pt>
                <c:pt idx="3226">
                  <c:v>0.34058008658008598</c:v>
                </c:pt>
                <c:pt idx="3227">
                  <c:v>0.34278787878787798</c:v>
                </c:pt>
                <c:pt idx="3228">
                  <c:v>0.343945165945165</c:v>
                </c:pt>
                <c:pt idx="3229">
                  <c:v>0.34517267917267902</c:v>
                </c:pt>
                <c:pt idx="3230">
                  <c:v>0.34358249158249099</c:v>
                </c:pt>
                <c:pt idx="3231">
                  <c:v>0.353652717652717</c:v>
                </c:pt>
                <c:pt idx="3232">
                  <c:v>0.33678114478114402</c:v>
                </c:pt>
                <c:pt idx="3233">
                  <c:v>0.32865512265512198</c:v>
                </c:pt>
                <c:pt idx="3234">
                  <c:v>0.34163924963924902</c:v>
                </c:pt>
                <c:pt idx="3235">
                  <c:v>0.31611255411255401</c:v>
                </c:pt>
                <c:pt idx="3236">
                  <c:v>0.32512169312169298</c:v>
                </c:pt>
                <c:pt idx="3237">
                  <c:v>0.34181625781625702</c:v>
                </c:pt>
                <c:pt idx="3238">
                  <c:v>0.33916690716690701</c:v>
                </c:pt>
                <c:pt idx="3239">
                  <c:v>0.34358249158249099</c:v>
                </c:pt>
                <c:pt idx="3240">
                  <c:v>0.35073785473785402</c:v>
                </c:pt>
                <c:pt idx="3241">
                  <c:v>0.36283886483886402</c:v>
                </c:pt>
                <c:pt idx="3242">
                  <c:v>0.36469360269360201</c:v>
                </c:pt>
                <c:pt idx="3243">
                  <c:v>0.36713131313131298</c:v>
                </c:pt>
                <c:pt idx="3244">
                  <c:v>0.37299663299663299</c:v>
                </c:pt>
                <c:pt idx="3245">
                  <c:v>0.37820779220779199</c:v>
                </c:pt>
                <c:pt idx="3246">
                  <c:v>0.37511688311688302</c:v>
                </c:pt>
                <c:pt idx="3247">
                  <c:v>0.377104377104377</c:v>
                </c:pt>
                <c:pt idx="3248">
                  <c:v>0.38439153439153401</c:v>
                </c:pt>
                <c:pt idx="3249">
                  <c:v>0.38256084656084599</c:v>
                </c:pt>
                <c:pt idx="3250">
                  <c:v>0.374931216931217</c:v>
                </c:pt>
                <c:pt idx="3251">
                  <c:v>0.37173737373737298</c:v>
                </c:pt>
                <c:pt idx="3252">
                  <c:v>0.381318903318903</c:v>
                </c:pt>
                <c:pt idx="3253">
                  <c:v>0.36951034151034101</c:v>
                </c:pt>
                <c:pt idx="3254">
                  <c:v>0.38052044252044198</c:v>
                </c:pt>
                <c:pt idx="3255">
                  <c:v>0.37475324675324601</c:v>
                </c:pt>
                <c:pt idx="3256">
                  <c:v>0.38575468975468902</c:v>
                </c:pt>
                <c:pt idx="3257">
                  <c:v>0.38575468975468902</c:v>
                </c:pt>
                <c:pt idx="3258">
                  <c:v>0.39001346801346698</c:v>
                </c:pt>
                <c:pt idx="3259">
                  <c:v>0.38451274651274597</c:v>
                </c:pt>
                <c:pt idx="3260">
                  <c:v>0.391344877344877</c:v>
                </c:pt>
                <c:pt idx="3261">
                  <c:v>0.37723809523809498</c:v>
                </c:pt>
                <c:pt idx="3262">
                  <c:v>0.38282732082732002</c:v>
                </c:pt>
                <c:pt idx="3263">
                  <c:v>0.37659932659932599</c:v>
                </c:pt>
                <c:pt idx="3264">
                  <c:v>0.38593265993265902</c:v>
                </c:pt>
                <c:pt idx="3265">
                  <c:v>0.39072342472342397</c:v>
                </c:pt>
                <c:pt idx="3266">
                  <c:v>0.40775853775853699</c:v>
                </c:pt>
                <c:pt idx="3267">
                  <c:v>0.412372294372294</c:v>
                </c:pt>
                <c:pt idx="3268">
                  <c:v>0.40891197691197601</c:v>
                </c:pt>
                <c:pt idx="3269">
                  <c:v>0.37624434824434799</c:v>
                </c:pt>
                <c:pt idx="3270">
                  <c:v>0.39657912457912398</c:v>
                </c:pt>
                <c:pt idx="3271">
                  <c:v>0.37617316017315999</c:v>
                </c:pt>
                <c:pt idx="3272">
                  <c:v>0.36756709956709899</c:v>
                </c:pt>
                <c:pt idx="3273">
                  <c:v>0.37945550745550699</c:v>
                </c:pt>
                <c:pt idx="3274">
                  <c:v>0.38557768157768102</c:v>
                </c:pt>
                <c:pt idx="3275">
                  <c:v>0.39986243386243298</c:v>
                </c:pt>
                <c:pt idx="3276">
                  <c:v>0.40074939874939802</c:v>
                </c:pt>
                <c:pt idx="3277">
                  <c:v>0.40642712842712803</c:v>
                </c:pt>
                <c:pt idx="3278">
                  <c:v>0.40394324194324099</c:v>
                </c:pt>
                <c:pt idx="3279">
                  <c:v>0.41334776334776302</c:v>
                </c:pt>
                <c:pt idx="3280">
                  <c:v>0.41671957671957599</c:v>
                </c:pt>
                <c:pt idx="3281">
                  <c:v>0.40429822029821999</c:v>
                </c:pt>
                <c:pt idx="3282">
                  <c:v>0.41734006734006701</c:v>
                </c:pt>
                <c:pt idx="3283">
                  <c:v>0.43169600769600702</c:v>
                </c:pt>
                <c:pt idx="3284">
                  <c:v>0.43535064935064899</c:v>
                </c:pt>
                <c:pt idx="3285">
                  <c:v>0.44262530062529998</c:v>
                </c:pt>
                <c:pt idx="3286">
                  <c:v>0.44919191919191898</c:v>
                </c:pt>
                <c:pt idx="3287">
                  <c:v>0.44511880711880702</c:v>
                </c:pt>
                <c:pt idx="3288">
                  <c:v>0.449812409812409</c:v>
                </c:pt>
                <c:pt idx="3289">
                  <c:v>0.45096584896584802</c:v>
                </c:pt>
                <c:pt idx="3290">
                  <c:v>0.46596055796055702</c:v>
                </c:pt>
                <c:pt idx="3291">
                  <c:v>0.47381240981240902</c:v>
                </c:pt>
                <c:pt idx="3292">
                  <c:v>0.46693602693602598</c:v>
                </c:pt>
                <c:pt idx="3293">
                  <c:v>0.48113131313131302</c:v>
                </c:pt>
                <c:pt idx="3294">
                  <c:v>0.481042809042808</c:v>
                </c:pt>
                <c:pt idx="3295">
                  <c:v>0.48317267917267898</c:v>
                </c:pt>
                <c:pt idx="3296">
                  <c:v>0.47217027417027402</c:v>
                </c:pt>
                <c:pt idx="3297">
                  <c:v>0.467912457912457</c:v>
                </c:pt>
                <c:pt idx="3298">
                  <c:v>0.46665223665223599</c:v>
                </c:pt>
                <c:pt idx="3299">
                  <c:v>0.47545358345358302</c:v>
                </c:pt>
                <c:pt idx="3300">
                  <c:v>0.46587109187109099</c:v>
                </c:pt>
                <c:pt idx="3301">
                  <c:v>0.47128330928330903</c:v>
                </c:pt>
                <c:pt idx="3302">
                  <c:v>0.45012313612313598</c:v>
                </c:pt>
                <c:pt idx="3303">
                  <c:v>0.45815295815295798</c:v>
                </c:pt>
                <c:pt idx="3304">
                  <c:v>0.45114381914381901</c:v>
                </c:pt>
                <c:pt idx="3305">
                  <c:v>0.43084367484367397</c:v>
                </c:pt>
                <c:pt idx="3306">
                  <c:v>0.443779701779701</c:v>
                </c:pt>
                <c:pt idx="3307">
                  <c:v>0.46214526214526203</c:v>
                </c:pt>
                <c:pt idx="3308">
                  <c:v>0.46214526214526203</c:v>
                </c:pt>
                <c:pt idx="3309">
                  <c:v>0.44704473304473202</c:v>
                </c:pt>
                <c:pt idx="3310">
                  <c:v>0.43508513708513702</c:v>
                </c:pt>
                <c:pt idx="3311">
                  <c:v>0.45691005291005199</c:v>
                </c:pt>
                <c:pt idx="3312">
                  <c:v>0.44772775372775298</c:v>
                </c:pt>
                <c:pt idx="3313">
                  <c:v>0.458951418951418</c:v>
                </c:pt>
                <c:pt idx="3314">
                  <c:v>0.47044059644059599</c:v>
                </c:pt>
                <c:pt idx="3315">
                  <c:v>0.45016738816738799</c:v>
                </c:pt>
                <c:pt idx="3316">
                  <c:v>0.41423472823472801</c:v>
                </c:pt>
                <c:pt idx="3317">
                  <c:v>0.41877633477633402</c:v>
                </c:pt>
                <c:pt idx="3318">
                  <c:v>0.40084848484848401</c:v>
                </c:pt>
                <c:pt idx="3319">
                  <c:v>0.41436075036074999</c:v>
                </c:pt>
                <c:pt idx="3320">
                  <c:v>0.42831938431938399</c:v>
                </c:pt>
                <c:pt idx="3321">
                  <c:v>0.43670322270322198</c:v>
                </c:pt>
                <c:pt idx="3322">
                  <c:v>0.43081673881673799</c:v>
                </c:pt>
                <c:pt idx="3323">
                  <c:v>0.43920057720057698</c:v>
                </c:pt>
                <c:pt idx="3324">
                  <c:v>0.43786339586339501</c:v>
                </c:pt>
                <c:pt idx="3325">
                  <c:v>0.43848773448773398</c:v>
                </c:pt>
                <c:pt idx="3326">
                  <c:v>0.45400673400673403</c:v>
                </c:pt>
                <c:pt idx="3327">
                  <c:v>0.46225685425685398</c:v>
                </c:pt>
                <c:pt idx="3328">
                  <c:v>0.47282635882635798</c:v>
                </c:pt>
                <c:pt idx="3329">
                  <c:v>0.47337950937950901</c:v>
                </c:pt>
                <c:pt idx="3330">
                  <c:v>0.493429533429533</c:v>
                </c:pt>
                <c:pt idx="3331">
                  <c:v>0.49405387205387202</c:v>
                </c:pt>
                <c:pt idx="3332">
                  <c:v>0.49980663780663698</c:v>
                </c:pt>
                <c:pt idx="3333">
                  <c:v>0.49418759018759001</c:v>
                </c:pt>
                <c:pt idx="3334">
                  <c:v>0.49797979797979702</c:v>
                </c:pt>
                <c:pt idx="3335">
                  <c:v>0.50618374218374196</c:v>
                </c:pt>
                <c:pt idx="3336">
                  <c:v>0.50886002886002801</c:v>
                </c:pt>
                <c:pt idx="3337">
                  <c:v>0.51180278980278904</c:v>
                </c:pt>
                <c:pt idx="3338">
                  <c:v>0.50859259259259204</c:v>
                </c:pt>
                <c:pt idx="3339">
                  <c:v>0.50306204906204899</c:v>
                </c:pt>
                <c:pt idx="3340">
                  <c:v>0.50671957671957601</c:v>
                </c:pt>
                <c:pt idx="3341">
                  <c:v>0.50832419432419396</c:v>
                </c:pt>
                <c:pt idx="3342">
                  <c:v>0.50368638768638696</c:v>
                </c:pt>
                <c:pt idx="3343">
                  <c:v>0.50366907166907104</c:v>
                </c:pt>
                <c:pt idx="3344">
                  <c:v>0.50475709475709396</c:v>
                </c:pt>
                <c:pt idx="3345">
                  <c:v>0.52214911014911003</c:v>
                </c:pt>
                <c:pt idx="3346">
                  <c:v>0.52473593073592995</c:v>
                </c:pt>
                <c:pt idx="3347">
                  <c:v>0.52250601250601203</c:v>
                </c:pt>
                <c:pt idx="3348">
                  <c:v>0.51385473785473701</c:v>
                </c:pt>
                <c:pt idx="3349">
                  <c:v>0.50894853294853204</c:v>
                </c:pt>
                <c:pt idx="3350">
                  <c:v>0.51447907647907598</c:v>
                </c:pt>
                <c:pt idx="3351">
                  <c:v>0.51010870610870596</c:v>
                </c:pt>
                <c:pt idx="3352">
                  <c:v>0.50833381433381397</c:v>
                </c:pt>
                <c:pt idx="3353">
                  <c:v>0.51278403078403001</c:v>
                </c:pt>
                <c:pt idx="3354">
                  <c:v>0.50502453102453104</c:v>
                </c:pt>
                <c:pt idx="3355">
                  <c:v>0.483974987974987</c:v>
                </c:pt>
                <c:pt idx="3356">
                  <c:v>0.47906974506974498</c:v>
                </c:pt>
                <c:pt idx="3357">
                  <c:v>0.46961519961519899</c:v>
                </c:pt>
                <c:pt idx="3358">
                  <c:v>0.47683982683982601</c:v>
                </c:pt>
                <c:pt idx="3359">
                  <c:v>0.46774218374218302</c:v>
                </c:pt>
                <c:pt idx="3360">
                  <c:v>0.481120731120731</c:v>
                </c:pt>
                <c:pt idx="3361">
                  <c:v>0.486115440115439</c:v>
                </c:pt>
                <c:pt idx="3362">
                  <c:v>0.48058585858585801</c:v>
                </c:pt>
                <c:pt idx="3363">
                  <c:v>0.456771524771524</c:v>
                </c:pt>
                <c:pt idx="3364">
                  <c:v>0.46194516594516499</c:v>
                </c:pt>
                <c:pt idx="3365">
                  <c:v>0.46426358826358799</c:v>
                </c:pt>
                <c:pt idx="3366">
                  <c:v>0.45962578162578099</c:v>
                </c:pt>
                <c:pt idx="3367">
                  <c:v>0.46622607022606999</c:v>
                </c:pt>
                <c:pt idx="3368">
                  <c:v>0.47835594035593998</c:v>
                </c:pt>
                <c:pt idx="3369">
                  <c:v>0.48022895622895601</c:v>
                </c:pt>
                <c:pt idx="3370">
                  <c:v>0.48094276094276001</c:v>
                </c:pt>
                <c:pt idx="3371">
                  <c:v>0.49516017316017302</c:v>
                </c:pt>
                <c:pt idx="3372">
                  <c:v>0.50618374218374196</c:v>
                </c:pt>
                <c:pt idx="3373">
                  <c:v>0.51091101491101398</c:v>
                </c:pt>
                <c:pt idx="3374">
                  <c:v>0.50689754689754596</c:v>
                </c:pt>
                <c:pt idx="3375">
                  <c:v>0.51028667628667601</c:v>
                </c:pt>
                <c:pt idx="3376">
                  <c:v>0.51902741702741595</c:v>
                </c:pt>
                <c:pt idx="3377">
                  <c:v>0.52580663780663695</c:v>
                </c:pt>
                <c:pt idx="3378">
                  <c:v>0.543474747474747</c:v>
                </c:pt>
                <c:pt idx="3379">
                  <c:v>0.54087926887926796</c:v>
                </c:pt>
                <c:pt idx="3380">
                  <c:v>0.53010582010581997</c:v>
                </c:pt>
                <c:pt idx="3381">
                  <c:v>0.52302549302549295</c:v>
                </c:pt>
                <c:pt idx="3382">
                  <c:v>0.51944011544011504</c:v>
                </c:pt>
                <c:pt idx="3383">
                  <c:v>0.51504858104857998</c:v>
                </c:pt>
                <c:pt idx="3384">
                  <c:v>0.52087445887445805</c:v>
                </c:pt>
                <c:pt idx="3385">
                  <c:v>0.51387493987493904</c:v>
                </c:pt>
                <c:pt idx="3386">
                  <c:v>0.50581721981721905</c:v>
                </c:pt>
                <c:pt idx="3387">
                  <c:v>0.51773737373737305</c:v>
                </c:pt>
                <c:pt idx="3388">
                  <c:v>0.51630399230399204</c:v>
                </c:pt>
                <c:pt idx="3389">
                  <c:v>0.50232227032226995</c:v>
                </c:pt>
                <c:pt idx="3390">
                  <c:v>0.513704665704665</c:v>
                </c:pt>
                <c:pt idx="3391">
                  <c:v>0.50061856661856596</c:v>
                </c:pt>
                <c:pt idx="3392">
                  <c:v>0.48314189514189498</c:v>
                </c:pt>
                <c:pt idx="3393">
                  <c:v>0.48421741221741199</c:v>
                </c:pt>
                <c:pt idx="3394">
                  <c:v>0.51621356421356401</c:v>
                </c:pt>
                <c:pt idx="3395">
                  <c:v>0.525983645983646</c:v>
                </c:pt>
                <c:pt idx="3396">
                  <c:v>0.53207792207792204</c:v>
                </c:pt>
                <c:pt idx="3397">
                  <c:v>0.52096392496392396</c:v>
                </c:pt>
                <c:pt idx="3398">
                  <c:v>0.54220586820586802</c:v>
                </c:pt>
                <c:pt idx="3399">
                  <c:v>0.55251274651274596</c:v>
                </c:pt>
                <c:pt idx="3400">
                  <c:v>0.56298124098124103</c:v>
                </c:pt>
                <c:pt idx="3401">
                  <c:v>0.56308898508898497</c:v>
                </c:pt>
                <c:pt idx="3402">
                  <c:v>0.57214141414141395</c:v>
                </c:pt>
                <c:pt idx="3403">
                  <c:v>0.56461279461279401</c:v>
                </c:pt>
                <c:pt idx="3404">
                  <c:v>0.56981048581048499</c:v>
                </c:pt>
                <c:pt idx="3405">
                  <c:v>0.57698124098124004</c:v>
                </c:pt>
                <c:pt idx="3406">
                  <c:v>0.57949013949013894</c:v>
                </c:pt>
                <c:pt idx="3407">
                  <c:v>0.58791534391534295</c:v>
                </c:pt>
                <c:pt idx="3408">
                  <c:v>0.580027898027898</c:v>
                </c:pt>
                <c:pt idx="3409">
                  <c:v>0.57554689754689703</c:v>
                </c:pt>
                <c:pt idx="3410">
                  <c:v>0.579311207311207</c:v>
                </c:pt>
                <c:pt idx="3411">
                  <c:v>0.58486772486772498</c:v>
                </c:pt>
                <c:pt idx="3412">
                  <c:v>0.57984896584896495</c:v>
                </c:pt>
                <c:pt idx="3413">
                  <c:v>0.58791534391534295</c:v>
                </c:pt>
                <c:pt idx="3414">
                  <c:v>0.56783934583934503</c:v>
                </c:pt>
                <c:pt idx="3415">
                  <c:v>0.58899086099086095</c:v>
                </c:pt>
                <c:pt idx="3416">
                  <c:v>0.58925925925925904</c:v>
                </c:pt>
                <c:pt idx="3417">
                  <c:v>0.58603270803270802</c:v>
                </c:pt>
                <c:pt idx="3418">
                  <c:v>0.59875998075998005</c:v>
                </c:pt>
                <c:pt idx="3419">
                  <c:v>0.60673689273689202</c:v>
                </c:pt>
                <c:pt idx="3420">
                  <c:v>0.61372775372775301</c:v>
                </c:pt>
                <c:pt idx="3421">
                  <c:v>0.608080808080808</c:v>
                </c:pt>
                <c:pt idx="3422">
                  <c:v>0.604585858585858</c:v>
                </c:pt>
                <c:pt idx="3423">
                  <c:v>0.59956709956709897</c:v>
                </c:pt>
                <c:pt idx="3424">
                  <c:v>0.61247330447330395</c:v>
                </c:pt>
                <c:pt idx="3425">
                  <c:v>0.62053968253968195</c:v>
                </c:pt>
                <c:pt idx="3426">
                  <c:v>0.61892640692640599</c:v>
                </c:pt>
                <c:pt idx="3427">
                  <c:v>0.61937469937469902</c:v>
                </c:pt>
                <c:pt idx="3428">
                  <c:v>0.62331794131794105</c:v>
                </c:pt>
                <c:pt idx="3429">
                  <c:v>0.62224242424242404</c:v>
                </c:pt>
                <c:pt idx="3430">
                  <c:v>0.61802982202982104</c:v>
                </c:pt>
                <c:pt idx="3431">
                  <c:v>0.61103896103896105</c:v>
                </c:pt>
                <c:pt idx="3432">
                  <c:v>0.61086002886002799</c:v>
                </c:pt>
                <c:pt idx="3433">
                  <c:v>0.60377873977873897</c:v>
                </c:pt>
                <c:pt idx="3434">
                  <c:v>0.62170466570466498</c:v>
                </c:pt>
                <c:pt idx="3435">
                  <c:v>0.62582780182780096</c:v>
                </c:pt>
                <c:pt idx="3436">
                  <c:v>0.620001924001924</c:v>
                </c:pt>
                <c:pt idx="3437">
                  <c:v>0.60180759980759901</c:v>
                </c:pt>
                <c:pt idx="3438">
                  <c:v>0.59651948051948001</c:v>
                </c:pt>
                <c:pt idx="3439">
                  <c:v>0.59634054834054795</c:v>
                </c:pt>
                <c:pt idx="3440">
                  <c:v>0.60625300625300604</c:v>
                </c:pt>
                <c:pt idx="3441">
                  <c:v>0.60118037518037504</c:v>
                </c:pt>
                <c:pt idx="3442">
                  <c:v>0.62851659451659403</c:v>
                </c:pt>
                <c:pt idx="3443">
                  <c:v>0.62663395863395799</c:v>
                </c:pt>
                <c:pt idx="3444">
                  <c:v>0.63609812409812305</c:v>
                </c:pt>
                <c:pt idx="3445">
                  <c:v>0.64483886483886399</c:v>
                </c:pt>
                <c:pt idx="3446">
                  <c:v>0.64844348244348204</c:v>
                </c:pt>
                <c:pt idx="3447">
                  <c:v>0.65677922077922002</c:v>
                </c:pt>
                <c:pt idx="3448">
                  <c:v>0.65668879268879199</c:v>
                </c:pt>
                <c:pt idx="3449">
                  <c:v>0.65646368446368397</c:v>
                </c:pt>
                <c:pt idx="3450">
                  <c:v>0.66430399230399195</c:v>
                </c:pt>
                <c:pt idx="3451">
                  <c:v>0.64835305435305401</c:v>
                </c:pt>
                <c:pt idx="3452">
                  <c:v>0.64803848003847997</c:v>
                </c:pt>
                <c:pt idx="3453">
                  <c:v>0.64330735930735905</c:v>
                </c:pt>
                <c:pt idx="3454">
                  <c:v>0.65339971139971098</c:v>
                </c:pt>
                <c:pt idx="3455">
                  <c:v>0.65376046176046099</c:v>
                </c:pt>
                <c:pt idx="3456">
                  <c:v>0.65484175084175</c:v>
                </c:pt>
                <c:pt idx="3457">
                  <c:v>0.65934776334776302</c:v>
                </c:pt>
                <c:pt idx="3458">
                  <c:v>0.63722462722462703</c:v>
                </c:pt>
                <c:pt idx="3459">
                  <c:v>0.65511207311207298</c:v>
                </c:pt>
                <c:pt idx="3460">
                  <c:v>0.66403367003366998</c:v>
                </c:pt>
                <c:pt idx="3461">
                  <c:v>0.66187012987012905</c:v>
                </c:pt>
                <c:pt idx="3462">
                  <c:v>0.65479653679653604</c:v>
                </c:pt>
                <c:pt idx="3463">
                  <c:v>0.65970755170755102</c:v>
                </c:pt>
                <c:pt idx="3464">
                  <c:v>0.66078884078884004</c:v>
                </c:pt>
                <c:pt idx="3465">
                  <c:v>0.64718229918229897</c:v>
                </c:pt>
                <c:pt idx="3466">
                  <c:v>0.61203751803751805</c:v>
                </c:pt>
                <c:pt idx="3467">
                  <c:v>0.60410774410774404</c:v>
                </c:pt>
                <c:pt idx="3468">
                  <c:v>0.61365945165945102</c:v>
                </c:pt>
                <c:pt idx="3469">
                  <c:v>0.598160654160654</c:v>
                </c:pt>
                <c:pt idx="3470">
                  <c:v>0.61510149110149104</c:v>
                </c:pt>
                <c:pt idx="3471">
                  <c:v>0.60564021164021098</c:v>
                </c:pt>
                <c:pt idx="3472">
                  <c:v>0.56950456950456896</c:v>
                </c:pt>
                <c:pt idx="3473">
                  <c:v>0.580453102453102</c:v>
                </c:pt>
                <c:pt idx="3474">
                  <c:v>0.57851563251563198</c:v>
                </c:pt>
                <c:pt idx="3475">
                  <c:v>0.59933140933140905</c:v>
                </c:pt>
                <c:pt idx="3476">
                  <c:v>0.61915632515632502</c:v>
                </c:pt>
                <c:pt idx="3477">
                  <c:v>0.62213083213083198</c:v>
                </c:pt>
                <c:pt idx="3478">
                  <c:v>0.63988263588263505</c:v>
                </c:pt>
                <c:pt idx="3479">
                  <c:v>0.64069360269360198</c:v>
                </c:pt>
                <c:pt idx="3480">
                  <c:v>0.64916498316498294</c:v>
                </c:pt>
                <c:pt idx="3481">
                  <c:v>0.658266474266474</c:v>
                </c:pt>
                <c:pt idx="3482">
                  <c:v>0.66024819624819597</c:v>
                </c:pt>
                <c:pt idx="3483">
                  <c:v>0.64925444925444897</c:v>
                </c:pt>
                <c:pt idx="3484">
                  <c:v>0.65898701298701201</c:v>
                </c:pt>
                <c:pt idx="3485">
                  <c:v>0.65709475709475695</c:v>
                </c:pt>
                <c:pt idx="3486">
                  <c:v>0.66628571428571404</c:v>
                </c:pt>
                <c:pt idx="3487">
                  <c:v>0.66565560365560295</c:v>
                </c:pt>
                <c:pt idx="3488">
                  <c:v>0.66574506974506897</c:v>
                </c:pt>
                <c:pt idx="3489">
                  <c:v>0.67448677248677202</c:v>
                </c:pt>
                <c:pt idx="3490">
                  <c:v>0.67872150072149995</c:v>
                </c:pt>
                <c:pt idx="3491">
                  <c:v>0.66691678691678702</c:v>
                </c:pt>
                <c:pt idx="3492">
                  <c:v>0.69034632034632004</c:v>
                </c:pt>
                <c:pt idx="3493">
                  <c:v>0.69187782587782498</c:v>
                </c:pt>
                <c:pt idx="3494">
                  <c:v>0.69575276575276501</c:v>
                </c:pt>
                <c:pt idx="3495">
                  <c:v>0.69647426647426602</c:v>
                </c:pt>
                <c:pt idx="3496">
                  <c:v>0.69557287157287095</c:v>
                </c:pt>
                <c:pt idx="3497">
                  <c:v>0.68719191919191902</c:v>
                </c:pt>
                <c:pt idx="3498">
                  <c:v>0.68764309764309695</c:v>
                </c:pt>
                <c:pt idx="3499">
                  <c:v>0.66871957671957605</c:v>
                </c:pt>
                <c:pt idx="3500">
                  <c:v>0.66403367003366998</c:v>
                </c:pt>
                <c:pt idx="3501">
                  <c:v>0.67908225108225095</c:v>
                </c:pt>
                <c:pt idx="3502">
                  <c:v>0.69106685906685805</c:v>
                </c:pt>
                <c:pt idx="3503">
                  <c:v>0.68205579605579603</c:v>
                </c:pt>
                <c:pt idx="3504">
                  <c:v>0.69185088985088905</c:v>
                </c:pt>
                <c:pt idx="3505">
                  <c:v>0.68531313131313099</c:v>
                </c:pt>
                <c:pt idx="3506">
                  <c:v>0.67834343434343403</c:v>
                </c:pt>
                <c:pt idx="3507">
                  <c:v>0.68630880230880198</c:v>
                </c:pt>
                <c:pt idx="3508">
                  <c:v>0.67417989417989399</c:v>
                </c:pt>
                <c:pt idx="3509">
                  <c:v>0.67065031265031205</c:v>
                </c:pt>
                <c:pt idx="3510">
                  <c:v>0.67888696488696398</c:v>
                </c:pt>
                <c:pt idx="3511">
                  <c:v>0.69264454064453995</c:v>
                </c:pt>
                <c:pt idx="3512">
                  <c:v>0.70386724386724298</c:v>
                </c:pt>
                <c:pt idx="3513">
                  <c:v>0.70956998556998496</c:v>
                </c:pt>
                <c:pt idx="3514">
                  <c:v>0.707307359307359</c:v>
                </c:pt>
                <c:pt idx="3515">
                  <c:v>0.68712265512265502</c:v>
                </c:pt>
                <c:pt idx="3516">
                  <c:v>0.668478114478114</c:v>
                </c:pt>
                <c:pt idx="3517">
                  <c:v>0.67535642135642104</c:v>
                </c:pt>
                <c:pt idx="3518">
                  <c:v>0.69336796536796497</c:v>
                </c:pt>
                <c:pt idx="3519">
                  <c:v>0.65775180375180298</c:v>
                </c:pt>
                <c:pt idx="3520">
                  <c:v>0.64286291486291403</c:v>
                </c:pt>
                <c:pt idx="3521">
                  <c:v>0.65580759980759895</c:v>
                </c:pt>
                <c:pt idx="3522">
                  <c:v>0.66721019721019703</c:v>
                </c:pt>
                <c:pt idx="3523">
                  <c:v>0.68463395863395804</c:v>
                </c:pt>
                <c:pt idx="3524">
                  <c:v>0.68703222703222599</c:v>
                </c:pt>
                <c:pt idx="3525">
                  <c:v>0.69291582491582404</c:v>
                </c:pt>
                <c:pt idx="3526">
                  <c:v>0.70060894660894601</c:v>
                </c:pt>
                <c:pt idx="3527">
                  <c:v>0.69662626262626204</c:v>
                </c:pt>
                <c:pt idx="3528">
                  <c:v>0.70006637806637795</c:v>
                </c:pt>
                <c:pt idx="3529">
                  <c:v>0.68612698412698403</c:v>
                </c:pt>
                <c:pt idx="3530">
                  <c:v>0.69142183742183705</c:v>
                </c:pt>
                <c:pt idx="3531">
                  <c:v>0.69934199134199104</c:v>
                </c:pt>
                <c:pt idx="3532">
                  <c:v>0.70441077441077404</c:v>
                </c:pt>
                <c:pt idx="3533">
                  <c:v>0.70454641654641603</c:v>
                </c:pt>
                <c:pt idx="3534">
                  <c:v>0.70214814814814797</c:v>
                </c:pt>
                <c:pt idx="3535">
                  <c:v>0.70540644540644504</c:v>
                </c:pt>
                <c:pt idx="3536">
                  <c:v>0.69056277056277005</c:v>
                </c:pt>
                <c:pt idx="3537">
                  <c:v>0.70051851851851799</c:v>
                </c:pt>
                <c:pt idx="3538">
                  <c:v>0.69866281866281799</c:v>
                </c:pt>
                <c:pt idx="3539">
                  <c:v>0.701242905242905</c:v>
                </c:pt>
                <c:pt idx="3540">
                  <c:v>0.71776046176046104</c:v>
                </c:pt>
                <c:pt idx="3541">
                  <c:v>0.71934487734487695</c:v>
                </c:pt>
                <c:pt idx="3542">
                  <c:v>0.71119865319865305</c:v>
                </c:pt>
                <c:pt idx="3543">
                  <c:v>0.696174122174122</c:v>
                </c:pt>
                <c:pt idx="3544">
                  <c:v>0.70205772005772005</c:v>
                </c:pt>
                <c:pt idx="3545">
                  <c:v>0.70830206830206799</c:v>
                </c:pt>
                <c:pt idx="3546">
                  <c:v>0.697531505531505</c:v>
                </c:pt>
                <c:pt idx="3547">
                  <c:v>0.71183261183261104</c:v>
                </c:pt>
                <c:pt idx="3548">
                  <c:v>0.71599615199615196</c:v>
                </c:pt>
                <c:pt idx="3549">
                  <c:v>0.722874458874458</c:v>
                </c:pt>
                <c:pt idx="3550">
                  <c:v>0.73346416546416504</c:v>
                </c:pt>
                <c:pt idx="3551">
                  <c:v>0.73219721019720996</c:v>
                </c:pt>
                <c:pt idx="3552">
                  <c:v>0.74115824915824902</c:v>
                </c:pt>
                <c:pt idx="3553">
                  <c:v>0.74396344396344305</c:v>
                </c:pt>
                <c:pt idx="3554">
                  <c:v>0.74590957190957097</c:v>
                </c:pt>
                <c:pt idx="3555">
                  <c:v>0.74504954304954296</c:v>
                </c:pt>
                <c:pt idx="3556">
                  <c:v>0.74858008658008601</c:v>
                </c:pt>
                <c:pt idx="3557">
                  <c:v>0.75998460798460798</c:v>
                </c:pt>
                <c:pt idx="3558">
                  <c:v>0.76835690235690202</c:v>
                </c:pt>
                <c:pt idx="3559">
                  <c:v>0.77021164021164001</c:v>
                </c:pt>
                <c:pt idx="3560">
                  <c:v>0.77039345839345796</c:v>
                </c:pt>
                <c:pt idx="3561">
                  <c:v>0.76423857623857605</c:v>
                </c:pt>
                <c:pt idx="3562">
                  <c:v>0.75174795574795505</c:v>
                </c:pt>
                <c:pt idx="3563">
                  <c:v>0.75708802308802303</c:v>
                </c:pt>
                <c:pt idx="3564">
                  <c:v>0.75853583453583395</c:v>
                </c:pt>
                <c:pt idx="3565">
                  <c:v>0.763423761423761</c:v>
                </c:pt>
                <c:pt idx="3566">
                  <c:v>0.77632130832130797</c:v>
                </c:pt>
                <c:pt idx="3567">
                  <c:v>0.77835786435786403</c:v>
                </c:pt>
                <c:pt idx="3568">
                  <c:v>0.78196536796536698</c:v>
                </c:pt>
                <c:pt idx="3569">
                  <c:v>0.78141991341991301</c:v>
                </c:pt>
                <c:pt idx="3570">
                  <c:v>0.77068879268879198</c:v>
                </c:pt>
                <c:pt idx="3571">
                  <c:v>0.77869167869167799</c:v>
                </c:pt>
                <c:pt idx="3572">
                  <c:v>0.77741895141895101</c:v>
                </c:pt>
                <c:pt idx="3573">
                  <c:v>0.78087445887445806</c:v>
                </c:pt>
                <c:pt idx="3574">
                  <c:v>0.77996536796536797</c:v>
                </c:pt>
                <c:pt idx="3575">
                  <c:v>0.79187878787878796</c:v>
                </c:pt>
                <c:pt idx="3576">
                  <c:v>0.79369793169793101</c:v>
                </c:pt>
                <c:pt idx="3577">
                  <c:v>0.80251948051947997</c:v>
                </c:pt>
                <c:pt idx="3578">
                  <c:v>0.79624434824434798</c:v>
                </c:pt>
                <c:pt idx="3579">
                  <c:v>0.784693602693602</c:v>
                </c:pt>
                <c:pt idx="3580">
                  <c:v>0.79269745069745001</c:v>
                </c:pt>
                <c:pt idx="3581">
                  <c:v>0.78560365560365497</c:v>
                </c:pt>
                <c:pt idx="3582">
                  <c:v>0.78805868205868101</c:v>
                </c:pt>
                <c:pt idx="3583">
                  <c:v>0.79706204906204803</c:v>
                </c:pt>
                <c:pt idx="3584">
                  <c:v>0.79369793169793101</c:v>
                </c:pt>
                <c:pt idx="3585">
                  <c:v>0.80033670033670001</c:v>
                </c:pt>
                <c:pt idx="3586">
                  <c:v>0.77987397787397705</c:v>
                </c:pt>
                <c:pt idx="3587">
                  <c:v>0.79806156806156803</c:v>
                </c:pt>
                <c:pt idx="3588">
                  <c:v>0.79469841269841202</c:v>
                </c:pt>
                <c:pt idx="3589">
                  <c:v>0.80251948051947997</c:v>
                </c:pt>
                <c:pt idx="3590">
                  <c:v>0.80652044252044197</c:v>
                </c:pt>
                <c:pt idx="3591">
                  <c:v>0.806611832611832</c:v>
                </c:pt>
                <c:pt idx="3592">
                  <c:v>0.79815392015391995</c:v>
                </c:pt>
                <c:pt idx="3593">
                  <c:v>0.79888119288119197</c:v>
                </c:pt>
                <c:pt idx="3594">
                  <c:v>0.79115151515151505</c:v>
                </c:pt>
                <c:pt idx="3595">
                  <c:v>0.79142376142376103</c:v>
                </c:pt>
                <c:pt idx="3596">
                  <c:v>0.75604617604617597</c:v>
                </c:pt>
                <c:pt idx="3597">
                  <c:v>0.75068109668109595</c:v>
                </c:pt>
                <c:pt idx="3598">
                  <c:v>0.76332178932178896</c:v>
                </c:pt>
                <c:pt idx="3599">
                  <c:v>0.74622414622414601</c:v>
                </c:pt>
                <c:pt idx="3600">
                  <c:v>0.74677056277056197</c:v>
                </c:pt>
                <c:pt idx="3601">
                  <c:v>0.73731216931216903</c:v>
                </c:pt>
                <c:pt idx="3602">
                  <c:v>0.75741029341029298</c:v>
                </c:pt>
                <c:pt idx="3603">
                  <c:v>0.76245791245791195</c:v>
                </c:pt>
                <c:pt idx="3604">
                  <c:v>0.76004810004809997</c:v>
                </c:pt>
                <c:pt idx="3605">
                  <c:v>0.77196151996151996</c:v>
                </c:pt>
                <c:pt idx="3606">
                  <c:v>0.78032900432900398</c:v>
                </c:pt>
                <c:pt idx="3607">
                  <c:v>0.77996536796536797</c:v>
                </c:pt>
                <c:pt idx="3608">
                  <c:v>0.79488023088022997</c:v>
                </c:pt>
                <c:pt idx="3609">
                  <c:v>0.80424723424723399</c:v>
                </c:pt>
                <c:pt idx="3610">
                  <c:v>0.80906685906685905</c:v>
                </c:pt>
                <c:pt idx="3611">
                  <c:v>0.81434151034151003</c:v>
                </c:pt>
                <c:pt idx="3612">
                  <c:v>0.81152284752284698</c:v>
                </c:pt>
                <c:pt idx="3613">
                  <c:v>0.82070803270803205</c:v>
                </c:pt>
                <c:pt idx="3614">
                  <c:v>0.82189033189033101</c:v>
                </c:pt>
                <c:pt idx="3615">
                  <c:v>0.82116305916305898</c:v>
                </c:pt>
                <c:pt idx="3616">
                  <c:v>0.82016257816257798</c:v>
                </c:pt>
                <c:pt idx="3617">
                  <c:v>0.82534583934583905</c:v>
                </c:pt>
                <c:pt idx="3618">
                  <c:v>0.82443674843674797</c:v>
                </c:pt>
                <c:pt idx="3619">
                  <c:v>0.82343626743626697</c:v>
                </c:pt>
                <c:pt idx="3620">
                  <c:v>0.82080038480038398</c:v>
                </c:pt>
                <c:pt idx="3621">
                  <c:v>0.82898412698412605</c:v>
                </c:pt>
                <c:pt idx="3622">
                  <c:v>0.82425493025493002</c:v>
                </c:pt>
                <c:pt idx="3623">
                  <c:v>0.81270514670514604</c:v>
                </c:pt>
                <c:pt idx="3624">
                  <c:v>0.81952573352573299</c:v>
                </c:pt>
                <c:pt idx="3625">
                  <c:v>0.82161712361712302</c:v>
                </c:pt>
                <c:pt idx="3626">
                  <c:v>0.81097739297739302</c:v>
                </c:pt>
                <c:pt idx="3627">
                  <c:v>0.80962193362193302</c:v>
                </c:pt>
                <c:pt idx="3628">
                  <c:v>0.82325444925444902</c:v>
                </c:pt>
                <c:pt idx="3629">
                  <c:v>0.82571043771043695</c:v>
                </c:pt>
                <c:pt idx="3630">
                  <c:v>0.83544107744107698</c:v>
                </c:pt>
                <c:pt idx="3631">
                  <c:v>0.83378932178932097</c:v>
                </c:pt>
                <c:pt idx="3632">
                  <c:v>0.81962674362674304</c:v>
                </c:pt>
                <c:pt idx="3633">
                  <c:v>0.80921019721019705</c:v>
                </c:pt>
                <c:pt idx="3634">
                  <c:v>0.82337277537277498</c:v>
                </c:pt>
                <c:pt idx="3635">
                  <c:v>0.79395189995189996</c:v>
                </c:pt>
                <c:pt idx="3636">
                  <c:v>0.80820586820586804</c:v>
                </c:pt>
                <c:pt idx="3637">
                  <c:v>0.80491582491582403</c:v>
                </c:pt>
                <c:pt idx="3638">
                  <c:v>0.80016450216450197</c:v>
                </c:pt>
                <c:pt idx="3639">
                  <c:v>0.775769119769119</c:v>
                </c:pt>
                <c:pt idx="3640">
                  <c:v>0.77604329004328998</c:v>
                </c:pt>
                <c:pt idx="3641">
                  <c:v>0.79559692159692097</c:v>
                </c:pt>
                <c:pt idx="3642">
                  <c:v>0.79349494949494903</c:v>
                </c:pt>
                <c:pt idx="3643">
                  <c:v>0.76580952380952305</c:v>
                </c:pt>
                <c:pt idx="3644">
                  <c:v>0.79669264069264001</c:v>
                </c:pt>
                <c:pt idx="3645">
                  <c:v>0.76105916305916199</c:v>
                </c:pt>
                <c:pt idx="3646">
                  <c:v>0.74095719095719004</c:v>
                </c:pt>
                <c:pt idx="3647">
                  <c:v>0.71235786435786397</c:v>
                </c:pt>
                <c:pt idx="3648">
                  <c:v>0.71500817700817698</c:v>
                </c:pt>
                <c:pt idx="3649">
                  <c:v>0.70340452140452103</c:v>
                </c:pt>
                <c:pt idx="3650">
                  <c:v>0.70194227994227898</c:v>
                </c:pt>
                <c:pt idx="3651">
                  <c:v>0.72204425204425104</c:v>
                </c:pt>
                <c:pt idx="3652">
                  <c:v>0.73876479076478996</c:v>
                </c:pt>
                <c:pt idx="3653">
                  <c:v>0.77321115921115902</c:v>
                </c:pt>
                <c:pt idx="3654">
                  <c:v>0.76060221260221195</c:v>
                </c:pt>
                <c:pt idx="3655">
                  <c:v>0.78106878306878302</c:v>
                </c:pt>
                <c:pt idx="3656">
                  <c:v>0.79477441077441002</c:v>
                </c:pt>
                <c:pt idx="3657">
                  <c:v>0.79230687830687796</c:v>
                </c:pt>
                <c:pt idx="3658">
                  <c:v>0.81286580086579996</c:v>
                </c:pt>
                <c:pt idx="3659">
                  <c:v>0.81012409812409802</c:v>
                </c:pt>
                <c:pt idx="3660">
                  <c:v>0.82172775372775297</c:v>
                </c:pt>
                <c:pt idx="3661">
                  <c:v>0.84256084656084596</c:v>
                </c:pt>
                <c:pt idx="3662">
                  <c:v>0.84356517556517496</c:v>
                </c:pt>
                <c:pt idx="3663">
                  <c:v>0.83716979316979301</c:v>
                </c:pt>
                <c:pt idx="3664">
                  <c:v>0.84877344877344796</c:v>
                </c:pt>
                <c:pt idx="3665">
                  <c:v>0.85617412217412203</c:v>
                </c:pt>
                <c:pt idx="3666">
                  <c:v>0.85791053391053296</c:v>
                </c:pt>
                <c:pt idx="3667">
                  <c:v>0.86375853775853695</c:v>
                </c:pt>
                <c:pt idx="3668">
                  <c:v>0.86554016354016305</c:v>
                </c:pt>
                <c:pt idx="3669">
                  <c:v>0.863575757575757</c:v>
                </c:pt>
                <c:pt idx="3670">
                  <c:v>0.86567676767676704</c:v>
                </c:pt>
                <c:pt idx="3671">
                  <c:v>0.86613371813371798</c:v>
                </c:pt>
                <c:pt idx="3672">
                  <c:v>0.86732178932178905</c:v>
                </c:pt>
                <c:pt idx="3673">
                  <c:v>0.87810293410293405</c:v>
                </c:pt>
                <c:pt idx="3674">
                  <c:v>0.87508802308802303</c:v>
                </c:pt>
                <c:pt idx="3675">
                  <c:v>0.87837710437710403</c:v>
                </c:pt>
                <c:pt idx="3676">
                  <c:v>0.88842809042809001</c:v>
                </c:pt>
                <c:pt idx="3677">
                  <c:v>0.89372775372775304</c:v>
                </c:pt>
                <c:pt idx="3678">
                  <c:v>0.89235690235690202</c:v>
                </c:pt>
                <c:pt idx="3679">
                  <c:v>0.897199615199615</c:v>
                </c:pt>
                <c:pt idx="3680">
                  <c:v>0.89317941317941296</c:v>
                </c:pt>
                <c:pt idx="3681">
                  <c:v>0.88002212602212604</c:v>
                </c:pt>
                <c:pt idx="3682">
                  <c:v>0.89212890812890799</c:v>
                </c:pt>
                <c:pt idx="3683">
                  <c:v>0.899483405483405</c:v>
                </c:pt>
                <c:pt idx="3684">
                  <c:v>0.89738239538239495</c:v>
                </c:pt>
                <c:pt idx="3685">
                  <c:v>0.90048869648869601</c:v>
                </c:pt>
                <c:pt idx="3686">
                  <c:v>0.88778835978835902</c:v>
                </c:pt>
                <c:pt idx="3687">
                  <c:v>0.88650889850889802</c:v>
                </c:pt>
                <c:pt idx="3688">
                  <c:v>0.85626743626743596</c:v>
                </c:pt>
                <c:pt idx="3689">
                  <c:v>0.86567676767676704</c:v>
                </c:pt>
                <c:pt idx="3690">
                  <c:v>0.835524771524771</c:v>
                </c:pt>
                <c:pt idx="3691">
                  <c:v>0.82291582491582405</c:v>
                </c:pt>
                <c:pt idx="3692">
                  <c:v>0.80829725829725796</c:v>
                </c:pt>
                <c:pt idx="3693">
                  <c:v>0.84374795574795503</c:v>
                </c:pt>
                <c:pt idx="3694">
                  <c:v>0.88934199134199099</c:v>
                </c:pt>
                <c:pt idx="3695">
                  <c:v>0.89737950937950905</c:v>
                </c:pt>
                <c:pt idx="3696">
                  <c:v>0.90610774410774397</c:v>
                </c:pt>
                <c:pt idx="3697">
                  <c:v>0.90868013468013398</c:v>
                </c:pt>
                <c:pt idx="3698">
                  <c:v>0.90886387686387604</c:v>
                </c:pt>
                <c:pt idx="3699">
                  <c:v>0.91501972101972096</c:v>
                </c:pt>
                <c:pt idx="3700">
                  <c:v>0.91759211159211096</c:v>
                </c:pt>
                <c:pt idx="3701">
                  <c:v>0.90730254930254906</c:v>
                </c:pt>
                <c:pt idx="3702">
                  <c:v>0.88837614237614204</c:v>
                </c:pt>
                <c:pt idx="3703">
                  <c:v>0.88736604136604103</c:v>
                </c:pt>
                <c:pt idx="3704">
                  <c:v>0.85328042328042297</c:v>
                </c:pt>
                <c:pt idx="3705">
                  <c:v>0.83582395382395303</c:v>
                </c:pt>
                <c:pt idx="3706">
                  <c:v>0.85870129870129797</c:v>
                </c:pt>
                <c:pt idx="3707">
                  <c:v>0.89168350168350097</c:v>
                </c:pt>
                <c:pt idx="3708">
                  <c:v>0.87652429052429004</c:v>
                </c:pt>
                <c:pt idx="3709">
                  <c:v>0.86182491582491505</c:v>
                </c:pt>
                <c:pt idx="3710">
                  <c:v>0.85658778258778201</c:v>
                </c:pt>
                <c:pt idx="3711">
                  <c:v>0.84537950937950901</c:v>
                </c:pt>
                <c:pt idx="3712">
                  <c:v>0.82847330447330403</c:v>
                </c:pt>
                <c:pt idx="3713">
                  <c:v>0.85245310245310202</c:v>
                </c:pt>
                <c:pt idx="3714">
                  <c:v>0.85635786435786398</c:v>
                </c:pt>
                <c:pt idx="3715">
                  <c:v>0.86577489177489098</c:v>
                </c:pt>
                <c:pt idx="3716">
                  <c:v>0.89352092352092305</c:v>
                </c:pt>
                <c:pt idx="3717">
                  <c:v>0.883139009139009</c:v>
                </c:pt>
                <c:pt idx="3718">
                  <c:v>0.88754978354978298</c:v>
                </c:pt>
                <c:pt idx="3719">
                  <c:v>0.862651274651274</c:v>
                </c:pt>
                <c:pt idx="3720">
                  <c:v>0.83876479076479005</c:v>
                </c:pt>
                <c:pt idx="3721">
                  <c:v>0.85576238576238495</c:v>
                </c:pt>
                <c:pt idx="3722">
                  <c:v>0.83242520442520396</c:v>
                </c:pt>
                <c:pt idx="3723">
                  <c:v>0.85511784511784406</c:v>
                </c:pt>
                <c:pt idx="3724">
                  <c:v>0.88194516594516503</c:v>
                </c:pt>
                <c:pt idx="3725">
                  <c:v>0.87477922077921999</c:v>
                </c:pt>
                <c:pt idx="3726">
                  <c:v>0.893704665704665</c:v>
                </c:pt>
                <c:pt idx="3727">
                  <c:v>0.88846849446849396</c:v>
                </c:pt>
                <c:pt idx="3728">
                  <c:v>0.88001539201539203</c:v>
                </c:pt>
                <c:pt idx="3729">
                  <c:v>0.90004425204425198</c:v>
                </c:pt>
                <c:pt idx="3730">
                  <c:v>0.90114670514670503</c:v>
                </c:pt>
                <c:pt idx="3731">
                  <c:v>0.91942953342953304</c:v>
                </c:pt>
                <c:pt idx="3732">
                  <c:v>0.92733044733044701</c:v>
                </c:pt>
                <c:pt idx="3733">
                  <c:v>0.93036267436267395</c:v>
                </c:pt>
                <c:pt idx="3734">
                  <c:v>0.93054641654641601</c:v>
                </c:pt>
                <c:pt idx="3735">
                  <c:v>0.92916786916786898</c:v>
                </c:pt>
                <c:pt idx="3736">
                  <c:v>0.94073496873496798</c:v>
                </c:pt>
                <c:pt idx="3737">
                  <c:v>0.940459836459836</c:v>
                </c:pt>
                <c:pt idx="3738">
                  <c:v>0.94598075998075903</c:v>
                </c:pt>
                <c:pt idx="3739">
                  <c:v>0.94432708032708002</c:v>
                </c:pt>
                <c:pt idx="3740">
                  <c:v>0.942030784030784</c:v>
                </c:pt>
                <c:pt idx="3741">
                  <c:v>0.93541606541606503</c:v>
                </c:pt>
                <c:pt idx="3742">
                  <c:v>0.94763540163540105</c:v>
                </c:pt>
                <c:pt idx="3743">
                  <c:v>0.93964213564213495</c:v>
                </c:pt>
                <c:pt idx="3744">
                  <c:v>0.931466089466089</c:v>
                </c:pt>
                <c:pt idx="3745">
                  <c:v>0.93357864357864295</c:v>
                </c:pt>
                <c:pt idx="3746">
                  <c:v>0.90638383838383796</c:v>
                </c:pt>
                <c:pt idx="3747">
                  <c:v>0.91428475228475203</c:v>
                </c:pt>
                <c:pt idx="3748">
                  <c:v>0.88323136123136103</c:v>
                </c:pt>
                <c:pt idx="3749">
                  <c:v>0.87882154882154895</c:v>
                </c:pt>
                <c:pt idx="3750">
                  <c:v>0.90270899470899402</c:v>
                </c:pt>
                <c:pt idx="3751">
                  <c:v>0.89101491101491004</c:v>
                </c:pt>
                <c:pt idx="3752">
                  <c:v>0.91630591630591596</c:v>
                </c:pt>
                <c:pt idx="3753">
                  <c:v>0.91060990860990798</c:v>
                </c:pt>
                <c:pt idx="3754">
                  <c:v>0.93357864357864295</c:v>
                </c:pt>
                <c:pt idx="3755">
                  <c:v>0.924758056758056</c:v>
                </c:pt>
                <c:pt idx="3756">
                  <c:v>0.941746031746031</c:v>
                </c:pt>
                <c:pt idx="3757">
                  <c:v>0.937962481962481</c:v>
                </c:pt>
                <c:pt idx="3758">
                  <c:v>0.92707263107263005</c:v>
                </c:pt>
                <c:pt idx="3759">
                  <c:v>0.89883405483405399</c:v>
                </c:pt>
                <c:pt idx="3760">
                  <c:v>0.89431168831168795</c:v>
                </c:pt>
                <c:pt idx="3761">
                  <c:v>0.89864935064935003</c:v>
                </c:pt>
                <c:pt idx="3762">
                  <c:v>0.92181240981240897</c:v>
                </c:pt>
                <c:pt idx="3763">
                  <c:v>0.90501683501683405</c:v>
                </c:pt>
                <c:pt idx="3764">
                  <c:v>0.89827994227994201</c:v>
                </c:pt>
                <c:pt idx="3765">
                  <c:v>0.90506301106301001</c:v>
                </c:pt>
                <c:pt idx="3766">
                  <c:v>0.91793650793650705</c:v>
                </c:pt>
                <c:pt idx="3767">
                  <c:v>0.91286099086099004</c:v>
                </c:pt>
                <c:pt idx="3768">
                  <c:v>0.91927465127465102</c:v>
                </c:pt>
                <c:pt idx="3769">
                  <c:v>0.92781144781144698</c:v>
                </c:pt>
                <c:pt idx="3770">
                  <c:v>0.93833189033189002</c:v>
                </c:pt>
                <c:pt idx="3771">
                  <c:v>0.92956421356421304</c:v>
                </c:pt>
                <c:pt idx="3772">
                  <c:v>0.93325637325637301</c:v>
                </c:pt>
                <c:pt idx="3773">
                  <c:v>0.94193073593073495</c:v>
                </c:pt>
                <c:pt idx="3774">
                  <c:v>0.94137662337662298</c:v>
                </c:pt>
                <c:pt idx="3775">
                  <c:v>0.919043771043771</c:v>
                </c:pt>
                <c:pt idx="3776">
                  <c:v>0.93657816257816195</c:v>
                </c:pt>
                <c:pt idx="3777">
                  <c:v>0.93427128427128403</c:v>
                </c:pt>
                <c:pt idx="3778">
                  <c:v>0.94377585377585305</c:v>
                </c:pt>
                <c:pt idx="3779">
                  <c:v>0.94866762866762799</c:v>
                </c:pt>
                <c:pt idx="3780">
                  <c:v>0.95318807118807103</c:v>
                </c:pt>
                <c:pt idx="3781">
                  <c:v>0.94506782106782095</c:v>
                </c:pt>
                <c:pt idx="3782">
                  <c:v>0.95125156325156301</c:v>
                </c:pt>
                <c:pt idx="3783">
                  <c:v>0.94322270322270296</c:v>
                </c:pt>
                <c:pt idx="3784">
                  <c:v>0.92375084175084099</c:v>
                </c:pt>
                <c:pt idx="3785">
                  <c:v>0.94460702260702201</c:v>
                </c:pt>
                <c:pt idx="3786">
                  <c:v>0.95014430014429996</c:v>
                </c:pt>
                <c:pt idx="3787">
                  <c:v>0.92781144781144698</c:v>
                </c:pt>
                <c:pt idx="3788">
                  <c:v>0.91987493987493896</c:v>
                </c:pt>
                <c:pt idx="3789">
                  <c:v>0.92753439153439099</c:v>
                </c:pt>
                <c:pt idx="3790">
                  <c:v>0.95291197691197604</c:v>
                </c:pt>
                <c:pt idx="3791">
                  <c:v>0.94354593554593502</c:v>
                </c:pt>
                <c:pt idx="3792">
                  <c:v>0.93777777777777704</c:v>
                </c:pt>
                <c:pt idx="3793">
                  <c:v>0.93814718614718595</c:v>
                </c:pt>
                <c:pt idx="3794">
                  <c:v>0.95835690235690196</c:v>
                </c:pt>
                <c:pt idx="3795">
                  <c:v>0.96048003848003805</c:v>
                </c:pt>
                <c:pt idx="3796">
                  <c:v>0.96657046657046597</c:v>
                </c:pt>
                <c:pt idx="3797">
                  <c:v>0.96592400192400096</c:v>
                </c:pt>
                <c:pt idx="3798">
                  <c:v>0.96454064454064403</c:v>
                </c:pt>
                <c:pt idx="3799">
                  <c:v>0.97026166426166405</c:v>
                </c:pt>
                <c:pt idx="3800">
                  <c:v>0.96555555555555495</c:v>
                </c:pt>
                <c:pt idx="3801">
                  <c:v>0.94442231842231805</c:v>
                </c:pt>
                <c:pt idx="3802">
                  <c:v>0.962879268879268</c:v>
                </c:pt>
                <c:pt idx="3803">
                  <c:v>0.96066378066378</c:v>
                </c:pt>
                <c:pt idx="3804">
                  <c:v>0.94848292448292404</c:v>
                </c:pt>
                <c:pt idx="3805">
                  <c:v>0.95245117845117799</c:v>
                </c:pt>
                <c:pt idx="3806">
                  <c:v>0.95051274651274598</c:v>
                </c:pt>
                <c:pt idx="3807">
                  <c:v>0.95568061568061502</c:v>
                </c:pt>
                <c:pt idx="3808">
                  <c:v>0.93915440115440096</c:v>
                </c:pt>
                <c:pt idx="3809">
                  <c:v>0.93584030784030703</c:v>
                </c:pt>
                <c:pt idx="3810">
                  <c:v>0.92393554593554506</c:v>
                </c:pt>
                <c:pt idx="3811">
                  <c:v>0.92365848965848896</c:v>
                </c:pt>
                <c:pt idx="3812">
                  <c:v>0.94672919672919598</c:v>
                </c:pt>
                <c:pt idx="3813">
                  <c:v>0.95300432900432896</c:v>
                </c:pt>
                <c:pt idx="3814">
                  <c:v>0.93805483405483403</c:v>
                </c:pt>
                <c:pt idx="3815">
                  <c:v>0.92974891774891699</c:v>
                </c:pt>
                <c:pt idx="3816">
                  <c:v>0.94026936026936003</c:v>
                </c:pt>
                <c:pt idx="3817">
                  <c:v>0.94340740740740703</c:v>
                </c:pt>
                <c:pt idx="3818">
                  <c:v>0.96361712361712304</c:v>
                </c:pt>
                <c:pt idx="3819">
                  <c:v>0.95490139490139403</c:v>
                </c:pt>
                <c:pt idx="3820">
                  <c:v>0.96491582491582395</c:v>
                </c:pt>
                <c:pt idx="3821">
                  <c:v>0.966306878306878</c:v>
                </c:pt>
                <c:pt idx="3822">
                  <c:v>0.952025974025973</c:v>
                </c:pt>
                <c:pt idx="3823">
                  <c:v>0.94609139009138998</c:v>
                </c:pt>
                <c:pt idx="3824">
                  <c:v>0.94572005772005696</c:v>
                </c:pt>
                <c:pt idx="3825">
                  <c:v>0.90491774891774801</c:v>
                </c:pt>
                <c:pt idx="3826">
                  <c:v>0.90890524290524199</c:v>
                </c:pt>
                <c:pt idx="3827">
                  <c:v>0.92420683020683003</c:v>
                </c:pt>
                <c:pt idx="3828">
                  <c:v>0.92244444444444396</c:v>
                </c:pt>
                <c:pt idx="3829">
                  <c:v>0.916973544973544</c:v>
                </c:pt>
                <c:pt idx="3830">
                  <c:v>0.92902837902837898</c:v>
                </c:pt>
                <c:pt idx="3831">
                  <c:v>0.89666474266474205</c:v>
                </c:pt>
                <c:pt idx="3832">
                  <c:v>0.90009620009619995</c:v>
                </c:pt>
                <c:pt idx="3833">
                  <c:v>0.92402116402116397</c:v>
                </c:pt>
                <c:pt idx="3834">
                  <c:v>0.94525733525733502</c:v>
                </c:pt>
                <c:pt idx="3835">
                  <c:v>0.95369600769600704</c:v>
                </c:pt>
                <c:pt idx="3836">
                  <c:v>0.95304665704665703</c:v>
                </c:pt>
                <c:pt idx="3837">
                  <c:v>0.96871861471861398</c:v>
                </c:pt>
                <c:pt idx="3838">
                  <c:v>0.97038768638768602</c:v>
                </c:pt>
                <c:pt idx="3839">
                  <c:v>0.97140740740740705</c:v>
                </c:pt>
                <c:pt idx="3840">
                  <c:v>0.96361808561808504</c:v>
                </c:pt>
                <c:pt idx="3841">
                  <c:v>0.960094276094276</c:v>
                </c:pt>
                <c:pt idx="3842">
                  <c:v>0.94905916305916305</c:v>
                </c:pt>
                <c:pt idx="3843">
                  <c:v>0.92884271284271203</c:v>
                </c:pt>
                <c:pt idx="3844">
                  <c:v>0.91762289562289501</c:v>
                </c:pt>
                <c:pt idx="3845">
                  <c:v>0.941176527176527</c:v>
                </c:pt>
                <c:pt idx="3846">
                  <c:v>0.95453006253006201</c:v>
                </c:pt>
                <c:pt idx="3847">
                  <c:v>0.95499374699374595</c:v>
                </c:pt>
                <c:pt idx="3848">
                  <c:v>0.952025974025973</c:v>
                </c:pt>
                <c:pt idx="3849">
                  <c:v>0.94544203944203897</c:v>
                </c:pt>
                <c:pt idx="3850">
                  <c:v>0.94164021164021094</c:v>
                </c:pt>
                <c:pt idx="3851">
                  <c:v>0.94803848003848001</c:v>
                </c:pt>
                <c:pt idx="3852">
                  <c:v>0.93208850408850397</c:v>
                </c:pt>
                <c:pt idx="3853">
                  <c:v>0.92837902837902797</c:v>
                </c:pt>
                <c:pt idx="3854">
                  <c:v>0.95267532467532401</c:v>
                </c:pt>
                <c:pt idx="3855">
                  <c:v>0.93505627705627703</c:v>
                </c:pt>
                <c:pt idx="3856">
                  <c:v>0.93737469937469897</c:v>
                </c:pt>
                <c:pt idx="3857">
                  <c:v>0.934963924963924</c:v>
                </c:pt>
                <c:pt idx="3858">
                  <c:v>0.94201154401154297</c:v>
                </c:pt>
                <c:pt idx="3859">
                  <c:v>0.95286099086098996</c:v>
                </c:pt>
                <c:pt idx="3860">
                  <c:v>0.94720442520442505</c:v>
                </c:pt>
                <c:pt idx="3861">
                  <c:v>0.93181048581048498</c:v>
                </c:pt>
                <c:pt idx="3862">
                  <c:v>0.89147186147186097</c:v>
                </c:pt>
                <c:pt idx="3863">
                  <c:v>0.83453391053391002</c:v>
                </c:pt>
                <c:pt idx="3864">
                  <c:v>0.75728715728715701</c:v>
                </c:pt>
                <c:pt idx="3865">
                  <c:v>0.73660798460798405</c:v>
                </c:pt>
                <c:pt idx="3866">
                  <c:v>0.80328330928330904</c:v>
                </c:pt>
                <c:pt idx="3867">
                  <c:v>0.84788744588744502</c:v>
                </c:pt>
                <c:pt idx="3868">
                  <c:v>0.84797979797979794</c:v>
                </c:pt>
                <c:pt idx="3869">
                  <c:v>0.83305050505050504</c:v>
                </c:pt>
                <c:pt idx="3870">
                  <c:v>0.778337662337662</c:v>
                </c:pt>
                <c:pt idx="3871">
                  <c:v>0.81209235209235198</c:v>
                </c:pt>
                <c:pt idx="3872">
                  <c:v>0.813391053391053</c:v>
                </c:pt>
                <c:pt idx="3873">
                  <c:v>0.78594227994227905</c:v>
                </c:pt>
                <c:pt idx="3874">
                  <c:v>0.83082443482443402</c:v>
                </c:pt>
                <c:pt idx="3875">
                  <c:v>0.80634343434343403</c:v>
                </c:pt>
                <c:pt idx="3876">
                  <c:v>0.81617316017315999</c:v>
                </c:pt>
                <c:pt idx="3877">
                  <c:v>0.82442616642616595</c:v>
                </c:pt>
                <c:pt idx="3878">
                  <c:v>0.81765656565656497</c:v>
                </c:pt>
                <c:pt idx="3879">
                  <c:v>0.840376142376142</c:v>
                </c:pt>
                <c:pt idx="3880">
                  <c:v>0.85632611832611805</c:v>
                </c:pt>
                <c:pt idx="3881">
                  <c:v>0.852152958152958</c:v>
                </c:pt>
                <c:pt idx="3882">
                  <c:v>0.82189033189033101</c:v>
                </c:pt>
                <c:pt idx="3883">
                  <c:v>0.83130543530543499</c:v>
                </c:pt>
                <c:pt idx="3884">
                  <c:v>0.807535353535353</c:v>
                </c:pt>
                <c:pt idx="3885">
                  <c:v>0.80464550264550205</c:v>
                </c:pt>
                <c:pt idx="3886">
                  <c:v>0.79812025012025001</c:v>
                </c:pt>
                <c:pt idx="3887">
                  <c:v>0.79765464165464095</c:v>
                </c:pt>
                <c:pt idx="3888">
                  <c:v>0.75253775853775795</c:v>
                </c:pt>
                <c:pt idx="3889">
                  <c:v>0.75356325156325099</c:v>
                </c:pt>
                <c:pt idx="3890">
                  <c:v>0.78628186628186603</c:v>
                </c:pt>
                <c:pt idx="3891">
                  <c:v>0.79094276094275995</c:v>
                </c:pt>
                <c:pt idx="3892">
                  <c:v>0.81769600769600703</c:v>
                </c:pt>
                <c:pt idx="3893">
                  <c:v>0.85004136604136604</c:v>
                </c:pt>
                <c:pt idx="3894">
                  <c:v>0.84370274170274095</c:v>
                </c:pt>
                <c:pt idx="3895">
                  <c:v>0.85880327080327001</c:v>
                </c:pt>
                <c:pt idx="3896">
                  <c:v>0.87558249158249102</c:v>
                </c:pt>
                <c:pt idx="3897">
                  <c:v>0.87670033670033598</c:v>
                </c:pt>
                <c:pt idx="3898">
                  <c:v>0.87847138047137996</c:v>
                </c:pt>
                <c:pt idx="3899">
                  <c:v>0.86663395863395798</c:v>
                </c:pt>
                <c:pt idx="3900">
                  <c:v>0.85768446368446305</c:v>
                </c:pt>
                <c:pt idx="3901">
                  <c:v>0.886208754208754</c:v>
                </c:pt>
                <c:pt idx="3902">
                  <c:v>0.89478403078403002</c:v>
                </c:pt>
                <c:pt idx="3903">
                  <c:v>0.89571620971620902</c:v>
                </c:pt>
                <c:pt idx="3904">
                  <c:v>0.89310630110630096</c:v>
                </c:pt>
                <c:pt idx="3905">
                  <c:v>0.88154785954785897</c:v>
                </c:pt>
                <c:pt idx="3906">
                  <c:v>0.913334295334295</c:v>
                </c:pt>
                <c:pt idx="3907">
                  <c:v>0.93430784030783998</c:v>
                </c:pt>
                <c:pt idx="3908">
                  <c:v>0.92955363155363102</c:v>
                </c:pt>
                <c:pt idx="3909">
                  <c:v>0.925824915824915</c:v>
                </c:pt>
                <c:pt idx="3910">
                  <c:v>0.94773063973063898</c:v>
                </c:pt>
                <c:pt idx="3911">
                  <c:v>0.94661183261183202</c:v>
                </c:pt>
                <c:pt idx="3912">
                  <c:v>0.93822318422318396</c:v>
                </c:pt>
                <c:pt idx="3913">
                  <c:v>0.96115343915343898</c:v>
                </c:pt>
                <c:pt idx="3914">
                  <c:v>0.96683982683982606</c:v>
                </c:pt>
                <c:pt idx="3915">
                  <c:v>0.96087445887445799</c:v>
                </c:pt>
                <c:pt idx="3916">
                  <c:v>0.95891678691678695</c:v>
                </c:pt>
                <c:pt idx="3917">
                  <c:v>0.95789129389129302</c:v>
                </c:pt>
                <c:pt idx="3918">
                  <c:v>0.93962097162097102</c:v>
                </c:pt>
                <c:pt idx="3919">
                  <c:v>0.94409523809523799</c:v>
                </c:pt>
                <c:pt idx="3920">
                  <c:v>0.93645214045213998</c:v>
                </c:pt>
                <c:pt idx="3921">
                  <c:v>0.90941895141895102</c:v>
                </c:pt>
                <c:pt idx="3922">
                  <c:v>0.88797979797979798</c:v>
                </c:pt>
                <c:pt idx="3923">
                  <c:v>0.916689754689754</c:v>
                </c:pt>
                <c:pt idx="3924">
                  <c:v>0.91529196729196705</c:v>
                </c:pt>
                <c:pt idx="3925">
                  <c:v>0.94567965367965301</c:v>
                </c:pt>
                <c:pt idx="3926">
                  <c:v>0.94400192400192395</c:v>
                </c:pt>
                <c:pt idx="3927">
                  <c:v>0.95109379509379499</c:v>
                </c:pt>
                <c:pt idx="3928">
                  <c:v>0.94884944684944605</c:v>
                </c:pt>
                <c:pt idx="3929">
                  <c:v>0.95145935545935501</c:v>
                </c:pt>
                <c:pt idx="3930">
                  <c:v>0.95117941317941301</c:v>
                </c:pt>
                <c:pt idx="3931">
                  <c:v>0.95341702741702705</c:v>
                </c:pt>
                <c:pt idx="3932">
                  <c:v>0.94530735930735899</c:v>
                </c:pt>
                <c:pt idx="3933">
                  <c:v>0.96385666185666097</c:v>
                </c:pt>
                <c:pt idx="3934">
                  <c:v>0.94380663780663698</c:v>
                </c:pt>
                <c:pt idx="3935">
                  <c:v>0.91659644059643997</c:v>
                </c:pt>
                <c:pt idx="3936">
                  <c:v>0.95397594997595003</c:v>
                </c:pt>
                <c:pt idx="3937">
                  <c:v>0.94213756613756605</c:v>
                </c:pt>
                <c:pt idx="3938">
                  <c:v>0.92907840307840295</c:v>
                </c:pt>
                <c:pt idx="3939">
                  <c:v>0.91407984607984605</c:v>
                </c:pt>
                <c:pt idx="3940">
                  <c:v>0.91902068302068296</c:v>
                </c:pt>
                <c:pt idx="3941">
                  <c:v>0.88182780182780196</c:v>
                </c:pt>
                <c:pt idx="3942">
                  <c:v>0.89134295334295299</c:v>
                </c:pt>
                <c:pt idx="3943">
                  <c:v>0.91119769119769101</c:v>
                </c:pt>
                <c:pt idx="3944">
                  <c:v>0.93915536315536297</c:v>
                </c:pt>
                <c:pt idx="3945">
                  <c:v>0.90960557960557897</c:v>
                </c:pt>
                <c:pt idx="3946">
                  <c:v>0.87558922558922503</c:v>
                </c:pt>
                <c:pt idx="3947">
                  <c:v>0.89105339105338999</c:v>
                </c:pt>
                <c:pt idx="3948">
                  <c:v>0.90821356421356403</c:v>
                </c:pt>
                <c:pt idx="3949">
                  <c:v>0.93184319384319303</c:v>
                </c:pt>
                <c:pt idx="3950">
                  <c:v>0.92865512265512196</c:v>
                </c:pt>
                <c:pt idx="3951">
                  <c:v>0.92424819624819599</c:v>
                </c:pt>
                <c:pt idx="3952">
                  <c:v>0.94478403078402995</c:v>
                </c:pt>
                <c:pt idx="3953">
                  <c:v>0.93099951899951805</c:v>
                </c:pt>
                <c:pt idx="3954">
                  <c:v>0.91168350168350099</c:v>
                </c:pt>
                <c:pt idx="3955">
                  <c:v>0.88495141895141805</c:v>
                </c:pt>
                <c:pt idx="3956">
                  <c:v>0.88814718614718602</c:v>
                </c:pt>
                <c:pt idx="3957">
                  <c:v>0.86432900432900395</c:v>
                </c:pt>
                <c:pt idx="3958">
                  <c:v>0.819601731601731</c:v>
                </c:pt>
                <c:pt idx="3959">
                  <c:v>0.79965656565656495</c:v>
                </c:pt>
                <c:pt idx="3960">
                  <c:v>0.80141029341029302</c:v>
                </c:pt>
                <c:pt idx="3961">
                  <c:v>0.81595189995189998</c:v>
                </c:pt>
                <c:pt idx="3962">
                  <c:v>0.77065319865319803</c:v>
                </c:pt>
                <c:pt idx="3963">
                  <c:v>0.79972198172198095</c:v>
                </c:pt>
                <c:pt idx="3964">
                  <c:v>0.76108898508898504</c:v>
                </c:pt>
                <c:pt idx="3965">
                  <c:v>0.76343338143338102</c:v>
                </c:pt>
                <c:pt idx="3966">
                  <c:v>0.74083501683501596</c:v>
                </c:pt>
                <c:pt idx="3967">
                  <c:v>0.75058682058682002</c:v>
                </c:pt>
                <c:pt idx="3968">
                  <c:v>0.78650024050024003</c:v>
                </c:pt>
                <c:pt idx="3969">
                  <c:v>0.759494949494949</c:v>
                </c:pt>
                <c:pt idx="3970">
                  <c:v>0.78349975949975903</c:v>
                </c:pt>
                <c:pt idx="3971">
                  <c:v>0.76408946608946604</c:v>
                </c:pt>
                <c:pt idx="3972">
                  <c:v>0.77327946127946101</c:v>
                </c:pt>
                <c:pt idx="3973">
                  <c:v>0.81651467051466997</c:v>
                </c:pt>
                <c:pt idx="3974">
                  <c:v>0.81585088985088905</c:v>
                </c:pt>
                <c:pt idx="3975">
                  <c:v>0.783124579124579</c:v>
                </c:pt>
                <c:pt idx="3976">
                  <c:v>0.79381433381433297</c:v>
                </c:pt>
                <c:pt idx="3977">
                  <c:v>0.79662722462722402</c:v>
                </c:pt>
                <c:pt idx="3978">
                  <c:v>0.76240211640211597</c:v>
                </c:pt>
                <c:pt idx="3979">
                  <c:v>0.73867821067821005</c:v>
                </c:pt>
                <c:pt idx="3980">
                  <c:v>0.73877152477152397</c:v>
                </c:pt>
                <c:pt idx="3981">
                  <c:v>0.73727176527176497</c:v>
                </c:pt>
                <c:pt idx="3982">
                  <c:v>0.71467340067340002</c:v>
                </c:pt>
                <c:pt idx="3983">
                  <c:v>0.75002405002404904</c:v>
                </c:pt>
                <c:pt idx="3984">
                  <c:v>0.77956132756132701</c:v>
                </c:pt>
                <c:pt idx="3985">
                  <c:v>0.80863011063011003</c:v>
                </c:pt>
                <c:pt idx="3986">
                  <c:v>0.80122270322270295</c:v>
                </c:pt>
                <c:pt idx="3987">
                  <c:v>0.80037806637806597</c:v>
                </c:pt>
                <c:pt idx="3988">
                  <c:v>0.82644636844636798</c:v>
                </c:pt>
                <c:pt idx="3989">
                  <c:v>0.80337950937950897</c:v>
                </c:pt>
                <c:pt idx="3990">
                  <c:v>0.81163059163059104</c:v>
                </c:pt>
                <c:pt idx="3991">
                  <c:v>0.83357287157287097</c:v>
                </c:pt>
                <c:pt idx="3992">
                  <c:v>0.82934583934583905</c:v>
                </c:pt>
                <c:pt idx="3993">
                  <c:v>0.81500625300625296</c:v>
                </c:pt>
                <c:pt idx="3994">
                  <c:v>0.85767195767195703</c:v>
                </c:pt>
                <c:pt idx="3995">
                  <c:v>0.86601731601731502</c:v>
                </c:pt>
                <c:pt idx="3996">
                  <c:v>0.873284271284271</c:v>
                </c:pt>
                <c:pt idx="3997">
                  <c:v>0.879426647426647</c:v>
                </c:pt>
                <c:pt idx="3998">
                  <c:v>0.880926406926406</c:v>
                </c:pt>
                <c:pt idx="3999">
                  <c:v>0.86039153439153404</c:v>
                </c:pt>
                <c:pt idx="4000">
                  <c:v>0.86958056758056701</c:v>
                </c:pt>
                <c:pt idx="4001">
                  <c:v>0.87108128908128801</c:v>
                </c:pt>
                <c:pt idx="4002">
                  <c:v>0.90127465127465101</c:v>
                </c:pt>
                <c:pt idx="4003">
                  <c:v>0.89883694083693999</c:v>
                </c:pt>
                <c:pt idx="4004">
                  <c:v>0.89574218374218295</c:v>
                </c:pt>
                <c:pt idx="4005">
                  <c:v>0.90671284271284203</c:v>
                </c:pt>
                <c:pt idx="4006">
                  <c:v>0.91881000481000397</c:v>
                </c:pt>
                <c:pt idx="4007">
                  <c:v>0.92634632034632003</c:v>
                </c:pt>
                <c:pt idx="4008">
                  <c:v>0.92907936507936495</c:v>
                </c:pt>
                <c:pt idx="4009">
                  <c:v>0.928042328042327</c:v>
                </c:pt>
                <c:pt idx="4010">
                  <c:v>0.91531120731120696</c:v>
                </c:pt>
                <c:pt idx="4011">
                  <c:v>0.91447041847041799</c:v>
                </c:pt>
                <c:pt idx="4012">
                  <c:v>0.91560173160173097</c:v>
                </c:pt>
                <c:pt idx="4013">
                  <c:v>0.93332852332852301</c:v>
                </c:pt>
                <c:pt idx="4014">
                  <c:v>0.94180375180375098</c:v>
                </c:pt>
                <c:pt idx="4015">
                  <c:v>0.93709090909090897</c:v>
                </c:pt>
                <c:pt idx="4016">
                  <c:v>0.95028667628667596</c:v>
                </c:pt>
                <c:pt idx="4017">
                  <c:v>0.94397113997113902</c:v>
                </c:pt>
                <c:pt idx="4018">
                  <c:v>0.92454737854737801</c:v>
                </c:pt>
                <c:pt idx="4019">
                  <c:v>0.94557383357383296</c:v>
                </c:pt>
                <c:pt idx="4020">
                  <c:v>0.92229341029341005</c:v>
                </c:pt>
                <c:pt idx="4021">
                  <c:v>0.927469937469937</c:v>
                </c:pt>
                <c:pt idx="4022">
                  <c:v>0.92295430495430397</c:v>
                </c:pt>
                <c:pt idx="4023">
                  <c:v>0.94086099086098995</c:v>
                </c:pt>
                <c:pt idx="4024">
                  <c:v>0.96047330447330403</c:v>
                </c:pt>
                <c:pt idx="4025">
                  <c:v>0.96055988455988395</c:v>
                </c:pt>
                <c:pt idx="4026">
                  <c:v>0.95839249639249602</c:v>
                </c:pt>
                <c:pt idx="4027">
                  <c:v>0.97214526214526198</c:v>
                </c:pt>
                <c:pt idx="4028">
                  <c:v>0.97837421837421801</c:v>
                </c:pt>
                <c:pt idx="4029">
                  <c:v>0.98025877825877805</c:v>
                </c:pt>
                <c:pt idx="4030">
                  <c:v>0.96960846560846503</c:v>
                </c:pt>
                <c:pt idx="4031">
                  <c:v>0.96960846560846503</c:v>
                </c:pt>
                <c:pt idx="4032">
                  <c:v>0.96621548821548797</c:v>
                </c:pt>
                <c:pt idx="4033">
                  <c:v>0.96912938912938895</c:v>
                </c:pt>
                <c:pt idx="4034">
                  <c:v>0.97318999518999505</c:v>
                </c:pt>
                <c:pt idx="4035">
                  <c:v>0.95525829725829703</c:v>
                </c:pt>
                <c:pt idx="4036">
                  <c:v>0.94473304473304398</c:v>
                </c:pt>
                <c:pt idx="4037">
                  <c:v>0.96018278018278003</c:v>
                </c:pt>
                <c:pt idx="4038">
                  <c:v>0.94311592111592102</c:v>
                </c:pt>
                <c:pt idx="4039">
                  <c:v>0.93228379028379005</c:v>
                </c:pt>
                <c:pt idx="4040">
                  <c:v>0.93190668590668502</c:v>
                </c:pt>
                <c:pt idx="4041">
                  <c:v>0.93897643097643002</c:v>
                </c:pt>
                <c:pt idx="4042">
                  <c:v>0.94057046657046595</c:v>
                </c:pt>
                <c:pt idx="4043">
                  <c:v>0.96470707070706996</c:v>
                </c:pt>
                <c:pt idx="4044">
                  <c:v>0.94632804232804202</c:v>
                </c:pt>
                <c:pt idx="4045">
                  <c:v>0.94689369889369801</c:v>
                </c:pt>
                <c:pt idx="4046">
                  <c:v>0.92992784992785005</c:v>
                </c:pt>
                <c:pt idx="4047">
                  <c:v>0.94896681096681001</c:v>
                </c:pt>
                <c:pt idx="4048">
                  <c:v>0.93078403078403005</c:v>
                </c:pt>
                <c:pt idx="4049">
                  <c:v>0.93134199134199103</c:v>
                </c:pt>
                <c:pt idx="4050">
                  <c:v>0.92464935064935005</c:v>
                </c:pt>
                <c:pt idx="4051">
                  <c:v>0.93680808080807998</c:v>
                </c:pt>
                <c:pt idx="4052">
                  <c:v>0.93416931216931198</c:v>
                </c:pt>
                <c:pt idx="4053">
                  <c:v>0.95924098124098101</c:v>
                </c:pt>
                <c:pt idx="4054">
                  <c:v>0.97253006253006202</c:v>
                </c:pt>
                <c:pt idx="4055">
                  <c:v>0.97309571909571801</c:v>
                </c:pt>
                <c:pt idx="4056">
                  <c:v>0.981578643578643</c:v>
                </c:pt>
                <c:pt idx="4057">
                  <c:v>0.97780856180856102</c:v>
                </c:pt>
                <c:pt idx="4058">
                  <c:v>0.98186147186147099</c:v>
                </c:pt>
                <c:pt idx="4059">
                  <c:v>0.98789321789321705</c:v>
                </c:pt>
                <c:pt idx="4060">
                  <c:v>0.98195574795574803</c:v>
                </c:pt>
                <c:pt idx="4061">
                  <c:v>0.99204040404040394</c:v>
                </c:pt>
                <c:pt idx="4062">
                  <c:v>0.99515055315055301</c:v>
                </c:pt>
                <c:pt idx="4063">
                  <c:v>1.0016546416546399</c:v>
                </c:pt>
                <c:pt idx="4064">
                  <c:v>0.99892063492063399</c:v>
                </c:pt>
                <c:pt idx="4065">
                  <c:v>0.97997594997594994</c:v>
                </c:pt>
                <c:pt idx="4066">
                  <c:v>0.96469937469937395</c:v>
                </c:pt>
                <c:pt idx="4067">
                  <c:v>0.96084271284271205</c:v>
                </c:pt>
                <c:pt idx="4068">
                  <c:v>0.95810966810966802</c:v>
                </c:pt>
                <c:pt idx="4069">
                  <c:v>0.96395286195286101</c:v>
                </c:pt>
                <c:pt idx="4070">
                  <c:v>0.95664357864357796</c:v>
                </c:pt>
                <c:pt idx="4071">
                  <c:v>0.96924386724386702</c:v>
                </c:pt>
                <c:pt idx="4072">
                  <c:v>0.97483405483405405</c:v>
                </c:pt>
                <c:pt idx="4073">
                  <c:v>0.97161231361231304</c:v>
                </c:pt>
                <c:pt idx="4074">
                  <c:v>0.997288119288119</c:v>
                </c:pt>
                <c:pt idx="4075">
                  <c:v>0.92452525252525197</c:v>
                </c:pt>
                <c:pt idx="4076">
                  <c:v>0.89108032708032703</c:v>
                </c:pt>
                <c:pt idx="4077">
                  <c:v>0.925185185185185</c:v>
                </c:pt>
                <c:pt idx="4078">
                  <c:v>0.95796921596921503</c:v>
                </c:pt>
                <c:pt idx="4079">
                  <c:v>0.98463973063972998</c:v>
                </c:pt>
                <c:pt idx="4080">
                  <c:v>0.988863876863876</c:v>
                </c:pt>
                <c:pt idx="4081">
                  <c:v>0.97454930254930205</c:v>
                </c:pt>
                <c:pt idx="4082">
                  <c:v>0.98639249639249604</c:v>
                </c:pt>
                <c:pt idx="4083">
                  <c:v>0.98512265512265496</c:v>
                </c:pt>
                <c:pt idx="4084">
                  <c:v>1.01472053872053</c:v>
                </c:pt>
                <c:pt idx="4085">
                  <c:v>1.02182683982683</c:v>
                </c:pt>
                <c:pt idx="4086">
                  <c:v>1.0365117845117799</c:v>
                </c:pt>
                <c:pt idx="4087">
                  <c:v>1.0362279942279899</c:v>
                </c:pt>
                <c:pt idx="4088">
                  <c:v>1.0475969215969201</c:v>
                </c:pt>
                <c:pt idx="4089">
                  <c:v>1.04484944684944</c:v>
                </c:pt>
                <c:pt idx="4090">
                  <c:v>1.0503367003366999</c:v>
                </c:pt>
                <c:pt idx="4091">
                  <c:v>1.04825974025974</c:v>
                </c:pt>
                <c:pt idx="4092">
                  <c:v>1.0567397787397701</c:v>
                </c:pt>
                <c:pt idx="4093">
                  <c:v>1.04897065897065</c:v>
                </c:pt>
                <c:pt idx="4094">
                  <c:v>1.0582077922077899</c:v>
                </c:pt>
                <c:pt idx="4095">
                  <c:v>1.0526185666185599</c:v>
                </c:pt>
                <c:pt idx="4096">
                  <c:v>1.05356613756613</c:v>
                </c:pt>
                <c:pt idx="4097">
                  <c:v>1.05138624338624</c:v>
                </c:pt>
                <c:pt idx="4098">
                  <c:v>1.0537556517556499</c:v>
                </c:pt>
                <c:pt idx="4099">
                  <c:v>1.0570716690716599</c:v>
                </c:pt>
                <c:pt idx="4100">
                  <c:v>1.05536604136604</c:v>
                </c:pt>
                <c:pt idx="4101">
                  <c:v>1.0421885521885501</c:v>
                </c:pt>
                <c:pt idx="4102">
                  <c:v>1.0481654641654601</c:v>
                </c:pt>
                <c:pt idx="4103">
                  <c:v>1.0503415103415099</c:v>
                </c:pt>
                <c:pt idx="4104">
                  <c:v>1.06711399711399</c:v>
                </c:pt>
                <c:pt idx="4105">
                  <c:v>1.0658826358826301</c:v>
                </c:pt>
                <c:pt idx="4106">
                  <c:v>1.06711399711399</c:v>
                </c:pt>
                <c:pt idx="4107">
                  <c:v>1.0619980759980701</c:v>
                </c:pt>
                <c:pt idx="4108">
                  <c:v>1.0715670995670901</c:v>
                </c:pt>
                <c:pt idx="4109">
                  <c:v>1.0697671957671899</c:v>
                </c:pt>
                <c:pt idx="4110">
                  <c:v>1.0757354497354401</c:v>
                </c:pt>
                <c:pt idx="4111">
                  <c:v>1.0650293410293401</c:v>
                </c:pt>
                <c:pt idx="4112">
                  <c:v>1.0689139009138999</c:v>
                </c:pt>
                <c:pt idx="4113">
                  <c:v>1.07355651755651</c:v>
                </c:pt>
                <c:pt idx="4114">
                  <c:v>1.07052525252525</c:v>
                </c:pt>
                <c:pt idx="4115">
                  <c:v>1.0704300144300101</c:v>
                </c:pt>
                <c:pt idx="4116">
                  <c:v>1.0745983645983599</c:v>
                </c:pt>
                <c:pt idx="4117">
                  <c:v>1.06398749398749</c:v>
                </c:pt>
                <c:pt idx="4118">
                  <c:v>1.0625666185666101</c:v>
                </c:pt>
                <c:pt idx="4119">
                  <c:v>1.05868205868205</c:v>
                </c:pt>
                <c:pt idx="4120">
                  <c:v>1.06882732082732</c:v>
                </c:pt>
                <c:pt idx="4121">
                  <c:v>1.06540836940836</c:v>
                </c:pt>
                <c:pt idx="4122">
                  <c:v>1.05953439153439</c:v>
                </c:pt>
                <c:pt idx="4123">
                  <c:v>1.0596296296296199</c:v>
                </c:pt>
                <c:pt idx="4124">
                  <c:v>1.0689139009138999</c:v>
                </c:pt>
                <c:pt idx="4125">
                  <c:v>1.0751746031745999</c:v>
                </c:pt>
                <c:pt idx="4126">
                  <c:v>1.07497739297739</c:v>
                </c:pt>
                <c:pt idx="4127">
                  <c:v>1.0702405002405</c:v>
                </c:pt>
                <c:pt idx="4128">
                  <c:v>1.02068975468975</c:v>
                </c:pt>
                <c:pt idx="4129">
                  <c:v>1.04968157768157</c:v>
                </c:pt>
                <c:pt idx="4130">
                  <c:v>1.0202164502164499</c:v>
                </c:pt>
                <c:pt idx="4131">
                  <c:v>1.0194583934583901</c:v>
                </c:pt>
                <c:pt idx="4132">
                  <c:v>1.0396382876382799</c:v>
                </c:pt>
                <c:pt idx="4133">
                  <c:v>1.0317546897546801</c:v>
                </c:pt>
                <c:pt idx="4134">
                  <c:v>1.03213564213564</c:v>
                </c:pt>
                <c:pt idx="4135">
                  <c:v>1.0322308802308799</c:v>
                </c:pt>
                <c:pt idx="4136">
                  <c:v>1.05508417508417</c:v>
                </c:pt>
                <c:pt idx="4137">
                  <c:v>1.0680346320346299</c:v>
                </c:pt>
                <c:pt idx="4138">
                  <c:v>1.05670322270322</c:v>
                </c:pt>
                <c:pt idx="4139">
                  <c:v>1.0400394420394401</c:v>
                </c:pt>
                <c:pt idx="4140">
                  <c:v>1.05270322270322</c:v>
                </c:pt>
                <c:pt idx="4141">
                  <c:v>1.0628927368927299</c:v>
                </c:pt>
                <c:pt idx="4142">
                  <c:v>1.04422895622895</c:v>
                </c:pt>
                <c:pt idx="4143">
                  <c:v>1.05965464165464</c:v>
                </c:pt>
                <c:pt idx="4144">
                  <c:v>1.05470322270322</c:v>
                </c:pt>
                <c:pt idx="4145">
                  <c:v>1.04422895622895</c:v>
                </c:pt>
                <c:pt idx="4146">
                  <c:v>1.05327465127465</c:v>
                </c:pt>
                <c:pt idx="4147">
                  <c:v>1.05470322270322</c:v>
                </c:pt>
                <c:pt idx="4148">
                  <c:v>1.04765656565656</c:v>
                </c:pt>
                <c:pt idx="4149">
                  <c:v>1.0583213083212999</c:v>
                </c:pt>
                <c:pt idx="4150">
                  <c:v>1.0323261183261101</c:v>
                </c:pt>
                <c:pt idx="4151">
                  <c:v>1.03499182299182</c:v>
                </c:pt>
                <c:pt idx="4152">
                  <c:v>1.0283270803270801</c:v>
                </c:pt>
                <c:pt idx="4153">
                  <c:v>1.0293737373737299</c:v>
                </c:pt>
                <c:pt idx="4154">
                  <c:v>1.0223280423280401</c:v>
                </c:pt>
                <c:pt idx="4155">
                  <c:v>1.03499182299182</c:v>
                </c:pt>
                <c:pt idx="4156">
                  <c:v>1.04041943241943</c:v>
                </c:pt>
                <c:pt idx="4157">
                  <c:v>1.0366108706108701</c:v>
                </c:pt>
                <c:pt idx="4158">
                  <c:v>1.03756325156325</c:v>
                </c:pt>
                <c:pt idx="4159">
                  <c:v>1.04622799422799</c:v>
                </c:pt>
                <c:pt idx="4160">
                  <c:v>1.03937277537277</c:v>
                </c:pt>
                <c:pt idx="4161">
                  <c:v>1.03527753727753</c:v>
                </c:pt>
                <c:pt idx="4162">
                  <c:v>1.02984992784992</c:v>
                </c:pt>
                <c:pt idx="4163">
                  <c:v>1.02385088985088</c:v>
                </c:pt>
                <c:pt idx="4164">
                  <c:v>1.0239461279461199</c:v>
                </c:pt>
                <c:pt idx="4165">
                  <c:v>1.00928234728234</c:v>
                </c:pt>
                <c:pt idx="4166">
                  <c:v>0.99718903318903296</c:v>
                </c:pt>
                <c:pt idx="4167">
                  <c:v>0.98804810004809995</c:v>
                </c:pt>
                <c:pt idx="4168">
                  <c:v>0.98585762385762299</c:v>
                </c:pt>
                <c:pt idx="4169">
                  <c:v>1.0296594516594499</c:v>
                </c:pt>
                <c:pt idx="4170">
                  <c:v>1.03880134680134</c:v>
                </c:pt>
                <c:pt idx="4171">
                  <c:v>1.06040885040885</c:v>
                </c:pt>
                <c:pt idx="4172">
                  <c:v>1.06555844155844</c:v>
                </c:pt>
                <c:pt idx="4173">
                  <c:v>1.06079749879749</c:v>
                </c:pt>
                <c:pt idx="4174">
                  <c:v>1.06241654641654</c:v>
                </c:pt>
                <c:pt idx="4175">
                  <c:v>1.07850889850889</c:v>
                </c:pt>
                <c:pt idx="4176">
                  <c:v>1.0746041366041299</c:v>
                </c:pt>
                <c:pt idx="4177">
                  <c:v>1.0852698412698401</c:v>
                </c:pt>
                <c:pt idx="4178">
                  <c:v>1.0806031746031699</c:v>
                </c:pt>
                <c:pt idx="4179">
                  <c:v>1.0963155363155299</c:v>
                </c:pt>
                <c:pt idx="4180">
                  <c:v>1.1004098124098101</c:v>
                </c:pt>
                <c:pt idx="4181">
                  <c:v>1.1015526695526601</c:v>
                </c:pt>
                <c:pt idx="4182">
                  <c:v>1.10936123136123</c:v>
                </c:pt>
                <c:pt idx="4183">
                  <c:v>1.0994574314574299</c:v>
                </c:pt>
                <c:pt idx="4184">
                  <c:v>1.1035526695526601</c:v>
                </c:pt>
                <c:pt idx="4185">
                  <c:v>1.09850505050505</c:v>
                </c:pt>
                <c:pt idx="4186">
                  <c:v>1.09079268879268</c:v>
                </c:pt>
                <c:pt idx="4187">
                  <c:v>1.0918393458393401</c:v>
                </c:pt>
                <c:pt idx="4188">
                  <c:v>1.1044088504088501</c:v>
                </c:pt>
                <c:pt idx="4189">
                  <c:v>1.11107455507455</c:v>
                </c:pt>
                <c:pt idx="4190">
                  <c:v>1.1386887926887901</c:v>
                </c:pt>
                <c:pt idx="4191">
                  <c:v>1.14392592592592</c:v>
                </c:pt>
                <c:pt idx="4192">
                  <c:v>1.1568763828763799</c:v>
                </c:pt>
                <c:pt idx="4193">
                  <c:v>1.1544011544011501</c:v>
                </c:pt>
                <c:pt idx="4194">
                  <c:v>1.16877922077922</c:v>
                </c:pt>
                <c:pt idx="4195">
                  <c:v>1.1508773448773399</c:v>
                </c:pt>
                <c:pt idx="4196">
                  <c:v>1.15973352573352</c:v>
                </c:pt>
                <c:pt idx="4197">
                  <c:v>1.15550841750841</c:v>
                </c:pt>
                <c:pt idx="4198">
                  <c:v>1.16020202020202</c:v>
                </c:pt>
                <c:pt idx="4199">
                  <c:v>1.1685348725348701</c:v>
                </c:pt>
                <c:pt idx="4200">
                  <c:v>1.16250024050024</c:v>
                </c:pt>
                <c:pt idx="4201">
                  <c:v>1.15876479076479</c:v>
                </c:pt>
                <c:pt idx="4202">
                  <c:v>1.16192592592592</c:v>
                </c:pt>
                <c:pt idx="4203">
                  <c:v>1.1672900432900399</c:v>
                </c:pt>
                <c:pt idx="4204">
                  <c:v>1.1493785473785401</c:v>
                </c:pt>
                <c:pt idx="4205">
                  <c:v>1.14889947089947</c:v>
                </c:pt>
                <c:pt idx="4206">
                  <c:v>1.14104473304473</c:v>
                </c:pt>
                <c:pt idx="4207">
                  <c:v>1.1574237614237599</c:v>
                </c:pt>
                <c:pt idx="4208">
                  <c:v>1.1702587782587699</c:v>
                </c:pt>
                <c:pt idx="4209">
                  <c:v>1.1685348725348701</c:v>
                </c:pt>
                <c:pt idx="4210">
                  <c:v>1.1762934102934099</c:v>
                </c:pt>
                <c:pt idx="4211">
                  <c:v>1.1691101491101401</c:v>
                </c:pt>
                <c:pt idx="4212">
                  <c:v>1.1691101491101401</c:v>
                </c:pt>
                <c:pt idx="4213">
                  <c:v>1.1752400192400101</c:v>
                </c:pt>
                <c:pt idx="4214">
                  <c:v>1.1697797017797</c:v>
                </c:pt>
                <c:pt idx="4215">
                  <c:v>1.17476094276094</c:v>
                </c:pt>
                <c:pt idx="4216">
                  <c:v>1.1670986050986001</c:v>
                </c:pt>
                <c:pt idx="4217">
                  <c:v>1.17188744588744</c:v>
                </c:pt>
                <c:pt idx="4218">
                  <c:v>1.1638412698412599</c:v>
                </c:pt>
                <c:pt idx="4219">
                  <c:v>1.1717912457912401</c:v>
                </c:pt>
                <c:pt idx="4220">
                  <c:v>1.1661404521404499</c:v>
                </c:pt>
                <c:pt idx="4221">
                  <c:v>1.18002886002886</c:v>
                </c:pt>
                <c:pt idx="4222">
                  <c:v>1.1988985088985</c:v>
                </c:pt>
                <c:pt idx="4223">
                  <c:v>1.19659932659932</c:v>
                </c:pt>
                <c:pt idx="4224">
                  <c:v>1.19315151515151</c:v>
                </c:pt>
                <c:pt idx="4225">
                  <c:v>1.1795497835497799</c:v>
                </c:pt>
                <c:pt idx="4226">
                  <c:v>1.1793583453583401</c:v>
                </c:pt>
                <c:pt idx="4227">
                  <c:v>1.1802202982202901</c:v>
                </c:pt>
                <c:pt idx="4228">
                  <c:v>1.1816575276575201</c:v>
                </c:pt>
                <c:pt idx="4229">
                  <c:v>1.1966955266955199</c:v>
                </c:pt>
                <c:pt idx="4230">
                  <c:v>1.19276767676767</c:v>
                </c:pt>
                <c:pt idx="4231">
                  <c:v>1.19286387686387</c:v>
                </c:pt>
                <c:pt idx="4232">
                  <c:v>1.19573737373737</c:v>
                </c:pt>
                <c:pt idx="4233">
                  <c:v>1.20876382876382</c:v>
                </c:pt>
                <c:pt idx="4234">
                  <c:v>1.2174805194805101</c:v>
                </c:pt>
                <c:pt idx="4235">
                  <c:v>1.2295488215488199</c:v>
                </c:pt>
                <c:pt idx="4236">
                  <c:v>1.23845695045695</c:v>
                </c:pt>
                <c:pt idx="4237">
                  <c:v>1.25014237614237</c:v>
                </c:pt>
                <c:pt idx="4238">
                  <c:v>1.2482270322270299</c:v>
                </c:pt>
                <c:pt idx="4239">
                  <c:v>1.2517710437710401</c:v>
                </c:pt>
                <c:pt idx="4240">
                  <c:v>1.2651803751803701</c:v>
                </c:pt>
                <c:pt idx="4241">
                  <c:v>1.2631688311688301</c:v>
                </c:pt>
                <c:pt idx="4242">
                  <c:v>1.26470129870129</c:v>
                </c:pt>
                <c:pt idx="4243">
                  <c:v>1.26757479557479</c:v>
                </c:pt>
                <c:pt idx="4244">
                  <c:v>1.2711188071188</c:v>
                </c:pt>
                <c:pt idx="4245">
                  <c:v>1.26498893698893</c:v>
                </c:pt>
                <c:pt idx="4246">
                  <c:v>1.29669264069264</c:v>
                </c:pt>
                <c:pt idx="4247">
                  <c:v>1.2822299182299099</c:v>
                </c:pt>
                <c:pt idx="4248">
                  <c:v>1.28366618566618</c:v>
                </c:pt>
                <c:pt idx="4249">
                  <c:v>1.2768658008658</c:v>
                </c:pt>
                <c:pt idx="4250">
                  <c:v>1.2700654160654099</c:v>
                </c:pt>
                <c:pt idx="4251">
                  <c:v>1.26585088985088</c:v>
                </c:pt>
                <c:pt idx="4252">
                  <c:v>1.26872438672438</c:v>
                </c:pt>
                <c:pt idx="4253">
                  <c:v>1.27667436267436</c:v>
                </c:pt>
                <c:pt idx="4254">
                  <c:v>1.27782395382395</c:v>
                </c:pt>
                <c:pt idx="4255">
                  <c:v>1.26910726310726</c:v>
                </c:pt>
                <c:pt idx="4256">
                  <c:v>1.2887426647426601</c:v>
                </c:pt>
                <c:pt idx="4257">
                  <c:v>1.28424146224146</c:v>
                </c:pt>
                <c:pt idx="4258">
                  <c:v>1.2802308802308799</c:v>
                </c:pt>
                <c:pt idx="4259">
                  <c:v>1.2777296777296701</c:v>
                </c:pt>
                <c:pt idx="4260">
                  <c:v>1.2484848484848401</c:v>
                </c:pt>
                <c:pt idx="4261">
                  <c:v>1.2537758537758501</c:v>
                </c:pt>
                <c:pt idx="4262">
                  <c:v>1.2513708513708499</c:v>
                </c:pt>
                <c:pt idx="4263">
                  <c:v>1.24973544973545</c:v>
                </c:pt>
                <c:pt idx="4264">
                  <c:v>1.24742664742664</c:v>
                </c:pt>
                <c:pt idx="4265">
                  <c:v>1.2637806637806599</c:v>
                </c:pt>
                <c:pt idx="4266">
                  <c:v>1.2658970658970601</c:v>
                </c:pt>
                <c:pt idx="4267">
                  <c:v>1.27311207311207</c:v>
                </c:pt>
                <c:pt idx="4268">
                  <c:v>1.26782106782106</c:v>
                </c:pt>
                <c:pt idx="4269">
                  <c:v>1.26387686387686</c:v>
                </c:pt>
                <c:pt idx="4270">
                  <c:v>1.2653198653198601</c:v>
                </c:pt>
                <c:pt idx="4271">
                  <c:v>1.25858585858585</c:v>
                </c:pt>
                <c:pt idx="4272">
                  <c:v>1.2649350649350599</c:v>
                </c:pt>
                <c:pt idx="4273">
                  <c:v>1.2626262626262601</c:v>
                </c:pt>
                <c:pt idx="4274">
                  <c:v>1.26397306397306</c:v>
                </c:pt>
                <c:pt idx="4275">
                  <c:v>1.26127946127946</c:v>
                </c:pt>
                <c:pt idx="4276">
                  <c:v>1.2513708513708499</c:v>
                </c:pt>
                <c:pt idx="4277">
                  <c:v>1.23674843674843</c:v>
                </c:pt>
                <c:pt idx="4278">
                  <c:v>1.25656565656565</c:v>
                </c:pt>
                <c:pt idx="4279">
                  <c:v>1.24983164983165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7F-4247-9266-D61D9B6DDA0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Return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Sheet1!$A$2:$A$4281</c:f>
              <c:numCache>
                <c:formatCode>m/d/yyyy</c:formatCode>
                <c:ptCount val="4280"/>
                <c:pt idx="0">
                  <c:v>36635</c:v>
                </c:pt>
                <c:pt idx="1">
                  <c:v>36636</c:v>
                </c:pt>
                <c:pt idx="2">
                  <c:v>36640</c:v>
                </c:pt>
                <c:pt idx="3">
                  <c:v>36641</c:v>
                </c:pt>
                <c:pt idx="4">
                  <c:v>36642</c:v>
                </c:pt>
                <c:pt idx="5">
                  <c:v>36643</c:v>
                </c:pt>
                <c:pt idx="6">
                  <c:v>36644</c:v>
                </c:pt>
                <c:pt idx="7">
                  <c:v>36647</c:v>
                </c:pt>
                <c:pt idx="8">
                  <c:v>36648</c:v>
                </c:pt>
                <c:pt idx="9">
                  <c:v>36649</c:v>
                </c:pt>
                <c:pt idx="10">
                  <c:v>36650</c:v>
                </c:pt>
                <c:pt idx="11">
                  <c:v>36651</c:v>
                </c:pt>
                <c:pt idx="12">
                  <c:v>36654</c:v>
                </c:pt>
                <c:pt idx="13">
                  <c:v>36655</c:v>
                </c:pt>
                <c:pt idx="14">
                  <c:v>36656</c:v>
                </c:pt>
                <c:pt idx="15">
                  <c:v>36657</c:v>
                </c:pt>
                <c:pt idx="16">
                  <c:v>36658</c:v>
                </c:pt>
                <c:pt idx="17">
                  <c:v>36661</c:v>
                </c:pt>
                <c:pt idx="18">
                  <c:v>36662</c:v>
                </c:pt>
                <c:pt idx="19">
                  <c:v>36663</c:v>
                </c:pt>
                <c:pt idx="20">
                  <c:v>36664</c:v>
                </c:pt>
                <c:pt idx="21">
                  <c:v>36665</c:v>
                </c:pt>
                <c:pt idx="22">
                  <c:v>36668</c:v>
                </c:pt>
                <c:pt idx="23">
                  <c:v>36669</c:v>
                </c:pt>
                <c:pt idx="24">
                  <c:v>36670</c:v>
                </c:pt>
                <c:pt idx="25">
                  <c:v>36671</c:v>
                </c:pt>
                <c:pt idx="26">
                  <c:v>36672</c:v>
                </c:pt>
                <c:pt idx="27">
                  <c:v>36676</c:v>
                </c:pt>
                <c:pt idx="28">
                  <c:v>36677</c:v>
                </c:pt>
                <c:pt idx="29">
                  <c:v>36678</c:v>
                </c:pt>
                <c:pt idx="30">
                  <c:v>36679</c:v>
                </c:pt>
                <c:pt idx="31">
                  <c:v>36682</c:v>
                </c:pt>
                <c:pt idx="32">
                  <c:v>36683</c:v>
                </c:pt>
                <c:pt idx="33">
                  <c:v>36684</c:v>
                </c:pt>
                <c:pt idx="34">
                  <c:v>36685</c:v>
                </c:pt>
                <c:pt idx="35">
                  <c:v>36686</c:v>
                </c:pt>
                <c:pt idx="36">
                  <c:v>36689</c:v>
                </c:pt>
                <c:pt idx="37">
                  <c:v>36690</c:v>
                </c:pt>
                <c:pt idx="38">
                  <c:v>36691</c:v>
                </c:pt>
                <c:pt idx="39">
                  <c:v>36692</c:v>
                </c:pt>
                <c:pt idx="40">
                  <c:v>36693</c:v>
                </c:pt>
                <c:pt idx="41">
                  <c:v>36696</c:v>
                </c:pt>
                <c:pt idx="42">
                  <c:v>36697</c:v>
                </c:pt>
                <c:pt idx="43">
                  <c:v>36698</c:v>
                </c:pt>
                <c:pt idx="44">
                  <c:v>36699</c:v>
                </c:pt>
                <c:pt idx="45">
                  <c:v>36700</c:v>
                </c:pt>
                <c:pt idx="46">
                  <c:v>36703</c:v>
                </c:pt>
                <c:pt idx="47">
                  <c:v>36704</c:v>
                </c:pt>
                <c:pt idx="48">
                  <c:v>36705</c:v>
                </c:pt>
                <c:pt idx="49">
                  <c:v>36706</c:v>
                </c:pt>
                <c:pt idx="50">
                  <c:v>36707</c:v>
                </c:pt>
                <c:pt idx="51">
                  <c:v>36710</c:v>
                </c:pt>
                <c:pt idx="52">
                  <c:v>36712</c:v>
                </c:pt>
                <c:pt idx="53">
                  <c:v>36713</c:v>
                </c:pt>
                <c:pt idx="54">
                  <c:v>36714</c:v>
                </c:pt>
                <c:pt idx="55">
                  <c:v>36717</c:v>
                </c:pt>
                <c:pt idx="56">
                  <c:v>36718</c:v>
                </c:pt>
                <c:pt idx="57">
                  <c:v>36719</c:v>
                </c:pt>
                <c:pt idx="58">
                  <c:v>36720</c:v>
                </c:pt>
                <c:pt idx="59">
                  <c:v>36721</c:v>
                </c:pt>
                <c:pt idx="60">
                  <c:v>36724</c:v>
                </c:pt>
                <c:pt idx="61">
                  <c:v>36725</c:v>
                </c:pt>
                <c:pt idx="62">
                  <c:v>36726</c:v>
                </c:pt>
                <c:pt idx="63">
                  <c:v>36727</c:v>
                </c:pt>
                <c:pt idx="64">
                  <c:v>36728</c:v>
                </c:pt>
                <c:pt idx="65">
                  <c:v>36731</c:v>
                </c:pt>
                <c:pt idx="66">
                  <c:v>36732</c:v>
                </c:pt>
                <c:pt idx="67">
                  <c:v>36733</c:v>
                </c:pt>
                <c:pt idx="68">
                  <c:v>36734</c:v>
                </c:pt>
                <c:pt idx="69">
                  <c:v>36735</c:v>
                </c:pt>
                <c:pt idx="70">
                  <c:v>36738</c:v>
                </c:pt>
                <c:pt idx="71">
                  <c:v>36739</c:v>
                </c:pt>
                <c:pt idx="72">
                  <c:v>36740</c:v>
                </c:pt>
                <c:pt idx="73">
                  <c:v>36741</c:v>
                </c:pt>
                <c:pt idx="74">
                  <c:v>36742</c:v>
                </c:pt>
                <c:pt idx="75">
                  <c:v>36745</c:v>
                </c:pt>
                <c:pt idx="76">
                  <c:v>36746</c:v>
                </c:pt>
                <c:pt idx="77">
                  <c:v>36747</c:v>
                </c:pt>
                <c:pt idx="78">
                  <c:v>36748</c:v>
                </c:pt>
                <c:pt idx="79">
                  <c:v>36749</c:v>
                </c:pt>
                <c:pt idx="80">
                  <c:v>36752</c:v>
                </c:pt>
                <c:pt idx="81">
                  <c:v>36753</c:v>
                </c:pt>
                <c:pt idx="82">
                  <c:v>36754</c:v>
                </c:pt>
                <c:pt idx="83">
                  <c:v>36755</c:v>
                </c:pt>
                <c:pt idx="84">
                  <c:v>36756</c:v>
                </c:pt>
                <c:pt idx="85">
                  <c:v>36759</c:v>
                </c:pt>
                <c:pt idx="86">
                  <c:v>36760</c:v>
                </c:pt>
                <c:pt idx="87">
                  <c:v>36761</c:v>
                </c:pt>
                <c:pt idx="88">
                  <c:v>36762</c:v>
                </c:pt>
                <c:pt idx="89">
                  <c:v>36763</c:v>
                </c:pt>
                <c:pt idx="90">
                  <c:v>36766</c:v>
                </c:pt>
                <c:pt idx="91">
                  <c:v>36767</c:v>
                </c:pt>
                <c:pt idx="92">
                  <c:v>36768</c:v>
                </c:pt>
                <c:pt idx="93">
                  <c:v>36769</c:v>
                </c:pt>
                <c:pt idx="94">
                  <c:v>36770</c:v>
                </c:pt>
                <c:pt idx="95">
                  <c:v>36774</c:v>
                </c:pt>
                <c:pt idx="96">
                  <c:v>36775</c:v>
                </c:pt>
                <c:pt idx="97">
                  <c:v>36776</c:v>
                </c:pt>
                <c:pt idx="98">
                  <c:v>36777</c:v>
                </c:pt>
                <c:pt idx="99">
                  <c:v>36780</c:v>
                </c:pt>
                <c:pt idx="100">
                  <c:v>36781</c:v>
                </c:pt>
                <c:pt idx="101">
                  <c:v>36782</c:v>
                </c:pt>
                <c:pt idx="102">
                  <c:v>36783</c:v>
                </c:pt>
                <c:pt idx="103">
                  <c:v>36784</c:v>
                </c:pt>
                <c:pt idx="104">
                  <c:v>36787</c:v>
                </c:pt>
                <c:pt idx="105">
                  <c:v>36788</c:v>
                </c:pt>
                <c:pt idx="106">
                  <c:v>36789</c:v>
                </c:pt>
                <c:pt idx="107">
                  <c:v>36790</c:v>
                </c:pt>
                <c:pt idx="108">
                  <c:v>36791</c:v>
                </c:pt>
                <c:pt idx="109">
                  <c:v>36794</c:v>
                </c:pt>
                <c:pt idx="110">
                  <c:v>36795</c:v>
                </c:pt>
                <c:pt idx="111">
                  <c:v>36796</c:v>
                </c:pt>
                <c:pt idx="112">
                  <c:v>36797</c:v>
                </c:pt>
                <c:pt idx="113">
                  <c:v>36798</c:v>
                </c:pt>
                <c:pt idx="114">
                  <c:v>36801</c:v>
                </c:pt>
                <c:pt idx="115">
                  <c:v>36802</c:v>
                </c:pt>
                <c:pt idx="116">
                  <c:v>36803</c:v>
                </c:pt>
                <c:pt idx="117">
                  <c:v>36804</c:v>
                </c:pt>
                <c:pt idx="118">
                  <c:v>36805</c:v>
                </c:pt>
                <c:pt idx="119">
                  <c:v>36808</c:v>
                </c:pt>
                <c:pt idx="120">
                  <c:v>36809</c:v>
                </c:pt>
                <c:pt idx="121">
                  <c:v>36810</c:v>
                </c:pt>
                <c:pt idx="122">
                  <c:v>36811</c:v>
                </c:pt>
                <c:pt idx="123">
                  <c:v>36812</c:v>
                </c:pt>
                <c:pt idx="124">
                  <c:v>36815</c:v>
                </c:pt>
                <c:pt idx="125">
                  <c:v>36816</c:v>
                </c:pt>
                <c:pt idx="126">
                  <c:v>36817</c:v>
                </c:pt>
                <c:pt idx="127">
                  <c:v>36818</c:v>
                </c:pt>
                <c:pt idx="128">
                  <c:v>36819</c:v>
                </c:pt>
                <c:pt idx="129">
                  <c:v>36822</c:v>
                </c:pt>
                <c:pt idx="130">
                  <c:v>36823</c:v>
                </c:pt>
                <c:pt idx="131">
                  <c:v>36824</c:v>
                </c:pt>
                <c:pt idx="132">
                  <c:v>36825</c:v>
                </c:pt>
                <c:pt idx="133">
                  <c:v>36826</c:v>
                </c:pt>
                <c:pt idx="134">
                  <c:v>36829</c:v>
                </c:pt>
                <c:pt idx="135">
                  <c:v>36830</c:v>
                </c:pt>
                <c:pt idx="136">
                  <c:v>36831</c:v>
                </c:pt>
                <c:pt idx="137">
                  <c:v>36832</c:v>
                </c:pt>
                <c:pt idx="138">
                  <c:v>36833</c:v>
                </c:pt>
                <c:pt idx="139">
                  <c:v>36836</c:v>
                </c:pt>
                <c:pt idx="140">
                  <c:v>36837</c:v>
                </c:pt>
                <c:pt idx="141">
                  <c:v>36838</c:v>
                </c:pt>
                <c:pt idx="142">
                  <c:v>36839</c:v>
                </c:pt>
                <c:pt idx="143">
                  <c:v>36840</c:v>
                </c:pt>
                <c:pt idx="144">
                  <c:v>36843</c:v>
                </c:pt>
                <c:pt idx="145">
                  <c:v>36844</c:v>
                </c:pt>
                <c:pt idx="146">
                  <c:v>36845</c:v>
                </c:pt>
                <c:pt idx="147">
                  <c:v>36846</c:v>
                </c:pt>
                <c:pt idx="148">
                  <c:v>36847</c:v>
                </c:pt>
                <c:pt idx="149">
                  <c:v>36850</c:v>
                </c:pt>
                <c:pt idx="150">
                  <c:v>36851</c:v>
                </c:pt>
                <c:pt idx="151">
                  <c:v>36852</c:v>
                </c:pt>
                <c:pt idx="152">
                  <c:v>36854</c:v>
                </c:pt>
                <c:pt idx="153">
                  <c:v>36857</c:v>
                </c:pt>
                <c:pt idx="154">
                  <c:v>36858</c:v>
                </c:pt>
                <c:pt idx="155">
                  <c:v>36859</c:v>
                </c:pt>
                <c:pt idx="156">
                  <c:v>36860</c:v>
                </c:pt>
                <c:pt idx="157">
                  <c:v>36861</c:v>
                </c:pt>
                <c:pt idx="158">
                  <c:v>36864</c:v>
                </c:pt>
                <c:pt idx="159">
                  <c:v>36865</c:v>
                </c:pt>
                <c:pt idx="160">
                  <c:v>36866</c:v>
                </c:pt>
                <c:pt idx="161">
                  <c:v>36867</c:v>
                </c:pt>
                <c:pt idx="162">
                  <c:v>36868</c:v>
                </c:pt>
                <c:pt idx="163">
                  <c:v>36871</c:v>
                </c:pt>
                <c:pt idx="164">
                  <c:v>36872</c:v>
                </c:pt>
                <c:pt idx="165">
                  <c:v>36873</c:v>
                </c:pt>
                <c:pt idx="166">
                  <c:v>36874</c:v>
                </c:pt>
                <c:pt idx="167">
                  <c:v>36875</c:v>
                </c:pt>
                <c:pt idx="168">
                  <c:v>36878</c:v>
                </c:pt>
                <c:pt idx="169">
                  <c:v>36879</c:v>
                </c:pt>
                <c:pt idx="170">
                  <c:v>36880</c:v>
                </c:pt>
                <c:pt idx="171">
                  <c:v>36881</c:v>
                </c:pt>
                <c:pt idx="172">
                  <c:v>36882</c:v>
                </c:pt>
                <c:pt idx="173">
                  <c:v>36886</c:v>
                </c:pt>
                <c:pt idx="174">
                  <c:v>36887</c:v>
                </c:pt>
                <c:pt idx="175">
                  <c:v>36888</c:v>
                </c:pt>
                <c:pt idx="176">
                  <c:v>36889</c:v>
                </c:pt>
                <c:pt idx="177">
                  <c:v>36893</c:v>
                </c:pt>
                <c:pt idx="178">
                  <c:v>36894</c:v>
                </c:pt>
                <c:pt idx="179">
                  <c:v>36895</c:v>
                </c:pt>
                <c:pt idx="180">
                  <c:v>36896</c:v>
                </c:pt>
                <c:pt idx="181">
                  <c:v>36899</c:v>
                </c:pt>
                <c:pt idx="182">
                  <c:v>36900</c:v>
                </c:pt>
                <c:pt idx="183">
                  <c:v>36901</c:v>
                </c:pt>
                <c:pt idx="184">
                  <c:v>36902</c:v>
                </c:pt>
                <c:pt idx="185">
                  <c:v>36903</c:v>
                </c:pt>
                <c:pt idx="186">
                  <c:v>36907</c:v>
                </c:pt>
                <c:pt idx="187">
                  <c:v>36908</c:v>
                </c:pt>
                <c:pt idx="188">
                  <c:v>36909</c:v>
                </c:pt>
                <c:pt idx="189">
                  <c:v>36910</c:v>
                </c:pt>
                <c:pt idx="190">
                  <c:v>36913</c:v>
                </c:pt>
                <c:pt idx="191">
                  <c:v>36914</c:v>
                </c:pt>
                <c:pt idx="192">
                  <c:v>36915</c:v>
                </c:pt>
                <c:pt idx="193">
                  <c:v>36916</c:v>
                </c:pt>
                <c:pt idx="194">
                  <c:v>36917</c:v>
                </c:pt>
                <c:pt idx="195">
                  <c:v>36920</c:v>
                </c:pt>
                <c:pt idx="196">
                  <c:v>36921</c:v>
                </c:pt>
                <c:pt idx="197">
                  <c:v>36922</c:v>
                </c:pt>
                <c:pt idx="198">
                  <c:v>36923</c:v>
                </c:pt>
                <c:pt idx="199">
                  <c:v>36924</c:v>
                </c:pt>
                <c:pt idx="200">
                  <c:v>36927</c:v>
                </c:pt>
                <c:pt idx="201">
                  <c:v>36928</c:v>
                </c:pt>
                <c:pt idx="202">
                  <c:v>36929</c:v>
                </c:pt>
                <c:pt idx="203">
                  <c:v>36930</c:v>
                </c:pt>
                <c:pt idx="204">
                  <c:v>36931</c:v>
                </c:pt>
                <c:pt idx="205">
                  <c:v>36934</c:v>
                </c:pt>
                <c:pt idx="206">
                  <c:v>36935</c:v>
                </c:pt>
                <c:pt idx="207">
                  <c:v>36936</c:v>
                </c:pt>
                <c:pt idx="208">
                  <c:v>36937</c:v>
                </c:pt>
                <c:pt idx="209">
                  <c:v>36938</c:v>
                </c:pt>
                <c:pt idx="210">
                  <c:v>36942</c:v>
                </c:pt>
                <c:pt idx="211">
                  <c:v>36943</c:v>
                </c:pt>
                <c:pt idx="212">
                  <c:v>36944</c:v>
                </c:pt>
                <c:pt idx="213">
                  <c:v>36945</c:v>
                </c:pt>
                <c:pt idx="214">
                  <c:v>36948</c:v>
                </c:pt>
                <c:pt idx="215">
                  <c:v>36949</c:v>
                </c:pt>
                <c:pt idx="216">
                  <c:v>36950</c:v>
                </c:pt>
                <c:pt idx="217">
                  <c:v>36951</c:v>
                </c:pt>
                <c:pt idx="218">
                  <c:v>36952</c:v>
                </c:pt>
                <c:pt idx="219">
                  <c:v>36955</c:v>
                </c:pt>
                <c:pt idx="220">
                  <c:v>36956</c:v>
                </c:pt>
                <c:pt idx="221">
                  <c:v>36957</c:v>
                </c:pt>
                <c:pt idx="222">
                  <c:v>36958</c:v>
                </c:pt>
                <c:pt idx="223">
                  <c:v>36959</c:v>
                </c:pt>
                <c:pt idx="224">
                  <c:v>36962</c:v>
                </c:pt>
                <c:pt idx="225">
                  <c:v>36963</c:v>
                </c:pt>
                <c:pt idx="226">
                  <c:v>36964</c:v>
                </c:pt>
                <c:pt idx="227">
                  <c:v>36965</c:v>
                </c:pt>
                <c:pt idx="228">
                  <c:v>36966</c:v>
                </c:pt>
                <c:pt idx="229">
                  <c:v>36969</c:v>
                </c:pt>
                <c:pt idx="230">
                  <c:v>36970</c:v>
                </c:pt>
                <c:pt idx="231">
                  <c:v>36971</c:v>
                </c:pt>
                <c:pt idx="232">
                  <c:v>36972</c:v>
                </c:pt>
                <c:pt idx="233">
                  <c:v>36973</c:v>
                </c:pt>
                <c:pt idx="234">
                  <c:v>36976</c:v>
                </c:pt>
                <c:pt idx="235">
                  <c:v>36977</c:v>
                </c:pt>
                <c:pt idx="236">
                  <c:v>36978</c:v>
                </c:pt>
                <c:pt idx="237">
                  <c:v>36979</c:v>
                </c:pt>
                <c:pt idx="238">
                  <c:v>36980</c:v>
                </c:pt>
                <c:pt idx="239">
                  <c:v>36983</c:v>
                </c:pt>
                <c:pt idx="240">
                  <c:v>36984</c:v>
                </c:pt>
                <c:pt idx="241">
                  <c:v>36985</c:v>
                </c:pt>
                <c:pt idx="242">
                  <c:v>36986</c:v>
                </c:pt>
                <c:pt idx="243">
                  <c:v>36987</c:v>
                </c:pt>
                <c:pt idx="244">
                  <c:v>36990</c:v>
                </c:pt>
                <c:pt idx="245">
                  <c:v>36991</c:v>
                </c:pt>
                <c:pt idx="246">
                  <c:v>36992</c:v>
                </c:pt>
                <c:pt idx="247">
                  <c:v>36993</c:v>
                </c:pt>
                <c:pt idx="248">
                  <c:v>36994</c:v>
                </c:pt>
                <c:pt idx="249">
                  <c:v>36997</c:v>
                </c:pt>
                <c:pt idx="250">
                  <c:v>36998</c:v>
                </c:pt>
                <c:pt idx="251">
                  <c:v>36999</c:v>
                </c:pt>
                <c:pt idx="252">
                  <c:v>37000</c:v>
                </c:pt>
                <c:pt idx="253">
                  <c:v>37001</c:v>
                </c:pt>
                <c:pt idx="254">
                  <c:v>37004</c:v>
                </c:pt>
                <c:pt idx="255">
                  <c:v>37005</c:v>
                </c:pt>
                <c:pt idx="256">
                  <c:v>37006</c:v>
                </c:pt>
                <c:pt idx="257">
                  <c:v>37007</c:v>
                </c:pt>
                <c:pt idx="258">
                  <c:v>37008</c:v>
                </c:pt>
                <c:pt idx="259">
                  <c:v>37011</c:v>
                </c:pt>
                <c:pt idx="260">
                  <c:v>37012</c:v>
                </c:pt>
                <c:pt idx="261">
                  <c:v>37013</c:v>
                </c:pt>
                <c:pt idx="262">
                  <c:v>37014</c:v>
                </c:pt>
                <c:pt idx="263">
                  <c:v>37015</c:v>
                </c:pt>
                <c:pt idx="264">
                  <c:v>37018</c:v>
                </c:pt>
                <c:pt idx="265">
                  <c:v>37019</c:v>
                </c:pt>
                <c:pt idx="266">
                  <c:v>37020</c:v>
                </c:pt>
                <c:pt idx="267">
                  <c:v>37021</c:v>
                </c:pt>
                <c:pt idx="268">
                  <c:v>37022</c:v>
                </c:pt>
                <c:pt idx="269">
                  <c:v>37025</c:v>
                </c:pt>
                <c:pt idx="270">
                  <c:v>37026</c:v>
                </c:pt>
                <c:pt idx="271">
                  <c:v>37027</c:v>
                </c:pt>
                <c:pt idx="272">
                  <c:v>37028</c:v>
                </c:pt>
                <c:pt idx="273">
                  <c:v>37029</c:v>
                </c:pt>
                <c:pt idx="274">
                  <c:v>37032</c:v>
                </c:pt>
                <c:pt idx="275">
                  <c:v>37033</c:v>
                </c:pt>
                <c:pt idx="276">
                  <c:v>37034</c:v>
                </c:pt>
                <c:pt idx="277">
                  <c:v>37035</c:v>
                </c:pt>
                <c:pt idx="278">
                  <c:v>37036</c:v>
                </c:pt>
                <c:pt idx="279">
                  <c:v>37040</c:v>
                </c:pt>
                <c:pt idx="280">
                  <c:v>37041</c:v>
                </c:pt>
                <c:pt idx="281">
                  <c:v>37042</c:v>
                </c:pt>
                <c:pt idx="282">
                  <c:v>37043</c:v>
                </c:pt>
                <c:pt idx="283">
                  <c:v>37046</c:v>
                </c:pt>
                <c:pt idx="284">
                  <c:v>37047</c:v>
                </c:pt>
                <c:pt idx="285">
                  <c:v>37048</c:v>
                </c:pt>
                <c:pt idx="286">
                  <c:v>37049</c:v>
                </c:pt>
                <c:pt idx="287">
                  <c:v>37050</c:v>
                </c:pt>
                <c:pt idx="288">
                  <c:v>37053</c:v>
                </c:pt>
                <c:pt idx="289">
                  <c:v>37054</c:v>
                </c:pt>
                <c:pt idx="290">
                  <c:v>37055</c:v>
                </c:pt>
                <c:pt idx="291">
                  <c:v>37056</c:v>
                </c:pt>
                <c:pt idx="292">
                  <c:v>37057</c:v>
                </c:pt>
                <c:pt idx="293">
                  <c:v>37060</c:v>
                </c:pt>
                <c:pt idx="294">
                  <c:v>37061</c:v>
                </c:pt>
                <c:pt idx="295">
                  <c:v>37062</c:v>
                </c:pt>
                <c:pt idx="296">
                  <c:v>37063</c:v>
                </c:pt>
                <c:pt idx="297">
                  <c:v>37064</c:v>
                </c:pt>
                <c:pt idx="298">
                  <c:v>37067</c:v>
                </c:pt>
                <c:pt idx="299">
                  <c:v>37068</c:v>
                </c:pt>
                <c:pt idx="300">
                  <c:v>37069</c:v>
                </c:pt>
                <c:pt idx="301">
                  <c:v>37070</c:v>
                </c:pt>
                <c:pt idx="302">
                  <c:v>37071</c:v>
                </c:pt>
                <c:pt idx="303">
                  <c:v>37074</c:v>
                </c:pt>
                <c:pt idx="304">
                  <c:v>37075</c:v>
                </c:pt>
                <c:pt idx="305">
                  <c:v>37077</c:v>
                </c:pt>
                <c:pt idx="306">
                  <c:v>37078</c:v>
                </c:pt>
                <c:pt idx="307">
                  <c:v>37081</c:v>
                </c:pt>
                <c:pt idx="308">
                  <c:v>37082</c:v>
                </c:pt>
                <c:pt idx="309">
                  <c:v>37083</c:v>
                </c:pt>
                <c:pt idx="310">
                  <c:v>37084</c:v>
                </c:pt>
                <c:pt idx="311">
                  <c:v>37085</c:v>
                </c:pt>
                <c:pt idx="312">
                  <c:v>37088</c:v>
                </c:pt>
                <c:pt idx="313">
                  <c:v>37089</c:v>
                </c:pt>
                <c:pt idx="314">
                  <c:v>37090</c:v>
                </c:pt>
                <c:pt idx="315">
                  <c:v>37091</c:v>
                </c:pt>
                <c:pt idx="316">
                  <c:v>37092</c:v>
                </c:pt>
                <c:pt idx="317">
                  <c:v>37095</c:v>
                </c:pt>
                <c:pt idx="318">
                  <c:v>37096</c:v>
                </c:pt>
                <c:pt idx="319">
                  <c:v>37097</c:v>
                </c:pt>
                <c:pt idx="320">
                  <c:v>37098</c:v>
                </c:pt>
                <c:pt idx="321">
                  <c:v>37099</c:v>
                </c:pt>
                <c:pt idx="322">
                  <c:v>37102</c:v>
                </c:pt>
                <c:pt idx="323">
                  <c:v>37103</c:v>
                </c:pt>
                <c:pt idx="324">
                  <c:v>37104</c:v>
                </c:pt>
                <c:pt idx="325">
                  <c:v>37105</c:v>
                </c:pt>
                <c:pt idx="326">
                  <c:v>37106</c:v>
                </c:pt>
                <c:pt idx="327">
                  <c:v>37109</c:v>
                </c:pt>
                <c:pt idx="328">
                  <c:v>37110</c:v>
                </c:pt>
                <c:pt idx="329">
                  <c:v>37111</c:v>
                </c:pt>
                <c:pt idx="330">
                  <c:v>37112</c:v>
                </c:pt>
                <c:pt idx="331">
                  <c:v>37113</c:v>
                </c:pt>
                <c:pt idx="332">
                  <c:v>37116</c:v>
                </c:pt>
                <c:pt idx="333">
                  <c:v>37117</c:v>
                </c:pt>
                <c:pt idx="334">
                  <c:v>37118</c:v>
                </c:pt>
                <c:pt idx="335">
                  <c:v>37119</c:v>
                </c:pt>
                <c:pt idx="336">
                  <c:v>37120</c:v>
                </c:pt>
                <c:pt idx="337">
                  <c:v>37123</c:v>
                </c:pt>
                <c:pt idx="338">
                  <c:v>37124</c:v>
                </c:pt>
                <c:pt idx="339">
                  <c:v>37125</c:v>
                </c:pt>
                <c:pt idx="340">
                  <c:v>37126</c:v>
                </c:pt>
                <c:pt idx="341">
                  <c:v>37127</c:v>
                </c:pt>
                <c:pt idx="342">
                  <c:v>37130</c:v>
                </c:pt>
                <c:pt idx="343">
                  <c:v>37131</c:v>
                </c:pt>
                <c:pt idx="344">
                  <c:v>37132</c:v>
                </c:pt>
                <c:pt idx="345">
                  <c:v>37133</c:v>
                </c:pt>
                <c:pt idx="346">
                  <c:v>37134</c:v>
                </c:pt>
                <c:pt idx="347">
                  <c:v>37138</c:v>
                </c:pt>
                <c:pt idx="348">
                  <c:v>37139</c:v>
                </c:pt>
                <c:pt idx="349">
                  <c:v>37140</c:v>
                </c:pt>
                <c:pt idx="350">
                  <c:v>37141</c:v>
                </c:pt>
                <c:pt idx="351">
                  <c:v>37144</c:v>
                </c:pt>
                <c:pt idx="352">
                  <c:v>37151</c:v>
                </c:pt>
                <c:pt idx="353">
                  <c:v>37152</c:v>
                </c:pt>
                <c:pt idx="354">
                  <c:v>37153</c:v>
                </c:pt>
                <c:pt idx="355">
                  <c:v>37154</c:v>
                </c:pt>
                <c:pt idx="356">
                  <c:v>37155</c:v>
                </c:pt>
                <c:pt idx="357">
                  <c:v>37158</c:v>
                </c:pt>
                <c:pt idx="358">
                  <c:v>37159</c:v>
                </c:pt>
                <c:pt idx="359">
                  <c:v>37160</c:v>
                </c:pt>
                <c:pt idx="360">
                  <c:v>37161</c:v>
                </c:pt>
                <c:pt idx="361">
                  <c:v>37162</c:v>
                </c:pt>
                <c:pt idx="362">
                  <c:v>37165</c:v>
                </c:pt>
                <c:pt idx="363">
                  <c:v>37166</c:v>
                </c:pt>
                <c:pt idx="364">
                  <c:v>37167</c:v>
                </c:pt>
                <c:pt idx="365">
                  <c:v>37168</c:v>
                </c:pt>
                <c:pt idx="366">
                  <c:v>37169</c:v>
                </c:pt>
                <c:pt idx="367">
                  <c:v>37172</c:v>
                </c:pt>
                <c:pt idx="368">
                  <c:v>37173</c:v>
                </c:pt>
                <c:pt idx="369">
                  <c:v>37174</c:v>
                </c:pt>
                <c:pt idx="370">
                  <c:v>37175</c:v>
                </c:pt>
                <c:pt idx="371">
                  <c:v>37176</c:v>
                </c:pt>
                <c:pt idx="372">
                  <c:v>37179</c:v>
                </c:pt>
                <c:pt idx="373">
                  <c:v>37180</c:v>
                </c:pt>
                <c:pt idx="374">
                  <c:v>37181</c:v>
                </c:pt>
                <c:pt idx="375">
                  <c:v>37182</c:v>
                </c:pt>
                <c:pt idx="376">
                  <c:v>37183</c:v>
                </c:pt>
                <c:pt idx="377">
                  <c:v>37186</c:v>
                </c:pt>
                <c:pt idx="378">
                  <c:v>37187</c:v>
                </c:pt>
                <c:pt idx="379">
                  <c:v>37188</c:v>
                </c:pt>
                <c:pt idx="380">
                  <c:v>37189</c:v>
                </c:pt>
                <c:pt idx="381">
                  <c:v>37190</c:v>
                </c:pt>
                <c:pt idx="382">
                  <c:v>37193</c:v>
                </c:pt>
                <c:pt idx="383">
                  <c:v>37194</c:v>
                </c:pt>
                <c:pt idx="384">
                  <c:v>37195</c:v>
                </c:pt>
                <c:pt idx="385">
                  <c:v>37196</c:v>
                </c:pt>
                <c:pt idx="386">
                  <c:v>37197</c:v>
                </c:pt>
                <c:pt idx="387">
                  <c:v>37200</c:v>
                </c:pt>
                <c:pt idx="388">
                  <c:v>37201</c:v>
                </c:pt>
                <c:pt idx="389">
                  <c:v>37202</c:v>
                </c:pt>
                <c:pt idx="390">
                  <c:v>37203</c:v>
                </c:pt>
                <c:pt idx="391">
                  <c:v>37204</c:v>
                </c:pt>
                <c:pt idx="392">
                  <c:v>37207</c:v>
                </c:pt>
                <c:pt idx="393">
                  <c:v>37208</c:v>
                </c:pt>
                <c:pt idx="394">
                  <c:v>37209</c:v>
                </c:pt>
                <c:pt idx="395">
                  <c:v>37210</c:v>
                </c:pt>
                <c:pt idx="396">
                  <c:v>37211</c:v>
                </c:pt>
                <c:pt idx="397">
                  <c:v>37214</c:v>
                </c:pt>
                <c:pt idx="398">
                  <c:v>37215</c:v>
                </c:pt>
                <c:pt idx="399">
                  <c:v>37216</c:v>
                </c:pt>
                <c:pt idx="400">
                  <c:v>37218</c:v>
                </c:pt>
                <c:pt idx="401">
                  <c:v>37221</c:v>
                </c:pt>
                <c:pt idx="402">
                  <c:v>37222</c:v>
                </c:pt>
                <c:pt idx="403">
                  <c:v>37223</c:v>
                </c:pt>
                <c:pt idx="404">
                  <c:v>37224</c:v>
                </c:pt>
                <c:pt idx="405">
                  <c:v>37225</c:v>
                </c:pt>
                <c:pt idx="406">
                  <c:v>37228</c:v>
                </c:pt>
                <c:pt idx="407">
                  <c:v>37229</c:v>
                </c:pt>
                <c:pt idx="408">
                  <c:v>37230</c:v>
                </c:pt>
                <c:pt idx="409">
                  <c:v>37231</c:v>
                </c:pt>
                <c:pt idx="410">
                  <c:v>37232</c:v>
                </c:pt>
                <c:pt idx="411">
                  <c:v>37235</c:v>
                </c:pt>
                <c:pt idx="412">
                  <c:v>37236</c:v>
                </c:pt>
                <c:pt idx="413">
                  <c:v>37237</c:v>
                </c:pt>
                <c:pt idx="414">
                  <c:v>37238</c:v>
                </c:pt>
                <c:pt idx="415">
                  <c:v>37239</c:v>
                </c:pt>
                <c:pt idx="416">
                  <c:v>37242</c:v>
                </c:pt>
                <c:pt idx="417">
                  <c:v>37243</c:v>
                </c:pt>
                <c:pt idx="418">
                  <c:v>37244</c:v>
                </c:pt>
                <c:pt idx="419">
                  <c:v>37245</c:v>
                </c:pt>
                <c:pt idx="420">
                  <c:v>37246</c:v>
                </c:pt>
                <c:pt idx="421">
                  <c:v>37249</c:v>
                </c:pt>
                <c:pt idx="422">
                  <c:v>37251</c:v>
                </c:pt>
                <c:pt idx="423">
                  <c:v>37252</c:v>
                </c:pt>
                <c:pt idx="424">
                  <c:v>37253</c:v>
                </c:pt>
                <c:pt idx="425">
                  <c:v>37256</c:v>
                </c:pt>
                <c:pt idx="426">
                  <c:v>37258</c:v>
                </c:pt>
                <c:pt idx="427">
                  <c:v>37259</c:v>
                </c:pt>
                <c:pt idx="428">
                  <c:v>37260</c:v>
                </c:pt>
                <c:pt idx="429">
                  <c:v>37263</c:v>
                </c:pt>
                <c:pt idx="430">
                  <c:v>37264</c:v>
                </c:pt>
                <c:pt idx="431">
                  <c:v>37265</c:v>
                </c:pt>
                <c:pt idx="432">
                  <c:v>37266</c:v>
                </c:pt>
                <c:pt idx="433">
                  <c:v>37267</c:v>
                </c:pt>
                <c:pt idx="434">
                  <c:v>37270</c:v>
                </c:pt>
                <c:pt idx="435">
                  <c:v>37271</c:v>
                </c:pt>
                <c:pt idx="436">
                  <c:v>37272</c:v>
                </c:pt>
                <c:pt idx="437">
                  <c:v>37273</c:v>
                </c:pt>
                <c:pt idx="438">
                  <c:v>37274</c:v>
                </c:pt>
                <c:pt idx="439">
                  <c:v>37278</c:v>
                </c:pt>
                <c:pt idx="440">
                  <c:v>37279</c:v>
                </c:pt>
                <c:pt idx="441">
                  <c:v>37280</c:v>
                </c:pt>
                <c:pt idx="442">
                  <c:v>37281</c:v>
                </c:pt>
                <c:pt idx="443">
                  <c:v>37284</c:v>
                </c:pt>
                <c:pt idx="444">
                  <c:v>37285</c:v>
                </c:pt>
                <c:pt idx="445">
                  <c:v>37286</c:v>
                </c:pt>
                <c:pt idx="446">
                  <c:v>37287</c:v>
                </c:pt>
                <c:pt idx="447">
                  <c:v>37288</c:v>
                </c:pt>
                <c:pt idx="448">
                  <c:v>37291</c:v>
                </c:pt>
                <c:pt idx="449">
                  <c:v>37292</c:v>
                </c:pt>
                <c:pt idx="450">
                  <c:v>37293</c:v>
                </c:pt>
                <c:pt idx="451">
                  <c:v>37294</c:v>
                </c:pt>
                <c:pt idx="452">
                  <c:v>37295</c:v>
                </c:pt>
                <c:pt idx="453">
                  <c:v>37298</c:v>
                </c:pt>
                <c:pt idx="454">
                  <c:v>37299</c:v>
                </c:pt>
                <c:pt idx="455">
                  <c:v>37300</c:v>
                </c:pt>
                <c:pt idx="456">
                  <c:v>37301</c:v>
                </c:pt>
                <c:pt idx="457">
                  <c:v>37302</c:v>
                </c:pt>
                <c:pt idx="458">
                  <c:v>37306</c:v>
                </c:pt>
                <c:pt idx="459">
                  <c:v>37307</c:v>
                </c:pt>
                <c:pt idx="460">
                  <c:v>37308</c:v>
                </c:pt>
                <c:pt idx="461">
                  <c:v>37309</c:v>
                </c:pt>
                <c:pt idx="462">
                  <c:v>37312</c:v>
                </c:pt>
                <c:pt idx="463">
                  <c:v>37313</c:v>
                </c:pt>
                <c:pt idx="464">
                  <c:v>37314</c:v>
                </c:pt>
                <c:pt idx="465">
                  <c:v>37315</c:v>
                </c:pt>
                <c:pt idx="466">
                  <c:v>37316</c:v>
                </c:pt>
                <c:pt idx="467">
                  <c:v>37319</c:v>
                </c:pt>
                <c:pt idx="468">
                  <c:v>37320</c:v>
                </c:pt>
                <c:pt idx="469">
                  <c:v>37321</c:v>
                </c:pt>
                <c:pt idx="470">
                  <c:v>37322</c:v>
                </c:pt>
                <c:pt idx="471">
                  <c:v>37323</c:v>
                </c:pt>
                <c:pt idx="472">
                  <c:v>37326</c:v>
                </c:pt>
                <c:pt idx="473">
                  <c:v>37327</c:v>
                </c:pt>
                <c:pt idx="474">
                  <c:v>37328</c:v>
                </c:pt>
                <c:pt idx="475">
                  <c:v>37329</c:v>
                </c:pt>
                <c:pt idx="476">
                  <c:v>37330</c:v>
                </c:pt>
                <c:pt idx="477">
                  <c:v>37333</c:v>
                </c:pt>
                <c:pt idx="478">
                  <c:v>37334</c:v>
                </c:pt>
                <c:pt idx="479">
                  <c:v>37335</c:v>
                </c:pt>
                <c:pt idx="480">
                  <c:v>37336</c:v>
                </c:pt>
                <c:pt idx="481">
                  <c:v>37337</c:v>
                </c:pt>
                <c:pt idx="482">
                  <c:v>37340</c:v>
                </c:pt>
                <c:pt idx="483">
                  <c:v>37341</c:v>
                </c:pt>
                <c:pt idx="484">
                  <c:v>37342</c:v>
                </c:pt>
                <c:pt idx="485">
                  <c:v>37343</c:v>
                </c:pt>
                <c:pt idx="486">
                  <c:v>37347</c:v>
                </c:pt>
                <c:pt idx="487">
                  <c:v>37348</c:v>
                </c:pt>
                <c:pt idx="488">
                  <c:v>37349</c:v>
                </c:pt>
                <c:pt idx="489">
                  <c:v>37350</c:v>
                </c:pt>
                <c:pt idx="490">
                  <c:v>37351</c:v>
                </c:pt>
                <c:pt idx="491">
                  <c:v>37354</c:v>
                </c:pt>
                <c:pt idx="492">
                  <c:v>37355</c:v>
                </c:pt>
                <c:pt idx="493">
                  <c:v>37356</c:v>
                </c:pt>
                <c:pt idx="494">
                  <c:v>37357</c:v>
                </c:pt>
                <c:pt idx="495">
                  <c:v>37358</c:v>
                </c:pt>
                <c:pt idx="496">
                  <c:v>37361</c:v>
                </c:pt>
                <c:pt idx="497">
                  <c:v>37362</c:v>
                </c:pt>
                <c:pt idx="498">
                  <c:v>37363</c:v>
                </c:pt>
                <c:pt idx="499">
                  <c:v>37364</c:v>
                </c:pt>
                <c:pt idx="500">
                  <c:v>37365</c:v>
                </c:pt>
                <c:pt idx="501">
                  <c:v>37368</c:v>
                </c:pt>
                <c:pt idx="502">
                  <c:v>37369</c:v>
                </c:pt>
                <c:pt idx="503">
                  <c:v>37370</c:v>
                </c:pt>
                <c:pt idx="504">
                  <c:v>37371</c:v>
                </c:pt>
                <c:pt idx="505">
                  <c:v>37372</c:v>
                </c:pt>
                <c:pt idx="506">
                  <c:v>37375</c:v>
                </c:pt>
                <c:pt idx="507">
                  <c:v>37376</c:v>
                </c:pt>
                <c:pt idx="508">
                  <c:v>37377</c:v>
                </c:pt>
                <c:pt idx="509">
                  <c:v>37378</c:v>
                </c:pt>
                <c:pt idx="510">
                  <c:v>37379</c:v>
                </c:pt>
                <c:pt idx="511">
                  <c:v>37382</c:v>
                </c:pt>
                <c:pt idx="512">
                  <c:v>37383</c:v>
                </c:pt>
                <c:pt idx="513">
                  <c:v>37384</c:v>
                </c:pt>
                <c:pt idx="514">
                  <c:v>37385</c:v>
                </c:pt>
                <c:pt idx="515">
                  <c:v>37386</c:v>
                </c:pt>
                <c:pt idx="516">
                  <c:v>37389</c:v>
                </c:pt>
                <c:pt idx="517">
                  <c:v>37390</c:v>
                </c:pt>
                <c:pt idx="518">
                  <c:v>37391</c:v>
                </c:pt>
                <c:pt idx="519">
                  <c:v>37392</c:v>
                </c:pt>
                <c:pt idx="520">
                  <c:v>37393</c:v>
                </c:pt>
                <c:pt idx="521">
                  <c:v>37396</c:v>
                </c:pt>
                <c:pt idx="522">
                  <c:v>37397</c:v>
                </c:pt>
                <c:pt idx="523">
                  <c:v>37398</c:v>
                </c:pt>
                <c:pt idx="524">
                  <c:v>37399</c:v>
                </c:pt>
                <c:pt idx="525">
                  <c:v>37400</c:v>
                </c:pt>
                <c:pt idx="526">
                  <c:v>37404</c:v>
                </c:pt>
                <c:pt idx="527">
                  <c:v>37405</c:v>
                </c:pt>
                <c:pt idx="528">
                  <c:v>37406</c:v>
                </c:pt>
                <c:pt idx="529">
                  <c:v>37407</c:v>
                </c:pt>
                <c:pt idx="530">
                  <c:v>37410</c:v>
                </c:pt>
                <c:pt idx="531">
                  <c:v>37411</c:v>
                </c:pt>
                <c:pt idx="532">
                  <c:v>37412</c:v>
                </c:pt>
                <c:pt idx="533">
                  <c:v>37413</c:v>
                </c:pt>
                <c:pt idx="534">
                  <c:v>37414</c:v>
                </c:pt>
                <c:pt idx="535">
                  <c:v>37417</c:v>
                </c:pt>
                <c:pt idx="536">
                  <c:v>37418</c:v>
                </c:pt>
                <c:pt idx="537">
                  <c:v>37419</c:v>
                </c:pt>
                <c:pt idx="538">
                  <c:v>37420</c:v>
                </c:pt>
                <c:pt idx="539">
                  <c:v>37421</c:v>
                </c:pt>
                <c:pt idx="540">
                  <c:v>37424</c:v>
                </c:pt>
                <c:pt idx="541">
                  <c:v>37425</c:v>
                </c:pt>
                <c:pt idx="542">
                  <c:v>37426</c:v>
                </c:pt>
                <c:pt idx="543">
                  <c:v>37427</c:v>
                </c:pt>
                <c:pt idx="544">
                  <c:v>37428</c:v>
                </c:pt>
                <c:pt idx="545">
                  <c:v>37431</c:v>
                </c:pt>
                <c:pt idx="546">
                  <c:v>37432</c:v>
                </c:pt>
                <c:pt idx="547">
                  <c:v>37433</c:v>
                </c:pt>
                <c:pt idx="548">
                  <c:v>37434</c:v>
                </c:pt>
                <c:pt idx="549">
                  <c:v>37435</c:v>
                </c:pt>
                <c:pt idx="550">
                  <c:v>37438</c:v>
                </c:pt>
                <c:pt idx="551">
                  <c:v>37439</c:v>
                </c:pt>
                <c:pt idx="552">
                  <c:v>37440</c:v>
                </c:pt>
                <c:pt idx="553">
                  <c:v>37442</c:v>
                </c:pt>
                <c:pt idx="554">
                  <c:v>37445</c:v>
                </c:pt>
                <c:pt idx="555">
                  <c:v>37446</c:v>
                </c:pt>
                <c:pt idx="556">
                  <c:v>37447</c:v>
                </c:pt>
                <c:pt idx="557">
                  <c:v>37448</c:v>
                </c:pt>
                <c:pt idx="558">
                  <c:v>37449</c:v>
                </c:pt>
                <c:pt idx="559">
                  <c:v>37452</c:v>
                </c:pt>
                <c:pt idx="560">
                  <c:v>37453</c:v>
                </c:pt>
                <c:pt idx="561">
                  <c:v>37454</c:v>
                </c:pt>
                <c:pt idx="562">
                  <c:v>37455</c:v>
                </c:pt>
                <c:pt idx="563">
                  <c:v>37456</c:v>
                </c:pt>
                <c:pt idx="564">
                  <c:v>37459</c:v>
                </c:pt>
                <c:pt idx="565">
                  <c:v>37460</c:v>
                </c:pt>
                <c:pt idx="566">
                  <c:v>37461</c:v>
                </c:pt>
                <c:pt idx="567">
                  <c:v>37462</c:v>
                </c:pt>
                <c:pt idx="568">
                  <c:v>37463</c:v>
                </c:pt>
                <c:pt idx="569">
                  <c:v>37466</c:v>
                </c:pt>
                <c:pt idx="570">
                  <c:v>37467</c:v>
                </c:pt>
                <c:pt idx="571">
                  <c:v>37468</c:v>
                </c:pt>
                <c:pt idx="572">
                  <c:v>37469</c:v>
                </c:pt>
                <c:pt idx="573">
                  <c:v>37470</c:v>
                </c:pt>
                <c:pt idx="574">
                  <c:v>37473</c:v>
                </c:pt>
                <c:pt idx="575">
                  <c:v>37474</c:v>
                </c:pt>
                <c:pt idx="576">
                  <c:v>37475</c:v>
                </c:pt>
                <c:pt idx="577">
                  <c:v>37476</c:v>
                </c:pt>
                <c:pt idx="578">
                  <c:v>37477</c:v>
                </c:pt>
                <c:pt idx="579">
                  <c:v>37480</c:v>
                </c:pt>
                <c:pt idx="580">
                  <c:v>37481</c:v>
                </c:pt>
                <c:pt idx="581">
                  <c:v>37482</c:v>
                </c:pt>
                <c:pt idx="582">
                  <c:v>37483</c:v>
                </c:pt>
                <c:pt idx="583">
                  <c:v>37484</c:v>
                </c:pt>
                <c:pt idx="584">
                  <c:v>37487</c:v>
                </c:pt>
                <c:pt idx="585">
                  <c:v>37488</c:v>
                </c:pt>
                <c:pt idx="586">
                  <c:v>37489</c:v>
                </c:pt>
                <c:pt idx="587">
                  <c:v>37490</c:v>
                </c:pt>
                <c:pt idx="588">
                  <c:v>37491</c:v>
                </c:pt>
                <c:pt idx="589">
                  <c:v>37494</c:v>
                </c:pt>
                <c:pt idx="590">
                  <c:v>37495</c:v>
                </c:pt>
                <c:pt idx="591">
                  <c:v>37496</c:v>
                </c:pt>
                <c:pt idx="592">
                  <c:v>37497</c:v>
                </c:pt>
                <c:pt idx="593">
                  <c:v>37498</c:v>
                </c:pt>
                <c:pt idx="594">
                  <c:v>37502</c:v>
                </c:pt>
                <c:pt idx="595">
                  <c:v>37503</c:v>
                </c:pt>
                <c:pt idx="596">
                  <c:v>37504</c:v>
                </c:pt>
                <c:pt idx="597">
                  <c:v>37505</c:v>
                </c:pt>
                <c:pt idx="598">
                  <c:v>37508</c:v>
                </c:pt>
                <c:pt idx="599">
                  <c:v>37509</c:v>
                </c:pt>
                <c:pt idx="600">
                  <c:v>37510</c:v>
                </c:pt>
                <c:pt idx="601">
                  <c:v>37511</c:v>
                </c:pt>
                <c:pt idx="602">
                  <c:v>37512</c:v>
                </c:pt>
                <c:pt idx="603">
                  <c:v>37515</c:v>
                </c:pt>
                <c:pt idx="604">
                  <c:v>37516</c:v>
                </c:pt>
                <c:pt idx="605">
                  <c:v>37517</c:v>
                </c:pt>
                <c:pt idx="606">
                  <c:v>37518</c:v>
                </c:pt>
                <c:pt idx="607">
                  <c:v>37519</c:v>
                </c:pt>
                <c:pt idx="608">
                  <c:v>37522</c:v>
                </c:pt>
                <c:pt idx="609">
                  <c:v>37523</c:v>
                </c:pt>
                <c:pt idx="610">
                  <c:v>37524</c:v>
                </c:pt>
                <c:pt idx="611">
                  <c:v>37525</c:v>
                </c:pt>
                <c:pt idx="612">
                  <c:v>37526</c:v>
                </c:pt>
                <c:pt idx="613">
                  <c:v>37529</c:v>
                </c:pt>
                <c:pt idx="614">
                  <c:v>37530</c:v>
                </c:pt>
                <c:pt idx="615">
                  <c:v>37531</c:v>
                </c:pt>
                <c:pt idx="616">
                  <c:v>37532</c:v>
                </c:pt>
                <c:pt idx="617">
                  <c:v>37533</c:v>
                </c:pt>
                <c:pt idx="618">
                  <c:v>37536</c:v>
                </c:pt>
                <c:pt idx="619">
                  <c:v>37537</c:v>
                </c:pt>
                <c:pt idx="620">
                  <c:v>37538</c:v>
                </c:pt>
                <c:pt idx="621">
                  <c:v>37539</c:v>
                </c:pt>
                <c:pt idx="622">
                  <c:v>37540</c:v>
                </c:pt>
                <c:pt idx="623">
                  <c:v>37543</c:v>
                </c:pt>
                <c:pt idx="624">
                  <c:v>37544</c:v>
                </c:pt>
                <c:pt idx="625">
                  <c:v>37545</c:v>
                </c:pt>
                <c:pt idx="626">
                  <c:v>37546</c:v>
                </c:pt>
                <c:pt idx="627">
                  <c:v>37547</c:v>
                </c:pt>
                <c:pt idx="628">
                  <c:v>37550</c:v>
                </c:pt>
                <c:pt idx="629">
                  <c:v>37551</c:v>
                </c:pt>
                <c:pt idx="630">
                  <c:v>37552</c:v>
                </c:pt>
                <c:pt idx="631">
                  <c:v>37553</c:v>
                </c:pt>
                <c:pt idx="632">
                  <c:v>37554</c:v>
                </c:pt>
                <c:pt idx="633">
                  <c:v>37557</c:v>
                </c:pt>
                <c:pt idx="634">
                  <c:v>37558</c:v>
                </c:pt>
                <c:pt idx="635">
                  <c:v>37559</c:v>
                </c:pt>
                <c:pt idx="636">
                  <c:v>37560</c:v>
                </c:pt>
                <c:pt idx="637">
                  <c:v>37561</c:v>
                </c:pt>
                <c:pt idx="638">
                  <c:v>37564</c:v>
                </c:pt>
                <c:pt idx="639">
                  <c:v>37565</c:v>
                </c:pt>
                <c:pt idx="640">
                  <c:v>37566</c:v>
                </c:pt>
                <c:pt idx="641">
                  <c:v>37567</c:v>
                </c:pt>
                <c:pt idx="642">
                  <c:v>37568</c:v>
                </c:pt>
                <c:pt idx="643">
                  <c:v>37571</c:v>
                </c:pt>
                <c:pt idx="644">
                  <c:v>37572</c:v>
                </c:pt>
                <c:pt idx="645">
                  <c:v>37573</c:v>
                </c:pt>
                <c:pt idx="646">
                  <c:v>37574</c:v>
                </c:pt>
                <c:pt idx="647">
                  <c:v>37575</c:v>
                </c:pt>
                <c:pt idx="648">
                  <c:v>37578</c:v>
                </c:pt>
                <c:pt idx="649">
                  <c:v>37579</c:v>
                </c:pt>
                <c:pt idx="650">
                  <c:v>37580</c:v>
                </c:pt>
                <c:pt idx="651">
                  <c:v>37581</c:v>
                </c:pt>
                <c:pt idx="652">
                  <c:v>37582</c:v>
                </c:pt>
                <c:pt idx="653">
                  <c:v>37585</c:v>
                </c:pt>
                <c:pt idx="654">
                  <c:v>37586</c:v>
                </c:pt>
                <c:pt idx="655">
                  <c:v>37587</c:v>
                </c:pt>
                <c:pt idx="656">
                  <c:v>37589</c:v>
                </c:pt>
                <c:pt idx="657">
                  <c:v>37592</c:v>
                </c:pt>
                <c:pt idx="658">
                  <c:v>37593</c:v>
                </c:pt>
                <c:pt idx="659">
                  <c:v>37594</c:v>
                </c:pt>
                <c:pt idx="660">
                  <c:v>37595</c:v>
                </c:pt>
                <c:pt idx="661">
                  <c:v>37596</c:v>
                </c:pt>
                <c:pt idx="662">
                  <c:v>37599</c:v>
                </c:pt>
                <c:pt idx="663">
                  <c:v>37600</c:v>
                </c:pt>
                <c:pt idx="664">
                  <c:v>37601</c:v>
                </c:pt>
                <c:pt idx="665">
                  <c:v>37602</c:v>
                </c:pt>
                <c:pt idx="666">
                  <c:v>37603</c:v>
                </c:pt>
                <c:pt idx="667">
                  <c:v>37606</c:v>
                </c:pt>
                <c:pt idx="668">
                  <c:v>37607</c:v>
                </c:pt>
                <c:pt idx="669">
                  <c:v>37608</c:v>
                </c:pt>
                <c:pt idx="670">
                  <c:v>37609</c:v>
                </c:pt>
                <c:pt idx="671">
                  <c:v>37610</c:v>
                </c:pt>
                <c:pt idx="672">
                  <c:v>37613</c:v>
                </c:pt>
                <c:pt idx="673">
                  <c:v>37614</c:v>
                </c:pt>
                <c:pt idx="674">
                  <c:v>37616</c:v>
                </c:pt>
                <c:pt idx="675">
                  <c:v>37617</c:v>
                </c:pt>
                <c:pt idx="676">
                  <c:v>37620</c:v>
                </c:pt>
                <c:pt idx="677">
                  <c:v>37621</c:v>
                </c:pt>
                <c:pt idx="678">
                  <c:v>37623</c:v>
                </c:pt>
                <c:pt idx="679">
                  <c:v>37624</c:v>
                </c:pt>
                <c:pt idx="680">
                  <c:v>37627</c:v>
                </c:pt>
                <c:pt idx="681">
                  <c:v>37628</c:v>
                </c:pt>
                <c:pt idx="682">
                  <c:v>37629</c:v>
                </c:pt>
                <c:pt idx="683">
                  <c:v>37630</c:v>
                </c:pt>
                <c:pt idx="684">
                  <c:v>37631</c:v>
                </c:pt>
                <c:pt idx="685">
                  <c:v>37634</c:v>
                </c:pt>
                <c:pt idx="686">
                  <c:v>37635</c:v>
                </c:pt>
                <c:pt idx="687">
                  <c:v>37636</c:v>
                </c:pt>
                <c:pt idx="688">
                  <c:v>37637</c:v>
                </c:pt>
                <c:pt idx="689">
                  <c:v>37638</c:v>
                </c:pt>
                <c:pt idx="690">
                  <c:v>37642</c:v>
                </c:pt>
                <c:pt idx="691">
                  <c:v>37643</c:v>
                </c:pt>
                <c:pt idx="692">
                  <c:v>37644</c:v>
                </c:pt>
                <c:pt idx="693">
                  <c:v>37645</c:v>
                </c:pt>
                <c:pt idx="694">
                  <c:v>37648</c:v>
                </c:pt>
                <c:pt idx="695">
                  <c:v>37649</c:v>
                </c:pt>
                <c:pt idx="696">
                  <c:v>37650</c:v>
                </c:pt>
                <c:pt idx="697">
                  <c:v>37651</c:v>
                </c:pt>
                <c:pt idx="698">
                  <c:v>37652</c:v>
                </c:pt>
                <c:pt idx="699">
                  <c:v>37655</c:v>
                </c:pt>
                <c:pt idx="700">
                  <c:v>37656</c:v>
                </c:pt>
                <c:pt idx="701">
                  <c:v>37657</c:v>
                </c:pt>
                <c:pt idx="702">
                  <c:v>37658</c:v>
                </c:pt>
                <c:pt idx="703">
                  <c:v>37659</c:v>
                </c:pt>
                <c:pt idx="704">
                  <c:v>37662</c:v>
                </c:pt>
                <c:pt idx="705">
                  <c:v>37663</c:v>
                </c:pt>
                <c:pt idx="706">
                  <c:v>37664</c:v>
                </c:pt>
                <c:pt idx="707">
                  <c:v>37665</c:v>
                </c:pt>
                <c:pt idx="708">
                  <c:v>37666</c:v>
                </c:pt>
                <c:pt idx="709">
                  <c:v>37670</c:v>
                </c:pt>
                <c:pt idx="710">
                  <c:v>37671</c:v>
                </c:pt>
                <c:pt idx="711">
                  <c:v>37672</c:v>
                </c:pt>
                <c:pt idx="712">
                  <c:v>37673</c:v>
                </c:pt>
                <c:pt idx="713">
                  <c:v>37676</c:v>
                </c:pt>
                <c:pt idx="714">
                  <c:v>37677</c:v>
                </c:pt>
                <c:pt idx="715">
                  <c:v>37678</c:v>
                </c:pt>
                <c:pt idx="716">
                  <c:v>37679</c:v>
                </c:pt>
                <c:pt idx="717">
                  <c:v>37680</c:v>
                </c:pt>
                <c:pt idx="718">
                  <c:v>37683</c:v>
                </c:pt>
                <c:pt idx="719">
                  <c:v>37684</c:v>
                </c:pt>
                <c:pt idx="720">
                  <c:v>37685</c:v>
                </c:pt>
                <c:pt idx="721">
                  <c:v>37686</c:v>
                </c:pt>
                <c:pt idx="722">
                  <c:v>37687</c:v>
                </c:pt>
                <c:pt idx="723">
                  <c:v>37690</c:v>
                </c:pt>
                <c:pt idx="724">
                  <c:v>37691</c:v>
                </c:pt>
                <c:pt idx="725">
                  <c:v>37692</c:v>
                </c:pt>
                <c:pt idx="726">
                  <c:v>37693</c:v>
                </c:pt>
                <c:pt idx="727">
                  <c:v>37694</c:v>
                </c:pt>
                <c:pt idx="728">
                  <c:v>37697</c:v>
                </c:pt>
                <c:pt idx="729">
                  <c:v>37698</c:v>
                </c:pt>
                <c:pt idx="730">
                  <c:v>37699</c:v>
                </c:pt>
                <c:pt idx="731">
                  <c:v>37700</c:v>
                </c:pt>
                <c:pt idx="732">
                  <c:v>37701</c:v>
                </c:pt>
                <c:pt idx="733">
                  <c:v>37704</c:v>
                </c:pt>
                <c:pt idx="734">
                  <c:v>37705</c:v>
                </c:pt>
                <c:pt idx="735">
                  <c:v>37706</c:v>
                </c:pt>
                <c:pt idx="736">
                  <c:v>37707</c:v>
                </c:pt>
                <c:pt idx="737">
                  <c:v>37708</c:v>
                </c:pt>
                <c:pt idx="738">
                  <c:v>37711</c:v>
                </c:pt>
                <c:pt idx="739">
                  <c:v>37712</c:v>
                </c:pt>
                <c:pt idx="740">
                  <c:v>37713</c:v>
                </c:pt>
                <c:pt idx="741">
                  <c:v>37714</c:v>
                </c:pt>
                <c:pt idx="742">
                  <c:v>37715</c:v>
                </c:pt>
                <c:pt idx="743">
                  <c:v>37718</c:v>
                </c:pt>
                <c:pt idx="744">
                  <c:v>37719</c:v>
                </c:pt>
                <c:pt idx="745">
                  <c:v>37720</c:v>
                </c:pt>
                <c:pt idx="746">
                  <c:v>37721</c:v>
                </c:pt>
                <c:pt idx="747">
                  <c:v>37722</c:v>
                </c:pt>
                <c:pt idx="748">
                  <c:v>37725</c:v>
                </c:pt>
                <c:pt idx="749">
                  <c:v>37726</c:v>
                </c:pt>
                <c:pt idx="750">
                  <c:v>37727</c:v>
                </c:pt>
                <c:pt idx="751">
                  <c:v>37728</c:v>
                </c:pt>
                <c:pt idx="752">
                  <c:v>37732</c:v>
                </c:pt>
                <c:pt idx="753">
                  <c:v>37733</c:v>
                </c:pt>
                <c:pt idx="754">
                  <c:v>37734</c:v>
                </c:pt>
                <c:pt idx="755">
                  <c:v>37735</c:v>
                </c:pt>
                <c:pt idx="756">
                  <c:v>37736</c:v>
                </c:pt>
                <c:pt idx="757">
                  <c:v>37739</c:v>
                </c:pt>
                <c:pt idx="758">
                  <c:v>37740</c:v>
                </c:pt>
                <c:pt idx="759">
                  <c:v>37741</c:v>
                </c:pt>
                <c:pt idx="760">
                  <c:v>37742</c:v>
                </c:pt>
                <c:pt idx="761">
                  <c:v>37743</c:v>
                </c:pt>
                <c:pt idx="762">
                  <c:v>37746</c:v>
                </c:pt>
                <c:pt idx="763">
                  <c:v>37747</c:v>
                </c:pt>
                <c:pt idx="764">
                  <c:v>37748</c:v>
                </c:pt>
                <c:pt idx="765">
                  <c:v>37749</c:v>
                </c:pt>
                <c:pt idx="766">
                  <c:v>37750</c:v>
                </c:pt>
                <c:pt idx="767">
                  <c:v>37753</c:v>
                </c:pt>
                <c:pt idx="768">
                  <c:v>37754</c:v>
                </c:pt>
                <c:pt idx="769">
                  <c:v>37755</c:v>
                </c:pt>
                <c:pt idx="770">
                  <c:v>37756</c:v>
                </c:pt>
                <c:pt idx="771">
                  <c:v>37757</c:v>
                </c:pt>
                <c:pt idx="772">
                  <c:v>37760</c:v>
                </c:pt>
                <c:pt idx="773">
                  <c:v>37761</c:v>
                </c:pt>
                <c:pt idx="774">
                  <c:v>37762</c:v>
                </c:pt>
                <c:pt idx="775">
                  <c:v>37763</c:v>
                </c:pt>
                <c:pt idx="776">
                  <c:v>37764</c:v>
                </c:pt>
                <c:pt idx="777">
                  <c:v>37768</c:v>
                </c:pt>
                <c:pt idx="778">
                  <c:v>37769</c:v>
                </c:pt>
                <c:pt idx="779">
                  <c:v>37770</c:v>
                </c:pt>
                <c:pt idx="780">
                  <c:v>37771</c:v>
                </c:pt>
                <c:pt idx="781">
                  <c:v>37774</c:v>
                </c:pt>
                <c:pt idx="782">
                  <c:v>37775</c:v>
                </c:pt>
                <c:pt idx="783">
                  <c:v>37776</c:v>
                </c:pt>
                <c:pt idx="784">
                  <c:v>37777</c:v>
                </c:pt>
                <c:pt idx="785">
                  <c:v>37778</c:v>
                </c:pt>
                <c:pt idx="786">
                  <c:v>37781</c:v>
                </c:pt>
                <c:pt idx="787">
                  <c:v>37782</c:v>
                </c:pt>
                <c:pt idx="788">
                  <c:v>37783</c:v>
                </c:pt>
                <c:pt idx="789">
                  <c:v>37784</c:v>
                </c:pt>
                <c:pt idx="790">
                  <c:v>37785</c:v>
                </c:pt>
                <c:pt idx="791">
                  <c:v>37788</c:v>
                </c:pt>
                <c:pt idx="792">
                  <c:v>37789</c:v>
                </c:pt>
                <c:pt idx="793">
                  <c:v>37790</c:v>
                </c:pt>
                <c:pt idx="794">
                  <c:v>37791</c:v>
                </c:pt>
                <c:pt idx="795">
                  <c:v>37792</c:v>
                </c:pt>
                <c:pt idx="796">
                  <c:v>37795</c:v>
                </c:pt>
                <c:pt idx="797">
                  <c:v>37796</c:v>
                </c:pt>
                <c:pt idx="798">
                  <c:v>37797</c:v>
                </c:pt>
                <c:pt idx="799">
                  <c:v>37798</c:v>
                </c:pt>
                <c:pt idx="800">
                  <c:v>37799</c:v>
                </c:pt>
                <c:pt idx="801">
                  <c:v>37802</c:v>
                </c:pt>
                <c:pt idx="802">
                  <c:v>37803</c:v>
                </c:pt>
                <c:pt idx="803">
                  <c:v>37804</c:v>
                </c:pt>
                <c:pt idx="804">
                  <c:v>37805</c:v>
                </c:pt>
                <c:pt idx="805">
                  <c:v>37809</c:v>
                </c:pt>
                <c:pt idx="806">
                  <c:v>37810</c:v>
                </c:pt>
                <c:pt idx="807">
                  <c:v>37811</c:v>
                </c:pt>
                <c:pt idx="808">
                  <c:v>37812</c:v>
                </c:pt>
                <c:pt idx="809">
                  <c:v>37813</c:v>
                </c:pt>
                <c:pt idx="810">
                  <c:v>37816</c:v>
                </c:pt>
                <c:pt idx="811">
                  <c:v>37817</c:v>
                </c:pt>
                <c:pt idx="812">
                  <c:v>37818</c:v>
                </c:pt>
                <c:pt idx="813">
                  <c:v>37819</c:v>
                </c:pt>
                <c:pt idx="814">
                  <c:v>37820</c:v>
                </c:pt>
                <c:pt idx="815">
                  <c:v>37823</c:v>
                </c:pt>
                <c:pt idx="816">
                  <c:v>37824</c:v>
                </c:pt>
                <c:pt idx="817">
                  <c:v>37825</c:v>
                </c:pt>
                <c:pt idx="818">
                  <c:v>37826</c:v>
                </c:pt>
                <c:pt idx="819">
                  <c:v>37827</c:v>
                </c:pt>
                <c:pt idx="820">
                  <c:v>37830</c:v>
                </c:pt>
                <c:pt idx="821">
                  <c:v>37831</c:v>
                </c:pt>
                <c:pt idx="822">
                  <c:v>37832</c:v>
                </c:pt>
                <c:pt idx="823">
                  <c:v>37833</c:v>
                </c:pt>
                <c:pt idx="824">
                  <c:v>37834</c:v>
                </c:pt>
                <c:pt idx="825">
                  <c:v>37837</c:v>
                </c:pt>
                <c:pt idx="826">
                  <c:v>37838</c:v>
                </c:pt>
                <c:pt idx="827">
                  <c:v>37839</c:v>
                </c:pt>
                <c:pt idx="828">
                  <c:v>37840</c:v>
                </c:pt>
                <c:pt idx="829">
                  <c:v>37841</c:v>
                </c:pt>
                <c:pt idx="830">
                  <c:v>37844</c:v>
                </c:pt>
                <c:pt idx="831">
                  <c:v>37845</c:v>
                </c:pt>
                <c:pt idx="832">
                  <c:v>37846</c:v>
                </c:pt>
                <c:pt idx="833">
                  <c:v>37847</c:v>
                </c:pt>
                <c:pt idx="834">
                  <c:v>37848</c:v>
                </c:pt>
                <c:pt idx="835">
                  <c:v>37851</c:v>
                </c:pt>
                <c:pt idx="836">
                  <c:v>37852</c:v>
                </c:pt>
                <c:pt idx="837">
                  <c:v>37853</c:v>
                </c:pt>
                <c:pt idx="838">
                  <c:v>37854</c:v>
                </c:pt>
                <c:pt idx="839">
                  <c:v>37855</c:v>
                </c:pt>
                <c:pt idx="840">
                  <c:v>37858</c:v>
                </c:pt>
                <c:pt idx="841">
                  <c:v>37859</c:v>
                </c:pt>
                <c:pt idx="842">
                  <c:v>37860</c:v>
                </c:pt>
                <c:pt idx="843">
                  <c:v>37861</c:v>
                </c:pt>
                <c:pt idx="844">
                  <c:v>37862</c:v>
                </c:pt>
                <c:pt idx="845">
                  <c:v>37866</c:v>
                </c:pt>
                <c:pt idx="846">
                  <c:v>37867</c:v>
                </c:pt>
                <c:pt idx="847">
                  <c:v>37868</c:v>
                </c:pt>
                <c:pt idx="848">
                  <c:v>37869</c:v>
                </c:pt>
                <c:pt idx="849">
                  <c:v>37872</c:v>
                </c:pt>
                <c:pt idx="850">
                  <c:v>37873</c:v>
                </c:pt>
                <c:pt idx="851">
                  <c:v>37874</c:v>
                </c:pt>
                <c:pt idx="852">
                  <c:v>37875</c:v>
                </c:pt>
                <c:pt idx="853">
                  <c:v>37876</c:v>
                </c:pt>
                <c:pt idx="854">
                  <c:v>37879</c:v>
                </c:pt>
                <c:pt idx="855">
                  <c:v>37880</c:v>
                </c:pt>
                <c:pt idx="856">
                  <c:v>37881</c:v>
                </c:pt>
                <c:pt idx="857">
                  <c:v>37882</c:v>
                </c:pt>
                <c:pt idx="858">
                  <c:v>37883</c:v>
                </c:pt>
                <c:pt idx="859">
                  <c:v>37886</c:v>
                </c:pt>
                <c:pt idx="860">
                  <c:v>37887</c:v>
                </c:pt>
                <c:pt idx="861">
                  <c:v>37888</c:v>
                </c:pt>
                <c:pt idx="862">
                  <c:v>37889</c:v>
                </c:pt>
                <c:pt idx="863">
                  <c:v>37890</c:v>
                </c:pt>
                <c:pt idx="864">
                  <c:v>37893</c:v>
                </c:pt>
                <c:pt idx="865">
                  <c:v>37894</c:v>
                </c:pt>
                <c:pt idx="866">
                  <c:v>37895</c:v>
                </c:pt>
                <c:pt idx="867">
                  <c:v>37896</c:v>
                </c:pt>
                <c:pt idx="868">
                  <c:v>37897</c:v>
                </c:pt>
                <c:pt idx="869">
                  <c:v>37900</c:v>
                </c:pt>
                <c:pt idx="870">
                  <c:v>37901</c:v>
                </c:pt>
                <c:pt idx="871">
                  <c:v>37902</c:v>
                </c:pt>
                <c:pt idx="872">
                  <c:v>37903</c:v>
                </c:pt>
                <c:pt idx="873">
                  <c:v>37904</c:v>
                </c:pt>
                <c:pt idx="874">
                  <c:v>37907</c:v>
                </c:pt>
                <c:pt idx="875">
                  <c:v>37908</c:v>
                </c:pt>
                <c:pt idx="876">
                  <c:v>37909</c:v>
                </c:pt>
                <c:pt idx="877">
                  <c:v>37910</c:v>
                </c:pt>
                <c:pt idx="878">
                  <c:v>37911</c:v>
                </c:pt>
                <c:pt idx="879">
                  <c:v>37914</c:v>
                </c:pt>
                <c:pt idx="880">
                  <c:v>37915</c:v>
                </c:pt>
                <c:pt idx="881">
                  <c:v>37916</c:v>
                </c:pt>
                <c:pt idx="882">
                  <c:v>37917</c:v>
                </c:pt>
                <c:pt idx="883">
                  <c:v>37918</c:v>
                </c:pt>
                <c:pt idx="884">
                  <c:v>37921</c:v>
                </c:pt>
                <c:pt idx="885">
                  <c:v>37922</c:v>
                </c:pt>
                <c:pt idx="886">
                  <c:v>37923</c:v>
                </c:pt>
                <c:pt idx="887">
                  <c:v>37924</c:v>
                </c:pt>
                <c:pt idx="888">
                  <c:v>37925</c:v>
                </c:pt>
                <c:pt idx="889">
                  <c:v>37928</c:v>
                </c:pt>
                <c:pt idx="890">
                  <c:v>37929</c:v>
                </c:pt>
                <c:pt idx="891">
                  <c:v>37930</c:v>
                </c:pt>
                <c:pt idx="892">
                  <c:v>37931</c:v>
                </c:pt>
                <c:pt idx="893">
                  <c:v>37932</c:v>
                </c:pt>
                <c:pt idx="894">
                  <c:v>37935</c:v>
                </c:pt>
                <c:pt idx="895">
                  <c:v>37936</c:v>
                </c:pt>
                <c:pt idx="896">
                  <c:v>37937</c:v>
                </c:pt>
                <c:pt idx="897">
                  <c:v>37938</c:v>
                </c:pt>
                <c:pt idx="898">
                  <c:v>37939</c:v>
                </c:pt>
                <c:pt idx="899">
                  <c:v>37942</c:v>
                </c:pt>
                <c:pt idx="900">
                  <c:v>37943</c:v>
                </c:pt>
                <c:pt idx="901">
                  <c:v>37944</c:v>
                </c:pt>
                <c:pt idx="902">
                  <c:v>37945</c:v>
                </c:pt>
                <c:pt idx="903">
                  <c:v>37946</c:v>
                </c:pt>
                <c:pt idx="904">
                  <c:v>37949</c:v>
                </c:pt>
                <c:pt idx="905">
                  <c:v>37950</c:v>
                </c:pt>
                <c:pt idx="906">
                  <c:v>37951</c:v>
                </c:pt>
                <c:pt idx="907">
                  <c:v>37953</c:v>
                </c:pt>
                <c:pt idx="908">
                  <c:v>37956</c:v>
                </c:pt>
                <c:pt idx="909">
                  <c:v>37957</c:v>
                </c:pt>
                <c:pt idx="910">
                  <c:v>37958</c:v>
                </c:pt>
                <c:pt idx="911">
                  <c:v>37959</c:v>
                </c:pt>
                <c:pt idx="912">
                  <c:v>37960</c:v>
                </c:pt>
                <c:pt idx="913">
                  <c:v>37963</c:v>
                </c:pt>
                <c:pt idx="914">
                  <c:v>37964</c:v>
                </c:pt>
                <c:pt idx="915">
                  <c:v>37965</c:v>
                </c:pt>
                <c:pt idx="916">
                  <c:v>37966</c:v>
                </c:pt>
                <c:pt idx="917">
                  <c:v>37967</c:v>
                </c:pt>
                <c:pt idx="918">
                  <c:v>37970</c:v>
                </c:pt>
                <c:pt idx="919">
                  <c:v>37971</c:v>
                </c:pt>
                <c:pt idx="920">
                  <c:v>37972</c:v>
                </c:pt>
                <c:pt idx="921">
                  <c:v>37973</c:v>
                </c:pt>
                <c:pt idx="922">
                  <c:v>37974</c:v>
                </c:pt>
                <c:pt idx="923">
                  <c:v>37977</c:v>
                </c:pt>
                <c:pt idx="924">
                  <c:v>37978</c:v>
                </c:pt>
                <c:pt idx="925">
                  <c:v>37979</c:v>
                </c:pt>
                <c:pt idx="926">
                  <c:v>37981</c:v>
                </c:pt>
                <c:pt idx="927">
                  <c:v>37984</c:v>
                </c:pt>
                <c:pt idx="928">
                  <c:v>37985</c:v>
                </c:pt>
                <c:pt idx="929">
                  <c:v>37986</c:v>
                </c:pt>
                <c:pt idx="930">
                  <c:v>37988</c:v>
                </c:pt>
                <c:pt idx="931">
                  <c:v>37991</c:v>
                </c:pt>
                <c:pt idx="932">
                  <c:v>37992</c:v>
                </c:pt>
                <c:pt idx="933">
                  <c:v>37993</c:v>
                </c:pt>
                <c:pt idx="934">
                  <c:v>37994</c:v>
                </c:pt>
                <c:pt idx="935">
                  <c:v>37995</c:v>
                </c:pt>
                <c:pt idx="936">
                  <c:v>37998</c:v>
                </c:pt>
                <c:pt idx="937">
                  <c:v>37999</c:v>
                </c:pt>
                <c:pt idx="938">
                  <c:v>38000</c:v>
                </c:pt>
                <c:pt idx="939">
                  <c:v>38001</c:v>
                </c:pt>
                <c:pt idx="940">
                  <c:v>38002</c:v>
                </c:pt>
                <c:pt idx="941">
                  <c:v>38006</c:v>
                </c:pt>
                <c:pt idx="942">
                  <c:v>38007</c:v>
                </c:pt>
                <c:pt idx="943">
                  <c:v>38008</c:v>
                </c:pt>
                <c:pt idx="944">
                  <c:v>38009</c:v>
                </c:pt>
                <c:pt idx="945">
                  <c:v>38012</c:v>
                </c:pt>
                <c:pt idx="946">
                  <c:v>38013</c:v>
                </c:pt>
                <c:pt idx="947">
                  <c:v>38014</c:v>
                </c:pt>
                <c:pt idx="948">
                  <c:v>38015</c:v>
                </c:pt>
                <c:pt idx="949">
                  <c:v>38016</c:v>
                </c:pt>
                <c:pt idx="950">
                  <c:v>38019</c:v>
                </c:pt>
                <c:pt idx="951">
                  <c:v>38020</c:v>
                </c:pt>
                <c:pt idx="952">
                  <c:v>38021</c:v>
                </c:pt>
                <c:pt idx="953">
                  <c:v>38022</c:v>
                </c:pt>
                <c:pt idx="954">
                  <c:v>38023</c:v>
                </c:pt>
                <c:pt idx="955">
                  <c:v>38026</c:v>
                </c:pt>
                <c:pt idx="956">
                  <c:v>38027</c:v>
                </c:pt>
                <c:pt idx="957">
                  <c:v>38028</c:v>
                </c:pt>
                <c:pt idx="958">
                  <c:v>38029</c:v>
                </c:pt>
                <c:pt idx="959">
                  <c:v>38030</c:v>
                </c:pt>
                <c:pt idx="960">
                  <c:v>38034</c:v>
                </c:pt>
                <c:pt idx="961">
                  <c:v>38035</c:v>
                </c:pt>
                <c:pt idx="962">
                  <c:v>38036</c:v>
                </c:pt>
                <c:pt idx="963">
                  <c:v>38037</c:v>
                </c:pt>
                <c:pt idx="964">
                  <c:v>38040</c:v>
                </c:pt>
                <c:pt idx="965">
                  <c:v>38041</c:v>
                </c:pt>
                <c:pt idx="966">
                  <c:v>38042</c:v>
                </c:pt>
                <c:pt idx="967">
                  <c:v>38043</c:v>
                </c:pt>
                <c:pt idx="968">
                  <c:v>38044</c:v>
                </c:pt>
                <c:pt idx="969">
                  <c:v>38047</c:v>
                </c:pt>
                <c:pt idx="970">
                  <c:v>38048</c:v>
                </c:pt>
                <c:pt idx="971">
                  <c:v>38049</c:v>
                </c:pt>
                <c:pt idx="972">
                  <c:v>38050</c:v>
                </c:pt>
                <c:pt idx="973">
                  <c:v>38051</c:v>
                </c:pt>
                <c:pt idx="974">
                  <c:v>38054</c:v>
                </c:pt>
                <c:pt idx="975">
                  <c:v>38055</c:v>
                </c:pt>
                <c:pt idx="976">
                  <c:v>38056</c:v>
                </c:pt>
                <c:pt idx="977">
                  <c:v>38057</c:v>
                </c:pt>
                <c:pt idx="978">
                  <c:v>38058</c:v>
                </c:pt>
                <c:pt idx="979">
                  <c:v>38061</c:v>
                </c:pt>
                <c:pt idx="980">
                  <c:v>38062</c:v>
                </c:pt>
                <c:pt idx="981">
                  <c:v>38063</c:v>
                </c:pt>
                <c:pt idx="982">
                  <c:v>38064</c:v>
                </c:pt>
                <c:pt idx="983">
                  <c:v>38065</c:v>
                </c:pt>
                <c:pt idx="984">
                  <c:v>38068</c:v>
                </c:pt>
                <c:pt idx="985">
                  <c:v>38069</c:v>
                </c:pt>
                <c:pt idx="986">
                  <c:v>38070</c:v>
                </c:pt>
                <c:pt idx="987">
                  <c:v>38071</c:v>
                </c:pt>
                <c:pt idx="988">
                  <c:v>38072</c:v>
                </c:pt>
                <c:pt idx="989">
                  <c:v>38075</c:v>
                </c:pt>
                <c:pt idx="990">
                  <c:v>38076</c:v>
                </c:pt>
                <c:pt idx="991">
                  <c:v>38077</c:v>
                </c:pt>
                <c:pt idx="992">
                  <c:v>38078</c:v>
                </c:pt>
                <c:pt idx="993">
                  <c:v>38079</c:v>
                </c:pt>
                <c:pt idx="994">
                  <c:v>38082</c:v>
                </c:pt>
                <c:pt idx="995">
                  <c:v>38083</c:v>
                </c:pt>
                <c:pt idx="996">
                  <c:v>38084</c:v>
                </c:pt>
                <c:pt idx="997">
                  <c:v>38085</c:v>
                </c:pt>
                <c:pt idx="998">
                  <c:v>38089</c:v>
                </c:pt>
                <c:pt idx="999">
                  <c:v>38090</c:v>
                </c:pt>
                <c:pt idx="1000">
                  <c:v>38091</c:v>
                </c:pt>
                <c:pt idx="1001">
                  <c:v>38092</c:v>
                </c:pt>
                <c:pt idx="1002">
                  <c:v>38093</c:v>
                </c:pt>
                <c:pt idx="1003">
                  <c:v>38096</c:v>
                </c:pt>
                <c:pt idx="1004">
                  <c:v>38097</c:v>
                </c:pt>
                <c:pt idx="1005">
                  <c:v>38098</c:v>
                </c:pt>
                <c:pt idx="1006">
                  <c:v>38099</c:v>
                </c:pt>
                <c:pt idx="1007">
                  <c:v>38100</c:v>
                </c:pt>
                <c:pt idx="1008">
                  <c:v>38103</c:v>
                </c:pt>
                <c:pt idx="1009">
                  <c:v>38104</c:v>
                </c:pt>
                <c:pt idx="1010">
                  <c:v>38105</c:v>
                </c:pt>
                <c:pt idx="1011">
                  <c:v>38106</c:v>
                </c:pt>
                <c:pt idx="1012">
                  <c:v>38107</c:v>
                </c:pt>
                <c:pt idx="1013">
                  <c:v>38110</c:v>
                </c:pt>
                <c:pt idx="1014">
                  <c:v>38111</c:v>
                </c:pt>
                <c:pt idx="1015">
                  <c:v>38112</c:v>
                </c:pt>
                <c:pt idx="1016">
                  <c:v>38113</c:v>
                </c:pt>
                <c:pt idx="1017">
                  <c:v>38114</c:v>
                </c:pt>
                <c:pt idx="1018">
                  <c:v>38117</c:v>
                </c:pt>
                <c:pt idx="1019">
                  <c:v>38118</c:v>
                </c:pt>
                <c:pt idx="1020">
                  <c:v>38119</c:v>
                </c:pt>
                <c:pt idx="1021">
                  <c:v>38120</c:v>
                </c:pt>
                <c:pt idx="1022">
                  <c:v>38121</c:v>
                </c:pt>
                <c:pt idx="1023">
                  <c:v>38124</c:v>
                </c:pt>
                <c:pt idx="1024">
                  <c:v>38125</c:v>
                </c:pt>
                <c:pt idx="1025">
                  <c:v>38126</c:v>
                </c:pt>
                <c:pt idx="1026">
                  <c:v>38127</c:v>
                </c:pt>
                <c:pt idx="1027">
                  <c:v>38128</c:v>
                </c:pt>
                <c:pt idx="1028">
                  <c:v>38131</c:v>
                </c:pt>
                <c:pt idx="1029">
                  <c:v>38132</c:v>
                </c:pt>
                <c:pt idx="1030">
                  <c:v>38133</c:v>
                </c:pt>
                <c:pt idx="1031">
                  <c:v>38134</c:v>
                </c:pt>
                <c:pt idx="1032">
                  <c:v>38135</c:v>
                </c:pt>
                <c:pt idx="1033">
                  <c:v>38139</c:v>
                </c:pt>
                <c:pt idx="1034">
                  <c:v>38140</c:v>
                </c:pt>
                <c:pt idx="1035">
                  <c:v>38141</c:v>
                </c:pt>
                <c:pt idx="1036">
                  <c:v>38142</c:v>
                </c:pt>
                <c:pt idx="1037">
                  <c:v>38145</c:v>
                </c:pt>
                <c:pt idx="1038">
                  <c:v>38146</c:v>
                </c:pt>
                <c:pt idx="1039">
                  <c:v>38147</c:v>
                </c:pt>
                <c:pt idx="1040">
                  <c:v>38148</c:v>
                </c:pt>
                <c:pt idx="1041">
                  <c:v>38152</c:v>
                </c:pt>
                <c:pt idx="1042">
                  <c:v>38153</c:v>
                </c:pt>
                <c:pt idx="1043">
                  <c:v>38154</c:v>
                </c:pt>
                <c:pt idx="1044">
                  <c:v>38155</c:v>
                </c:pt>
                <c:pt idx="1045">
                  <c:v>38156</c:v>
                </c:pt>
                <c:pt idx="1046">
                  <c:v>38159</c:v>
                </c:pt>
                <c:pt idx="1047">
                  <c:v>38160</c:v>
                </c:pt>
                <c:pt idx="1048">
                  <c:v>38161</c:v>
                </c:pt>
                <c:pt idx="1049">
                  <c:v>38162</c:v>
                </c:pt>
                <c:pt idx="1050">
                  <c:v>38163</c:v>
                </c:pt>
                <c:pt idx="1051">
                  <c:v>38166</c:v>
                </c:pt>
                <c:pt idx="1052">
                  <c:v>38167</c:v>
                </c:pt>
                <c:pt idx="1053">
                  <c:v>38168</c:v>
                </c:pt>
                <c:pt idx="1054">
                  <c:v>38169</c:v>
                </c:pt>
                <c:pt idx="1055">
                  <c:v>38170</c:v>
                </c:pt>
                <c:pt idx="1056">
                  <c:v>38174</c:v>
                </c:pt>
                <c:pt idx="1057">
                  <c:v>38175</c:v>
                </c:pt>
                <c:pt idx="1058">
                  <c:v>38176</c:v>
                </c:pt>
                <c:pt idx="1059">
                  <c:v>38177</c:v>
                </c:pt>
                <c:pt idx="1060">
                  <c:v>38180</c:v>
                </c:pt>
                <c:pt idx="1061">
                  <c:v>38181</c:v>
                </c:pt>
                <c:pt idx="1062">
                  <c:v>38182</c:v>
                </c:pt>
                <c:pt idx="1063">
                  <c:v>38183</c:v>
                </c:pt>
                <c:pt idx="1064">
                  <c:v>38184</c:v>
                </c:pt>
                <c:pt idx="1065">
                  <c:v>38187</c:v>
                </c:pt>
                <c:pt idx="1066">
                  <c:v>38188</c:v>
                </c:pt>
                <c:pt idx="1067">
                  <c:v>38189</c:v>
                </c:pt>
                <c:pt idx="1068">
                  <c:v>38190</c:v>
                </c:pt>
                <c:pt idx="1069">
                  <c:v>38191</c:v>
                </c:pt>
                <c:pt idx="1070">
                  <c:v>38194</c:v>
                </c:pt>
                <c:pt idx="1071">
                  <c:v>38195</c:v>
                </c:pt>
                <c:pt idx="1072">
                  <c:v>38196</c:v>
                </c:pt>
                <c:pt idx="1073">
                  <c:v>38197</c:v>
                </c:pt>
                <c:pt idx="1074">
                  <c:v>38198</c:v>
                </c:pt>
                <c:pt idx="1075">
                  <c:v>38201</c:v>
                </c:pt>
                <c:pt idx="1076">
                  <c:v>38202</c:v>
                </c:pt>
                <c:pt idx="1077">
                  <c:v>38203</c:v>
                </c:pt>
                <c:pt idx="1078">
                  <c:v>38204</c:v>
                </c:pt>
                <c:pt idx="1079">
                  <c:v>38205</c:v>
                </c:pt>
                <c:pt idx="1080">
                  <c:v>38208</c:v>
                </c:pt>
                <c:pt idx="1081">
                  <c:v>38209</c:v>
                </c:pt>
                <c:pt idx="1082">
                  <c:v>38210</c:v>
                </c:pt>
                <c:pt idx="1083">
                  <c:v>38211</c:v>
                </c:pt>
                <c:pt idx="1084">
                  <c:v>38212</c:v>
                </c:pt>
                <c:pt idx="1085">
                  <c:v>38215</c:v>
                </c:pt>
                <c:pt idx="1086">
                  <c:v>38216</c:v>
                </c:pt>
                <c:pt idx="1087">
                  <c:v>38217</c:v>
                </c:pt>
                <c:pt idx="1088">
                  <c:v>38218</c:v>
                </c:pt>
                <c:pt idx="1089">
                  <c:v>38219</c:v>
                </c:pt>
                <c:pt idx="1090">
                  <c:v>38222</c:v>
                </c:pt>
                <c:pt idx="1091">
                  <c:v>38223</c:v>
                </c:pt>
                <c:pt idx="1092">
                  <c:v>38224</c:v>
                </c:pt>
                <c:pt idx="1093">
                  <c:v>38225</c:v>
                </c:pt>
                <c:pt idx="1094">
                  <c:v>38226</c:v>
                </c:pt>
                <c:pt idx="1095">
                  <c:v>38229</c:v>
                </c:pt>
                <c:pt idx="1096">
                  <c:v>38230</c:v>
                </c:pt>
                <c:pt idx="1097">
                  <c:v>38231</c:v>
                </c:pt>
                <c:pt idx="1098">
                  <c:v>38232</c:v>
                </c:pt>
                <c:pt idx="1099">
                  <c:v>38233</c:v>
                </c:pt>
                <c:pt idx="1100">
                  <c:v>38237</c:v>
                </c:pt>
                <c:pt idx="1101">
                  <c:v>38238</c:v>
                </c:pt>
                <c:pt idx="1102">
                  <c:v>38239</c:v>
                </c:pt>
                <c:pt idx="1103">
                  <c:v>38240</c:v>
                </c:pt>
                <c:pt idx="1104">
                  <c:v>38243</c:v>
                </c:pt>
                <c:pt idx="1105">
                  <c:v>38244</c:v>
                </c:pt>
                <c:pt idx="1106">
                  <c:v>38245</c:v>
                </c:pt>
                <c:pt idx="1107">
                  <c:v>38246</c:v>
                </c:pt>
                <c:pt idx="1108">
                  <c:v>38247</c:v>
                </c:pt>
                <c:pt idx="1109">
                  <c:v>38250</c:v>
                </c:pt>
                <c:pt idx="1110">
                  <c:v>38251</c:v>
                </c:pt>
                <c:pt idx="1111">
                  <c:v>38252</c:v>
                </c:pt>
                <c:pt idx="1112">
                  <c:v>38253</c:v>
                </c:pt>
                <c:pt idx="1113">
                  <c:v>38254</c:v>
                </c:pt>
                <c:pt idx="1114">
                  <c:v>38257</c:v>
                </c:pt>
                <c:pt idx="1115">
                  <c:v>38258</c:v>
                </c:pt>
                <c:pt idx="1116">
                  <c:v>38259</c:v>
                </c:pt>
                <c:pt idx="1117">
                  <c:v>38260</c:v>
                </c:pt>
                <c:pt idx="1118">
                  <c:v>38261</c:v>
                </c:pt>
                <c:pt idx="1119">
                  <c:v>38264</c:v>
                </c:pt>
                <c:pt idx="1120">
                  <c:v>38265</c:v>
                </c:pt>
                <c:pt idx="1121">
                  <c:v>38266</c:v>
                </c:pt>
                <c:pt idx="1122">
                  <c:v>38267</c:v>
                </c:pt>
                <c:pt idx="1123">
                  <c:v>38268</c:v>
                </c:pt>
                <c:pt idx="1124">
                  <c:v>38271</c:v>
                </c:pt>
                <c:pt idx="1125">
                  <c:v>38272</c:v>
                </c:pt>
                <c:pt idx="1126">
                  <c:v>38273</c:v>
                </c:pt>
                <c:pt idx="1127">
                  <c:v>38274</c:v>
                </c:pt>
                <c:pt idx="1128">
                  <c:v>38275</c:v>
                </c:pt>
                <c:pt idx="1129">
                  <c:v>38278</c:v>
                </c:pt>
                <c:pt idx="1130">
                  <c:v>38279</c:v>
                </c:pt>
                <c:pt idx="1131">
                  <c:v>38280</c:v>
                </c:pt>
                <c:pt idx="1132">
                  <c:v>38281</c:v>
                </c:pt>
                <c:pt idx="1133">
                  <c:v>38282</c:v>
                </c:pt>
                <c:pt idx="1134">
                  <c:v>38285</c:v>
                </c:pt>
                <c:pt idx="1135">
                  <c:v>38286</c:v>
                </c:pt>
                <c:pt idx="1136">
                  <c:v>38287</c:v>
                </c:pt>
                <c:pt idx="1137">
                  <c:v>38288</c:v>
                </c:pt>
                <c:pt idx="1138">
                  <c:v>38289</c:v>
                </c:pt>
                <c:pt idx="1139">
                  <c:v>38292</c:v>
                </c:pt>
                <c:pt idx="1140">
                  <c:v>38293</c:v>
                </c:pt>
                <c:pt idx="1141">
                  <c:v>38294</c:v>
                </c:pt>
                <c:pt idx="1142">
                  <c:v>38295</c:v>
                </c:pt>
                <c:pt idx="1143">
                  <c:v>38296</c:v>
                </c:pt>
                <c:pt idx="1144">
                  <c:v>38299</c:v>
                </c:pt>
                <c:pt idx="1145">
                  <c:v>38300</c:v>
                </c:pt>
                <c:pt idx="1146">
                  <c:v>38301</c:v>
                </c:pt>
                <c:pt idx="1147">
                  <c:v>38302</c:v>
                </c:pt>
                <c:pt idx="1148">
                  <c:v>38303</c:v>
                </c:pt>
                <c:pt idx="1149">
                  <c:v>38306</c:v>
                </c:pt>
                <c:pt idx="1150">
                  <c:v>38307</c:v>
                </c:pt>
                <c:pt idx="1151">
                  <c:v>38308</c:v>
                </c:pt>
                <c:pt idx="1152">
                  <c:v>38309</c:v>
                </c:pt>
                <c:pt idx="1153">
                  <c:v>38310</c:v>
                </c:pt>
                <c:pt idx="1154">
                  <c:v>38313</c:v>
                </c:pt>
                <c:pt idx="1155">
                  <c:v>38314</c:v>
                </c:pt>
                <c:pt idx="1156">
                  <c:v>38315</c:v>
                </c:pt>
                <c:pt idx="1157">
                  <c:v>38317</c:v>
                </c:pt>
                <c:pt idx="1158">
                  <c:v>38320</c:v>
                </c:pt>
                <c:pt idx="1159">
                  <c:v>38321</c:v>
                </c:pt>
                <c:pt idx="1160">
                  <c:v>38322</c:v>
                </c:pt>
                <c:pt idx="1161">
                  <c:v>38323</c:v>
                </c:pt>
                <c:pt idx="1162">
                  <c:v>38324</c:v>
                </c:pt>
                <c:pt idx="1163">
                  <c:v>38327</c:v>
                </c:pt>
                <c:pt idx="1164">
                  <c:v>38328</c:v>
                </c:pt>
                <c:pt idx="1165">
                  <c:v>38329</c:v>
                </c:pt>
                <c:pt idx="1166">
                  <c:v>38330</c:v>
                </c:pt>
                <c:pt idx="1167">
                  <c:v>38331</c:v>
                </c:pt>
                <c:pt idx="1168">
                  <c:v>38334</c:v>
                </c:pt>
                <c:pt idx="1169">
                  <c:v>38335</c:v>
                </c:pt>
                <c:pt idx="1170">
                  <c:v>38336</c:v>
                </c:pt>
                <c:pt idx="1171">
                  <c:v>38337</c:v>
                </c:pt>
                <c:pt idx="1172">
                  <c:v>38338</c:v>
                </c:pt>
                <c:pt idx="1173">
                  <c:v>38341</c:v>
                </c:pt>
                <c:pt idx="1174">
                  <c:v>38342</c:v>
                </c:pt>
                <c:pt idx="1175">
                  <c:v>38343</c:v>
                </c:pt>
                <c:pt idx="1176">
                  <c:v>38344</c:v>
                </c:pt>
                <c:pt idx="1177">
                  <c:v>38348</c:v>
                </c:pt>
                <c:pt idx="1178">
                  <c:v>38349</c:v>
                </c:pt>
                <c:pt idx="1179">
                  <c:v>38350</c:v>
                </c:pt>
                <c:pt idx="1180">
                  <c:v>38351</c:v>
                </c:pt>
                <c:pt idx="1181">
                  <c:v>38352</c:v>
                </c:pt>
                <c:pt idx="1182">
                  <c:v>38355</c:v>
                </c:pt>
                <c:pt idx="1183">
                  <c:v>38356</c:v>
                </c:pt>
                <c:pt idx="1184">
                  <c:v>38357</c:v>
                </c:pt>
                <c:pt idx="1185">
                  <c:v>38358</c:v>
                </c:pt>
                <c:pt idx="1186">
                  <c:v>38359</c:v>
                </c:pt>
                <c:pt idx="1187">
                  <c:v>38362</c:v>
                </c:pt>
                <c:pt idx="1188">
                  <c:v>38363</c:v>
                </c:pt>
                <c:pt idx="1189">
                  <c:v>38364</c:v>
                </c:pt>
                <c:pt idx="1190">
                  <c:v>38365</c:v>
                </c:pt>
                <c:pt idx="1191">
                  <c:v>38366</c:v>
                </c:pt>
                <c:pt idx="1192">
                  <c:v>38370</c:v>
                </c:pt>
                <c:pt idx="1193">
                  <c:v>38371</c:v>
                </c:pt>
                <c:pt idx="1194">
                  <c:v>38372</c:v>
                </c:pt>
                <c:pt idx="1195">
                  <c:v>38373</c:v>
                </c:pt>
                <c:pt idx="1196">
                  <c:v>38376</c:v>
                </c:pt>
                <c:pt idx="1197">
                  <c:v>38377</c:v>
                </c:pt>
                <c:pt idx="1198">
                  <c:v>38378</c:v>
                </c:pt>
                <c:pt idx="1199">
                  <c:v>38379</c:v>
                </c:pt>
                <c:pt idx="1200">
                  <c:v>38380</c:v>
                </c:pt>
                <c:pt idx="1201">
                  <c:v>38383</c:v>
                </c:pt>
                <c:pt idx="1202">
                  <c:v>38384</c:v>
                </c:pt>
                <c:pt idx="1203">
                  <c:v>38385</c:v>
                </c:pt>
                <c:pt idx="1204">
                  <c:v>38386</c:v>
                </c:pt>
                <c:pt idx="1205">
                  <c:v>38387</c:v>
                </c:pt>
                <c:pt idx="1206">
                  <c:v>38390</c:v>
                </c:pt>
                <c:pt idx="1207">
                  <c:v>38391</c:v>
                </c:pt>
                <c:pt idx="1208">
                  <c:v>38392</c:v>
                </c:pt>
                <c:pt idx="1209">
                  <c:v>38393</c:v>
                </c:pt>
                <c:pt idx="1210">
                  <c:v>38394</c:v>
                </c:pt>
                <c:pt idx="1211">
                  <c:v>38397</c:v>
                </c:pt>
                <c:pt idx="1212">
                  <c:v>38398</c:v>
                </c:pt>
                <c:pt idx="1213">
                  <c:v>38399</c:v>
                </c:pt>
                <c:pt idx="1214">
                  <c:v>38400</c:v>
                </c:pt>
                <c:pt idx="1215">
                  <c:v>38401</c:v>
                </c:pt>
                <c:pt idx="1216">
                  <c:v>38405</c:v>
                </c:pt>
                <c:pt idx="1217">
                  <c:v>38406</c:v>
                </c:pt>
                <c:pt idx="1218">
                  <c:v>38407</c:v>
                </c:pt>
                <c:pt idx="1219">
                  <c:v>38408</c:v>
                </c:pt>
                <c:pt idx="1220">
                  <c:v>38411</c:v>
                </c:pt>
                <c:pt idx="1221">
                  <c:v>38412</c:v>
                </c:pt>
                <c:pt idx="1222">
                  <c:v>38413</c:v>
                </c:pt>
                <c:pt idx="1223">
                  <c:v>38414</c:v>
                </c:pt>
                <c:pt idx="1224">
                  <c:v>38415</c:v>
                </c:pt>
                <c:pt idx="1225">
                  <c:v>38418</c:v>
                </c:pt>
                <c:pt idx="1226">
                  <c:v>38419</c:v>
                </c:pt>
                <c:pt idx="1227">
                  <c:v>38420</c:v>
                </c:pt>
                <c:pt idx="1228">
                  <c:v>38421</c:v>
                </c:pt>
                <c:pt idx="1229">
                  <c:v>38422</c:v>
                </c:pt>
                <c:pt idx="1230">
                  <c:v>38425</c:v>
                </c:pt>
                <c:pt idx="1231">
                  <c:v>38426</c:v>
                </c:pt>
                <c:pt idx="1232">
                  <c:v>38427</c:v>
                </c:pt>
                <c:pt idx="1233">
                  <c:v>38428</c:v>
                </c:pt>
                <c:pt idx="1234">
                  <c:v>38429</c:v>
                </c:pt>
                <c:pt idx="1235">
                  <c:v>38432</c:v>
                </c:pt>
                <c:pt idx="1236">
                  <c:v>38433</c:v>
                </c:pt>
                <c:pt idx="1237">
                  <c:v>38434</c:v>
                </c:pt>
                <c:pt idx="1238">
                  <c:v>38435</c:v>
                </c:pt>
                <c:pt idx="1239">
                  <c:v>38439</c:v>
                </c:pt>
                <c:pt idx="1240">
                  <c:v>38440</c:v>
                </c:pt>
                <c:pt idx="1241">
                  <c:v>38441</c:v>
                </c:pt>
                <c:pt idx="1242">
                  <c:v>38442</c:v>
                </c:pt>
                <c:pt idx="1243">
                  <c:v>38443</c:v>
                </c:pt>
                <c:pt idx="1244">
                  <c:v>38446</c:v>
                </c:pt>
                <c:pt idx="1245">
                  <c:v>38447</c:v>
                </c:pt>
                <c:pt idx="1246">
                  <c:v>38448</c:v>
                </c:pt>
                <c:pt idx="1247">
                  <c:v>38449</c:v>
                </c:pt>
                <c:pt idx="1248">
                  <c:v>38450</c:v>
                </c:pt>
                <c:pt idx="1249">
                  <c:v>38453</c:v>
                </c:pt>
                <c:pt idx="1250">
                  <c:v>38454</c:v>
                </c:pt>
                <c:pt idx="1251">
                  <c:v>38455</c:v>
                </c:pt>
                <c:pt idx="1252">
                  <c:v>38456</c:v>
                </c:pt>
                <c:pt idx="1253">
                  <c:v>38457</c:v>
                </c:pt>
                <c:pt idx="1254">
                  <c:v>38460</c:v>
                </c:pt>
                <c:pt idx="1255">
                  <c:v>38461</c:v>
                </c:pt>
                <c:pt idx="1256">
                  <c:v>38462</c:v>
                </c:pt>
                <c:pt idx="1257">
                  <c:v>38463</c:v>
                </c:pt>
                <c:pt idx="1258">
                  <c:v>38464</c:v>
                </c:pt>
                <c:pt idx="1259">
                  <c:v>38467</c:v>
                </c:pt>
                <c:pt idx="1260">
                  <c:v>38468</c:v>
                </c:pt>
                <c:pt idx="1261">
                  <c:v>38469</c:v>
                </c:pt>
                <c:pt idx="1262">
                  <c:v>38470</c:v>
                </c:pt>
                <c:pt idx="1263">
                  <c:v>38471</c:v>
                </c:pt>
                <c:pt idx="1264">
                  <c:v>38474</c:v>
                </c:pt>
                <c:pt idx="1265">
                  <c:v>38475</c:v>
                </c:pt>
                <c:pt idx="1266">
                  <c:v>38476</c:v>
                </c:pt>
                <c:pt idx="1267">
                  <c:v>38477</c:v>
                </c:pt>
                <c:pt idx="1268">
                  <c:v>38478</c:v>
                </c:pt>
                <c:pt idx="1269">
                  <c:v>38481</c:v>
                </c:pt>
                <c:pt idx="1270">
                  <c:v>38482</c:v>
                </c:pt>
                <c:pt idx="1271">
                  <c:v>38483</c:v>
                </c:pt>
                <c:pt idx="1272">
                  <c:v>38484</c:v>
                </c:pt>
                <c:pt idx="1273">
                  <c:v>38485</c:v>
                </c:pt>
                <c:pt idx="1274">
                  <c:v>38488</c:v>
                </c:pt>
                <c:pt idx="1275">
                  <c:v>38489</c:v>
                </c:pt>
                <c:pt idx="1276">
                  <c:v>38490</c:v>
                </c:pt>
                <c:pt idx="1277">
                  <c:v>38491</c:v>
                </c:pt>
                <c:pt idx="1278">
                  <c:v>38492</c:v>
                </c:pt>
                <c:pt idx="1279">
                  <c:v>38495</c:v>
                </c:pt>
                <c:pt idx="1280">
                  <c:v>38496</c:v>
                </c:pt>
                <c:pt idx="1281">
                  <c:v>38497</c:v>
                </c:pt>
                <c:pt idx="1282">
                  <c:v>38498</c:v>
                </c:pt>
                <c:pt idx="1283">
                  <c:v>38499</c:v>
                </c:pt>
                <c:pt idx="1284">
                  <c:v>38503</c:v>
                </c:pt>
                <c:pt idx="1285">
                  <c:v>38504</c:v>
                </c:pt>
                <c:pt idx="1286">
                  <c:v>38505</c:v>
                </c:pt>
                <c:pt idx="1287">
                  <c:v>38506</c:v>
                </c:pt>
                <c:pt idx="1288">
                  <c:v>38509</c:v>
                </c:pt>
                <c:pt idx="1289">
                  <c:v>38510</c:v>
                </c:pt>
                <c:pt idx="1290">
                  <c:v>38511</c:v>
                </c:pt>
                <c:pt idx="1291">
                  <c:v>38512</c:v>
                </c:pt>
                <c:pt idx="1292">
                  <c:v>38513</c:v>
                </c:pt>
                <c:pt idx="1293">
                  <c:v>38516</c:v>
                </c:pt>
                <c:pt idx="1294">
                  <c:v>38517</c:v>
                </c:pt>
                <c:pt idx="1295">
                  <c:v>38518</c:v>
                </c:pt>
                <c:pt idx="1296">
                  <c:v>38519</c:v>
                </c:pt>
                <c:pt idx="1297">
                  <c:v>38520</c:v>
                </c:pt>
                <c:pt idx="1298">
                  <c:v>38523</c:v>
                </c:pt>
                <c:pt idx="1299">
                  <c:v>38524</c:v>
                </c:pt>
                <c:pt idx="1300">
                  <c:v>38525</c:v>
                </c:pt>
                <c:pt idx="1301">
                  <c:v>38526</c:v>
                </c:pt>
                <c:pt idx="1302">
                  <c:v>38527</c:v>
                </c:pt>
                <c:pt idx="1303">
                  <c:v>38530</c:v>
                </c:pt>
                <c:pt idx="1304">
                  <c:v>38531</c:v>
                </c:pt>
                <c:pt idx="1305">
                  <c:v>38532</c:v>
                </c:pt>
                <c:pt idx="1306">
                  <c:v>38533</c:v>
                </c:pt>
                <c:pt idx="1307">
                  <c:v>38534</c:v>
                </c:pt>
                <c:pt idx="1308">
                  <c:v>38538</c:v>
                </c:pt>
                <c:pt idx="1309">
                  <c:v>38539</c:v>
                </c:pt>
                <c:pt idx="1310">
                  <c:v>38540</c:v>
                </c:pt>
                <c:pt idx="1311">
                  <c:v>38541</c:v>
                </c:pt>
                <c:pt idx="1312">
                  <c:v>38544</c:v>
                </c:pt>
                <c:pt idx="1313">
                  <c:v>38545</c:v>
                </c:pt>
                <c:pt idx="1314">
                  <c:v>38546</c:v>
                </c:pt>
                <c:pt idx="1315">
                  <c:v>38547</c:v>
                </c:pt>
                <c:pt idx="1316">
                  <c:v>38548</c:v>
                </c:pt>
                <c:pt idx="1317">
                  <c:v>38551</c:v>
                </c:pt>
                <c:pt idx="1318">
                  <c:v>38552</c:v>
                </c:pt>
                <c:pt idx="1319">
                  <c:v>38553</c:v>
                </c:pt>
                <c:pt idx="1320">
                  <c:v>38554</c:v>
                </c:pt>
                <c:pt idx="1321">
                  <c:v>38555</c:v>
                </c:pt>
                <c:pt idx="1322">
                  <c:v>38558</c:v>
                </c:pt>
                <c:pt idx="1323">
                  <c:v>38559</c:v>
                </c:pt>
                <c:pt idx="1324">
                  <c:v>38560</c:v>
                </c:pt>
                <c:pt idx="1325">
                  <c:v>38561</c:v>
                </c:pt>
                <c:pt idx="1326">
                  <c:v>38562</c:v>
                </c:pt>
                <c:pt idx="1327">
                  <c:v>38565</c:v>
                </c:pt>
                <c:pt idx="1328">
                  <c:v>38566</c:v>
                </c:pt>
                <c:pt idx="1329">
                  <c:v>38567</c:v>
                </c:pt>
                <c:pt idx="1330">
                  <c:v>38568</c:v>
                </c:pt>
                <c:pt idx="1331">
                  <c:v>38569</c:v>
                </c:pt>
                <c:pt idx="1332">
                  <c:v>38572</c:v>
                </c:pt>
                <c:pt idx="1333">
                  <c:v>38573</c:v>
                </c:pt>
                <c:pt idx="1334">
                  <c:v>38574</c:v>
                </c:pt>
                <c:pt idx="1335">
                  <c:v>38575</c:v>
                </c:pt>
                <c:pt idx="1336">
                  <c:v>38576</c:v>
                </c:pt>
                <c:pt idx="1337">
                  <c:v>38579</c:v>
                </c:pt>
                <c:pt idx="1338">
                  <c:v>38580</c:v>
                </c:pt>
                <c:pt idx="1339">
                  <c:v>38581</c:v>
                </c:pt>
                <c:pt idx="1340">
                  <c:v>38582</c:v>
                </c:pt>
                <c:pt idx="1341">
                  <c:v>38583</c:v>
                </c:pt>
                <c:pt idx="1342">
                  <c:v>38586</c:v>
                </c:pt>
                <c:pt idx="1343">
                  <c:v>38587</c:v>
                </c:pt>
                <c:pt idx="1344">
                  <c:v>38588</c:v>
                </c:pt>
                <c:pt idx="1345">
                  <c:v>38589</c:v>
                </c:pt>
                <c:pt idx="1346">
                  <c:v>38590</c:v>
                </c:pt>
                <c:pt idx="1347">
                  <c:v>38593</c:v>
                </c:pt>
                <c:pt idx="1348">
                  <c:v>38594</c:v>
                </c:pt>
                <c:pt idx="1349">
                  <c:v>38595</c:v>
                </c:pt>
                <c:pt idx="1350">
                  <c:v>38596</c:v>
                </c:pt>
                <c:pt idx="1351">
                  <c:v>38597</c:v>
                </c:pt>
                <c:pt idx="1352">
                  <c:v>38601</c:v>
                </c:pt>
                <c:pt idx="1353">
                  <c:v>38602</c:v>
                </c:pt>
                <c:pt idx="1354">
                  <c:v>38603</c:v>
                </c:pt>
                <c:pt idx="1355">
                  <c:v>38604</c:v>
                </c:pt>
                <c:pt idx="1356">
                  <c:v>38607</c:v>
                </c:pt>
                <c:pt idx="1357">
                  <c:v>38608</c:v>
                </c:pt>
                <c:pt idx="1358">
                  <c:v>38609</c:v>
                </c:pt>
                <c:pt idx="1359">
                  <c:v>38610</c:v>
                </c:pt>
                <c:pt idx="1360">
                  <c:v>38611</c:v>
                </c:pt>
                <c:pt idx="1361">
                  <c:v>38614</c:v>
                </c:pt>
                <c:pt idx="1362">
                  <c:v>38615</c:v>
                </c:pt>
                <c:pt idx="1363">
                  <c:v>38616</c:v>
                </c:pt>
                <c:pt idx="1364">
                  <c:v>38617</c:v>
                </c:pt>
                <c:pt idx="1365">
                  <c:v>38618</c:v>
                </c:pt>
                <c:pt idx="1366">
                  <c:v>38621</c:v>
                </c:pt>
                <c:pt idx="1367">
                  <c:v>38622</c:v>
                </c:pt>
                <c:pt idx="1368">
                  <c:v>38623</c:v>
                </c:pt>
                <c:pt idx="1369">
                  <c:v>38624</c:v>
                </c:pt>
                <c:pt idx="1370">
                  <c:v>38625</c:v>
                </c:pt>
                <c:pt idx="1371">
                  <c:v>38628</c:v>
                </c:pt>
                <c:pt idx="1372">
                  <c:v>38629</c:v>
                </c:pt>
                <c:pt idx="1373">
                  <c:v>38630</c:v>
                </c:pt>
                <c:pt idx="1374">
                  <c:v>38631</c:v>
                </c:pt>
                <c:pt idx="1375">
                  <c:v>38632</c:v>
                </c:pt>
                <c:pt idx="1376">
                  <c:v>38635</c:v>
                </c:pt>
                <c:pt idx="1377">
                  <c:v>38636</c:v>
                </c:pt>
                <c:pt idx="1378">
                  <c:v>38637</c:v>
                </c:pt>
                <c:pt idx="1379">
                  <c:v>38638</c:v>
                </c:pt>
                <c:pt idx="1380">
                  <c:v>38639</c:v>
                </c:pt>
                <c:pt idx="1381">
                  <c:v>38642</c:v>
                </c:pt>
                <c:pt idx="1382">
                  <c:v>38643</c:v>
                </c:pt>
                <c:pt idx="1383">
                  <c:v>38644</c:v>
                </c:pt>
                <c:pt idx="1384">
                  <c:v>38645</c:v>
                </c:pt>
                <c:pt idx="1385">
                  <c:v>38646</c:v>
                </c:pt>
                <c:pt idx="1386">
                  <c:v>38649</c:v>
                </c:pt>
                <c:pt idx="1387">
                  <c:v>38650</c:v>
                </c:pt>
                <c:pt idx="1388">
                  <c:v>38651</c:v>
                </c:pt>
                <c:pt idx="1389">
                  <c:v>38652</c:v>
                </c:pt>
                <c:pt idx="1390">
                  <c:v>38653</c:v>
                </c:pt>
                <c:pt idx="1391">
                  <c:v>38656</c:v>
                </c:pt>
                <c:pt idx="1392">
                  <c:v>38657</c:v>
                </c:pt>
                <c:pt idx="1393">
                  <c:v>38658</c:v>
                </c:pt>
                <c:pt idx="1394">
                  <c:v>38659</c:v>
                </c:pt>
                <c:pt idx="1395">
                  <c:v>38660</c:v>
                </c:pt>
                <c:pt idx="1396">
                  <c:v>38663</c:v>
                </c:pt>
                <c:pt idx="1397">
                  <c:v>38664</c:v>
                </c:pt>
                <c:pt idx="1398">
                  <c:v>38665</c:v>
                </c:pt>
                <c:pt idx="1399">
                  <c:v>38666</c:v>
                </c:pt>
                <c:pt idx="1400">
                  <c:v>38667</c:v>
                </c:pt>
                <c:pt idx="1401">
                  <c:v>38670</c:v>
                </c:pt>
                <c:pt idx="1402">
                  <c:v>38671</c:v>
                </c:pt>
                <c:pt idx="1403">
                  <c:v>38672</c:v>
                </c:pt>
                <c:pt idx="1404">
                  <c:v>38673</c:v>
                </c:pt>
                <c:pt idx="1405">
                  <c:v>38674</c:v>
                </c:pt>
                <c:pt idx="1406">
                  <c:v>38677</c:v>
                </c:pt>
                <c:pt idx="1407">
                  <c:v>38678</c:v>
                </c:pt>
                <c:pt idx="1408">
                  <c:v>38679</c:v>
                </c:pt>
                <c:pt idx="1409">
                  <c:v>38681</c:v>
                </c:pt>
                <c:pt idx="1410">
                  <c:v>38684</c:v>
                </c:pt>
                <c:pt idx="1411">
                  <c:v>38685</c:v>
                </c:pt>
                <c:pt idx="1412">
                  <c:v>38686</c:v>
                </c:pt>
                <c:pt idx="1413">
                  <c:v>38687</c:v>
                </c:pt>
                <c:pt idx="1414">
                  <c:v>38688</c:v>
                </c:pt>
                <c:pt idx="1415">
                  <c:v>38691</c:v>
                </c:pt>
                <c:pt idx="1416">
                  <c:v>38692</c:v>
                </c:pt>
                <c:pt idx="1417">
                  <c:v>38693</c:v>
                </c:pt>
                <c:pt idx="1418">
                  <c:v>38694</c:v>
                </c:pt>
                <c:pt idx="1419">
                  <c:v>38695</c:v>
                </c:pt>
                <c:pt idx="1420">
                  <c:v>38698</c:v>
                </c:pt>
                <c:pt idx="1421">
                  <c:v>38699</c:v>
                </c:pt>
                <c:pt idx="1422">
                  <c:v>38700</c:v>
                </c:pt>
                <c:pt idx="1423">
                  <c:v>38701</c:v>
                </c:pt>
                <c:pt idx="1424">
                  <c:v>38702</c:v>
                </c:pt>
                <c:pt idx="1425">
                  <c:v>38705</c:v>
                </c:pt>
                <c:pt idx="1426">
                  <c:v>38706</c:v>
                </c:pt>
                <c:pt idx="1427">
                  <c:v>38707</c:v>
                </c:pt>
                <c:pt idx="1428">
                  <c:v>38708</c:v>
                </c:pt>
                <c:pt idx="1429">
                  <c:v>38709</c:v>
                </c:pt>
                <c:pt idx="1430">
                  <c:v>38713</c:v>
                </c:pt>
                <c:pt idx="1431">
                  <c:v>38714</c:v>
                </c:pt>
                <c:pt idx="1432">
                  <c:v>38715</c:v>
                </c:pt>
                <c:pt idx="1433">
                  <c:v>38716</c:v>
                </c:pt>
                <c:pt idx="1434">
                  <c:v>38720</c:v>
                </c:pt>
                <c:pt idx="1435">
                  <c:v>38721</c:v>
                </c:pt>
                <c:pt idx="1436">
                  <c:v>38722</c:v>
                </c:pt>
                <c:pt idx="1437">
                  <c:v>38723</c:v>
                </c:pt>
                <c:pt idx="1438">
                  <c:v>38726</c:v>
                </c:pt>
                <c:pt idx="1439">
                  <c:v>38727</c:v>
                </c:pt>
                <c:pt idx="1440">
                  <c:v>38728</c:v>
                </c:pt>
                <c:pt idx="1441">
                  <c:v>38729</c:v>
                </c:pt>
                <c:pt idx="1442">
                  <c:v>38730</c:v>
                </c:pt>
                <c:pt idx="1443">
                  <c:v>38734</c:v>
                </c:pt>
                <c:pt idx="1444">
                  <c:v>38735</c:v>
                </c:pt>
                <c:pt idx="1445">
                  <c:v>38736</c:v>
                </c:pt>
                <c:pt idx="1446">
                  <c:v>38737</c:v>
                </c:pt>
                <c:pt idx="1447">
                  <c:v>38740</c:v>
                </c:pt>
                <c:pt idx="1448">
                  <c:v>38741</c:v>
                </c:pt>
                <c:pt idx="1449">
                  <c:v>38742</c:v>
                </c:pt>
                <c:pt idx="1450">
                  <c:v>38743</c:v>
                </c:pt>
                <c:pt idx="1451">
                  <c:v>38744</c:v>
                </c:pt>
                <c:pt idx="1452">
                  <c:v>38747</c:v>
                </c:pt>
                <c:pt idx="1453">
                  <c:v>38748</c:v>
                </c:pt>
                <c:pt idx="1454">
                  <c:v>38749</c:v>
                </c:pt>
                <c:pt idx="1455">
                  <c:v>38750</c:v>
                </c:pt>
                <c:pt idx="1456">
                  <c:v>38751</c:v>
                </c:pt>
                <c:pt idx="1457">
                  <c:v>38754</c:v>
                </c:pt>
                <c:pt idx="1458">
                  <c:v>38755</c:v>
                </c:pt>
                <c:pt idx="1459">
                  <c:v>38756</c:v>
                </c:pt>
                <c:pt idx="1460">
                  <c:v>38757</c:v>
                </c:pt>
                <c:pt idx="1461">
                  <c:v>38758</c:v>
                </c:pt>
                <c:pt idx="1462">
                  <c:v>38761</c:v>
                </c:pt>
                <c:pt idx="1463">
                  <c:v>38762</c:v>
                </c:pt>
                <c:pt idx="1464">
                  <c:v>38763</c:v>
                </c:pt>
                <c:pt idx="1465">
                  <c:v>38764</c:v>
                </c:pt>
                <c:pt idx="1466">
                  <c:v>38765</c:v>
                </c:pt>
                <c:pt idx="1467">
                  <c:v>38769</c:v>
                </c:pt>
                <c:pt idx="1468">
                  <c:v>38770</c:v>
                </c:pt>
                <c:pt idx="1469">
                  <c:v>38771</c:v>
                </c:pt>
                <c:pt idx="1470">
                  <c:v>38772</c:v>
                </c:pt>
                <c:pt idx="1471">
                  <c:v>38775</c:v>
                </c:pt>
                <c:pt idx="1472">
                  <c:v>38776</c:v>
                </c:pt>
                <c:pt idx="1473">
                  <c:v>38777</c:v>
                </c:pt>
                <c:pt idx="1474">
                  <c:v>38778</c:v>
                </c:pt>
                <c:pt idx="1475">
                  <c:v>38779</c:v>
                </c:pt>
                <c:pt idx="1476">
                  <c:v>38782</c:v>
                </c:pt>
                <c:pt idx="1477">
                  <c:v>38783</c:v>
                </c:pt>
                <c:pt idx="1478">
                  <c:v>38784</c:v>
                </c:pt>
                <c:pt idx="1479">
                  <c:v>38785</c:v>
                </c:pt>
                <c:pt idx="1480">
                  <c:v>38786</c:v>
                </c:pt>
                <c:pt idx="1481">
                  <c:v>38789</c:v>
                </c:pt>
                <c:pt idx="1482">
                  <c:v>38790</c:v>
                </c:pt>
                <c:pt idx="1483">
                  <c:v>38791</c:v>
                </c:pt>
                <c:pt idx="1484">
                  <c:v>38792</c:v>
                </c:pt>
                <c:pt idx="1485">
                  <c:v>38793</c:v>
                </c:pt>
                <c:pt idx="1486">
                  <c:v>38796</c:v>
                </c:pt>
                <c:pt idx="1487">
                  <c:v>38797</c:v>
                </c:pt>
                <c:pt idx="1488">
                  <c:v>38798</c:v>
                </c:pt>
                <c:pt idx="1489">
                  <c:v>38799</c:v>
                </c:pt>
                <c:pt idx="1490">
                  <c:v>38800</c:v>
                </c:pt>
                <c:pt idx="1491">
                  <c:v>38803</c:v>
                </c:pt>
                <c:pt idx="1492">
                  <c:v>38804</c:v>
                </c:pt>
                <c:pt idx="1493">
                  <c:v>38805</c:v>
                </c:pt>
                <c:pt idx="1494">
                  <c:v>38806</c:v>
                </c:pt>
                <c:pt idx="1495">
                  <c:v>38807</c:v>
                </c:pt>
                <c:pt idx="1496">
                  <c:v>38810</c:v>
                </c:pt>
                <c:pt idx="1497">
                  <c:v>38811</c:v>
                </c:pt>
                <c:pt idx="1498">
                  <c:v>38812</c:v>
                </c:pt>
                <c:pt idx="1499">
                  <c:v>38813</c:v>
                </c:pt>
                <c:pt idx="1500">
                  <c:v>38814</c:v>
                </c:pt>
                <c:pt idx="1501">
                  <c:v>38817</c:v>
                </c:pt>
                <c:pt idx="1502">
                  <c:v>38818</c:v>
                </c:pt>
                <c:pt idx="1503">
                  <c:v>38819</c:v>
                </c:pt>
                <c:pt idx="1504">
                  <c:v>38820</c:v>
                </c:pt>
                <c:pt idx="1505">
                  <c:v>38824</c:v>
                </c:pt>
                <c:pt idx="1506">
                  <c:v>38825</c:v>
                </c:pt>
                <c:pt idx="1507">
                  <c:v>38826</c:v>
                </c:pt>
                <c:pt idx="1508">
                  <c:v>38827</c:v>
                </c:pt>
                <c:pt idx="1509">
                  <c:v>38828</c:v>
                </c:pt>
                <c:pt idx="1510">
                  <c:v>38831</c:v>
                </c:pt>
                <c:pt idx="1511">
                  <c:v>38832</c:v>
                </c:pt>
                <c:pt idx="1512">
                  <c:v>38833</c:v>
                </c:pt>
                <c:pt idx="1513">
                  <c:v>38834</c:v>
                </c:pt>
                <c:pt idx="1514">
                  <c:v>38835</c:v>
                </c:pt>
                <c:pt idx="1515">
                  <c:v>38838</c:v>
                </c:pt>
                <c:pt idx="1516">
                  <c:v>38839</c:v>
                </c:pt>
                <c:pt idx="1517">
                  <c:v>38840</c:v>
                </c:pt>
                <c:pt idx="1518">
                  <c:v>38841</c:v>
                </c:pt>
                <c:pt idx="1519">
                  <c:v>38842</c:v>
                </c:pt>
                <c:pt idx="1520">
                  <c:v>38845</c:v>
                </c:pt>
                <c:pt idx="1521">
                  <c:v>38846</c:v>
                </c:pt>
                <c:pt idx="1522">
                  <c:v>38847</c:v>
                </c:pt>
                <c:pt idx="1523">
                  <c:v>38848</c:v>
                </c:pt>
                <c:pt idx="1524">
                  <c:v>38849</c:v>
                </c:pt>
                <c:pt idx="1525">
                  <c:v>38852</c:v>
                </c:pt>
                <c:pt idx="1526">
                  <c:v>38853</c:v>
                </c:pt>
                <c:pt idx="1527">
                  <c:v>38854</c:v>
                </c:pt>
                <c:pt idx="1528">
                  <c:v>38855</c:v>
                </c:pt>
                <c:pt idx="1529">
                  <c:v>38856</c:v>
                </c:pt>
                <c:pt idx="1530">
                  <c:v>38859</c:v>
                </c:pt>
                <c:pt idx="1531">
                  <c:v>38860</c:v>
                </c:pt>
                <c:pt idx="1532">
                  <c:v>38861</c:v>
                </c:pt>
                <c:pt idx="1533">
                  <c:v>38862</c:v>
                </c:pt>
                <c:pt idx="1534">
                  <c:v>38863</c:v>
                </c:pt>
                <c:pt idx="1535">
                  <c:v>38867</c:v>
                </c:pt>
                <c:pt idx="1536">
                  <c:v>38868</c:v>
                </c:pt>
                <c:pt idx="1537">
                  <c:v>38869</c:v>
                </c:pt>
                <c:pt idx="1538">
                  <c:v>38870</c:v>
                </c:pt>
                <c:pt idx="1539">
                  <c:v>38873</c:v>
                </c:pt>
                <c:pt idx="1540">
                  <c:v>38874</c:v>
                </c:pt>
                <c:pt idx="1541">
                  <c:v>38875</c:v>
                </c:pt>
                <c:pt idx="1542">
                  <c:v>38876</c:v>
                </c:pt>
                <c:pt idx="1543">
                  <c:v>38877</c:v>
                </c:pt>
                <c:pt idx="1544">
                  <c:v>38880</c:v>
                </c:pt>
                <c:pt idx="1545">
                  <c:v>38881</c:v>
                </c:pt>
                <c:pt idx="1546">
                  <c:v>38882</c:v>
                </c:pt>
                <c:pt idx="1547">
                  <c:v>38883</c:v>
                </c:pt>
                <c:pt idx="1548">
                  <c:v>38884</c:v>
                </c:pt>
                <c:pt idx="1549">
                  <c:v>38887</c:v>
                </c:pt>
                <c:pt idx="1550">
                  <c:v>38888</c:v>
                </c:pt>
                <c:pt idx="1551">
                  <c:v>38889</c:v>
                </c:pt>
                <c:pt idx="1552">
                  <c:v>38890</c:v>
                </c:pt>
                <c:pt idx="1553">
                  <c:v>38891</c:v>
                </c:pt>
                <c:pt idx="1554">
                  <c:v>38894</c:v>
                </c:pt>
                <c:pt idx="1555">
                  <c:v>38895</c:v>
                </c:pt>
                <c:pt idx="1556">
                  <c:v>38896</c:v>
                </c:pt>
                <c:pt idx="1557">
                  <c:v>38897</c:v>
                </c:pt>
                <c:pt idx="1558">
                  <c:v>38898</c:v>
                </c:pt>
                <c:pt idx="1559">
                  <c:v>38901</c:v>
                </c:pt>
                <c:pt idx="1560">
                  <c:v>38903</c:v>
                </c:pt>
                <c:pt idx="1561">
                  <c:v>38904</c:v>
                </c:pt>
                <c:pt idx="1562">
                  <c:v>38905</c:v>
                </c:pt>
                <c:pt idx="1563">
                  <c:v>38908</c:v>
                </c:pt>
                <c:pt idx="1564">
                  <c:v>38909</c:v>
                </c:pt>
                <c:pt idx="1565">
                  <c:v>38910</c:v>
                </c:pt>
                <c:pt idx="1566">
                  <c:v>38911</c:v>
                </c:pt>
                <c:pt idx="1567">
                  <c:v>38912</c:v>
                </c:pt>
                <c:pt idx="1568">
                  <c:v>38915</c:v>
                </c:pt>
                <c:pt idx="1569">
                  <c:v>38916</c:v>
                </c:pt>
                <c:pt idx="1570">
                  <c:v>38917</c:v>
                </c:pt>
                <c:pt idx="1571">
                  <c:v>38918</c:v>
                </c:pt>
                <c:pt idx="1572">
                  <c:v>38919</c:v>
                </c:pt>
                <c:pt idx="1573">
                  <c:v>38922</c:v>
                </c:pt>
                <c:pt idx="1574">
                  <c:v>38923</c:v>
                </c:pt>
                <c:pt idx="1575">
                  <c:v>38924</c:v>
                </c:pt>
                <c:pt idx="1576">
                  <c:v>38925</c:v>
                </c:pt>
                <c:pt idx="1577">
                  <c:v>38926</c:v>
                </c:pt>
                <c:pt idx="1578">
                  <c:v>38929</c:v>
                </c:pt>
                <c:pt idx="1579">
                  <c:v>38930</c:v>
                </c:pt>
                <c:pt idx="1580">
                  <c:v>38931</c:v>
                </c:pt>
                <c:pt idx="1581">
                  <c:v>38932</c:v>
                </c:pt>
                <c:pt idx="1582">
                  <c:v>38933</c:v>
                </c:pt>
                <c:pt idx="1583">
                  <c:v>38936</c:v>
                </c:pt>
                <c:pt idx="1584">
                  <c:v>38937</c:v>
                </c:pt>
                <c:pt idx="1585">
                  <c:v>38938</c:v>
                </c:pt>
                <c:pt idx="1586">
                  <c:v>38939</c:v>
                </c:pt>
                <c:pt idx="1587">
                  <c:v>38940</c:v>
                </c:pt>
                <c:pt idx="1588">
                  <c:v>38943</c:v>
                </c:pt>
                <c:pt idx="1589">
                  <c:v>38944</c:v>
                </c:pt>
                <c:pt idx="1590">
                  <c:v>38945</c:v>
                </c:pt>
                <c:pt idx="1591">
                  <c:v>38946</c:v>
                </c:pt>
                <c:pt idx="1592">
                  <c:v>38947</c:v>
                </c:pt>
                <c:pt idx="1593">
                  <c:v>38950</c:v>
                </c:pt>
                <c:pt idx="1594">
                  <c:v>38951</c:v>
                </c:pt>
                <c:pt idx="1595">
                  <c:v>38952</c:v>
                </c:pt>
                <c:pt idx="1596">
                  <c:v>38953</c:v>
                </c:pt>
                <c:pt idx="1597">
                  <c:v>38954</c:v>
                </c:pt>
                <c:pt idx="1598">
                  <c:v>38957</c:v>
                </c:pt>
                <c:pt idx="1599">
                  <c:v>38958</c:v>
                </c:pt>
                <c:pt idx="1600">
                  <c:v>38959</c:v>
                </c:pt>
                <c:pt idx="1601">
                  <c:v>38960</c:v>
                </c:pt>
                <c:pt idx="1602">
                  <c:v>38961</c:v>
                </c:pt>
                <c:pt idx="1603">
                  <c:v>38965</c:v>
                </c:pt>
                <c:pt idx="1604">
                  <c:v>38966</c:v>
                </c:pt>
                <c:pt idx="1605">
                  <c:v>38967</c:v>
                </c:pt>
                <c:pt idx="1606">
                  <c:v>38968</c:v>
                </c:pt>
                <c:pt idx="1607">
                  <c:v>38971</c:v>
                </c:pt>
                <c:pt idx="1608">
                  <c:v>38972</c:v>
                </c:pt>
                <c:pt idx="1609">
                  <c:v>38973</c:v>
                </c:pt>
                <c:pt idx="1610">
                  <c:v>38974</c:v>
                </c:pt>
                <c:pt idx="1611">
                  <c:v>38975</c:v>
                </c:pt>
                <c:pt idx="1612">
                  <c:v>38978</c:v>
                </c:pt>
                <c:pt idx="1613">
                  <c:v>38979</c:v>
                </c:pt>
                <c:pt idx="1614">
                  <c:v>38980</c:v>
                </c:pt>
                <c:pt idx="1615">
                  <c:v>38981</c:v>
                </c:pt>
                <c:pt idx="1616">
                  <c:v>38982</c:v>
                </c:pt>
                <c:pt idx="1617">
                  <c:v>38985</c:v>
                </c:pt>
                <c:pt idx="1618">
                  <c:v>38986</c:v>
                </c:pt>
                <c:pt idx="1619">
                  <c:v>38987</c:v>
                </c:pt>
                <c:pt idx="1620">
                  <c:v>38988</c:v>
                </c:pt>
                <c:pt idx="1621">
                  <c:v>38989</c:v>
                </c:pt>
                <c:pt idx="1622">
                  <c:v>38992</c:v>
                </c:pt>
                <c:pt idx="1623">
                  <c:v>38993</c:v>
                </c:pt>
                <c:pt idx="1624">
                  <c:v>38994</c:v>
                </c:pt>
                <c:pt idx="1625">
                  <c:v>38995</c:v>
                </c:pt>
                <c:pt idx="1626">
                  <c:v>38996</c:v>
                </c:pt>
                <c:pt idx="1627">
                  <c:v>38999</c:v>
                </c:pt>
                <c:pt idx="1628">
                  <c:v>39000</c:v>
                </c:pt>
                <c:pt idx="1629">
                  <c:v>39001</c:v>
                </c:pt>
                <c:pt idx="1630">
                  <c:v>39002</c:v>
                </c:pt>
                <c:pt idx="1631">
                  <c:v>39003</c:v>
                </c:pt>
                <c:pt idx="1632">
                  <c:v>39006</c:v>
                </c:pt>
                <c:pt idx="1633">
                  <c:v>39007</c:v>
                </c:pt>
                <c:pt idx="1634">
                  <c:v>39008</c:v>
                </c:pt>
                <c:pt idx="1635">
                  <c:v>39009</c:v>
                </c:pt>
                <c:pt idx="1636">
                  <c:v>39010</c:v>
                </c:pt>
                <c:pt idx="1637">
                  <c:v>39013</c:v>
                </c:pt>
                <c:pt idx="1638">
                  <c:v>39014</c:v>
                </c:pt>
                <c:pt idx="1639">
                  <c:v>39015</c:v>
                </c:pt>
                <c:pt idx="1640">
                  <c:v>39016</c:v>
                </c:pt>
                <c:pt idx="1641">
                  <c:v>39017</c:v>
                </c:pt>
                <c:pt idx="1642">
                  <c:v>39020</c:v>
                </c:pt>
                <c:pt idx="1643">
                  <c:v>39021</c:v>
                </c:pt>
                <c:pt idx="1644">
                  <c:v>39022</c:v>
                </c:pt>
                <c:pt idx="1645">
                  <c:v>39023</c:v>
                </c:pt>
                <c:pt idx="1646">
                  <c:v>39024</c:v>
                </c:pt>
                <c:pt idx="1647">
                  <c:v>39027</c:v>
                </c:pt>
                <c:pt idx="1648">
                  <c:v>39028</c:v>
                </c:pt>
                <c:pt idx="1649">
                  <c:v>39029</c:v>
                </c:pt>
                <c:pt idx="1650">
                  <c:v>39030</c:v>
                </c:pt>
                <c:pt idx="1651">
                  <c:v>39031</c:v>
                </c:pt>
                <c:pt idx="1652">
                  <c:v>39034</c:v>
                </c:pt>
                <c:pt idx="1653">
                  <c:v>39035</c:v>
                </c:pt>
                <c:pt idx="1654">
                  <c:v>39036</c:v>
                </c:pt>
                <c:pt idx="1655">
                  <c:v>39037</c:v>
                </c:pt>
                <c:pt idx="1656">
                  <c:v>39038</c:v>
                </c:pt>
                <c:pt idx="1657">
                  <c:v>39041</c:v>
                </c:pt>
                <c:pt idx="1658">
                  <c:v>39042</c:v>
                </c:pt>
                <c:pt idx="1659">
                  <c:v>39043</c:v>
                </c:pt>
                <c:pt idx="1660">
                  <c:v>39045</c:v>
                </c:pt>
                <c:pt idx="1661">
                  <c:v>39048</c:v>
                </c:pt>
                <c:pt idx="1662">
                  <c:v>39049</c:v>
                </c:pt>
                <c:pt idx="1663">
                  <c:v>39050</c:v>
                </c:pt>
                <c:pt idx="1664">
                  <c:v>39051</c:v>
                </c:pt>
                <c:pt idx="1665">
                  <c:v>39052</c:v>
                </c:pt>
                <c:pt idx="1666">
                  <c:v>39055</c:v>
                </c:pt>
                <c:pt idx="1667">
                  <c:v>39056</c:v>
                </c:pt>
                <c:pt idx="1668">
                  <c:v>39057</c:v>
                </c:pt>
                <c:pt idx="1669">
                  <c:v>39058</c:v>
                </c:pt>
                <c:pt idx="1670">
                  <c:v>39059</c:v>
                </c:pt>
                <c:pt idx="1671">
                  <c:v>39062</c:v>
                </c:pt>
                <c:pt idx="1672">
                  <c:v>39063</c:v>
                </c:pt>
                <c:pt idx="1673">
                  <c:v>39064</c:v>
                </c:pt>
                <c:pt idx="1674">
                  <c:v>39065</c:v>
                </c:pt>
                <c:pt idx="1675">
                  <c:v>39066</c:v>
                </c:pt>
                <c:pt idx="1676">
                  <c:v>39069</c:v>
                </c:pt>
                <c:pt idx="1677">
                  <c:v>39070</c:v>
                </c:pt>
                <c:pt idx="1678">
                  <c:v>39071</c:v>
                </c:pt>
                <c:pt idx="1679">
                  <c:v>39072</c:v>
                </c:pt>
                <c:pt idx="1680">
                  <c:v>39073</c:v>
                </c:pt>
                <c:pt idx="1681">
                  <c:v>39077</c:v>
                </c:pt>
                <c:pt idx="1682">
                  <c:v>39078</c:v>
                </c:pt>
                <c:pt idx="1683">
                  <c:v>39079</c:v>
                </c:pt>
                <c:pt idx="1684">
                  <c:v>39080</c:v>
                </c:pt>
                <c:pt idx="1685">
                  <c:v>39085</c:v>
                </c:pt>
                <c:pt idx="1686">
                  <c:v>39086</c:v>
                </c:pt>
                <c:pt idx="1687">
                  <c:v>39087</c:v>
                </c:pt>
                <c:pt idx="1688">
                  <c:v>39090</c:v>
                </c:pt>
                <c:pt idx="1689">
                  <c:v>39091</c:v>
                </c:pt>
                <c:pt idx="1690">
                  <c:v>39092</c:v>
                </c:pt>
                <c:pt idx="1691">
                  <c:v>39093</c:v>
                </c:pt>
                <c:pt idx="1692">
                  <c:v>39094</c:v>
                </c:pt>
                <c:pt idx="1693">
                  <c:v>39098</c:v>
                </c:pt>
                <c:pt idx="1694">
                  <c:v>39099</c:v>
                </c:pt>
                <c:pt idx="1695">
                  <c:v>39100</c:v>
                </c:pt>
                <c:pt idx="1696">
                  <c:v>39101</c:v>
                </c:pt>
                <c:pt idx="1697">
                  <c:v>39104</c:v>
                </c:pt>
                <c:pt idx="1698">
                  <c:v>39105</c:v>
                </c:pt>
                <c:pt idx="1699">
                  <c:v>39106</c:v>
                </c:pt>
                <c:pt idx="1700">
                  <c:v>39107</c:v>
                </c:pt>
                <c:pt idx="1701">
                  <c:v>39108</c:v>
                </c:pt>
                <c:pt idx="1702">
                  <c:v>39111</c:v>
                </c:pt>
                <c:pt idx="1703">
                  <c:v>39112</c:v>
                </c:pt>
                <c:pt idx="1704">
                  <c:v>39113</c:v>
                </c:pt>
                <c:pt idx="1705">
                  <c:v>39114</c:v>
                </c:pt>
                <c:pt idx="1706">
                  <c:v>39115</c:v>
                </c:pt>
                <c:pt idx="1707">
                  <c:v>39118</c:v>
                </c:pt>
                <c:pt idx="1708">
                  <c:v>39119</c:v>
                </c:pt>
                <c:pt idx="1709">
                  <c:v>39120</c:v>
                </c:pt>
                <c:pt idx="1710">
                  <c:v>39121</c:v>
                </c:pt>
                <c:pt idx="1711">
                  <c:v>39122</c:v>
                </c:pt>
                <c:pt idx="1712">
                  <c:v>39125</c:v>
                </c:pt>
                <c:pt idx="1713">
                  <c:v>39126</c:v>
                </c:pt>
                <c:pt idx="1714">
                  <c:v>39127</c:v>
                </c:pt>
                <c:pt idx="1715">
                  <c:v>39128</c:v>
                </c:pt>
                <c:pt idx="1716">
                  <c:v>39129</c:v>
                </c:pt>
                <c:pt idx="1717">
                  <c:v>39133</c:v>
                </c:pt>
                <c:pt idx="1718">
                  <c:v>39134</c:v>
                </c:pt>
                <c:pt idx="1719">
                  <c:v>39135</c:v>
                </c:pt>
                <c:pt idx="1720">
                  <c:v>39136</c:v>
                </c:pt>
                <c:pt idx="1721">
                  <c:v>39139</c:v>
                </c:pt>
                <c:pt idx="1722">
                  <c:v>39140</c:v>
                </c:pt>
                <c:pt idx="1723">
                  <c:v>39141</c:v>
                </c:pt>
                <c:pt idx="1724">
                  <c:v>39142</c:v>
                </c:pt>
                <c:pt idx="1725">
                  <c:v>39143</c:v>
                </c:pt>
                <c:pt idx="1726">
                  <c:v>39146</c:v>
                </c:pt>
                <c:pt idx="1727">
                  <c:v>39147</c:v>
                </c:pt>
                <c:pt idx="1728">
                  <c:v>39148</c:v>
                </c:pt>
                <c:pt idx="1729">
                  <c:v>39149</c:v>
                </c:pt>
                <c:pt idx="1730">
                  <c:v>39150</c:v>
                </c:pt>
                <c:pt idx="1731">
                  <c:v>39153</c:v>
                </c:pt>
                <c:pt idx="1732">
                  <c:v>39154</c:v>
                </c:pt>
                <c:pt idx="1733">
                  <c:v>39155</c:v>
                </c:pt>
                <c:pt idx="1734">
                  <c:v>39156</c:v>
                </c:pt>
                <c:pt idx="1735">
                  <c:v>39157</c:v>
                </c:pt>
                <c:pt idx="1736">
                  <c:v>39160</c:v>
                </c:pt>
                <c:pt idx="1737">
                  <c:v>39161</c:v>
                </c:pt>
                <c:pt idx="1738">
                  <c:v>39162</c:v>
                </c:pt>
                <c:pt idx="1739">
                  <c:v>39163</c:v>
                </c:pt>
                <c:pt idx="1740">
                  <c:v>39164</c:v>
                </c:pt>
                <c:pt idx="1741">
                  <c:v>39167</c:v>
                </c:pt>
                <c:pt idx="1742">
                  <c:v>39168</c:v>
                </c:pt>
                <c:pt idx="1743">
                  <c:v>39169</c:v>
                </c:pt>
                <c:pt idx="1744">
                  <c:v>39170</c:v>
                </c:pt>
                <c:pt idx="1745">
                  <c:v>39171</c:v>
                </c:pt>
                <c:pt idx="1746">
                  <c:v>39174</c:v>
                </c:pt>
                <c:pt idx="1747">
                  <c:v>39175</c:v>
                </c:pt>
                <c:pt idx="1748">
                  <c:v>39176</c:v>
                </c:pt>
                <c:pt idx="1749">
                  <c:v>39177</c:v>
                </c:pt>
                <c:pt idx="1750">
                  <c:v>39181</c:v>
                </c:pt>
                <c:pt idx="1751">
                  <c:v>39182</c:v>
                </c:pt>
                <c:pt idx="1752">
                  <c:v>39183</c:v>
                </c:pt>
                <c:pt idx="1753">
                  <c:v>39184</c:v>
                </c:pt>
                <c:pt idx="1754">
                  <c:v>39185</c:v>
                </c:pt>
                <c:pt idx="1755">
                  <c:v>39188</c:v>
                </c:pt>
                <c:pt idx="1756">
                  <c:v>39189</c:v>
                </c:pt>
                <c:pt idx="1757">
                  <c:v>39190</c:v>
                </c:pt>
                <c:pt idx="1758">
                  <c:v>39191</c:v>
                </c:pt>
                <c:pt idx="1759">
                  <c:v>39192</c:v>
                </c:pt>
                <c:pt idx="1760">
                  <c:v>39195</c:v>
                </c:pt>
                <c:pt idx="1761">
                  <c:v>39196</c:v>
                </c:pt>
                <c:pt idx="1762">
                  <c:v>39197</c:v>
                </c:pt>
                <c:pt idx="1763">
                  <c:v>39198</c:v>
                </c:pt>
                <c:pt idx="1764">
                  <c:v>39199</c:v>
                </c:pt>
                <c:pt idx="1765">
                  <c:v>39202</c:v>
                </c:pt>
                <c:pt idx="1766">
                  <c:v>39203</c:v>
                </c:pt>
                <c:pt idx="1767">
                  <c:v>39204</c:v>
                </c:pt>
                <c:pt idx="1768">
                  <c:v>39205</c:v>
                </c:pt>
                <c:pt idx="1769">
                  <c:v>39206</c:v>
                </c:pt>
                <c:pt idx="1770">
                  <c:v>39209</c:v>
                </c:pt>
                <c:pt idx="1771">
                  <c:v>39210</c:v>
                </c:pt>
                <c:pt idx="1772">
                  <c:v>39211</c:v>
                </c:pt>
                <c:pt idx="1773">
                  <c:v>39212</c:v>
                </c:pt>
                <c:pt idx="1774">
                  <c:v>39213</c:v>
                </c:pt>
                <c:pt idx="1775">
                  <c:v>39216</c:v>
                </c:pt>
                <c:pt idx="1776">
                  <c:v>39217</c:v>
                </c:pt>
                <c:pt idx="1777">
                  <c:v>39218</c:v>
                </c:pt>
                <c:pt idx="1778">
                  <c:v>39219</c:v>
                </c:pt>
                <c:pt idx="1779">
                  <c:v>39220</c:v>
                </c:pt>
                <c:pt idx="1780">
                  <c:v>39223</c:v>
                </c:pt>
                <c:pt idx="1781">
                  <c:v>39224</c:v>
                </c:pt>
                <c:pt idx="1782">
                  <c:v>39225</c:v>
                </c:pt>
                <c:pt idx="1783">
                  <c:v>39226</c:v>
                </c:pt>
                <c:pt idx="1784">
                  <c:v>39227</c:v>
                </c:pt>
                <c:pt idx="1785">
                  <c:v>39231</c:v>
                </c:pt>
                <c:pt idx="1786">
                  <c:v>39232</c:v>
                </c:pt>
                <c:pt idx="1787">
                  <c:v>39233</c:v>
                </c:pt>
                <c:pt idx="1788">
                  <c:v>39234</c:v>
                </c:pt>
                <c:pt idx="1789">
                  <c:v>39237</c:v>
                </c:pt>
                <c:pt idx="1790">
                  <c:v>39238</c:v>
                </c:pt>
                <c:pt idx="1791">
                  <c:v>39239</c:v>
                </c:pt>
                <c:pt idx="1792">
                  <c:v>39240</c:v>
                </c:pt>
                <c:pt idx="1793">
                  <c:v>39241</c:v>
                </c:pt>
                <c:pt idx="1794">
                  <c:v>39244</c:v>
                </c:pt>
                <c:pt idx="1795">
                  <c:v>39245</c:v>
                </c:pt>
                <c:pt idx="1796">
                  <c:v>39246</c:v>
                </c:pt>
                <c:pt idx="1797">
                  <c:v>39247</c:v>
                </c:pt>
                <c:pt idx="1798">
                  <c:v>39248</c:v>
                </c:pt>
                <c:pt idx="1799">
                  <c:v>39251</c:v>
                </c:pt>
                <c:pt idx="1800">
                  <c:v>39252</c:v>
                </c:pt>
                <c:pt idx="1801">
                  <c:v>39253</c:v>
                </c:pt>
                <c:pt idx="1802">
                  <c:v>39254</c:v>
                </c:pt>
                <c:pt idx="1803">
                  <c:v>39255</c:v>
                </c:pt>
                <c:pt idx="1804">
                  <c:v>39258</c:v>
                </c:pt>
                <c:pt idx="1805">
                  <c:v>39259</c:v>
                </c:pt>
                <c:pt idx="1806">
                  <c:v>39260</c:v>
                </c:pt>
                <c:pt idx="1807">
                  <c:v>39261</c:v>
                </c:pt>
                <c:pt idx="1808">
                  <c:v>39262</c:v>
                </c:pt>
                <c:pt idx="1809">
                  <c:v>39265</c:v>
                </c:pt>
                <c:pt idx="1810">
                  <c:v>39266</c:v>
                </c:pt>
                <c:pt idx="1811">
                  <c:v>39268</c:v>
                </c:pt>
                <c:pt idx="1812">
                  <c:v>39269</c:v>
                </c:pt>
                <c:pt idx="1813">
                  <c:v>39272</c:v>
                </c:pt>
                <c:pt idx="1814">
                  <c:v>39273</c:v>
                </c:pt>
                <c:pt idx="1815">
                  <c:v>39274</c:v>
                </c:pt>
                <c:pt idx="1816">
                  <c:v>39275</c:v>
                </c:pt>
                <c:pt idx="1817">
                  <c:v>39276</c:v>
                </c:pt>
                <c:pt idx="1818">
                  <c:v>39279</c:v>
                </c:pt>
                <c:pt idx="1819">
                  <c:v>39280</c:v>
                </c:pt>
                <c:pt idx="1820">
                  <c:v>39281</c:v>
                </c:pt>
                <c:pt idx="1821">
                  <c:v>39282</c:v>
                </c:pt>
                <c:pt idx="1822">
                  <c:v>39283</c:v>
                </c:pt>
                <c:pt idx="1823">
                  <c:v>39286</c:v>
                </c:pt>
                <c:pt idx="1824">
                  <c:v>39287</c:v>
                </c:pt>
                <c:pt idx="1825">
                  <c:v>39288</c:v>
                </c:pt>
                <c:pt idx="1826">
                  <c:v>39289</c:v>
                </c:pt>
                <c:pt idx="1827">
                  <c:v>39290</c:v>
                </c:pt>
                <c:pt idx="1828">
                  <c:v>39293</c:v>
                </c:pt>
                <c:pt idx="1829">
                  <c:v>39294</c:v>
                </c:pt>
                <c:pt idx="1830">
                  <c:v>39295</c:v>
                </c:pt>
                <c:pt idx="1831">
                  <c:v>39296</c:v>
                </c:pt>
                <c:pt idx="1832">
                  <c:v>39297</c:v>
                </c:pt>
                <c:pt idx="1833">
                  <c:v>39300</c:v>
                </c:pt>
                <c:pt idx="1834">
                  <c:v>39301</c:v>
                </c:pt>
                <c:pt idx="1835">
                  <c:v>39302</c:v>
                </c:pt>
                <c:pt idx="1836">
                  <c:v>39303</c:v>
                </c:pt>
                <c:pt idx="1837">
                  <c:v>39304</c:v>
                </c:pt>
                <c:pt idx="1838">
                  <c:v>39307</c:v>
                </c:pt>
                <c:pt idx="1839">
                  <c:v>39308</c:v>
                </c:pt>
                <c:pt idx="1840">
                  <c:v>39309</c:v>
                </c:pt>
                <c:pt idx="1841">
                  <c:v>39310</c:v>
                </c:pt>
                <c:pt idx="1842">
                  <c:v>39311</c:v>
                </c:pt>
                <c:pt idx="1843">
                  <c:v>39314</c:v>
                </c:pt>
                <c:pt idx="1844">
                  <c:v>39315</c:v>
                </c:pt>
                <c:pt idx="1845">
                  <c:v>39316</c:v>
                </c:pt>
                <c:pt idx="1846">
                  <c:v>39317</c:v>
                </c:pt>
                <c:pt idx="1847">
                  <c:v>39318</c:v>
                </c:pt>
                <c:pt idx="1848">
                  <c:v>39321</c:v>
                </c:pt>
                <c:pt idx="1849">
                  <c:v>39322</c:v>
                </c:pt>
                <c:pt idx="1850">
                  <c:v>39323</c:v>
                </c:pt>
                <c:pt idx="1851">
                  <c:v>39324</c:v>
                </c:pt>
                <c:pt idx="1852">
                  <c:v>39325</c:v>
                </c:pt>
                <c:pt idx="1853">
                  <c:v>39329</c:v>
                </c:pt>
                <c:pt idx="1854">
                  <c:v>39330</c:v>
                </c:pt>
                <c:pt idx="1855">
                  <c:v>39331</c:v>
                </c:pt>
                <c:pt idx="1856">
                  <c:v>39332</c:v>
                </c:pt>
                <c:pt idx="1857">
                  <c:v>39335</c:v>
                </c:pt>
                <c:pt idx="1858">
                  <c:v>39336</c:v>
                </c:pt>
                <c:pt idx="1859">
                  <c:v>39337</c:v>
                </c:pt>
                <c:pt idx="1860">
                  <c:v>39338</c:v>
                </c:pt>
                <c:pt idx="1861">
                  <c:v>39339</c:v>
                </c:pt>
                <c:pt idx="1862">
                  <c:v>39342</c:v>
                </c:pt>
                <c:pt idx="1863">
                  <c:v>39343</c:v>
                </c:pt>
                <c:pt idx="1864">
                  <c:v>39344</c:v>
                </c:pt>
                <c:pt idx="1865">
                  <c:v>39345</c:v>
                </c:pt>
                <c:pt idx="1866">
                  <c:v>39346</c:v>
                </c:pt>
                <c:pt idx="1867">
                  <c:v>39349</c:v>
                </c:pt>
                <c:pt idx="1868">
                  <c:v>39350</c:v>
                </c:pt>
                <c:pt idx="1869">
                  <c:v>39351</c:v>
                </c:pt>
                <c:pt idx="1870">
                  <c:v>39352</c:v>
                </c:pt>
                <c:pt idx="1871">
                  <c:v>39353</c:v>
                </c:pt>
                <c:pt idx="1872">
                  <c:v>39356</c:v>
                </c:pt>
                <c:pt idx="1873">
                  <c:v>39357</c:v>
                </c:pt>
                <c:pt idx="1874">
                  <c:v>39358</c:v>
                </c:pt>
                <c:pt idx="1875">
                  <c:v>39359</c:v>
                </c:pt>
                <c:pt idx="1876">
                  <c:v>39360</c:v>
                </c:pt>
                <c:pt idx="1877">
                  <c:v>39363</c:v>
                </c:pt>
                <c:pt idx="1878">
                  <c:v>39364</c:v>
                </c:pt>
                <c:pt idx="1879">
                  <c:v>39365</c:v>
                </c:pt>
                <c:pt idx="1880">
                  <c:v>39366</c:v>
                </c:pt>
                <c:pt idx="1881">
                  <c:v>39367</c:v>
                </c:pt>
                <c:pt idx="1882">
                  <c:v>39370</c:v>
                </c:pt>
                <c:pt idx="1883">
                  <c:v>39371</c:v>
                </c:pt>
                <c:pt idx="1884">
                  <c:v>39372</c:v>
                </c:pt>
                <c:pt idx="1885">
                  <c:v>39373</c:v>
                </c:pt>
                <c:pt idx="1886">
                  <c:v>39374</c:v>
                </c:pt>
                <c:pt idx="1887">
                  <c:v>39377</c:v>
                </c:pt>
                <c:pt idx="1888">
                  <c:v>39378</c:v>
                </c:pt>
                <c:pt idx="1889">
                  <c:v>39379</c:v>
                </c:pt>
                <c:pt idx="1890">
                  <c:v>39380</c:v>
                </c:pt>
                <c:pt idx="1891">
                  <c:v>39381</c:v>
                </c:pt>
                <c:pt idx="1892">
                  <c:v>39384</c:v>
                </c:pt>
                <c:pt idx="1893">
                  <c:v>39385</c:v>
                </c:pt>
                <c:pt idx="1894">
                  <c:v>39386</c:v>
                </c:pt>
                <c:pt idx="1895">
                  <c:v>39387</c:v>
                </c:pt>
                <c:pt idx="1896">
                  <c:v>39388</c:v>
                </c:pt>
                <c:pt idx="1897">
                  <c:v>39391</c:v>
                </c:pt>
                <c:pt idx="1898">
                  <c:v>39392</c:v>
                </c:pt>
                <c:pt idx="1899">
                  <c:v>39393</c:v>
                </c:pt>
                <c:pt idx="1900">
                  <c:v>39394</c:v>
                </c:pt>
                <c:pt idx="1901">
                  <c:v>39395</c:v>
                </c:pt>
                <c:pt idx="1902">
                  <c:v>39398</c:v>
                </c:pt>
                <c:pt idx="1903">
                  <c:v>39399</c:v>
                </c:pt>
                <c:pt idx="1904">
                  <c:v>39400</c:v>
                </c:pt>
                <c:pt idx="1905">
                  <c:v>39401</c:v>
                </c:pt>
                <c:pt idx="1906">
                  <c:v>39402</c:v>
                </c:pt>
                <c:pt idx="1907">
                  <c:v>39405</c:v>
                </c:pt>
                <c:pt idx="1908">
                  <c:v>39406</c:v>
                </c:pt>
                <c:pt idx="1909">
                  <c:v>39407</c:v>
                </c:pt>
                <c:pt idx="1910">
                  <c:v>39409</c:v>
                </c:pt>
                <c:pt idx="1911">
                  <c:v>39412</c:v>
                </c:pt>
                <c:pt idx="1912">
                  <c:v>39413</c:v>
                </c:pt>
                <c:pt idx="1913">
                  <c:v>39414</c:v>
                </c:pt>
                <c:pt idx="1914">
                  <c:v>39415</c:v>
                </c:pt>
                <c:pt idx="1915">
                  <c:v>39416</c:v>
                </c:pt>
                <c:pt idx="1916">
                  <c:v>39419</c:v>
                </c:pt>
                <c:pt idx="1917">
                  <c:v>39420</c:v>
                </c:pt>
                <c:pt idx="1918">
                  <c:v>39421</c:v>
                </c:pt>
                <c:pt idx="1919">
                  <c:v>39422</c:v>
                </c:pt>
                <c:pt idx="1920">
                  <c:v>39423</c:v>
                </c:pt>
                <c:pt idx="1921">
                  <c:v>39426</c:v>
                </c:pt>
                <c:pt idx="1922">
                  <c:v>39427</c:v>
                </c:pt>
                <c:pt idx="1923">
                  <c:v>39428</c:v>
                </c:pt>
                <c:pt idx="1924">
                  <c:v>39429</c:v>
                </c:pt>
                <c:pt idx="1925">
                  <c:v>39430</c:v>
                </c:pt>
                <c:pt idx="1926">
                  <c:v>39433</c:v>
                </c:pt>
                <c:pt idx="1927">
                  <c:v>39434</c:v>
                </c:pt>
                <c:pt idx="1928">
                  <c:v>39435</c:v>
                </c:pt>
                <c:pt idx="1929">
                  <c:v>39436</c:v>
                </c:pt>
                <c:pt idx="1930">
                  <c:v>39437</c:v>
                </c:pt>
                <c:pt idx="1931">
                  <c:v>39440</c:v>
                </c:pt>
                <c:pt idx="1932">
                  <c:v>39442</c:v>
                </c:pt>
                <c:pt idx="1933">
                  <c:v>39443</c:v>
                </c:pt>
                <c:pt idx="1934">
                  <c:v>39444</c:v>
                </c:pt>
                <c:pt idx="1935">
                  <c:v>39447</c:v>
                </c:pt>
                <c:pt idx="1936">
                  <c:v>39449</c:v>
                </c:pt>
                <c:pt idx="1937">
                  <c:v>39450</c:v>
                </c:pt>
                <c:pt idx="1938">
                  <c:v>39451</c:v>
                </c:pt>
                <c:pt idx="1939">
                  <c:v>39454</c:v>
                </c:pt>
                <c:pt idx="1940">
                  <c:v>39455</c:v>
                </c:pt>
                <c:pt idx="1941">
                  <c:v>39456</c:v>
                </c:pt>
                <c:pt idx="1942">
                  <c:v>39457</c:v>
                </c:pt>
                <c:pt idx="1943">
                  <c:v>39458</c:v>
                </c:pt>
                <c:pt idx="1944">
                  <c:v>39461</c:v>
                </c:pt>
                <c:pt idx="1945">
                  <c:v>39462</c:v>
                </c:pt>
                <c:pt idx="1946">
                  <c:v>39463</c:v>
                </c:pt>
                <c:pt idx="1947">
                  <c:v>39464</c:v>
                </c:pt>
                <c:pt idx="1948">
                  <c:v>39465</c:v>
                </c:pt>
                <c:pt idx="1949">
                  <c:v>39469</c:v>
                </c:pt>
                <c:pt idx="1950">
                  <c:v>39470</c:v>
                </c:pt>
                <c:pt idx="1951">
                  <c:v>39471</c:v>
                </c:pt>
                <c:pt idx="1952">
                  <c:v>39472</c:v>
                </c:pt>
                <c:pt idx="1953">
                  <c:v>39475</c:v>
                </c:pt>
                <c:pt idx="1954">
                  <c:v>39476</c:v>
                </c:pt>
                <c:pt idx="1955">
                  <c:v>39477</c:v>
                </c:pt>
                <c:pt idx="1956">
                  <c:v>39478</c:v>
                </c:pt>
                <c:pt idx="1957">
                  <c:v>39479</c:v>
                </c:pt>
                <c:pt idx="1958">
                  <c:v>39482</c:v>
                </c:pt>
                <c:pt idx="1959">
                  <c:v>39483</c:v>
                </c:pt>
                <c:pt idx="1960">
                  <c:v>39484</c:v>
                </c:pt>
                <c:pt idx="1961">
                  <c:v>39485</c:v>
                </c:pt>
                <c:pt idx="1962">
                  <c:v>39486</c:v>
                </c:pt>
                <c:pt idx="1963">
                  <c:v>39489</c:v>
                </c:pt>
                <c:pt idx="1964">
                  <c:v>39490</c:v>
                </c:pt>
                <c:pt idx="1965">
                  <c:v>39491</c:v>
                </c:pt>
                <c:pt idx="1966">
                  <c:v>39492</c:v>
                </c:pt>
                <c:pt idx="1967">
                  <c:v>39493</c:v>
                </c:pt>
                <c:pt idx="1968">
                  <c:v>39497</c:v>
                </c:pt>
                <c:pt idx="1969">
                  <c:v>39498</c:v>
                </c:pt>
                <c:pt idx="1970">
                  <c:v>39499</c:v>
                </c:pt>
                <c:pt idx="1971">
                  <c:v>39500</c:v>
                </c:pt>
                <c:pt idx="1972">
                  <c:v>39503</c:v>
                </c:pt>
                <c:pt idx="1973">
                  <c:v>39504</c:v>
                </c:pt>
                <c:pt idx="1974">
                  <c:v>39505</c:v>
                </c:pt>
                <c:pt idx="1975">
                  <c:v>39506</c:v>
                </c:pt>
                <c:pt idx="1976">
                  <c:v>39507</c:v>
                </c:pt>
                <c:pt idx="1977">
                  <c:v>39510</c:v>
                </c:pt>
                <c:pt idx="1978">
                  <c:v>39511</c:v>
                </c:pt>
                <c:pt idx="1979">
                  <c:v>39512</c:v>
                </c:pt>
                <c:pt idx="1980">
                  <c:v>39513</c:v>
                </c:pt>
                <c:pt idx="1981">
                  <c:v>39514</c:v>
                </c:pt>
                <c:pt idx="1982">
                  <c:v>39517</c:v>
                </c:pt>
                <c:pt idx="1983">
                  <c:v>39518</c:v>
                </c:pt>
                <c:pt idx="1984">
                  <c:v>39519</c:v>
                </c:pt>
                <c:pt idx="1985">
                  <c:v>39520</c:v>
                </c:pt>
                <c:pt idx="1986">
                  <c:v>39521</c:v>
                </c:pt>
                <c:pt idx="1987">
                  <c:v>39524</c:v>
                </c:pt>
                <c:pt idx="1988">
                  <c:v>39525</c:v>
                </c:pt>
                <c:pt idx="1989">
                  <c:v>39526</c:v>
                </c:pt>
                <c:pt idx="1990">
                  <c:v>39527</c:v>
                </c:pt>
                <c:pt idx="1991">
                  <c:v>39531</c:v>
                </c:pt>
                <c:pt idx="1992">
                  <c:v>39532</c:v>
                </c:pt>
                <c:pt idx="1993">
                  <c:v>39533</c:v>
                </c:pt>
                <c:pt idx="1994">
                  <c:v>39534</c:v>
                </c:pt>
                <c:pt idx="1995">
                  <c:v>39535</c:v>
                </c:pt>
                <c:pt idx="1996">
                  <c:v>39538</c:v>
                </c:pt>
                <c:pt idx="1997">
                  <c:v>39539</c:v>
                </c:pt>
                <c:pt idx="1998">
                  <c:v>39540</c:v>
                </c:pt>
                <c:pt idx="1999">
                  <c:v>39541</c:v>
                </c:pt>
                <c:pt idx="2000">
                  <c:v>39542</c:v>
                </c:pt>
                <c:pt idx="2001">
                  <c:v>39545</c:v>
                </c:pt>
                <c:pt idx="2002">
                  <c:v>39546</c:v>
                </c:pt>
                <c:pt idx="2003">
                  <c:v>39547</c:v>
                </c:pt>
                <c:pt idx="2004">
                  <c:v>39548</c:v>
                </c:pt>
                <c:pt idx="2005">
                  <c:v>39549</c:v>
                </c:pt>
                <c:pt idx="2006">
                  <c:v>39552</c:v>
                </c:pt>
                <c:pt idx="2007">
                  <c:v>39553</c:v>
                </c:pt>
                <c:pt idx="2008">
                  <c:v>39554</c:v>
                </c:pt>
                <c:pt idx="2009">
                  <c:v>39555</c:v>
                </c:pt>
                <c:pt idx="2010">
                  <c:v>39556</c:v>
                </c:pt>
                <c:pt idx="2011">
                  <c:v>39559</c:v>
                </c:pt>
                <c:pt idx="2012">
                  <c:v>39560</c:v>
                </c:pt>
                <c:pt idx="2013">
                  <c:v>39561</c:v>
                </c:pt>
                <c:pt idx="2014">
                  <c:v>39562</c:v>
                </c:pt>
                <c:pt idx="2015">
                  <c:v>39563</c:v>
                </c:pt>
                <c:pt idx="2016">
                  <c:v>39566</c:v>
                </c:pt>
                <c:pt idx="2017">
                  <c:v>39567</c:v>
                </c:pt>
                <c:pt idx="2018">
                  <c:v>39568</c:v>
                </c:pt>
                <c:pt idx="2019">
                  <c:v>39569</c:v>
                </c:pt>
                <c:pt idx="2020">
                  <c:v>39570</c:v>
                </c:pt>
                <c:pt idx="2021">
                  <c:v>39573</c:v>
                </c:pt>
                <c:pt idx="2022">
                  <c:v>39574</c:v>
                </c:pt>
                <c:pt idx="2023">
                  <c:v>39575</c:v>
                </c:pt>
                <c:pt idx="2024">
                  <c:v>39576</c:v>
                </c:pt>
                <c:pt idx="2025">
                  <c:v>39577</c:v>
                </c:pt>
                <c:pt idx="2026">
                  <c:v>39580</c:v>
                </c:pt>
                <c:pt idx="2027">
                  <c:v>39581</c:v>
                </c:pt>
                <c:pt idx="2028">
                  <c:v>39582</c:v>
                </c:pt>
                <c:pt idx="2029">
                  <c:v>39583</c:v>
                </c:pt>
                <c:pt idx="2030">
                  <c:v>39584</c:v>
                </c:pt>
                <c:pt idx="2031">
                  <c:v>39587</c:v>
                </c:pt>
                <c:pt idx="2032">
                  <c:v>39588</c:v>
                </c:pt>
                <c:pt idx="2033">
                  <c:v>39589</c:v>
                </c:pt>
                <c:pt idx="2034">
                  <c:v>39590</c:v>
                </c:pt>
                <c:pt idx="2035">
                  <c:v>39591</c:v>
                </c:pt>
                <c:pt idx="2036">
                  <c:v>39595</c:v>
                </c:pt>
                <c:pt idx="2037">
                  <c:v>39596</c:v>
                </c:pt>
                <c:pt idx="2038">
                  <c:v>39597</c:v>
                </c:pt>
                <c:pt idx="2039">
                  <c:v>39598</c:v>
                </c:pt>
                <c:pt idx="2040">
                  <c:v>39601</c:v>
                </c:pt>
                <c:pt idx="2041">
                  <c:v>39602</c:v>
                </c:pt>
                <c:pt idx="2042">
                  <c:v>39603</c:v>
                </c:pt>
                <c:pt idx="2043">
                  <c:v>39604</c:v>
                </c:pt>
                <c:pt idx="2044">
                  <c:v>39605</c:v>
                </c:pt>
                <c:pt idx="2045">
                  <c:v>39608</c:v>
                </c:pt>
                <c:pt idx="2046">
                  <c:v>39609</c:v>
                </c:pt>
                <c:pt idx="2047">
                  <c:v>39610</c:v>
                </c:pt>
                <c:pt idx="2048">
                  <c:v>39611</c:v>
                </c:pt>
                <c:pt idx="2049">
                  <c:v>39612</c:v>
                </c:pt>
                <c:pt idx="2050">
                  <c:v>39615</c:v>
                </c:pt>
                <c:pt idx="2051">
                  <c:v>39616</c:v>
                </c:pt>
                <c:pt idx="2052">
                  <c:v>39617</c:v>
                </c:pt>
                <c:pt idx="2053">
                  <c:v>39618</c:v>
                </c:pt>
                <c:pt idx="2054">
                  <c:v>39619</c:v>
                </c:pt>
                <c:pt idx="2055">
                  <c:v>39622</c:v>
                </c:pt>
                <c:pt idx="2056">
                  <c:v>39623</c:v>
                </c:pt>
                <c:pt idx="2057">
                  <c:v>39624</c:v>
                </c:pt>
                <c:pt idx="2058">
                  <c:v>39625</c:v>
                </c:pt>
                <c:pt idx="2059">
                  <c:v>39626</c:v>
                </c:pt>
                <c:pt idx="2060">
                  <c:v>39629</c:v>
                </c:pt>
                <c:pt idx="2061">
                  <c:v>39630</c:v>
                </c:pt>
                <c:pt idx="2062">
                  <c:v>39631</c:v>
                </c:pt>
                <c:pt idx="2063">
                  <c:v>39632</c:v>
                </c:pt>
                <c:pt idx="2064">
                  <c:v>39636</c:v>
                </c:pt>
                <c:pt idx="2065">
                  <c:v>39637</c:v>
                </c:pt>
                <c:pt idx="2066">
                  <c:v>39638</c:v>
                </c:pt>
                <c:pt idx="2067">
                  <c:v>39639</c:v>
                </c:pt>
                <c:pt idx="2068">
                  <c:v>39640</c:v>
                </c:pt>
                <c:pt idx="2069">
                  <c:v>39643</c:v>
                </c:pt>
                <c:pt idx="2070">
                  <c:v>39644</c:v>
                </c:pt>
                <c:pt idx="2071">
                  <c:v>39645</c:v>
                </c:pt>
                <c:pt idx="2072">
                  <c:v>39646</c:v>
                </c:pt>
                <c:pt idx="2073">
                  <c:v>39647</c:v>
                </c:pt>
                <c:pt idx="2074">
                  <c:v>39650</c:v>
                </c:pt>
                <c:pt idx="2075">
                  <c:v>39651</c:v>
                </c:pt>
                <c:pt idx="2076">
                  <c:v>39652</c:v>
                </c:pt>
                <c:pt idx="2077">
                  <c:v>39653</c:v>
                </c:pt>
                <c:pt idx="2078">
                  <c:v>39654</c:v>
                </c:pt>
                <c:pt idx="2079">
                  <c:v>39657</c:v>
                </c:pt>
                <c:pt idx="2080">
                  <c:v>39658</c:v>
                </c:pt>
                <c:pt idx="2081">
                  <c:v>39659</c:v>
                </c:pt>
                <c:pt idx="2082">
                  <c:v>39660</c:v>
                </c:pt>
                <c:pt idx="2083">
                  <c:v>39661</c:v>
                </c:pt>
                <c:pt idx="2084">
                  <c:v>39664</c:v>
                </c:pt>
                <c:pt idx="2085">
                  <c:v>39665</c:v>
                </c:pt>
                <c:pt idx="2086">
                  <c:v>39666</c:v>
                </c:pt>
                <c:pt idx="2087">
                  <c:v>39667</c:v>
                </c:pt>
                <c:pt idx="2088">
                  <c:v>39668</c:v>
                </c:pt>
                <c:pt idx="2089">
                  <c:v>39671</c:v>
                </c:pt>
                <c:pt idx="2090">
                  <c:v>39672</c:v>
                </c:pt>
                <c:pt idx="2091">
                  <c:v>39673</c:v>
                </c:pt>
                <c:pt idx="2092">
                  <c:v>39674</c:v>
                </c:pt>
                <c:pt idx="2093">
                  <c:v>39675</c:v>
                </c:pt>
                <c:pt idx="2094">
                  <c:v>39678</c:v>
                </c:pt>
                <c:pt idx="2095">
                  <c:v>39679</c:v>
                </c:pt>
                <c:pt idx="2096">
                  <c:v>39680</c:v>
                </c:pt>
                <c:pt idx="2097">
                  <c:v>39681</c:v>
                </c:pt>
                <c:pt idx="2098">
                  <c:v>39682</c:v>
                </c:pt>
                <c:pt idx="2099">
                  <c:v>39685</c:v>
                </c:pt>
                <c:pt idx="2100">
                  <c:v>39686</c:v>
                </c:pt>
                <c:pt idx="2101">
                  <c:v>39687</c:v>
                </c:pt>
                <c:pt idx="2102">
                  <c:v>39688</c:v>
                </c:pt>
                <c:pt idx="2103">
                  <c:v>39689</c:v>
                </c:pt>
                <c:pt idx="2104">
                  <c:v>39693</c:v>
                </c:pt>
                <c:pt idx="2105">
                  <c:v>39694</c:v>
                </c:pt>
                <c:pt idx="2106">
                  <c:v>39695</c:v>
                </c:pt>
                <c:pt idx="2107">
                  <c:v>39696</c:v>
                </c:pt>
                <c:pt idx="2108">
                  <c:v>39699</c:v>
                </c:pt>
                <c:pt idx="2109">
                  <c:v>39700</c:v>
                </c:pt>
                <c:pt idx="2110">
                  <c:v>39701</c:v>
                </c:pt>
                <c:pt idx="2111">
                  <c:v>39702</c:v>
                </c:pt>
                <c:pt idx="2112">
                  <c:v>39703</c:v>
                </c:pt>
                <c:pt idx="2113">
                  <c:v>39706</c:v>
                </c:pt>
                <c:pt idx="2114">
                  <c:v>39707</c:v>
                </c:pt>
                <c:pt idx="2115">
                  <c:v>39708</c:v>
                </c:pt>
                <c:pt idx="2116">
                  <c:v>39709</c:v>
                </c:pt>
                <c:pt idx="2117">
                  <c:v>39710</c:v>
                </c:pt>
                <c:pt idx="2118">
                  <c:v>39713</c:v>
                </c:pt>
                <c:pt idx="2119">
                  <c:v>39714</c:v>
                </c:pt>
                <c:pt idx="2120">
                  <c:v>39715</c:v>
                </c:pt>
                <c:pt idx="2121">
                  <c:v>39716</c:v>
                </c:pt>
                <c:pt idx="2122">
                  <c:v>39717</c:v>
                </c:pt>
                <c:pt idx="2123">
                  <c:v>39720</c:v>
                </c:pt>
                <c:pt idx="2124">
                  <c:v>39721</c:v>
                </c:pt>
                <c:pt idx="2125">
                  <c:v>39722</c:v>
                </c:pt>
                <c:pt idx="2126">
                  <c:v>39723</c:v>
                </c:pt>
                <c:pt idx="2127">
                  <c:v>39724</c:v>
                </c:pt>
                <c:pt idx="2128">
                  <c:v>39727</c:v>
                </c:pt>
                <c:pt idx="2129">
                  <c:v>39728</c:v>
                </c:pt>
                <c:pt idx="2130">
                  <c:v>39729</c:v>
                </c:pt>
                <c:pt idx="2131">
                  <c:v>39730</c:v>
                </c:pt>
                <c:pt idx="2132">
                  <c:v>39731</c:v>
                </c:pt>
                <c:pt idx="2133">
                  <c:v>39734</c:v>
                </c:pt>
                <c:pt idx="2134">
                  <c:v>39735</c:v>
                </c:pt>
                <c:pt idx="2135">
                  <c:v>39736</c:v>
                </c:pt>
                <c:pt idx="2136">
                  <c:v>39737</c:v>
                </c:pt>
                <c:pt idx="2137">
                  <c:v>39738</c:v>
                </c:pt>
                <c:pt idx="2138">
                  <c:v>39741</c:v>
                </c:pt>
                <c:pt idx="2139">
                  <c:v>39742</c:v>
                </c:pt>
                <c:pt idx="2140">
                  <c:v>39743</c:v>
                </c:pt>
                <c:pt idx="2141">
                  <c:v>39744</c:v>
                </c:pt>
                <c:pt idx="2142">
                  <c:v>39745</c:v>
                </c:pt>
                <c:pt idx="2143">
                  <c:v>39748</c:v>
                </c:pt>
                <c:pt idx="2144">
                  <c:v>39749</c:v>
                </c:pt>
                <c:pt idx="2145">
                  <c:v>39750</c:v>
                </c:pt>
                <c:pt idx="2146">
                  <c:v>39751</c:v>
                </c:pt>
                <c:pt idx="2147">
                  <c:v>39752</c:v>
                </c:pt>
                <c:pt idx="2148">
                  <c:v>39755</c:v>
                </c:pt>
                <c:pt idx="2149">
                  <c:v>39756</c:v>
                </c:pt>
                <c:pt idx="2150">
                  <c:v>39757</c:v>
                </c:pt>
                <c:pt idx="2151">
                  <c:v>39758</c:v>
                </c:pt>
                <c:pt idx="2152">
                  <c:v>39759</c:v>
                </c:pt>
                <c:pt idx="2153">
                  <c:v>39762</c:v>
                </c:pt>
                <c:pt idx="2154">
                  <c:v>39763</c:v>
                </c:pt>
                <c:pt idx="2155">
                  <c:v>39764</c:v>
                </c:pt>
                <c:pt idx="2156">
                  <c:v>39765</c:v>
                </c:pt>
                <c:pt idx="2157">
                  <c:v>39766</c:v>
                </c:pt>
                <c:pt idx="2158">
                  <c:v>39769</c:v>
                </c:pt>
                <c:pt idx="2159">
                  <c:v>39770</c:v>
                </c:pt>
                <c:pt idx="2160">
                  <c:v>39771</c:v>
                </c:pt>
                <c:pt idx="2161">
                  <c:v>39772</c:v>
                </c:pt>
                <c:pt idx="2162">
                  <c:v>39773</c:v>
                </c:pt>
                <c:pt idx="2163">
                  <c:v>39776</c:v>
                </c:pt>
                <c:pt idx="2164">
                  <c:v>39777</c:v>
                </c:pt>
                <c:pt idx="2165">
                  <c:v>39778</c:v>
                </c:pt>
                <c:pt idx="2166">
                  <c:v>39780</c:v>
                </c:pt>
                <c:pt idx="2167">
                  <c:v>39783</c:v>
                </c:pt>
                <c:pt idx="2168">
                  <c:v>39784</c:v>
                </c:pt>
                <c:pt idx="2169">
                  <c:v>39785</c:v>
                </c:pt>
                <c:pt idx="2170">
                  <c:v>39786</c:v>
                </c:pt>
                <c:pt idx="2171">
                  <c:v>39787</c:v>
                </c:pt>
                <c:pt idx="2172">
                  <c:v>39790</c:v>
                </c:pt>
                <c:pt idx="2173">
                  <c:v>39791</c:v>
                </c:pt>
                <c:pt idx="2174">
                  <c:v>39792</c:v>
                </c:pt>
                <c:pt idx="2175">
                  <c:v>39793</c:v>
                </c:pt>
                <c:pt idx="2176">
                  <c:v>39794</c:v>
                </c:pt>
                <c:pt idx="2177">
                  <c:v>39797</c:v>
                </c:pt>
                <c:pt idx="2178">
                  <c:v>39798</c:v>
                </c:pt>
                <c:pt idx="2179">
                  <c:v>39799</c:v>
                </c:pt>
                <c:pt idx="2180">
                  <c:v>39800</c:v>
                </c:pt>
                <c:pt idx="2181">
                  <c:v>39801</c:v>
                </c:pt>
                <c:pt idx="2182">
                  <c:v>39804</c:v>
                </c:pt>
                <c:pt idx="2183">
                  <c:v>39805</c:v>
                </c:pt>
                <c:pt idx="2184">
                  <c:v>39806</c:v>
                </c:pt>
                <c:pt idx="2185">
                  <c:v>39808</c:v>
                </c:pt>
                <c:pt idx="2186">
                  <c:v>39811</c:v>
                </c:pt>
                <c:pt idx="2187">
                  <c:v>39812</c:v>
                </c:pt>
                <c:pt idx="2188">
                  <c:v>39813</c:v>
                </c:pt>
                <c:pt idx="2189">
                  <c:v>39814</c:v>
                </c:pt>
                <c:pt idx="2190">
                  <c:v>39815</c:v>
                </c:pt>
                <c:pt idx="2191">
                  <c:v>39818</c:v>
                </c:pt>
                <c:pt idx="2192">
                  <c:v>39819</c:v>
                </c:pt>
                <c:pt idx="2193">
                  <c:v>39820</c:v>
                </c:pt>
                <c:pt idx="2194">
                  <c:v>39821</c:v>
                </c:pt>
                <c:pt idx="2195">
                  <c:v>39822</c:v>
                </c:pt>
                <c:pt idx="2196">
                  <c:v>39825</c:v>
                </c:pt>
                <c:pt idx="2197">
                  <c:v>39826</c:v>
                </c:pt>
                <c:pt idx="2198">
                  <c:v>39827</c:v>
                </c:pt>
                <c:pt idx="2199">
                  <c:v>39828</c:v>
                </c:pt>
                <c:pt idx="2200">
                  <c:v>39829</c:v>
                </c:pt>
                <c:pt idx="2201">
                  <c:v>39832</c:v>
                </c:pt>
                <c:pt idx="2202">
                  <c:v>39833</c:v>
                </c:pt>
                <c:pt idx="2203">
                  <c:v>39834</c:v>
                </c:pt>
                <c:pt idx="2204">
                  <c:v>39835</c:v>
                </c:pt>
                <c:pt idx="2205">
                  <c:v>39836</c:v>
                </c:pt>
                <c:pt idx="2206">
                  <c:v>39839</c:v>
                </c:pt>
                <c:pt idx="2207">
                  <c:v>39840</c:v>
                </c:pt>
                <c:pt idx="2208">
                  <c:v>39841</c:v>
                </c:pt>
                <c:pt idx="2209">
                  <c:v>39842</c:v>
                </c:pt>
                <c:pt idx="2210">
                  <c:v>39843</c:v>
                </c:pt>
                <c:pt idx="2211">
                  <c:v>39846</c:v>
                </c:pt>
                <c:pt idx="2212">
                  <c:v>39847</c:v>
                </c:pt>
                <c:pt idx="2213">
                  <c:v>39848</c:v>
                </c:pt>
                <c:pt idx="2214">
                  <c:v>39849</c:v>
                </c:pt>
                <c:pt idx="2215">
                  <c:v>39850</c:v>
                </c:pt>
                <c:pt idx="2216">
                  <c:v>39853</c:v>
                </c:pt>
                <c:pt idx="2217">
                  <c:v>39854</c:v>
                </c:pt>
                <c:pt idx="2218">
                  <c:v>39855</c:v>
                </c:pt>
                <c:pt idx="2219">
                  <c:v>39856</c:v>
                </c:pt>
                <c:pt idx="2220">
                  <c:v>39857</c:v>
                </c:pt>
                <c:pt idx="2221">
                  <c:v>39861</c:v>
                </c:pt>
                <c:pt idx="2222">
                  <c:v>39862</c:v>
                </c:pt>
                <c:pt idx="2223">
                  <c:v>39863</c:v>
                </c:pt>
                <c:pt idx="2224">
                  <c:v>39864</c:v>
                </c:pt>
                <c:pt idx="2225">
                  <c:v>39867</c:v>
                </c:pt>
                <c:pt idx="2226">
                  <c:v>39868</c:v>
                </c:pt>
                <c:pt idx="2227">
                  <c:v>39869</c:v>
                </c:pt>
                <c:pt idx="2228">
                  <c:v>39870</c:v>
                </c:pt>
                <c:pt idx="2229">
                  <c:v>39871</c:v>
                </c:pt>
                <c:pt idx="2230">
                  <c:v>39874</c:v>
                </c:pt>
                <c:pt idx="2231">
                  <c:v>39875</c:v>
                </c:pt>
                <c:pt idx="2232">
                  <c:v>39876</c:v>
                </c:pt>
                <c:pt idx="2233">
                  <c:v>39877</c:v>
                </c:pt>
                <c:pt idx="2234">
                  <c:v>39878</c:v>
                </c:pt>
                <c:pt idx="2235">
                  <c:v>39881</c:v>
                </c:pt>
                <c:pt idx="2236">
                  <c:v>39882</c:v>
                </c:pt>
                <c:pt idx="2237">
                  <c:v>39883</c:v>
                </c:pt>
                <c:pt idx="2238">
                  <c:v>39884</c:v>
                </c:pt>
                <c:pt idx="2239">
                  <c:v>39885</c:v>
                </c:pt>
                <c:pt idx="2240">
                  <c:v>39888</c:v>
                </c:pt>
                <c:pt idx="2241">
                  <c:v>39889</c:v>
                </c:pt>
                <c:pt idx="2242">
                  <c:v>39890</c:v>
                </c:pt>
                <c:pt idx="2243">
                  <c:v>39891</c:v>
                </c:pt>
                <c:pt idx="2244">
                  <c:v>39892</c:v>
                </c:pt>
                <c:pt idx="2245">
                  <c:v>39895</c:v>
                </c:pt>
                <c:pt idx="2246">
                  <c:v>39896</c:v>
                </c:pt>
                <c:pt idx="2247">
                  <c:v>39897</c:v>
                </c:pt>
                <c:pt idx="2248">
                  <c:v>39898</c:v>
                </c:pt>
                <c:pt idx="2249">
                  <c:v>39899</c:v>
                </c:pt>
                <c:pt idx="2250">
                  <c:v>39902</c:v>
                </c:pt>
                <c:pt idx="2251">
                  <c:v>39903</c:v>
                </c:pt>
                <c:pt idx="2252">
                  <c:v>39904</c:v>
                </c:pt>
                <c:pt idx="2253">
                  <c:v>39905</c:v>
                </c:pt>
                <c:pt idx="2254">
                  <c:v>39906</c:v>
                </c:pt>
                <c:pt idx="2255">
                  <c:v>39909</c:v>
                </c:pt>
                <c:pt idx="2256">
                  <c:v>39910</c:v>
                </c:pt>
                <c:pt idx="2257">
                  <c:v>39911</c:v>
                </c:pt>
                <c:pt idx="2258">
                  <c:v>39912</c:v>
                </c:pt>
                <c:pt idx="2259">
                  <c:v>39916</c:v>
                </c:pt>
                <c:pt idx="2260">
                  <c:v>39917</c:v>
                </c:pt>
                <c:pt idx="2261">
                  <c:v>39918</c:v>
                </c:pt>
                <c:pt idx="2262">
                  <c:v>39919</c:v>
                </c:pt>
                <c:pt idx="2263">
                  <c:v>39920</c:v>
                </c:pt>
                <c:pt idx="2264">
                  <c:v>39923</c:v>
                </c:pt>
                <c:pt idx="2265">
                  <c:v>39924</c:v>
                </c:pt>
                <c:pt idx="2266">
                  <c:v>39925</c:v>
                </c:pt>
                <c:pt idx="2267">
                  <c:v>39926</c:v>
                </c:pt>
                <c:pt idx="2268">
                  <c:v>39927</c:v>
                </c:pt>
                <c:pt idx="2269">
                  <c:v>39930</c:v>
                </c:pt>
                <c:pt idx="2270">
                  <c:v>39931</c:v>
                </c:pt>
                <c:pt idx="2271">
                  <c:v>39932</c:v>
                </c:pt>
                <c:pt idx="2272">
                  <c:v>39933</c:v>
                </c:pt>
                <c:pt idx="2273">
                  <c:v>39934</c:v>
                </c:pt>
                <c:pt idx="2274">
                  <c:v>39937</c:v>
                </c:pt>
                <c:pt idx="2275">
                  <c:v>39938</c:v>
                </c:pt>
                <c:pt idx="2276">
                  <c:v>39939</c:v>
                </c:pt>
                <c:pt idx="2277">
                  <c:v>39940</c:v>
                </c:pt>
                <c:pt idx="2278">
                  <c:v>39941</c:v>
                </c:pt>
                <c:pt idx="2279">
                  <c:v>39944</c:v>
                </c:pt>
                <c:pt idx="2280">
                  <c:v>39945</c:v>
                </c:pt>
                <c:pt idx="2281">
                  <c:v>39946</c:v>
                </c:pt>
                <c:pt idx="2282">
                  <c:v>39947</c:v>
                </c:pt>
                <c:pt idx="2283">
                  <c:v>39948</c:v>
                </c:pt>
                <c:pt idx="2284">
                  <c:v>39951</c:v>
                </c:pt>
                <c:pt idx="2285">
                  <c:v>39952</c:v>
                </c:pt>
                <c:pt idx="2286">
                  <c:v>39953</c:v>
                </c:pt>
                <c:pt idx="2287">
                  <c:v>39954</c:v>
                </c:pt>
                <c:pt idx="2288">
                  <c:v>39955</c:v>
                </c:pt>
                <c:pt idx="2289">
                  <c:v>39959</c:v>
                </c:pt>
                <c:pt idx="2290">
                  <c:v>39960</c:v>
                </c:pt>
                <c:pt idx="2291">
                  <c:v>39961</c:v>
                </c:pt>
                <c:pt idx="2292">
                  <c:v>39962</c:v>
                </c:pt>
                <c:pt idx="2293">
                  <c:v>39965</c:v>
                </c:pt>
                <c:pt idx="2294">
                  <c:v>39966</c:v>
                </c:pt>
                <c:pt idx="2295">
                  <c:v>39967</c:v>
                </c:pt>
                <c:pt idx="2296">
                  <c:v>39968</c:v>
                </c:pt>
                <c:pt idx="2297">
                  <c:v>39969</c:v>
                </c:pt>
                <c:pt idx="2298">
                  <c:v>39972</c:v>
                </c:pt>
                <c:pt idx="2299">
                  <c:v>39973</c:v>
                </c:pt>
                <c:pt idx="2300">
                  <c:v>39974</c:v>
                </c:pt>
                <c:pt idx="2301">
                  <c:v>39975</c:v>
                </c:pt>
                <c:pt idx="2302">
                  <c:v>39976</c:v>
                </c:pt>
                <c:pt idx="2303">
                  <c:v>39979</c:v>
                </c:pt>
                <c:pt idx="2304">
                  <c:v>39980</c:v>
                </c:pt>
                <c:pt idx="2305">
                  <c:v>39981</c:v>
                </c:pt>
                <c:pt idx="2306">
                  <c:v>39982</c:v>
                </c:pt>
                <c:pt idx="2307">
                  <c:v>39983</c:v>
                </c:pt>
                <c:pt idx="2308">
                  <c:v>39986</c:v>
                </c:pt>
                <c:pt idx="2309">
                  <c:v>39987</c:v>
                </c:pt>
                <c:pt idx="2310">
                  <c:v>39988</c:v>
                </c:pt>
                <c:pt idx="2311">
                  <c:v>39989</c:v>
                </c:pt>
                <c:pt idx="2312">
                  <c:v>39990</c:v>
                </c:pt>
                <c:pt idx="2313">
                  <c:v>39993</c:v>
                </c:pt>
                <c:pt idx="2314">
                  <c:v>39994</c:v>
                </c:pt>
                <c:pt idx="2315">
                  <c:v>39995</c:v>
                </c:pt>
                <c:pt idx="2316">
                  <c:v>39996</c:v>
                </c:pt>
                <c:pt idx="2317">
                  <c:v>40000</c:v>
                </c:pt>
                <c:pt idx="2318">
                  <c:v>40001</c:v>
                </c:pt>
                <c:pt idx="2319">
                  <c:v>40002</c:v>
                </c:pt>
                <c:pt idx="2320">
                  <c:v>40003</c:v>
                </c:pt>
                <c:pt idx="2321">
                  <c:v>40004</c:v>
                </c:pt>
                <c:pt idx="2322">
                  <c:v>40007</c:v>
                </c:pt>
                <c:pt idx="2323">
                  <c:v>40008</c:v>
                </c:pt>
                <c:pt idx="2324">
                  <c:v>40009</c:v>
                </c:pt>
                <c:pt idx="2325">
                  <c:v>40010</c:v>
                </c:pt>
                <c:pt idx="2326">
                  <c:v>40011</c:v>
                </c:pt>
                <c:pt idx="2327">
                  <c:v>40014</c:v>
                </c:pt>
                <c:pt idx="2328">
                  <c:v>40015</c:v>
                </c:pt>
                <c:pt idx="2329">
                  <c:v>40016</c:v>
                </c:pt>
                <c:pt idx="2330">
                  <c:v>40017</c:v>
                </c:pt>
                <c:pt idx="2331">
                  <c:v>40018</c:v>
                </c:pt>
                <c:pt idx="2332">
                  <c:v>40021</c:v>
                </c:pt>
                <c:pt idx="2333">
                  <c:v>40022</c:v>
                </c:pt>
                <c:pt idx="2334">
                  <c:v>40023</c:v>
                </c:pt>
                <c:pt idx="2335">
                  <c:v>40024</c:v>
                </c:pt>
                <c:pt idx="2336">
                  <c:v>40025</c:v>
                </c:pt>
                <c:pt idx="2337">
                  <c:v>40028</c:v>
                </c:pt>
                <c:pt idx="2338">
                  <c:v>40029</c:v>
                </c:pt>
                <c:pt idx="2339">
                  <c:v>40030</c:v>
                </c:pt>
                <c:pt idx="2340">
                  <c:v>40031</c:v>
                </c:pt>
                <c:pt idx="2341">
                  <c:v>40032</c:v>
                </c:pt>
                <c:pt idx="2342">
                  <c:v>40035</c:v>
                </c:pt>
                <c:pt idx="2343">
                  <c:v>40036</c:v>
                </c:pt>
                <c:pt idx="2344">
                  <c:v>40037</c:v>
                </c:pt>
                <c:pt idx="2345">
                  <c:v>40038</c:v>
                </c:pt>
                <c:pt idx="2346">
                  <c:v>40039</c:v>
                </c:pt>
                <c:pt idx="2347">
                  <c:v>40042</c:v>
                </c:pt>
                <c:pt idx="2348">
                  <c:v>40043</c:v>
                </c:pt>
                <c:pt idx="2349">
                  <c:v>40044</c:v>
                </c:pt>
                <c:pt idx="2350">
                  <c:v>40045</c:v>
                </c:pt>
                <c:pt idx="2351">
                  <c:v>40046</c:v>
                </c:pt>
                <c:pt idx="2352">
                  <c:v>40049</c:v>
                </c:pt>
                <c:pt idx="2353">
                  <c:v>40050</c:v>
                </c:pt>
                <c:pt idx="2354">
                  <c:v>40051</c:v>
                </c:pt>
                <c:pt idx="2355">
                  <c:v>40052</c:v>
                </c:pt>
                <c:pt idx="2356">
                  <c:v>40053</c:v>
                </c:pt>
                <c:pt idx="2357">
                  <c:v>40056</c:v>
                </c:pt>
                <c:pt idx="2358">
                  <c:v>40057</c:v>
                </c:pt>
                <c:pt idx="2359">
                  <c:v>40058</c:v>
                </c:pt>
                <c:pt idx="2360">
                  <c:v>40059</c:v>
                </c:pt>
                <c:pt idx="2361">
                  <c:v>40060</c:v>
                </c:pt>
                <c:pt idx="2362">
                  <c:v>40064</c:v>
                </c:pt>
                <c:pt idx="2363">
                  <c:v>40065</c:v>
                </c:pt>
                <c:pt idx="2364">
                  <c:v>40066</c:v>
                </c:pt>
                <c:pt idx="2365">
                  <c:v>40067</c:v>
                </c:pt>
                <c:pt idx="2366">
                  <c:v>40070</c:v>
                </c:pt>
                <c:pt idx="2367">
                  <c:v>40071</c:v>
                </c:pt>
                <c:pt idx="2368">
                  <c:v>40072</c:v>
                </c:pt>
                <c:pt idx="2369">
                  <c:v>40073</c:v>
                </c:pt>
                <c:pt idx="2370">
                  <c:v>40074</c:v>
                </c:pt>
                <c:pt idx="2371">
                  <c:v>40077</c:v>
                </c:pt>
                <c:pt idx="2372">
                  <c:v>40078</c:v>
                </c:pt>
                <c:pt idx="2373">
                  <c:v>40079</c:v>
                </c:pt>
                <c:pt idx="2374">
                  <c:v>40080</c:v>
                </c:pt>
                <c:pt idx="2375">
                  <c:v>40081</c:v>
                </c:pt>
                <c:pt idx="2376">
                  <c:v>40084</c:v>
                </c:pt>
                <c:pt idx="2377">
                  <c:v>40085</c:v>
                </c:pt>
                <c:pt idx="2378">
                  <c:v>40086</c:v>
                </c:pt>
                <c:pt idx="2379">
                  <c:v>40087</c:v>
                </c:pt>
                <c:pt idx="2380">
                  <c:v>40088</c:v>
                </c:pt>
                <c:pt idx="2381">
                  <c:v>40091</c:v>
                </c:pt>
                <c:pt idx="2382">
                  <c:v>40092</c:v>
                </c:pt>
                <c:pt idx="2383">
                  <c:v>40093</c:v>
                </c:pt>
                <c:pt idx="2384">
                  <c:v>40094</c:v>
                </c:pt>
                <c:pt idx="2385">
                  <c:v>40095</c:v>
                </c:pt>
                <c:pt idx="2386">
                  <c:v>40098</c:v>
                </c:pt>
                <c:pt idx="2387">
                  <c:v>40099</c:v>
                </c:pt>
                <c:pt idx="2388">
                  <c:v>40100</c:v>
                </c:pt>
                <c:pt idx="2389">
                  <c:v>40101</c:v>
                </c:pt>
                <c:pt idx="2390">
                  <c:v>40102</c:v>
                </c:pt>
                <c:pt idx="2391">
                  <c:v>40105</c:v>
                </c:pt>
                <c:pt idx="2392">
                  <c:v>40106</c:v>
                </c:pt>
                <c:pt idx="2393">
                  <c:v>40107</c:v>
                </c:pt>
                <c:pt idx="2394">
                  <c:v>40108</c:v>
                </c:pt>
                <c:pt idx="2395">
                  <c:v>40109</c:v>
                </c:pt>
                <c:pt idx="2396">
                  <c:v>40112</c:v>
                </c:pt>
                <c:pt idx="2397">
                  <c:v>40113</c:v>
                </c:pt>
                <c:pt idx="2398">
                  <c:v>40114</c:v>
                </c:pt>
                <c:pt idx="2399">
                  <c:v>40115</c:v>
                </c:pt>
                <c:pt idx="2400">
                  <c:v>40116</c:v>
                </c:pt>
                <c:pt idx="2401">
                  <c:v>40119</c:v>
                </c:pt>
                <c:pt idx="2402">
                  <c:v>40120</c:v>
                </c:pt>
                <c:pt idx="2403">
                  <c:v>40121</c:v>
                </c:pt>
                <c:pt idx="2404">
                  <c:v>40122</c:v>
                </c:pt>
                <c:pt idx="2405">
                  <c:v>40123</c:v>
                </c:pt>
                <c:pt idx="2406">
                  <c:v>40126</c:v>
                </c:pt>
                <c:pt idx="2407">
                  <c:v>40127</c:v>
                </c:pt>
                <c:pt idx="2408">
                  <c:v>40128</c:v>
                </c:pt>
                <c:pt idx="2409">
                  <c:v>40129</c:v>
                </c:pt>
                <c:pt idx="2410">
                  <c:v>40130</c:v>
                </c:pt>
                <c:pt idx="2411">
                  <c:v>40133</c:v>
                </c:pt>
                <c:pt idx="2412">
                  <c:v>40134</c:v>
                </c:pt>
                <c:pt idx="2413">
                  <c:v>40135</c:v>
                </c:pt>
                <c:pt idx="2414">
                  <c:v>40136</c:v>
                </c:pt>
                <c:pt idx="2415">
                  <c:v>40137</c:v>
                </c:pt>
                <c:pt idx="2416">
                  <c:v>40140</c:v>
                </c:pt>
                <c:pt idx="2417">
                  <c:v>40141</c:v>
                </c:pt>
                <c:pt idx="2418">
                  <c:v>40142</c:v>
                </c:pt>
                <c:pt idx="2419">
                  <c:v>40144</c:v>
                </c:pt>
                <c:pt idx="2420">
                  <c:v>40147</c:v>
                </c:pt>
                <c:pt idx="2421">
                  <c:v>40148</c:v>
                </c:pt>
                <c:pt idx="2422">
                  <c:v>40149</c:v>
                </c:pt>
                <c:pt idx="2423">
                  <c:v>40150</c:v>
                </c:pt>
                <c:pt idx="2424">
                  <c:v>40151</c:v>
                </c:pt>
                <c:pt idx="2425">
                  <c:v>40154</c:v>
                </c:pt>
                <c:pt idx="2426">
                  <c:v>40155</c:v>
                </c:pt>
                <c:pt idx="2427">
                  <c:v>40156</c:v>
                </c:pt>
                <c:pt idx="2428">
                  <c:v>40157</c:v>
                </c:pt>
                <c:pt idx="2429">
                  <c:v>40158</c:v>
                </c:pt>
                <c:pt idx="2430">
                  <c:v>40161</c:v>
                </c:pt>
                <c:pt idx="2431">
                  <c:v>40162</c:v>
                </c:pt>
                <c:pt idx="2432">
                  <c:v>40163</c:v>
                </c:pt>
                <c:pt idx="2433">
                  <c:v>40164</c:v>
                </c:pt>
                <c:pt idx="2434">
                  <c:v>40165</c:v>
                </c:pt>
                <c:pt idx="2435">
                  <c:v>40168</c:v>
                </c:pt>
                <c:pt idx="2436">
                  <c:v>40169</c:v>
                </c:pt>
                <c:pt idx="2437">
                  <c:v>40170</c:v>
                </c:pt>
                <c:pt idx="2438">
                  <c:v>40171</c:v>
                </c:pt>
                <c:pt idx="2439">
                  <c:v>40175</c:v>
                </c:pt>
                <c:pt idx="2440">
                  <c:v>40176</c:v>
                </c:pt>
                <c:pt idx="2441">
                  <c:v>40177</c:v>
                </c:pt>
                <c:pt idx="2442">
                  <c:v>40178</c:v>
                </c:pt>
                <c:pt idx="2443">
                  <c:v>40182</c:v>
                </c:pt>
                <c:pt idx="2444">
                  <c:v>40183</c:v>
                </c:pt>
                <c:pt idx="2445">
                  <c:v>40184</c:v>
                </c:pt>
                <c:pt idx="2446">
                  <c:v>40185</c:v>
                </c:pt>
                <c:pt idx="2447">
                  <c:v>40186</c:v>
                </c:pt>
                <c:pt idx="2448">
                  <c:v>40189</c:v>
                </c:pt>
                <c:pt idx="2449">
                  <c:v>40190</c:v>
                </c:pt>
                <c:pt idx="2450">
                  <c:v>40191</c:v>
                </c:pt>
                <c:pt idx="2451">
                  <c:v>40192</c:v>
                </c:pt>
                <c:pt idx="2452">
                  <c:v>40193</c:v>
                </c:pt>
                <c:pt idx="2453">
                  <c:v>40197</c:v>
                </c:pt>
                <c:pt idx="2454">
                  <c:v>40198</c:v>
                </c:pt>
                <c:pt idx="2455">
                  <c:v>40199</c:v>
                </c:pt>
                <c:pt idx="2456">
                  <c:v>40200</c:v>
                </c:pt>
                <c:pt idx="2457">
                  <c:v>40203</c:v>
                </c:pt>
                <c:pt idx="2458">
                  <c:v>40204</c:v>
                </c:pt>
                <c:pt idx="2459">
                  <c:v>40205</c:v>
                </c:pt>
                <c:pt idx="2460">
                  <c:v>40206</c:v>
                </c:pt>
                <c:pt idx="2461">
                  <c:v>40207</c:v>
                </c:pt>
                <c:pt idx="2462">
                  <c:v>40210</c:v>
                </c:pt>
                <c:pt idx="2463">
                  <c:v>40211</c:v>
                </c:pt>
                <c:pt idx="2464">
                  <c:v>40212</c:v>
                </c:pt>
                <c:pt idx="2465">
                  <c:v>40213</c:v>
                </c:pt>
                <c:pt idx="2466">
                  <c:v>40214</c:v>
                </c:pt>
                <c:pt idx="2467">
                  <c:v>40217</c:v>
                </c:pt>
                <c:pt idx="2468">
                  <c:v>40218</c:v>
                </c:pt>
                <c:pt idx="2469">
                  <c:v>40219</c:v>
                </c:pt>
                <c:pt idx="2470">
                  <c:v>40220</c:v>
                </c:pt>
                <c:pt idx="2471">
                  <c:v>40221</c:v>
                </c:pt>
                <c:pt idx="2472">
                  <c:v>40225</c:v>
                </c:pt>
                <c:pt idx="2473">
                  <c:v>40226</c:v>
                </c:pt>
                <c:pt idx="2474">
                  <c:v>40227</c:v>
                </c:pt>
                <c:pt idx="2475">
                  <c:v>40228</c:v>
                </c:pt>
                <c:pt idx="2476">
                  <c:v>40231</c:v>
                </c:pt>
                <c:pt idx="2477">
                  <c:v>40232</c:v>
                </c:pt>
                <c:pt idx="2478">
                  <c:v>40233</c:v>
                </c:pt>
                <c:pt idx="2479">
                  <c:v>40234</c:v>
                </c:pt>
                <c:pt idx="2480">
                  <c:v>40235</c:v>
                </c:pt>
                <c:pt idx="2481">
                  <c:v>40238</c:v>
                </c:pt>
                <c:pt idx="2482">
                  <c:v>40239</c:v>
                </c:pt>
                <c:pt idx="2483">
                  <c:v>40240</c:v>
                </c:pt>
                <c:pt idx="2484">
                  <c:v>40241</c:v>
                </c:pt>
                <c:pt idx="2485">
                  <c:v>40242</c:v>
                </c:pt>
                <c:pt idx="2486">
                  <c:v>40245</c:v>
                </c:pt>
                <c:pt idx="2487">
                  <c:v>40246</c:v>
                </c:pt>
                <c:pt idx="2488">
                  <c:v>40247</c:v>
                </c:pt>
                <c:pt idx="2489">
                  <c:v>40248</c:v>
                </c:pt>
                <c:pt idx="2490">
                  <c:v>40249</c:v>
                </c:pt>
                <c:pt idx="2491">
                  <c:v>40252</c:v>
                </c:pt>
                <c:pt idx="2492">
                  <c:v>40253</c:v>
                </c:pt>
                <c:pt idx="2493">
                  <c:v>40254</c:v>
                </c:pt>
                <c:pt idx="2494">
                  <c:v>40255</c:v>
                </c:pt>
                <c:pt idx="2495">
                  <c:v>40256</c:v>
                </c:pt>
                <c:pt idx="2496">
                  <c:v>40259</c:v>
                </c:pt>
                <c:pt idx="2497">
                  <c:v>40260</c:v>
                </c:pt>
                <c:pt idx="2498">
                  <c:v>40261</c:v>
                </c:pt>
                <c:pt idx="2499">
                  <c:v>40262</c:v>
                </c:pt>
                <c:pt idx="2500">
                  <c:v>40263</c:v>
                </c:pt>
                <c:pt idx="2501">
                  <c:v>40266</c:v>
                </c:pt>
                <c:pt idx="2502">
                  <c:v>40267</c:v>
                </c:pt>
                <c:pt idx="2503">
                  <c:v>40268</c:v>
                </c:pt>
                <c:pt idx="2504">
                  <c:v>40269</c:v>
                </c:pt>
                <c:pt idx="2505">
                  <c:v>40273</c:v>
                </c:pt>
                <c:pt idx="2506">
                  <c:v>40274</c:v>
                </c:pt>
                <c:pt idx="2507">
                  <c:v>40275</c:v>
                </c:pt>
                <c:pt idx="2508">
                  <c:v>40276</c:v>
                </c:pt>
                <c:pt idx="2509">
                  <c:v>40277</c:v>
                </c:pt>
                <c:pt idx="2510">
                  <c:v>40280</c:v>
                </c:pt>
                <c:pt idx="2511">
                  <c:v>40281</c:v>
                </c:pt>
                <c:pt idx="2512">
                  <c:v>40282</c:v>
                </c:pt>
                <c:pt idx="2513">
                  <c:v>40283</c:v>
                </c:pt>
                <c:pt idx="2514">
                  <c:v>40284</c:v>
                </c:pt>
                <c:pt idx="2515">
                  <c:v>40287</c:v>
                </c:pt>
                <c:pt idx="2516">
                  <c:v>40288</c:v>
                </c:pt>
                <c:pt idx="2517">
                  <c:v>40289</c:v>
                </c:pt>
                <c:pt idx="2518">
                  <c:v>40290</c:v>
                </c:pt>
                <c:pt idx="2519">
                  <c:v>40291</c:v>
                </c:pt>
                <c:pt idx="2520">
                  <c:v>40294</c:v>
                </c:pt>
                <c:pt idx="2521">
                  <c:v>40295</c:v>
                </c:pt>
                <c:pt idx="2522">
                  <c:v>40296</c:v>
                </c:pt>
                <c:pt idx="2523">
                  <c:v>40297</c:v>
                </c:pt>
                <c:pt idx="2524">
                  <c:v>40298</c:v>
                </c:pt>
                <c:pt idx="2525">
                  <c:v>40301</c:v>
                </c:pt>
                <c:pt idx="2526">
                  <c:v>40302</c:v>
                </c:pt>
                <c:pt idx="2527">
                  <c:v>40303</c:v>
                </c:pt>
                <c:pt idx="2528">
                  <c:v>40304</c:v>
                </c:pt>
                <c:pt idx="2529">
                  <c:v>40305</c:v>
                </c:pt>
                <c:pt idx="2530">
                  <c:v>40308</c:v>
                </c:pt>
                <c:pt idx="2531">
                  <c:v>40309</c:v>
                </c:pt>
                <c:pt idx="2532">
                  <c:v>40310</c:v>
                </c:pt>
                <c:pt idx="2533">
                  <c:v>40311</c:v>
                </c:pt>
                <c:pt idx="2534">
                  <c:v>40312</c:v>
                </c:pt>
                <c:pt idx="2535">
                  <c:v>40315</c:v>
                </c:pt>
                <c:pt idx="2536">
                  <c:v>40316</c:v>
                </c:pt>
                <c:pt idx="2537">
                  <c:v>40317</c:v>
                </c:pt>
                <c:pt idx="2538">
                  <c:v>40318</c:v>
                </c:pt>
                <c:pt idx="2539">
                  <c:v>40319</c:v>
                </c:pt>
                <c:pt idx="2540">
                  <c:v>40322</c:v>
                </c:pt>
                <c:pt idx="2541">
                  <c:v>40323</c:v>
                </c:pt>
                <c:pt idx="2542">
                  <c:v>40324</c:v>
                </c:pt>
                <c:pt idx="2543">
                  <c:v>40325</c:v>
                </c:pt>
                <c:pt idx="2544">
                  <c:v>40326</c:v>
                </c:pt>
                <c:pt idx="2545">
                  <c:v>40330</c:v>
                </c:pt>
                <c:pt idx="2546">
                  <c:v>40331</c:v>
                </c:pt>
                <c:pt idx="2547">
                  <c:v>40332</c:v>
                </c:pt>
                <c:pt idx="2548">
                  <c:v>40333</c:v>
                </c:pt>
                <c:pt idx="2549">
                  <c:v>40336</c:v>
                </c:pt>
                <c:pt idx="2550">
                  <c:v>40337</c:v>
                </c:pt>
                <c:pt idx="2551">
                  <c:v>40338</c:v>
                </c:pt>
                <c:pt idx="2552">
                  <c:v>40339</c:v>
                </c:pt>
                <c:pt idx="2553">
                  <c:v>40340</c:v>
                </c:pt>
                <c:pt idx="2554">
                  <c:v>40343</c:v>
                </c:pt>
                <c:pt idx="2555">
                  <c:v>40344</c:v>
                </c:pt>
                <c:pt idx="2556">
                  <c:v>40345</c:v>
                </c:pt>
                <c:pt idx="2557">
                  <c:v>40346</c:v>
                </c:pt>
                <c:pt idx="2558">
                  <c:v>40347</c:v>
                </c:pt>
                <c:pt idx="2559">
                  <c:v>40350</c:v>
                </c:pt>
                <c:pt idx="2560">
                  <c:v>40351</c:v>
                </c:pt>
                <c:pt idx="2561">
                  <c:v>40352</c:v>
                </c:pt>
                <c:pt idx="2562">
                  <c:v>40353</c:v>
                </c:pt>
                <c:pt idx="2563">
                  <c:v>40354</c:v>
                </c:pt>
                <c:pt idx="2564">
                  <c:v>40357</c:v>
                </c:pt>
                <c:pt idx="2565">
                  <c:v>40358</c:v>
                </c:pt>
                <c:pt idx="2566">
                  <c:v>40359</c:v>
                </c:pt>
                <c:pt idx="2567">
                  <c:v>40360</c:v>
                </c:pt>
                <c:pt idx="2568">
                  <c:v>40361</c:v>
                </c:pt>
                <c:pt idx="2569">
                  <c:v>40365</c:v>
                </c:pt>
                <c:pt idx="2570">
                  <c:v>40366</c:v>
                </c:pt>
                <c:pt idx="2571">
                  <c:v>40367</c:v>
                </c:pt>
                <c:pt idx="2572">
                  <c:v>40368</c:v>
                </c:pt>
                <c:pt idx="2573">
                  <c:v>40371</c:v>
                </c:pt>
                <c:pt idx="2574">
                  <c:v>40372</c:v>
                </c:pt>
                <c:pt idx="2575">
                  <c:v>40373</c:v>
                </c:pt>
                <c:pt idx="2576">
                  <c:v>40374</c:v>
                </c:pt>
                <c:pt idx="2577">
                  <c:v>40375</c:v>
                </c:pt>
                <c:pt idx="2578">
                  <c:v>40378</c:v>
                </c:pt>
                <c:pt idx="2579">
                  <c:v>40379</c:v>
                </c:pt>
                <c:pt idx="2580">
                  <c:v>40380</c:v>
                </c:pt>
                <c:pt idx="2581">
                  <c:v>40381</c:v>
                </c:pt>
                <c:pt idx="2582">
                  <c:v>40382</c:v>
                </c:pt>
                <c:pt idx="2583">
                  <c:v>40385</c:v>
                </c:pt>
                <c:pt idx="2584">
                  <c:v>40386</c:v>
                </c:pt>
                <c:pt idx="2585">
                  <c:v>40387</c:v>
                </c:pt>
                <c:pt idx="2586">
                  <c:v>40388</c:v>
                </c:pt>
                <c:pt idx="2587">
                  <c:v>40389</c:v>
                </c:pt>
                <c:pt idx="2588">
                  <c:v>40392</c:v>
                </c:pt>
                <c:pt idx="2589">
                  <c:v>40393</c:v>
                </c:pt>
                <c:pt idx="2590">
                  <c:v>40394</c:v>
                </c:pt>
                <c:pt idx="2591">
                  <c:v>40395</c:v>
                </c:pt>
                <c:pt idx="2592">
                  <c:v>40396</c:v>
                </c:pt>
                <c:pt idx="2593">
                  <c:v>40399</c:v>
                </c:pt>
                <c:pt idx="2594">
                  <c:v>40400</c:v>
                </c:pt>
                <c:pt idx="2595">
                  <c:v>40401</c:v>
                </c:pt>
                <c:pt idx="2596">
                  <c:v>40402</c:v>
                </c:pt>
                <c:pt idx="2597">
                  <c:v>40403</c:v>
                </c:pt>
                <c:pt idx="2598">
                  <c:v>40406</c:v>
                </c:pt>
                <c:pt idx="2599">
                  <c:v>40407</c:v>
                </c:pt>
                <c:pt idx="2600">
                  <c:v>40408</c:v>
                </c:pt>
                <c:pt idx="2601">
                  <c:v>40409</c:v>
                </c:pt>
                <c:pt idx="2602">
                  <c:v>40410</c:v>
                </c:pt>
                <c:pt idx="2603">
                  <c:v>40413</c:v>
                </c:pt>
                <c:pt idx="2604">
                  <c:v>40414</c:v>
                </c:pt>
                <c:pt idx="2605">
                  <c:v>40415</c:v>
                </c:pt>
                <c:pt idx="2606">
                  <c:v>40416</c:v>
                </c:pt>
                <c:pt idx="2607">
                  <c:v>40417</c:v>
                </c:pt>
                <c:pt idx="2608">
                  <c:v>40420</c:v>
                </c:pt>
                <c:pt idx="2609">
                  <c:v>40421</c:v>
                </c:pt>
                <c:pt idx="2610">
                  <c:v>40422</c:v>
                </c:pt>
                <c:pt idx="2611">
                  <c:v>40423</c:v>
                </c:pt>
                <c:pt idx="2612">
                  <c:v>40424</c:v>
                </c:pt>
                <c:pt idx="2613">
                  <c:v>40428</c:v>
                </c:pt>
                <c:pt idx="2614">
                  <c:v>40429</c:v>
                </c:pt>
                <c:pt idx="2615">
                  <c:v>40430</c:v>
                </c:pt>
                <c:pt idx="2616">
                  <c:v>40431</c:v>
                </c:pt>
                <c:pt idx="2617">
                  <c:v>40434</c:v>
                </c:pt>
                <c:pt idx="2618">
                  <c:v>40435</c:v>
                </c:pt>
                <c:pt idx="2619">
                  <c:v>40436</c:v>
                </c:pt>
                <c:pt idx="2620">
                  <c:v>40437</c:v>
                </c:pt>
                <c:pt idx="2621">
                  <c:v>40438</c:v>
                </c:pt>
                <c:pt idx="2622">
                  <c:v>40441</c:v>
                </c:pt>
                <c:pt idx="2623">
                  <c:v>40442</c:v>
                </c:pt>
                <c:pt idx="2624">
                  <c:v>40443</c:v>
                </c:pt>
                <c:pt idx="2625">
                  <c:v>40444</c:v>
                </c:pt>
                <c:pt idx="2626">
                  <c:v>40445</c:v>
                </c:pt>
                <c:pt idx="2627">
                  <c:v>40448</c:v>
                </c:pt>
                <c:pt idx="2628">
                  <c:v>40449</c:v>
                </c:pt>
                <c:pt idx="2629">
                  <c:v>40450</c:v>
                </c:pt>
                <c:pt idx="2630">
                  <c:v>40451</c:v>
                </c:pt>
                <c:pt idx="2631">
                  <c:v>40452</c:v>
                </c:pt>
                <c:pt idx="2632">
                  <c:v>40455</c:v>
                </c:pt>
                <c:pt idx="2633">
                  <c:v>40456</c:v>
                </c:pt>
                <c:pt idx="2634">
                  <c:v>40457</c:v>
                </c:pt>
                <c:pt idx="2635">
                  <c:v>40458</c:v>
                </c:pt>
                <c:pt idx="2636">
                  <c:v>40459</c:v>
                </c:pt>
                <c:pt idx="2637">
                  <c:v>40462</c:v>
                </c:pt>
                <c:pt idx="2638">
                  <c:v>40463</c:v>
                </c:pt>
                <c:pt idx="2639">
                  <c:v>40464</c:v>
                </c:pt>
                <c:pt idx="2640">
                  <c:v>40465</c:v>
                </c:pt>
                <c:pt idx="2641">
                  <c:v>40466</c:v>
                </c:pt>
                <c:pt idx="2642">
                  <c:v>40469</c:v>
                </c:pt>
                <c:pt idx="2643">
                  <c:v>40470</c:v>
                </c:pt>
                <c:pt idx="2644">
                  <c:v>40471</c:v>
                </c:pt>
                <c:pt idx="2645">
                  <c:v>40472</c:v>
                </c:pt>
                <c:pt idx="2646">
                  <c:v>40473</c:v>
                </c:pt>
                <c:pt idx="2647">
                  <c:v>40476</c:v>
                </c:pt>
                <c:pt idx="2648">
                  <c:v>40477</c:v>
                </c:pt>
                <c:pt idx="2649">
                  <c:v>40478</c:v>
                </c:pt>
                <c:pt idx="2650">
                  <c:v>40479</c:v>
                </c:pt>
                <c:pt idx="2651">
                  <c:v>40480</c:v>
                </c:pt>
                <c:pt idx="2652">
                  <c:v>40483</c:v>
                </c:pt>
                <c:pt idx="2653">
                  <c:v>40484</c:v>
                </c:pt>
                <c:pt idx="2654">
                  <c:v>40485</c:v>
                </c:pt>
                <c:pt idx="2655">
                  <c:v>40486</c:v>
                </c:pt>
                <c:pt idx="2656">
                  <c:v>40487</c:v>
                </c:pt>
                <c:pt idx="2657">
                  <c:v>40490</c:v>
                </c:pt>
                <c:pt idx="2658">
                  <c:v>40491</c:v>
                </c:pt>
                <c:pt idx="2659">
                  <c:v>40492</c:v>
                </c:pt>
                <c:pt idx="2660">
                  <c:v>40493</c:v>
                </c:pt>
                <c:pt idx="2661">
                  <c:v>40494</c:v>
                </c:pt>
                <c:pt idx="2662">
                  <c:v>40497</c:v>
                </c:pt>
                <c:pt idx="2663">
                  <c:v>40498</c:v>
                </c:pt>
                <c:pt idx="2664">
                  <c:v>40499</c:v>
                </c:pt>
                <c:pt idx="2665">
                  <c:v>40500</c:v>
                </c:pt>
                <c:pt idx="2666">
                  <c:v>40501</c:v>
                </c:pt>
                <c:pt idx="2667">
                  <c:v>40504</c:v>
                </c:pt>
                <c:pt idx="2668">
                  <c:v>40505</c:v>
                </c:pt>
                <c:pt idx="2669">
                  <c:v>40506</c:v>
                </c:pt>
                <c:pt idx="2670">
                  <c:v>40508</c:v>
                </c:pt>
                <c:pt idx="2671">
                  <c:v>40511</c:v>
                </c:pt>
                <c:pt idx="2672">
                  <c:v>40512</c:v>
                </c:pt>
                <c:pt idx="2673">
                  <c:v>40513</c:v>
                </c:pt>
                <c:pt idx="2674">
                  <c:v>40514</c:v>
                </c:pt>
                <c:pt idx="2675">
                  <c:v>40515</c:v>
                </c:pt>
                <c:pt idx="2676">
                  <c:v>40518</c:v>
                </c:pt>
                <c:pt idx="2677">
                  <c:v>40519</c:v>
                </c:pt>
                <c:pt idx="2678">
                  <c:v>40520</c:v>
                </c:pt>
                <c:pt idx="2679">
                  <c:v>40521</c:v>
                </c:pt>
                <c:pt idx="2680">
                  <c:v>40522</c:v>
                </c:pt>
                <c:pt idx="2681">
                  <c:v>40525</c:v>
                </c:pt>
                <c:pt idx="2682">
                  <c:v>40526</c:v>
                </c:pt>
                <c:pt idx="2683">
                  <c:v>40527</c:v>
                </c:pt>
                <c:pt idx="2684">
                  <c:v>40528</c:v>
                </c:pt>
                <c:pt idx="2685">
                  <c:v>40529</c:v>
                </c:pt>
                <c:pt idx="2686">
                  <c:v>40532</c:v>
                </c:pt>
                <c:pt idx="2687">
                  <c:v>40533</c:v>
                </c:pt>
                <c:pt idx="2688">
                  <c:v>40534</c:v>
                </c:pt>
                <c:pt idx="2689">
                  <c:v>40535</c:v>
                </c:pt>
                <c:pt idx="2690">
                  <c:v>40539</c:v>
                </c:pt>
                <c:pt idx="2691">
                  <c:v>40540</c:v>
                </c:pt>
                <c:pt idx="2692">
                  <c:v>40541</c:v>
                </c:pt>
                <c:pt idx="2693">
                  <c:v>40542</c:v>
                </c:pt>
                <c:pt idx="2694">
                  <c:v>40543</c:v>
                </c:pt>
                <c:pt idx="2695">
                  <c:v>40546</c:v>
                </c:pt>
                <c:pt idx="2696">
                  <c:v>40547</c:v>
                </c:pt>
                <c:pt idx="2697">
                  <c:v>40548</c:v>
                </c:pt>
                <c:pt idx="2698">
                  <c:v>40549</c:v>
                </c:pt>
                <c:pt idx="2699">
                  <c:v>40550</c:v>
                </c:pt>
                <c:pt idx="2700">
                  <c:v>40553</c:v>
                </c:pt>
                <c:pt idx="2701">
                  <c:v>40554</c:v>
                </c:pt>
                <c:pt idx="2702">
                  <c:v>40555</c:v>
                </c:pt>
                <c:pt idx="2703">
                  <c:v>40556</c:v>
                </c:pt>
                <c:pt idx="2704">
                  <c:v>40557</c:v>
                </c:pt>
                <c:pt idx="2705">
                  <c:v>40561</c:v>
                </c:pt>
                <c:pt idx="2706">
                  <c:v>40562</c:v>
                </c:pt>
                <c:pt idx="2707">
                  <c:v>40563</c:v>
                </c:pt>
                <c:pt idx="2708">
                  <c:v>40564</c:v>
                </c:pt>
                <c:pt idx="2709">
                  <c:v>40567</c:v>
                </c:pt>
                <c:pt idx="2710">
                  <c:v>40568</c:v>
                </c:pt>
                <c:pt idx="2711">
                  <c:v>40569</c:v>
                </c:pt>
                <c:pt idx="2712">
                  <c:v>40570</c:v>
                </c:pt>
                <c:pt idx="2713">
                  <c:v>40571</c:v>
                </c:pt>
                <c:pt idx="2714">
                  <c:v>40574</c:v>
                </c:pt>
                <c:pt idx="2715">
                  <c:v>40575</c:v>
                </c:pt>
                <c:pt idx="2716">
                  <c:v>40576</c:v>
                </c:pt>
                <c:pt idx="2717">
                  <c:v>40577</c:v>
                </c:pt>
                <c:pt idx="2718">
                  <c:v>40578</c:v>
                </c:pt>
                <c:pt idx="2719">
                  <c:v>40581</c:v>
                </c:pt>
                <c:pt idx="2720">
                  <c:v>40582</c:v>
                </c:pt>
                <c:pt idx="2721">
                  <c:v>40583</c:v>
                </c:pt>
                <c:pt idx="2722">
                  <c:v>40584</c:v>
                </c:pt>
                <c:pt idx="2723">
                  <c:v>40585</c:v>
                </c:pt>
                <c:pt idx="2724">
                  <c:v>40588</c:v>
                </c:pt>
                <c:pt idx="2725">
                  <c:v>40589</c:v>
                </c:pt>
                <c:pt idx="2726">
                  <c:v>40590</c:v>
                </c:pt>
                <c:pt idx="2727">
                  <c:v>40591</c:v>
                </c:pt>
                <c:pt idx="2728">
                  <c:v>40592</c:v>
                </c:pt>
                <c:pt idx="2729">
                  <c:v>40596</c:v>
                </c:pt>
                <c:pt idx="2730">
                  <c:v>40597</c:v>
                </c:pt>
                <c:pt idx="2731">
                  <c:v>40598</c:v>
                </c:pt>
                <c:pt idx="2732">
                  <c:v>40599</c:v>
                </c:pt>
                <c:pt idx="2733">
                  <c:v>40602</c:v>
                </c:pt>
                <c:pt idx="2734">
                  <c:v>40603</c:v>
                </c:pt>
                <c:pt idx="2735">
                  <c:v>40604</c:v>
                </c:pt>
                <c:pt idx="2736">
                  <c:v>40605</c:v>
                </c:pt>
                <c:pt idx="2737">
                  <c:v>40606</c:v>
                </c:pt>
                <c:pt idx="2738">
                  <c:v>40609</c:v>
                </c:pt>
                <c:pt idx="2739">
                  <c:v>40610</c:v>
                </c:pt>
                <c:pt idx="2740">
                  <c:v>40611</c:v>
                </c:pt>
                <c:pt idx="2741">
                  <c:v>40612</c:v>
                </c:pt>
                <c:pt idx="2742">
                  <c:v>40613</c:v>
                </c:pt>
                <c:pt idx="2743">
                  <c:v>40616</c:v>
                </c:pt>
                <c:pt idx="2744">
                  <c:v>40617</c:v>
                </c:pt>
                <c:pt idx="2745">
                  <c:v>40618</c:v>
                </c:pt>
                <c:pt idx="2746">
                  <c:v>40619</c:v>
                </c:pt>
                <c:pt idx="2747">
                  <c:v>40620</c:v>
                </c:pt>
                <c:pt idx="2748">
                  <c:v>40623</c:v>
                </c:pt>
                <c:pt idx="2749">
                  <c:v>40624</c:v>
                </c:pt>
                <c:pt idx="2750">
                  <c:v>40625</c:v>
                </c:pt>
                <c:pt idx="2751">
                  <c:v>40626</c:v>
                </c:pt>
                <c:pt idx="2752">
                  <c:v>40627</c:v>
                </c:pt>
                <c:pt idx="2753">
                  <c:v>40630</c:v>
                </c:pt>
                <c:pt idx="2754">
                  <c:v>40631</c:v>
                </c:pt>
                <c:pt idx="2755">
                  <c:v>40632</c:v>
                </c:pt>
                <c:pt idx="2756">
                  <c:v>40633</c:v>
                </c:pt>
                <c:pt idx="2757">
                  <c:v>40634</c:v>
                </c:pt>
                <c:pt idx="2758">
                  <c:v>40637</c:v>
                </c:pt>
                <c:pt idx="2759">
                  <c:v>40638</c:v>
                </c:pt>
                <c:pt idx="2760">
                  <c:v>40639</c:v>
                </c:pt>
                <c:pt idx="2761">
                  <c:v>40640</c:v>
                </c:pt>
                <c:pt idx="2762">
                  <c:v>40641</c:v>
                </c:pt>
                <c:pt idx="2763">
                  <c:v>40644</c:v>
                </c:pt>
                <c:pt idx="2764">
                  <c:v>40645</c:v>
                </c:pt>
                <c:pt idx="2765">
                  <c:v>40646</c:v>
                </c:pt>
                <c:pt idx="2766">
                  <c:v>40647</c:v>
                </c:pt>
                <c:pt idx="2767">
                  <c:v>40648</c:v>
                </c:pt>
                <c:pt idx="2768">
                  <c:v>40651</c:v>
                </c:pt>
                <c:pt idx="2769">
                  <c:v>40652</c:v>
                </c:pt>
                <c:pt idx="2770">
                  <c:v>40653</c:v>
                </c:pt>
                <c:pt idx="2771">
                  <c:v>40654</c:v>
                </c:pt>
                <c:pt idx="2772">
                  <c:v>40658</c:v>
                </c:pt>
                <c:pt idx="2773">
                  <c:v>40659</c:v>
                </c:pt>
                <c:pt idx="2774">
                  <c:v>40660</c:v>
                </c:pt>
                <c:pt idx="2775">
                  <c:v>40661</c:v>
                </c:pt>
                <c:pt idx="2776">
                  <c:v>40662</c:v>
                </c:pt>
                <c:pt idx="2777">
                  <c:v>40665</c:v>
                </c:pt>
                <c:pt idx="2778">
                  <c:v>40666</c:v>
                </c:pt>
                <c:pt idx="2779">
                  <c:v>40667</c:v>
                </c:pt>
                <c:pt idx="2780">
                  <c:v>40668</c:v>
                </c:pt>
                <c:pt idx="2781">
                  <c:v>40669</c:v>
                </c:pt>
                <c:pt idx="2782">
                  <c:v>40672</c:v>
                </c:pt>
                <c:pt idx="2783">
                  <c:v>40673</c:v>
                </c:pt>
                <c:pt idx="2784">
                  <c:v>40674</c:v>
                </c:pt>
                <c:pt idx="2785">
                  <c:v>40675</c:v>
                </c:pt>
                <c:pt idx="2786">
                  <c:v>40676</c:v>
                </c:pt>
                <c:pt idx="2787">
                  <c:v>40679</c:v>
                </c:pt>
                <c:pt idx="2788">
                  <c:v>40680</c:v>
                </c:pt>
                <c:pt idx="2789">
                  <c:v>40681</c:v>
                </c:pt>
                <c:pt idx="2790">
                  <c:v>40682</c:v>
                </c:pt>
                <c:pt idx="2791">
                  <c:v>40683</c:v>
                </c:pt>
                <c:pt idx="2792">
                  <c:v>40686</c:v>
                </c:pt>
                <c:pt idx="2793">
                  <c:v>40687</c:v>
                </c:pt>
                <c:pt idx="2794">
                  <c:v>40688</c:v>
                </c:pt>
                <c:pt idx="2795">
                  <c:v>40689</c:v>
                </c:pt>
                <c:pt idx="2796">
                  <c:v>40690</c:v>
                </c:pt>
                <c:pt idx="2797">
                  <c:v>40694</c:v>
                </c:pt>
                <c:pt idx="2798">
                  <c:v>40695</c:v>
                </c:pt>
                <c:pt idx="2799">
                  <c:v>40696</c:v>
                </c:pt>
                <c:pt idx="2800">
                  <c:v>40697</c:v>
                </c:pt>
                <c:pt idx="2801">
                  <c:v>40700</c:v>
                </c:pt>
                <c:pt idx="2802">
                  <c:v>40701</c:v>
                </c:pt>
                <c:pt idx="2803">
                  <c:v>40702</c:v>
                </c:pt>
                <c:pt idx="2804">
                  <c:v>40703</c:v>
                </c:pt>
                <c:pt idx="2805">
                  <c:v>40704</c:v>
                </c:pt>
                <c:pt idx="2806">
                  <c:v>40707</c:v>
                </c:pt>
                <c:pt idx="2807">
                  <c:v>40708</c:v>
                </c:pt>
                <c:pt idx="2808">
                  <c:v>40709</c:v>
                </c:pt>
                <c:pt idx="2809">
                  <c:v>40710</c:v>
                </c:pt>
                <c:pt idx="2810">
                  <c:v>40711</c:v>
                </c:pt>
                <c:pt idx="2811">
                  <c:v>40714</c:v>
                </c:pt>
                <c:pt idx="2812">
                  <c:v>40715</c:v>
                </c:pt>
                <c:pt idx="2813">
                  <c:v>40716</c:v>
                </c:pt>
                <c:pt idx="2814">
                  <c:v>40717</c:v>
                </c:pt>
                <c:pt idx="2815">
                  <c:v>40718</c:v>
                </c:pt>
                <c:pt idx="2816">
                  <c:v>40721</c:v>
                </c:pt>
                <c:pt idx="2817">
                  <c:v>40722</c:v>
                </c:pt>
                <c:pt idx="2818">
                  <c:v>40723</c:v>
                </c:pt>
                <c:pt idx="2819">
                  <c:v>40724</c:v>
                </c:pt>
                <c:pt idx="2820">
                  <c:v>40725</c:v>
                </c:pt>
                <c:pt idx="2821">
                  <c:v>40729</c:v>
                </c:pt>
                <c:pt idx="2822">
                  <c:v>40730</c:v>
                </c:pt>
                <c:pt idx="2823">
                  <c:v>40731</c:v>
                </c:pt>
                <c:pt idx="2824">
                  <c:v>40732</c:v>
                </c:pt>
                <c:pt idx="2825">
                  <c:v>40735</c:v>
                </c:pt>
                <c:pt idx="2826">
                  <c:v>40736</c:v>
                </c:pt>
                <c:pt idx="2827">
                  <c:v>40737</c:v>
                </c:pt>
                <c:pt idx="2828">
                  <c:v>40738</c:v>
                </c:pt>
                <c:pt idx="2829">
                  <c:v>40739</c:v>
                </c:pt>
                <c:pt idx="2830">
                  <c:v>40742</c:v>
                </c:pt>
                <c:pt idx="2831">
                  <c:v>40743</c:v>
                </c:pt>
                <c:pt idx="2832">
                  <c:v>40744</c:v>
                </c:pt>
                <c:pt idx="2833">
                  <c:v>40745</c:v>
                </c:pt>
                <c:pt idx="2834">
                  <c:v>40746</c:v>
                </c:pt>
                <c:pt idx="2835">
                  <c:v>40749</c:v>
                </c:pt>
                <c:pt idx="2836">
                  <c:v>40750</c:v>
                </c:pt>
                <c:pt idx="2837">
                  <c:v>40751</c:v>
                </c:pt>
                <c:pt idx="2838">
                  <c:v>40752</c:v>
                </c:pt>
                <c:pt idx="2839">
                  <c:v>40753</c:v>
                </c:pt>
                <c:pt idx="2840">
                  <c:v>40756</c:v>
                </c:pt>
                <c:pt idx="2841">
                  <c:v>40757</c:v>
                </c:pt>
                <c:pt idx="2842">
                  <c:v>40758</c:v>
                </c:pt>
                <c:pt idx="2843">
                  <c:v>40759</c:v>
                </c:pt>
                <c:pt idx="2844">
                  <c:v>40760</c:v>
                </c:pt>
                <c:pt idx="2845">
                  <c:v>40763</c:v>
                </c:pt>
                <c:pt idx="2846">
                  <c:v>40764</c:v>
                </c:pt>
                <c:pt idx="2847">
                  <c:v>40765</c:v>
                </c:pt>
                <c:pt idx="2848">
                  <c:v>40766</c:v>
                </c:pt>
                <c:pt idx="2849">
                  <c:v>40767</c:v>
                </c:pt>
                <c:pt idx="2850">
                  <c:v>40770</c:v>
                </c:pt>
                <c:pt idx="2851">
                  <c:v>40771</c:v>
                </c:pt>
                <c:pt idx="2852">
                  <c:v>40772</c:v>
                </c:pt>
                <c:pt idx="2853">
                  <c:v>40773</c:v>
                </c:pt>
                <c:pt idx="2854">
                  <c:v>40774</c:v>
                </c:pt>
                <c:pt idx="2855">
                  <c:v>40777</c:v>
                </c:pt>
                <c:pt idx="2856">
                  <c:v>40778</c:v>
                </c:pt>
                <c:pt idx="2857">
                  <c:v>40779</c:v>
                </c:pt>
                <c:pt idx="2858">
                  <c:v>40780</c:v>
                </c:pt>
                <c:pt idx="2859">
                  <c:v>40781</c:v>
                </c:pt>
                <c:pt idx="2860">
                  <c:v>40784</c:v>
                </c:pt>
                <c:pt idx="2861">
                  <c:v>40785</c:v>
                </c:pt>
                <c:pt idx="2862">
                  <c:v>40786</c:v>
                </c:pt>
                <c:pt idx="2863">
                  <c:v>40787</c:v>
                </c:pt>
                <c:pt idx="2864">
                  <c:v>40788</c:v>
                </c:pt>
                <c:pt idx="2865">
                  <c:v>40792</c:v>
                </c:pt>
                <c:pt idx="2866">
                  <c:v>40793</c:v>
                </c:pt>
                <c:pt idx="2867">
                  <c:v>40794</c:v>
                </c:pt>
                <c:pt idx="2868">
                  <c:v>40795</c:v>
                </c:pt>
                <c:pt idx="2869">
                  <c:v>40798</c:v>
                </c:pt>
                <c:pt idx="2870">
                  <c:v>40799</c:v>
                </c:pt>
                <c:pt idx="2871">
                  <c:v>40800</c:v>
                </c:pt>
                <c:pt idx="2872">
                  <c:v>40801</c:v>
                </c:pt>
                <c:pt idx="2873">
                  <c:v>40802</c:v>
                </c:pt>
                <c:pt idx="2874">
                  <c:v>40805</c:v>
                </c:pt>
                <c:pt idx="2875">
                  <c:v>40806</c:v>
                </c:pt>
                <c:pt idx="2876">
                  <c:v>40807</c:v>
                </c:pt>
                <c:pt idx="2877">
                  <c:v>40808</c:v>
                </c:pt>
                <c:pt idx="2878">
                  <c:v>40809</c:v>
                </c:pt>
                <c:pt idx="2879">
                  <c:v>40812</c:v>
                </c:pt>
                <c:pt idx="2880">
                  <c:v>40813</c:v>
                </c:pt>
                <c:pt idx="2881">
                  <c:v>40814</c:v>
                </c:pt>
                <c:pt idx="2882">
                  <c:v>40815</c:v>
                </c:pt>
                <c:pt idx="2883">
                  <c:v>40816</c:v>
                </c:pt>
                <c:pt idx="2884">
                  <c:v>40819</c:v>
                </c:pt>
                <c:pt idx="2885">
                  <c:v>40820</c:v>
                </c:pt>
                <c:pt idx="2886">
                  <c:v>40821</c:v>
                </c:pt>
                <c:pt idx="2887">
                  <c:v>40822</c:v>
                </c:pt>
                <c:pt idx="2888">
                  <c:v>40823</c:v>
                </c:pt>
                <c:pt idx="2889">
                  <c:v>40826</c:v>
                </c:pt>
                <c:pt idx="2890">
                  <c:v>40827</c:v>
                </c:pt>
                <c:pt idx="2891">
                  <c:v>40828</c:v>
                </c:pt>
                <c:pt idx="2892">
                  <c:v>40829</c:v>
                </c:pt>
                <c:pt idx="2893">
                  <c:v>40830</c:v>
                </c:pt>
                <c:pt idx="2894">
                  <c:v>40833</c:v>
                </c:pt>
                <c:pt idx="2895">
                  <c:v>40834</c:v>
                </c:pt>
                <c:pt idx="2896">
                  <c:v>40835</c:v>
                </c:pt>
                <c:pt idx="2897">
                  <c:v>40836</c:v>
                </c:pt>
                <c:pt idx="2898">
                  <c:v>40837</c:v>
                </c:pt>
                <c:pt idx="2899">
                  <c:v>40840</c:v>
                </c:pt>
                <c:pt idx="2900">
                  <c:v>40841</c:v>
                </c:pt>
                <c:pt idx="2901">
                  <c:v>40842</c:v>
                </c:pt>
                <c:pt idx="2902">
                  <c:v>40843</c:v>
                </c:pt>
                <c:pt idx="2903">
                  <c:v>40844</c:v>
                </c:pt>
                <c:pt idx="2904">
                  <c:v>40847</c:v>
                </c:pt>
                <c:pt idx="2905">
                  <c:v>40848</c:v>
                </c:pt>
                <c:pt idx="2906">
                  <c:v>40849</c:v>
                </c:pt>
                <c:pt idx="2907">
                  <c:v>40850</c:v>
                </c:pt>
                <c:pt idx="2908">
                  <c:v>40851</c:v>
                </c:pt>
                <c:pt idx="2909">
                  <c:v>40854</c:v>
                </c:pt>
                <c:pt idx="2910">
                  <c:v>40855</c:v>
                </c:pt>
                <c:pt idx="2911">
                  <c:v>40856</c:v>
                </c:pt>
                <c:pt idx="2912">
                  <c:v>40857</c:v>
                </c:pt>
                <c:pt idx="2913">
                  <c:v>40858</c:v>
                </c:pt>
                <c:pt idx="2914">
                  <c:v>40861</c:v>
                </c:pt>
                <c:pt idx="2915">
                  <c:v>40862</c:v>
                </c:pt>
                <c:pt idx="2916">
                  <c:v>40863</c:v>
                </c:pt>
                <c:pt idx="2917">
                  <c:v>40864</c:v>
                </c:pt>
                <c:pt idx="2918">
                  <c:v>40865</c:v>
                </c:pt>
                <c:pt idx="2919">
                  <c:v>40868</c:v>
                </c:pt>
                <c:pt idx="2920">
                  <c:v>40869</c:v>
                </c:pt>
                <c:pt idx="2921">
                  <c:v>40870</c:v>
                </c:pt>
                <c:pt idx="2922">
                  <c:v>40872</c:v>
                </c:pt>
                <c:pt idx="2923">
                  <c:v>40875</c:v>
                </c:pt>
                <c:pt idx="2924">
                  <c:v>40876</c:v>
                </c:pt>
                <c:pt idx="2925">
                  <c:v>40877</c:v>
                </c:pt>
                <c:pt idx="2926">
                  <c:v>40878</c:v>
                </c:pt>
                <c:pt idx="2927">
                  <c:v>40879</c:v>
                </c:pt>
                <c:pt idx="2928">
                  <c:v>40882</c:v>
                </c:pt>
                <c:pt idx="2929">
                  <c:v>40883</c:v>
                </c:pt>
                <c:pt idx="2930">
                  <c:v>40884</c:v>
                </c:pt>
                <c:pt idx="2931">
                  <c:v>40885</c:v>
                </c:pt>
                <c:pt idx="2932">
                  <c:v>40886</c:v>
                </c:pt>
                <c:pt idx="2933">
                  <c:v>40889</c:v>
                </c:pt>
                <c:pt idx="2934">
                  <c:v>40890</c:v>
                </c:pt>
                <c:pt idx="2935">
                  <c:v>40891</c:v>
                </c:pt>
                <c:pt idx="2936">
                  <c:v>40892</c:v>
                </c:pt>
                <c:pt idx="2937">
                  <c:v>40893</c:v>
                </c:pt>
                <c:pt idx="2938">
                  <c:v>40896</c:v>
                </c:pt>
                <c:pt idx="2939">
                  <c:v>40897</c:v>
                </c:pt>
                <c:pt idx="2940">
                  <c:v>40898</c:v>
                </c:pt>
                <c:pt idx="2941">
                  <c:v>40899</c:v>
                </c:pt>
                <c:pt idx="2942">
                  <c:v>40900</c:v>
                </c:pt>
                <c:pt idx="2943">
                  <c:v>40904</c:v>
                </c:pt>
                <c:pt idx="2944">
                  <c:v>40905</c:v>
                </c:pt>
                <c:pt idx="2945">
                  <c:v>40906</c:v>
                </c:pt>
                <c:pt idx="2946">
                  <c:v>40907</c:v>
                </c:pt>
                <c:pt idx="2947">
                  <c:v>40911</c:v>
                </c:pt>
                <c:pt idx="2948">
                  <c:v>40912</c:v>
                </c:pt>
                <c:pt idx="2949">
                  <c:v>40913</c:v>
                </c:pt>
                <c:pt idx="2950">
                  <c:v>40914</c:v>
                </c:pt>
                <c:pt idx="2951">
                  <c:v>40917</c:v>
                </c:pt>
                <c:pt idx="2952">
                  <c:v>40918</c:v>
                </c:pt>
                <c:pt idx="2953">
                  <c:v>40919</c:v>
                </c:pt>
                <c:pt idx="2954">
                  <c:v>40920</c:v>
                </c:pt>
                <c:pt idx="2955">
                  <c:v>40921</c:v>
                </c:pt>
                <c:pt idx="2956">
                  <c:v>40925</c:v>
                </c:pt>
                <c:pt idx="2957">
                  <c:v>40926</c:v>
                </c:pt>
                <c:pt idx="2958">
                  <c:v>40927</c:v>
                </c:pt>
                <c:pt idx="2959">
                  <c:v>40928</c:v>
                </c:pt>
                <c:pt idx="2960">
                  <c:v>40931</c:v>
                </c:pt>
                <c:pt idx="2961">
                  <c:v>40932</c:v>
                </c:pt>
                <c:pt idx="2962">
                  <c:v>40933</c:v>
                </c:pt>
                <c:pt idx="2963">
                  <c:v>40934</c:v>
                </c:pt>
                <c:pt idx="2964">
                  <c:v>40935</c:v>
                </c:pt>
                <c:pt idx="2965">
                  <c:v>40938</c:v>
                </c:pt>
                <c:pt idx="2966">
                  <c:v>40939</c:v>
                </c:pt>
                <c:pt idx="2967">
                  <c:v>40940</c:v>
                </c:pt>
                <c:pt idx="2968">
                  <c:v>40941</c:v>
                </c:pt>
                <c:pt idx="2969">
                  <c:v>40942</c:v>
                </c:pt>
                <c:pt idx="2970">
                  <c:v>40945</c:v>
                </c:pt>
                <c:pt idx="2971">
                  <c:v>40946</c:v>
                </c:pt>
                <c:pt idx="2972">
                  <c:v>40947</c:v>
                </c:pt>
                <c:pt idx="2973">
                  <c:v>40948</c:v>
                </c:pt>
                <c:pt idx="2974">
                  <c:v>40949</c:v>
                </c:pt>
                <c:pt idx="2975">
                  <c:v>40952</c:v>
                </c:pt>
                <c:pt idx="2976">
                  <c:v>40953</c:v>
                </c:pt>
                <c:pt idx="2977">
                  <c:v>40954</c:v>
                </c:pt>
                <c:pt idx="2978">
                  <c:v>40955</c:v>
                </c:pt>
                <c:pt idx="2979">
                  <c:v>40956</c:v>
                </c:pt>
                <c:pt idx="2980">
                  <c:v>40960</c:v>
                </c:pt>
                <c:pt idx="2981">
                  <c:v>40961</c:v>
                </c:pt>
                <c:pt idx="2982">
                  <c:v>40962</c:v>
                </c:pt>
                <c:pt idx="2983">
                  <c:v>40963</c:v>
                </c:pt>
                <c:pt idx="2984">
                  <c:v>40966</c:v>
                </c:pt>
                <c:pt idx="2985">
                  <c:v>40967</c:v>
                </c:pt>
                <c:pt idx="2986">
                  <c:v>40968</c:v>
                </c:pt>
                <c:pt idx="2987">
                  <c:v>40969</c:v>
                </c:pt>
                <c:pt idx="2988">
                  <c:v>40970</c:v>
                </c:pt>
                <c:pt idx="2989">
                  <c:v>40973</c:v>
                </c:pt>
                <c:pt idx="2990">
                  <c:v>40974</c:v>
                </c:pt>
                <c:pt idx="2991">
                  <c:v>40975</c:v>
                </c:pt>
                <c:pt idx="2992">
                  <c:v>40976</c:v>
                </c:pt>
                <c:pt idx="2993">
                  <c:v>40977</c:v>
                </c:pt>
                <c:pt idx="2994">
                  <c:v>40980</c:v>
                </c:pt>
                <c:pt idx="2995">
                  <c:v>40981</c:v>
                </c:pt>
                <c:pt idx="2996">
                  <c:v>40982</c:v>
                </c:pt>
                <c:pt idx="2997">
                  <c:v>40983</c:v>
                </c:pt>
                <c:pt idx="2998">
                  <c:v>40984</c:v>
                </c:pt>
                <c:pt idx="2999">
                  <c:v>40987</c:v>
                </c:pt>
                <c:pt idx="3000">
                  <c:v>40988</c:v>
                </c:pt>
                <c:pt idx="3001">
                  <c:v>40989</c:v>
                </c:pt>
                <c:pt idx="3002">
                  <c:v>40990</c:v>
                </c:pt>
                <c:pt idx="3003">
                  <c:v>40991</c:v>
                </c:pt>
                <c:pt idx="3004">
                  <c:v>40994</c:v>
                </c:pt>
                <c:pt idx="3005">
                  <c:v>40995</c:v>
                </c:pt>
                <c:pt idx="3006">
                  <c:v>40996</c:v>
                </c:pt>
                <c:pt idx="3007">
                  <c:v>40997</c:v>
                </c:pt>
                <c:pt idx="3008">
                  <c:v>40998</c:v>
                </c:pt>
                <c:pt idx="3009">
                  <c:v>41001</c:v>
                </c:pt>
                <c:pt idx="3010">
                  <c:v>41002</c:v>
                </c:pt>
                <c:pt idx="3011">
                  <c:v>41003</c:v>
                </c:pt>
                <c:pt idx="3012">
                  <c:v>41004</c:v>
                </c:pt>
                <c:pt idx="3013">
                  <c:v>41008</c:v>
                </c:pt>
                <c:pt idx="3014">
                  <c:v>41009</c:v>
                </c:pt>
                <c:pt idx="3015">
                  <c:v>41010</c:v>
                </c:pt>
                <c:pt idx="3016">
                  <c:v>41011</c:v>
                </c:pt>
                <c:pt idx="3017">
                  <c:v>41012</c:v>
                </c:pt>
                <c:pt idx="3018">
                  <c:v>41015</c:v>
                </c:pt>
                <c:pt idx="3019">
                  <c:v>41016</c:v>
                </c:pt>
                <c:pt idx="3020">
                  <c:v>41017</c:v>
                </c:pt>
                <c:pt idx="3021">
                  <c:v>41018</c:v>
                </c:pt>
                <c:pt idx="3022">
                  <c:v>41019</c:v>
                </c:pt>
                <c:pt idx="3023">
                  <c:v>41022</c:v>
                </c:pt>
                <c:pt idx="3024">
                  <c:v>41023</c:v>
                </c:pt>
                <c:pt idx="3025">
                  <c:v>41024</c:v>
                </c:pt>
                <c:pt idx="3026">
                  <c:v>41025</c:v>
                </c:pt>
                <c:pt idx="3027">
                  <c:v>41026</c:v>
                </c:pt>
                <c:pt idx="3028">
                  <c:v>41029</c:v>
                </c:pt>
                <c:pt idx="3029">
                  <c:v>41030</c:v>
                </c:pt>
                <c:pt idx="3030">
                  <c:v>41031</c:v>
                </c:pt>
                <c:pt idx="3031">
                  <c:v>41032</c:v>
                </c:pt>
                <c:pt idx="3032">
                  <c:v>41033</c:v>
                </c:pt>
                <c:pt idx="3033">
                  <c:v>41036</c:v>
                </c:pt>
                <c:pt idx="3034">
                  <c:v>41037</c:v>
                </c:pt>
                <c:pt idx="3035">
                  <c:v>41038</c:v>
                </c:pt>
                <c:pt idx="3036">
                  <c:v>41039</c:v>
                </c:pt>
                <c:pt idx="3037">
                  <c:v>41040</c:v>
                </c:pt>
                <c:pt idx="3038">
                  <c:v>41043</c:v>
                </c:pt>
                <c:pt idx="3039">
                  <c:v>41044</c:v>
                </c:pt>
                <c:pt idx="3040">
                  <c:v>41045</c:v>
                </c:pt>
                <c:pt idx="3041">
                  <c:v>41046</c:v>
                </c:pt>
                <c:pt idx="3042">
                  <c:v>41047</c:v>
                </c:pt>
                <c:pt idx="3043">
                  <c:v>41050</c:v>
                </c:pt>
                <c:pt idx="3044">
                  <c:v>41051</c:v>
                </c:pt>
                <c:pt idx="3045">
                  <c:v>41052</c:v>
                </c:pt>
                <c:pt idx="3046">
                  <c:v>41053</c:v>
                </c:pt>
                <c:pt idx="3047">
                  <c:v>41054</c:v>
                </c:pt>
                <c:pt idx="3048">
                  <c:v>41058</c:v>
                </c:pt>
                <c:pt idx="3049">
                  <c:v>41059</c:v>
                </c:pt>
                <c:pt idx="3050">
                  <c:v>41060</c:v>
                </c:pt>
                <c:pt idx="3051">
                  <c:v>41061</c:v>
                </c:pt>
                <c:pt idx="3052">
                  <c:v>41064</c:v>
                </c:pt>
                <c:pt idx="3053">
                  <c:v>41065</c:v>
                </c:pt>
                <c:pt idx="3054">
                  <c:v>41066</c:v>
                </c:pt>
                <c:pt idx="3055">
                  <c:v>41067</c:v>
                </c:pt>
                <c:pt idx="3056">
                  <c:v>41068</c:v>
                </c:pt>
                <c:pt idx="3057">
                  <c:v>41071</c:v>
                </c:pt>
                <c:pt idx="3058">
                  <c:v>41072</c:v>
                </c:pt>
                <c:pt idx="3059">
                  <c:v>41073</c:v>
                </c:pt>
                <c:pt idx="3060">
                  <c:v>41074</c:v>
                </c:pt>
                <c:pt idx="3061">
                  <c:v>41075</c:v>
                </c:pt>
                <c:pt idx="3062">
                  <c:v>41078</c:v>
                </c:pt>
                <c:pt idx="3063">
                  <c:v>41079</c:v>
                </c:pt>
                <c:pt idx="3064">
                  <c:v>41080</c:v>
                </c:pt>
                <c:pt idx="3065">
                  <c:v>41081</c:v>
                </c:pt>
                <c:pt idx="3066">
                  <c:v>41082</c:v>
                </c:pt>
                <c:pt idx="3067">
                  <c:v>41085</c:v>
                </c:pt>
                <c:pt idx="3068">
                  <c:v>41086</c:v>
                </c:pt>
                <c:pt idx="3069">
                  <c:v>41087</c:v>
                </c:pt>
                <c:pt idx="3070">
                  <c:v>41088</c:v>
                </c:pt>
                <c:pt idx="3071">
                  <c:v>41089</c:v>
                </c:pt>
                <c:pt idx="3072">
                  <c:v>41092</c:v>
                </c:pt>
                <c:pt idx="3073">
                  <c:v>41093</c:v>
                </c:pt>
                <c:pt idx="3074">
                  <c:v>41095</c:v>
                </c:pt>
                <c:pt idx="3075">
                  <c:v>41096</c:v>
                </c:pt>
                <c:pt idx="3076">
                  <c:v>41099</c:v>
                </c:pt>
                <c:pt idx="3077">
                  <c:v>41100</c:v>
                </c:pt>
                <c:pt idx="3078">
                  <c:v>41101</c:v>
                </c:pt>
                <c:pt idx="3079">
                  <c:v>41102</c:v>
                </c:pt>
                <c:pt idx="3080">
                  <c:v>41103</c:v>
                </c:pt>
                <c:pt idx="3081">
                  <c:v>41106</c:v>
                </c:pt>
                <c:pt idx="3082">
                  <c:v>41107</c:v>
                </c:pt>
                <c:pt idx="3083">
                  <c:v>41108</c:v>
                </c:pt>
                <c:pt idx="3084">
                  <c:v>41109</c:v>
                </c:pt>
                <c:pt idx="3085">
                  <c:v>41110</c:v>
                </c:pt>
                <c:pt idx="3086">
                  <c:v>41113</c:v>
                </c:pt>
                <c:pt idx="3087">
                  <c:v>41114</c:v>
                </c:pt>
                <c:pt idx="3088">
                  <c:v>41115</c:v>
                </c:pt>
                <c:pt idx="3089">
                  <c:v>41116</c:v>
                </c:pt>
                <c:pt idx="3090">
                  <c:v>41117</c:v>
                </c:pt>
                <c:pt idx="3091">
                  <c:v>41120</c:v>
                </c:pt>
                <c:pt idx="3092">
                  <c:v>41121</c:v>
                </c:pt>
                <c:pt idx="3093">
                  <c:v>41122</c:v>
                </c:pt>
                <c:pt idx="3094">
                  <c:v>41123</c:v>
                </c:pt>
                <c:pt idx="3095">
                  <c:v>41124</c:v>
                </c:pt>
                <c:pt idx="3096">
                  <c:v>41127</c:v>
                </c:pt>
                <c:pt idx="3097">
                  <c:v>41128</c:v>
                </c:pt>
                <c:pt idx="3098">
                  <c:v>41129</c:v>
                </c:pt>
                <c:pt idx="3099">
                  <c:v>41130</c:v>
                </c:pt>
                <c:pt idx="3100">
                  <c:v>41131</c:v>
                </c:pt>
                <c:pt idx="3101">
                  <c:v>41134</c:v>
                </c:pt>
                <c:pt idx="3102">
                  <c:v>41135</c:v>
                </c:pt>
                <c:pt idx="3103">
                  <c:v>41136</c:v>
                </c:pt>
                <c:pt idx="3104">
                  <c:v>41137</c:v>
                </c:pt>
                <c:pt idx="3105">
                  <c:v>41138</c:v>
                </c:pt>
                <c:pt idx="3106">
                  <c:v>41141</c:v>
                </c:pt>
                <c:pt idx="3107">
                  <c:v>41142</c:v>
                </c:pt>
                <c:pt idx="3108">
                  <c:v>41143</c:v>
                </c:pt>
                <c:pt idx="3109">
                  <c:v>41144</c:v>
                </c:pt>
                <c:pt idx="3110">
                  <c:v>41145</c:v>
                </c:pt>
                <c:pt idx="3111">
                  <c:v>41148</c:v>
                </c:pt>
                <c:pt idx="3112">
                  <c:v>41149</c:v>
                </c:pt>
                <c:pt idx="3113">
                  <c:v>41150</c:v>
                </c:pt>
                <c:pt idx="3114">
                  <c:v>41151</c:v>
                </c:pt>
                <c:pt idx="3115">
                  <c:v>41152</c:v>
                </c:pt>
                <c:pt idx="3116">
                  <c:v>41156</c:v>
                </c:pt>
                <c:pt idx="3117">
                  <c:v>41157</c:v>
                </c:pt>
                <c:pt idx="3118">
                  <c:v>41158</c:v>
                </c:pt>
                <c:pt idx="3119">
                  <c:v>41159</c:v>
                </c:pt>
                <c:pt idx="3120">
                  <c:v>41162</c:v>
                </c:pt>
                <c:pt idx="3121">
                  <c:v>41163</c:v>
                </c:pt>
                <c:pt idx="3122">
                  <c:v>41164</c:v>
                </c:pt>
                <c:pt idx="3123">
                  <c:v>41165</c:v>
                </c:pt>
                <c:pt idx="3124">
                  <c:v>41166</c:v>
                </c:pt>
                <c:pt idx="3125">
                  <c:v>41169</c:v>
                </c:pt>
                <c:pt idx="3126">
                  <c:v>41170</c:v>
                </c:pt>
                <c:pt idx="3127">
                  <c:v>41171</c:v>
                </c:pt>
                <c:pt idx="3128">
                  <c:v>41172</c:v>
                </c:pt>
                <c:pt idx="3129">
                  <c:v>41173</c:v>
                </c:pt>
                <c:pt idx="3130">
                  <c:v>41176</c:v>
                </c:pt>
                <c:pt idx="3131">
                  <c:v>41177</c:v>
                </c:pt>
                <c:pt idx="3132">
                  <c:v>41178</c:v>
                </c:pt>
                <c:pt idx="3133">
                  <c:v>41179</c:v>
                </c:pt>
                <c:pt idx="3134">
                  <c:v>41180</c:v>
                </c:pt>
                <c:pt idx="3135">
                  <c:v>41183</c:v>
                </c:pt>
                <c:pt idx="3136">
                  <c:v>41184</c:v>
                </c:pt>
                <c:pt idx="3137">
                  <c:v>41185</c:v>
                </c:pt>
                <c:pt idx="3138">
                  <c:v>41186</c:v>
                </c:pt>
                <c:pt idx="3139">
                  <c:v>41187</c:v>
                </c:pt>
                <c:pt idx="3140">
                  <c:v>41190</c:v>
                </c:pt>
                <c:pt idx="3141">
                  <c:v>41191</c:v>
                </c:pt>
                <c:pt idx="3142">
                  <c:v>41192</c:v>
                </c:pt>
                <c:pt idx="3143">
                  <c:v>41193</c:v>
                </c:pt>
                <c:pt idx="3144">
                  <c:v>41194</c:v>
                </c:pt>
                <c:pt idx="3145">
                  <c:v>41197</c:v>
                </c:pt>
                <c:pt idx="3146">
                  <c:v>41198</c:v>
                </c:pt>
                <c:pt idx="3147">
                  <c:v>41199</c:v>
                </c:pt>
                <c:pt idx="3148">
                  <c:v>41200</c:v>
                </c:pt>
                <c:pt idx="3149">
                  <c:v>41201</c:v>
                </c:pt>
                <c:pt idx="3150">
                  <c:v>41204</c:v>
                </c:pt>
                <c:pt idx="3151">
                  <c:v>41205</c:v>
                </c:pt>
                <c:pt idx="3152">
                  <c:v>41206</c:v>
                </c:pt>
                <c:pt idx="3153">
                  <c:v>41207</c:v>
                </c:pt>
                <c:pt idx="3154">
                  <c:v>41208</c:v>
                </c:pt>
                <c:pt idx="3155">
                  <c:v>41211</c:v>
                </c:pt>
                <c:pt idx="3156">
                  <c:v>41212</c:v>
                </c:pt>
                <c:pt idx="3157">
                  <c:v>41213</c:v>
                </c:pt>
                <c:pt idx="3158">
                  <c:v>41214</c:v>
                </c:pt>
                <c:pt idx="3159">
                  <c:v>41215</c:v>
                </c:pt>
                <c:pt idx="3160">
                  <c:v>41218</c:v>
                </c:pt>
                <c:pt idx="3161">
                  <c:v>41219</c:v>
                </c:pt>
                <c:pt idx="3162">
                  <c:v>41220</c:v>
                </c:pt>
                <c:pt idx="3163">
                  <c:v>41221</c:v>
                </c:pt>
                <c:pt idx="3164">
                  <c:v>41222</c:v>
                </c:pt>
                <c:pt idx="3165">
                  <c:v>41225</c:v>
                </c:pt>
                <c:pt idx="3166">
                  <c:v>41226</c:v>
                </c:pt>
                <c:pt idx="3167">
                  <c:v>41227</c:v>
                </c:pt>
                <c:pt idx="3168">
                  <c:v>41228</c:v>
                </c:pt>
                <c:pt idx="3169">
                  <c:v>41229</c:v>
                </c:pt>
                <c:pt idx="3170">
                  <c:v>41232</c:v>
                </c:pt>
                <c:pt idx="3171">
                  <c:v>41233</c:v>
                </c:pt>
                <c:pt idx="3172">
                  <c:v>41234</c:v>
                </c:pt>
                <c:pt idx="3173">
                  <c:v>41236</c:v>
                </c:pt>
                <c:pt idx="3174">
                  <c:v>41239</c:v>
                </c:pt>
                <c:pt idx="3175">
                  <c:v>41240</c:v>
                </c:pt>
                <c:pt idx="3176">
                  <c:v>41241</c:v>
                </c:pt>
                <c:pt idx="3177">
                  <c:v>41242</c:v>
                </c:pt>
                <c:pt idx="3178">
                  <c:v>41243</c:v>
                </c:pt>
                <c:pt idx="3179">
                  <c:v>41246</c:v>
                </c:pt>
                <c:pt idx="3180">
                  <c:v>41247</c:v>
                </c:pt>
                <c:pt idx="3181">
                  <c:v>41248</c:v>
                </c:pt>
                <c:pt idx="3182">
                  <c:v>41249</c:v>
                </c:pt>
                <c:pt idx="3183">
                  <c:v>41250</c:v>
                </c:pt>
                <c:pt idx="3184">
                  <c:v>41253</c:v>
                </c:pt>
                <c:pt idx="3185">
                  <c:v>41254</c:v>
                </c:pt>
                <c:pt idx="3186">
                  <c:v>41255</c:v>
                </c:pt>
                <c:pt idx="3187">
                  <c:v>41256</c:v>
                </c:pt>
                <c:pt idx="3188">
                  <c:v>41257</c:v>
                </c:pt>
                <c:pt idx="3189">
                  <c:v>41260</c:v>
                </c:pt>
                <c:pt idx="3190">
                  <c:v>41261</c:v>
                </c:pt>
                <c:pt idx="3191">
                  <c:v>41262</c:v>
                </c:pt>
                <c:pt idx="3192">
                  <c:v>41263</c:v>
                </c:pt>
                <c:pt idx="3193">
                  <c:v>41264</c:v>
                </c:pt>
                <c:pt idx="3194">
                  <c:v>41267</c:v>
                </c:pt>
                <c:pt idx="3195">
                  <c:v>41269</c:v>
                </c:pt>
                <c:pt idx="3196">
                  <c:v>41270</c:v>
                </c:pt>
                <c:pt idx="3197">
                  <c:v>41271</c:v>
                </c:pt>
                <c:pt idx="3198">
                  <c:v>41274</c:v>
                </c:pt>
                <c:pt idx="3199">
                  <c:v>41276</c:v>
                </c:pt>
                <c:pt idx="3200">
                  <c:v>41277</c:v>
                </c:pt>
                <c:pt idx="3201">
                  <c:v>41278</c:v>
                </c:pt>
                <c:pt idx="3202">
                  <c:v>41281</c:v>
                </c:pt>
                <c:pt idx="3203">
                  <c:v>41282</c:v>
                </c:pt>
                <c:pt idx="3204">
                  <c:v>41283</c:v>
                </c:pt>
                <c:pt idx="3205">
                  <c:v>41284</c:v>
                </c:pt>
                <c:pt idx="3206">
                  <c:v>41285</c:v>
                </c:pt>
                <c:pt idx="3207">
                  <c:v>41288</c:v>
                </c:pt>
                <c:pt idx="3208">
                  <c:v>41289</c:v>
                </c:pt>
                <c:pt idx="3209">
                  <c:v>41290</c:v>
                </c:pt>
                <c:pt idx="3210">
                  <c:v>41291</c:v>
                </c:pt>
                <c:pt idx="3211">
                  <c:v>41292</c:v>
                </c:pt>
                <c:pt idx="3212">
                  <c:v>41296</c:v>
                </c:pt>
                <c:pt idx="3213">
                  <c:v>41297</c:v>
                </c:pt>
                <c:pt idx="3214">
                  <c:v>41298</c:v>
                </c:pt>
                <c:pt idx="3215">
                  <c:v>41299</c:v>
                </c:pt>
                <c:pt idx="3216">
                  <c:v>41302</c:v>
                </c:pt>
                <c:pt idx="3217">
                  <c:v>41303</c:v>
                </c:pt>
                <c:pt idx="3218">
                  <c:v>41304</c:v>
                </c:pt>
                <c:pt idx="3219">
                  <c:v>41305</c:v>
                </c:pt>
                <c:pt idx="3220">
                  <c:v>41306</c:v>
                </c:pt>
                <c:pt idx="3221">
                  <c:v>41309</c:v>
                </c:pt>
                <c:pt idx="3222">
                  <c:v>41310</c:v>
                </c:pt>
                <c:pt idx="3223">
                  <c:v>41311</c:v>
                </c:pt>
                <c:pt idx="3224">
                  <c:v>41312</c:v>
                </c:pt>
                <c:pt idx="3225">
                  <c:v>41313</c:v>
                </c:pt>
                <c:pt idx="3226">
                  <c:v>41316</c:v>
                </c:pt>
                <c:pt idx="3227">
                  <c:v>41317</c:v>
                </c:pt>
                <c:pt idx="3228">
                  <c:v>41318</c:v>
                </c:pt>
                <c:pt idx="3229">
                  <c:v>41319</c:v>
                </c:pt>
                <c:pt idx="3230">
                  <c:v>41320</c:v>
                </c:pt>
                <c:pt idx="3231">
                  <c:v>41324</c:v>
                </c:pt>
                <c:pt idx="3232">
                  <c:v>41325</c:v>
                </c:pt>
                <c:pt idx="3233">
                  <c:v>41326</c:v>
                </c:pt>
                <c:pt idx="3234">
                  <c:v>41327</c:v>
                </c:pt>
                <c:pt idx="3235">
                  <c:v>41330</c:v>
                </c:pt>
                <c:pt idx="3236">
                  <c:v>41331</c:v>
                </c:pt>
                <c:pt idx="3237">
                  <c:v>41332</c:v>
                </c:pt>
                <c:pt idx="3238">
                  <c:v>41333</c:v>
                </c:pt>
                <c:pt idx="3239">
                  <c:v>41334</c:v>
                </c:pt>
                <c:pt idx="3240">
                  <c:v>41337</c:v>
                </c:pt>
                <c:pt idx="3241">
                  <c:v>41338</c:v>
                </c:pt>
                <c:pt idx="3242">
                  <c:v>41339</c:v>
                </c:pt>
                <c:pt idx="3243">
                  <c:v>41340</c:v>
                </c:pt>
                <c:pt idx="3244">
                  <c:v>41341</c:v>
                </c:pt>
                <c:pt idx="3245">
                  <c:v>41344</c:v>
                </c:pt>
                <c:pt idx="3246">
                  <c:v>41345</c:v>
                </c:pt>
                <c:pt idx="3247">
                  <c:v>41346</c:v>
                </c:pt>
                <c:pt idx="3248">
                  <c:v>41347</c:v>
                </c:pt>
                <c:pt idx="3249">
                  <c:v>41348</c:v>
                </c:pt>
                <c:pt idx="3250">
                  <c:v>41351</c:v>
                </c:pt>
                <c:pt idx="3251">
                  <c:v>41352</c:v>
                </c:pt>
                <c:pt idx="3252">
                  <c:v>41353</c:v>
                </c:pt>
                <c:pt idx="3253">
                  <c:v>41354</c:v>
                </c:pt>
                <c:pt idx="3254">
                  <c:v>41355</c:v>
                </c:pt>
                <c:pt idx="3255">
                  <c:v>41358</c:v>
                </c:pt>
                <c:pt idx="3256">
                  <c:v>41359</c:v>
                </c:pt>
                <c:pt idx="3257">
                  <c:v>41360</c:v>
                </c:pt>
                <c:pt idx="3258">
                  <c:v>41361</c:v>
                </c:pt>
                <c:pt idx="3259">
                  <c:v>41365</c:v>
                </c:pt>
                <c:pt idx="3260">
                  <c:v>41366</c:v>
                </c:pt>
                <c:pt idx="3261">
                  <c:v>41367</c:v>
                </c:pt>
                <c:pt idx="3262">
                  <c:v>41368</c:v>
                </c:pt>
                <c:pt idx="3263">
                  <c:v>41369</c:v>
                </c:pt>
                <c:pt idx="3264">
                  <c:v>41372</c:v>
                </c:pt>
                <c:pt idx="3265">
                  <c:v>41373</c:v>
                </c:pt>
                <c:pt idx="3266">
                  <c:v>41374</c:v>
                </c:pt>
                <c:pt idx="3267">
                  <c:v>41375</c:v>
                </c:pt>
                <c:pt idx="3268">
                  <c:v>41376</c:v>
                </c:pt>
                <c:pt idx="3269">
                  <c:v>41379</c:v>
                </c:pt>
                <c:pt idx="3270">
                  <c:v>41380</c:v>
                </c:pt>
                <c:pt idx="3271">
                  <c:v>41381</c:v>
                </c:pt>
                <c:pt idx="3272">
                  <c:v>41382</c:v>
                </c:pt>
                <c:pt idx="3273">
                  <c:v>41383</c:v>
                </c:pt>
                <c:pt idx="3274">
                  <c:v>41386</c:v>
                </c:pt>
                <c:pt idx="3275">
                  <c:v>41387</c:v>
                </c:pt>
                <c:pt idx="3276">
                  <c:v>41388</c:v>
                </c:pt>
                <c:pt idx="3277">
                  <c:v>41389</c:v>
                </c:pt>
                <c:pt idx="3278">
                  <c:v>41390</c:v>
                </c:pt>
                <c:pt idx="3279">
                  <c:v>41393</c:v>
                </c:pt>
                <c:pt idx="3280">
                  <c:v>41394</c:v>
                </c:pt>
                <c:pt idx="3281">
                  <c:v>41395</c:v>
                </c:pt>
                <c:pt idx="3282">
                  <c:v>41396</c:v>
                </c:pt>
                <c:pt idx="3283">
                  <c:v>41397</c:v>
                </c:pt>
                <c:pt idx="3284">
                  <c:v>41400</c:v>
                </c:pt>
                <c:pt idx="3285">
                  <c:v>41401</c:v>
                </c:pt>
                <c:pt idx="3286">
                  <c:v>41402</c:v>
                </c:pt>
                <c:pt idx="3287">
                  <c:v>41403</c:v>
                </c:pt>
                <c:pt idx="3288">
                  <c:v>41404</c:v>
                </c:pt>
                <c:pt idx="3289">
                  <c:v>41407</c:v>
                </c:pt>
                <c:pt idx="3290">
                  <c:v>41408</c:v>
                </c:pt>
                <c:pt idx="3291">
                  <c:v>41409</c:v>
                </c:pt>
                <c:pt idx="3292">
                  <c:v>41410</c:v>
                </c:pt>
                <c:pt idx="3293">
                  <c:v>41411</c:v>
                </c:pt>
                <c:pt idx="3294">
                  <c:v>41414</c:v>
                </c:pt>
                <c:pt idx="3295">
                  <c:v>41415</c:v>
                </c:pt>
                <c:pt idx="3296">
                  <c:v>41416</c:v>
                </c:pt>
                <c:pt idx="3297">
                  <c:v>41417</c:v>
                </c:pt>
                <c:pt idx="3298">
                  <c:v>41418</c:v>
                </c:pt>
                <c:pt idx="3299">
                  <c:v>41422</c:v>
                </c:pt>
                <c:pt idx="3300">
                  <c:v>41423</c:v>
                </c:pt>
                <c:pt idx="3301">
                  <c:v>41424</c:v>
                </c:pt>
                <c:pt idx="3302">
                  <c:v>41425</c:v>
                </c:pt>
                <c:pt idx="3303">
                  <c:v>41428</c:v>
                </c:pt>
                <c:pt idx="3304">
                  <c:v>41429</c:v>
                </c:pt>
                <c:pt idx="3305">
                  <c:v>41430</c:v>
                </c:pt>
                <c:pt idx="3306">
                  <c:v>41431</c:v>
                </c:pt>
                <c:pt idx="3307">
                  <c:v>41432</c:v>
                </c:pt>
                <c:pt idx="3308">
                  <c:v>41435</c:v>
                </c:pt>
                <c:pt idx="3309">
                  <c:v>41436</c:v>
                </c:pt>
                <c:pt idx="3310">
                  <c:v>41437</c:v>
                </c:pt>
                <c:pt idx="3311">
                  <c:v>41438</c:v>
                </c:pt>
                <c:pt idx="3312">
                  <c:v>41439</c:v>
                </c:pt>
                <c:pt idx="3313">
                  <c:v>41442</c:v>
                </c:pt>
                <c:pt idx="3314">
                  <c:v>41443</c:v>
                </c:pt>
                <c:pt idx="3315">
                  <c:v>41444</c:v>
                </c:pt>
                <c:pt idx="3316">
                  <c:v>41445</c:v>
                </c:pt>
                <c:pt idx="3317">
                  <c:v>41446</c:v>
                </c:pt>
                <c:pt idx="3318">
                  <c:v>41449</c:v>
                </c:pt>
                <c:pt idx="3319">
                  <c:v>41450</c:v>
                </c:pt>
                <c:pt idx="3320">
                  <c:v>41451</c:v>
                </c:pt>
                <c:pt idx="3321">
                  <c:v>41452</c:v>
                </c:pt>
                <c:pt idx="3322">
                  <c:v>41453</c:v>
                </c:pt>
                <c:pt idx="3323">
                  <c:v>41456</c:v>
                </c:pt>
                <c:pt idx="3324">
                  <c:v>41457</c:v>
                </c:pt>
                <c:pt idx="3325">
                  <c:v>41458</c:v>
                </c:pt>
                <c:pt idx="3326">
                  <c:v>41460</c:v>
                </c:pt>
                <c:pt idx="3327">
                  <c:v>41463</c:v>
                </c:pt>
                <c:pt idx="3328">
                  <c:v>41464</c:v>
                </c:pt>
                <c:pt idx="3329">
                  <c:v>41465</c:v>
                </c:pt>
                <c:pt idx="3330">
                  <c:v>41466</c:v>
                </c:pt>
                <c:pt idx="3331">
                  <c:v>41467</c:v>
                </c:pt>
                <c:pt idx="3332">
                  <c:v>41470</c:v>
                </c:pt>
                <c:pt idx="3333">
                  <c:v>41471</c:v>
                </c:pt>
                <c:pt idx="3334">
                  <c:v>41472</c:v>
                </c:pt>
                <c:pt idx="3335">
                  <c:v>41473</c:v>
                </c:pt>
                <c:pt idx="3336">
                  <c:v>41474</c:v>
                </c:pt>
                <c:pt idx="3337">
                  <c:v>41477</c:v>
                </c:pt>
                <c:pt idx="3338">
                  <c:v>41478</c:v>
                </c:pt>
                <c:pt idx="3339">
                  <c:v>41479</c:v>
                </c:pt>
                <c:pt idx="3340">
                  <c:v>41480</c:v>
                </c:pt>
                <c:pt idx="3341">
                  <c:v>41481</c:v>
                </c:pt>
                <c:pt idx="3342">
                  <c:v>41484</c:v>
                </c:pt>
                <c:pt idx="3343">
                  <c:v>41485</c:v>
                </c:pt>
                <c:pt idx="3344">
                  <c:v>41486</c:v>
                </c:pt>
                <c:pt idx="3345">
                  <c:v>41487</c:v>
                </c:pt>
                <c:pt idx="3346">
                  <c:v>41488</c:v>
                </c:pt>
                <c:pt idx="3347">
                  <c:v>41491</c:v>
                </c:pt>
                <c:pt idx="3348">
                  <c:v>41492</c:v>
                </c:pt>
                <c:pt idx="3349">
                  <c:v>41493</c:v>
                </c:pt>
                <c:pt idx="3350">
                  <c:v>41494</c:v>
                </c:pt>
                <c:pt idx="3351">
                  <c:v>41495</c:v>
                </c:pt>
                <c:pt idx="3352">
                  <c:v>41498</c:v>
                </c:pt>
                <c:pt idx="3353">
                  <c:v>41499</c:v>
                </c:pt>
                <c:pt idx="3354">
                  <c:v>41500</c:v>
                </c:pt>
                <c:pt idx="3355">
                  <c:v>41501</c:v>
                </c:pt>
                <c:pt idx="3356">
                  <c:v>41502</c:v>
                </c:pt>
                <c:pt idx="3357">
                  <c:v>41505</c:v>
                </c:pt>
                <c:pt idx="3358">
                  <c:v>41506</c:v>
                </c:pt>
                <c:pt idx="3359">
                  <c:v>41507</c:v>
                </c:pt>
                <c:pt idx="3360">
                  <c:v>41508</c:v>
                </c:pt>
                <c:pt idx="3361">
                  <c:v>41509</c:v>
                </c:pt>
                <c:pt idx="3362">
                  <c:v>41512</c:v>
                </c:pt>
                <c:pt idx="3363">
                  <c:v>41513</c:v>
                </c:pt>
                <c:pt idx="3364">
                  <c:v>41514</c:v>
                </c:pt>
                <c:pt idx="3365">
                  <c:v>41515</c:v>
                </c:pt>
                <c:pt idx="3366">
                  <c:v>41516</c:v>
                </c:pt>
                <c:pt idx="3367">
                  <c:v>41520</c:v>
                </c:pt>
                <c:pt idx="3368">
                  <c:v>41521</c:v>
                </c:pt>
                <c:pt idx="3369">
                  <c:v>41522</c:v>
                </c:pt>
                <c:pt idx="3370">
                  <c:v>41523</c:v>
                </c:pt>
                <c:pt idx="3371">
                  <c:v>41526</c:v>
                </c:pt>
                <c:pt idx="3372">
                  <c:v>41527</c:v>
                </c:pt>
                <c:pt idx="3373">
                  <c:v>41528</c:v>
                </c:pt>
                <c:pt idx="3374">
                  <c:v>41529</c:v>
                </c:pt>
                <c:pt idx="3375">
                  <c:v>41530</c:v>
                </c:pt>
                <c:pt idx="3376">
                  <c:v>41533</c:v>
                </c:pt>
                <c:pt idx="3377">
                  <c:v>41534</c:v>
                </c:pt>
                <c:pt idx="3378">
                  <c:v>41535</c:v>
                </c:pt>
                <c:pt idx="3379">
                  <c:v>41536</c:v>
                </c:pt>
                <c:pt idx="3380">
                  <c:v>41537</c:v>
                </c:pt>
                <c:pt idx="3381">
                  <c:v>41540</c:v>
                </c:pt>
                <c:pt idx="3382">
                  <c:v>41541</c:v>
                </c:pt>
                <c:pt idx="3383">
                  <c:v>41542</c:v>
                </c:pt>
                <c:pt idx="3384">
                  <c:v>41543</c:v>
                </c:pt>
                <c:pt idx="3385">
                  <c:v>41544</c:v>
                </c:pt>
                <c:pt idx="3386">
                  <c:v>41547</c:v>
                </c:pt>
                <c:pt idx="3387">
                  <c:v>41548</c:v>
                </c:pt>
                <c:pt idx="3388">
                  <c:v>41549</c:v>
                </c:pt>
                <c:pt idx="3389">
                  <c:v>41550</c:v>
                </c:pt>
                <c:pt idx="3390">
                  <c:v>41551</c:v>
                </c:pt>
                <c:pt idx="3391">
                  <c:v>41554</c:v>
                </c:pt>
                <c:pt idx="3392">
                  <c:v>41555</c:v>
                </c:pt>
                <c:pt idx="3393">
                  <c:v>41556</c:v>
                </c:pt>
                <c:pt idx="3394">
                  <c:v>41557</c:v>
                </c:pt>
                <c:pt idx="3395">
                  <c:v>41558</c:v>
                </c:pt>
                <c:pt idx="3396">
                  <c:v>41561</c:v>
                </c:pt>
                <c:pt idx="3397">
                  <c:v>41562</c:v>
                </c:pt>
                <c:pt idx="3398">
                  <c:v>41563</c:v>
                </c:pt>
                <c:pt idx="3399">
                  <c:v>41564</c:v>
                </c:pt>
                <c:pt idx="3400">
                  <c:v>41565</c:v>
                </c:pt>
                <c:pt idx="3401">
                  <c:v>41568</c:v>
                </c:pt>
                <c:pt idx="3402">
                  <c:v>41569</c:v>
                </c:pt>
                <c:pt idx="3403">
                  <c:v>41570</c:v>
                </c:pt>
                <c:pt idx="3404">
                  <c:v>41571</c:v>
                </c:pt>
                <c:pt idx="3405">
                  <c:v>41572</c:v>
                </c:pt>
                <c:pt idx="3406">
                  <c:v>41575</c:v>
                </c:pt>
                <c:pt idx="3407">
                  <c:v>41576</c:v>
                </c:pt>
                <c:pt idx="3408">
                  <c:v>41577</c:v>
                </c:pt>
                <c:pt idx="3409">
                  <c:v>41578</c:v>
                </c:pt>
                <c:pt idx="3410">
                  <c:v>41579</c:v>
                </c:pt>
                <c:pt idx="3411">
                  <c:v>41582</c:v>
                </c:pt>
                <c:pt idx="3412">
                  <c:v>41583</c:v>
                </c:pt>
                <c:pt idx="3413">
                  <c:v>41584</c:v>
                </c:pt>
                <c:pt idx="3414">
                  <c:v>41585</c:v>
                </c:pt>
                <c:pt idx="3415">
                  <c:v>41586</c:v>
                </c:pt>
                <c:pt idx="3416">
                  <c:v>41589</c:v>
                </c:pt>
                <c:pt idx="3417">
                  <c:v>41590</c:v>
                </c:pt>
                <c:pt idx="3418">
                  <c:v>41591</c:v>
                </c:pt>
                <c:pt idx="3419">
                  <c:v>41592</c:v>
                </c:pt>
                <c:pt idx="3420">
                  <c:v>41593</c:v>
                </c:pt>
                <c:pt idx="3421">
                  <c:v>41596</c:v>
                </c:pt>
                <c:pt idx="3422">
                  <c:v>41597</c:v>
                </c:pt>
                <c:pt idx="3423">
                  <c:v>41598</c:v>
                </c:pt>
                <c:pt idx="3424">
                  <c:v>41599</c:v>
                </c:pt>
                <c:pt idx="3425">
                  <c:v>41600</c:v>
                </c:pt>
                <c:pt idx="3426">
                  <c:v>41603</c:v>
                </c:pt>
                <c:pt idx="3427">
                  <c:v>41604</c:v>
                </c:pt>
                <c:pt idx="3428">
                  <c:v>41605</c:v>
                </c:pt>
                <c:pt idx="3429">
                  <c:v>41607</c:v>
                </c:pt>
                <c:pt idx="3430">
                  <c:v>41610</c:v>
                </c:pt>
                <c:pt idx="3431">
                  <c:v>41611</c:v>
                </c:pt>
                <c:pt idx="3432">
                  <c:v>41612</c:v>
                </c:pt>
                <c:pt idx="3433">
                  <c:v>41613</c:v>
                </c:pt>
                <c:pt idx="3434">
                  <c:v>41614</c:v>
                </c:pt>
                <c:pt idx="3435">
                  <c:v>41617</c:v>
                </c:pt>
                <c:pt idx="3436">
                  <c:v>41618</c:v>
                </c:pt>
                <c:pt idx="3437">
                  <c:v>41619</c:v>
                </c:pt>
                <c:pt idx="3438">
                  <c:v>41620</c:v>
                </c:pt>
                <c:pt idx="3439">
                  <c:v>41621</c:v>
                </c:pt>
                <c:pt idx="3440">
                  <c:v>41624</c:v>
                </c:pt>
                <c:pt idx="3441">
                  <c:v>41625</c:v>
                </c:pt>
                <c:pt idx="3442">
                  <c:v>41626</c:v>
                </c:pt>
                <c:pt idx="3443">
                  <c:v>41627</c:v>
                </c:pt>
                <c:pt idx="3444">
                  <c:v>41628</c:v>
                </c:pt>
                <c:pt idx="3445">
                  <c:v>41631</c:v>
                </c:pt>
                <c:pt idx="3446">
                  <c:v>41632</c:v>
                </c:pt>
                <c:pt idx="3447">
                  <c:v>41634</c:v>
                </c:pt>
                <c:pt idx="3448">
                  <c:v>41635</c:v>
                </c:pt>
                <c:pt idx="3449">
                  <c:v>41638</c:v>
                </c:pt>
                <c:pt idx="3450">
                  <c:v>41639</c:v>
                </c:pt>
                <c:pt idx="3451">
                  <c:v>41641</c:v>
                </c:pt>
                <c:pt idx="3452">
                  <c:v>41642</c:v>
                </c:pt>
                <c:pt idx="3453">
                  <c:v>41645</c:v>
                </c:pt>
                <c:pt idx="3454">
                  <c:v>41646</c:v>
                </c:pt>
                <c:pt idx="3455">
                  <c:v>41647</c:v>
                </c:pt>
                <c:pt idx="3456">
                  <c:v>41648</c:v>
                </c:pt>
                <c:pt idx="3457">
                  <c:v>41649</c:v>
                </c:pt>
                <c:pt idx="3458">
                  <c:v>41652</c:v>
                </c:pt>
                <c:pt idx="3459">
                  <c:v>41653</c:v>
                </c:pt>
                <c:pt idx="3460">
                  <c:v>41654</c:v>
                </c:pt>
                <c:pt idx="3461">
                  <c:v>41655</c:v>
                </c:pt>
                <c:pt idx="3462">
                  <c:v>41656</c:v>
                </c:pt>
                <c:pt idx="3463">
                  <c:v>41660</c:v>
                </c:pt>
                <c:pt idx="3464">
                  <c:v>41661</c:v>
                </c:pt>
                <c:pt idx="3465">
                  <c:v>41662</c:v>
                </c:pt>
                <c:pt idx="3466">
                  <c:v>41663</c:v>
                </c:pt>
                <c:pt idx="3467">
                  <c:v>41666</c:v>
                </c:pt>
                <c:pt idx="3468">
                  <c:v>41667</c:v>
                </c:pt>
                <c:pt idx="3469">
                  <c:v>41668</c:v>
                </c:pt>
                <c:pt idx="3470">
                  <c:v>41669</c:v>
                </c:pt>
                <c:pt idx="3471">
                  <c:v>41670</c:v>
                </c:pt>
                <c:pt idx="3472">
                  <c:v>41673</c:v>
                </c:pt>
                <c:pt idx="3473">
                  <c:v>41674</c:v>
                </c:pt>
                <c:pt idx="3474">
                  <c:v>41675</c:v>
                </c:pt>
                <c:pt idx="3475">
                  <c:v>41676</c:v>
                </c:pt>
                <c:pt idx="3476">
                  <c:v>41677</c:v>
                </c:pt>
                <c:pt idx="3477">
                  <c:v>41680</c:v>
                </c:pt>
                <c:pt idx="3478">
                  <c:v>41681</c:v>
                </c:pt>
                <c:pt idx="3479">
                  <c:v>41682</c:v>
                </c:pt>
                <c:pt idx="3480">
                  <c:v>41683</c:v>
                </c:pt>
                <c:pt idx="3481">
                  <c:v>41684</c:v>
                </c:pt>
                <c:pt idx="3482">
                  <c:v>41688</c:v>
                </c:pt>
                <c:pt idx="3483">
                  <c:v>41689</c:v>
                </c:pt>
                <c:pt idx="3484">
                  <c:v>41690</c:v>
                </c:pt>
                <c:pt idx="3485">
                  <c:v>41691</c:v>
                </c:pt>
                <c:pt idx="3486">
                  <c:v>41694</c:v>
                </c:pt>
                <c:pt idx="3487">
                  <c:v>41695</c:v>
                </c:pt>
                <c:pt idx="3488">
                  <c:v>41696</c:v>
                </c:pt>
                <c:pt idx="3489">
                  <c:v>41697</c:v>
                </c:pt>
                <c:pt idx="3490">
                  <c:v>41698</c:v>
                </c:pt>
                <c:pt idx="3491">
                  <c:v>41701</c:v>
                </c:pt>
                <c:pt idx="3492">
                  <c:v>41702</c:v>
                </c:pt>
                <c:pt idx="3493">
                  <c:v>41703</c:v>
                </c:pt>
                <c:pt idx="3494">
                  <c:v>41704</c:v>
                </c:pt>
                <c:pt idx="3495">
                  <c:v>41705</c:v>
                </c:pt>
                <c:pt idx="3496">
                  <c:v>41708</c:v>
                </c:pt>
                <c:pt idx="3497">
                  <c:v>41709</c:v>
                </c:pt>
                <c:pt idx="3498">
                  <c:v>41710</c:v>
                </c:pt>
                <c:pt idx="3499">
                  <c:v>41711</c:v>
                </c:pt>
                <c:pt idx="3500">
                  <c:v>41712</c:v>
                </c:pt>
                <c:pt idx="3501">
                  <c:v>41715</c:v>
                </c:pt>
                <c:pt idx="3502">
                  <c:v>41716</c:v>
                </c:pt>
                <c:pt idx="3503">
                  <c:v>41717</c:v>
                </c:pt>
                <c:pt idx="3504">
                  <c:v>41718</c:v>
                </c:pt>
                <c:pt idx="3505">
                  <c:v>41719</c:v>
                </c:pt>
                <c:pt idx="3506">
                  <c:v>41722</c:v>
                </c:pt>
                <c:pt idx="3507">
                  <c:v>41723</c:v>
                </c:pt>
                <c:pt idx="3508">
                  <c:v>41724</c:v>
                </c:pt>
                <c:pt idx="3509">
                  <c:v>41725</c:v>
                </c:pt>
                <c:pt idx="3510">
                  <c:v>41726</c:v>
                </c:pt>
                <c:pt idx="3511">
                  <c:v>41729</c:v>
                </c:pt>
                <c:pt idx="3512">
                  <c:v>41730</c:v>
                </c:pt>
                <c:pt idx="3513">
                  <c:v>41731</c:v>
                </c:pt>
                <c:pt idx="3514">
                  <c:v>41732</c:v>
                </c:pt>
                <c:pt idx="3515">
                  <c:v>41733</c:v>
                </c:pt>
                <c:pt idx="3516">
                  <c:v>41736</c:v>
                </c:pt>
                <c:pt idx="3517">
                  <c:v>41737</c:v>
                </c:pt>
                <c:pt idx="3518">
                  <c:v>41738</c:v>
                </c:pt>
                <c:pt idx="3519">
                  <c:v>41739</c:v>
                </c:pt>
                <c:pt idx="3520">
                  <c:v>41740</c:v>
                </c:pt>
                <c:pt idx="3521">
                  <c:v>41743</c:v>
                </c:pt>
                <c:pt idx="3522">
                  <c:v>41744</c:v>
                </c:pt>
                <c:pt idx="3523">
                  <c:v>41745</c:v>
                </c:pt>
                <c:pt idx="3524">
                  <c:v>41746</c:v>
                </c:pt>
                <c:pt idx="3525">
                  <c:v>41750</c:v>
                </c:pt>
                <c:pt idx="3526">
                  <c:v>41751</c:v>
                </c:pt>
                <c:pt idx="3527">
                  <c:v>41752</c:v>
                </c:pt>
                <c:pt idx="3528">
                  <c:v>41753</c:v>
                </c:pt>
                <c:pt idx="3529">
                  <c:v>41754</c:v>
                </c:pt>
                <c:pt idx="3530">
                  <c:v>41757</c:v>
                </c:pt>
                <c:pt idx="3531">
                  <c:v>41758</c:v>
                </c:pt>
                <c:pt idx="3532">
                  <c:v>41759</c:v>
                </c:pt>
                <c:pt idx="3533">
                  <c:v>41760</c:v>
                </c:pt>
                <c:pt idx="3534">
                  <c:v>41761</c:v>
                </c:pt>
                <c:pt idx="3535">
                  <c:v>41764</c:v>
                </c:pt>
                <c:pt idx="3536">
                  <c:v>41765</c:v>
                </c:pt>
                <c:pt idx="3537">
                  <c:v>41766</c:v>
                </c:pt>
                <c:pt idx="3538">
                  <c:v>41767</c:v>
                </c:pt>
                <c:pt idx="3539">
                  <c:v>41768</c:v>
                </c:pt>
                <c:pt idx="3540">
                  <c:v>41771</c:v>
                </c:pt>
                <c:pt idx="3541">
                  <c:v>41772</c:v>
                </c:pt>
                <c:pt idx="3542">
                  <c:v>41773</c:v>
                </c:pt>
                <c:pt idx="3543">
                  <c:v>41774</c:v>
                </c:pt>
                <c:pt idx="3544">
                  <c:v>41775</c:v>
                </c:pt>
                <c:pt idx="3545">
                  <c:v>41778</c:v>
                </c:pt>
                <c:pt idx="3546">
                  <c:v>41779</c:v>
                </c:pt>
                <c:pt idx="3547">
                  <c:v>41780</c:v>
                </c:pt>
                <c:pt idx="3548">
                  <c:v>41781</c:v>
                </c:pt>
                <c:pt idx="3549">
                  <c:v>41782</c:v>
                </c:pt>
                <c:pt idx="3550">
                  <c:v>41786</c:v>
                </c:pt>
                <c:pt idx="3551">
                  <c:v>41787</c:v>
                </c:pt>
                <c:pt idx="3552">
                  <c:v>41788</c:v>
                </c:pt>
                <c:pt idx="3553">
                  <c:v>41789</c:v>
                </c:pt>
                <c:pt idx="3554">
                  <c:v>41792</c:v>
                </c:pt>
                <c:pt idx="3555">
                  <c:v>41793</c:v>
                </c:pt>
                <c:pt idx="3556">
                  <c:v>41794</c:v>
                </c:pt>
                <c:pt idx="3557">
                  <c:v>41795</c:v>
                </c:pt>
                <c:pt idx="3558">
                  <c:v>41796</c:v>
                </c:pt>
                <c:pt idx="3559">
                  <c:v>41799</c:v>
                </c:pt>
                <c:pt idx="3560">
                  <c:v>41800</c:v>
                </c:pt>
                <c:pt idx="3561">
                  <c:v>41801</c:v>
                </c:pt>
                <c:pt idx="3562">
                  <c:v>41802</c:v>
                </c:pt>
                <c:pt idx="3563">
                  <c:v>41803</c:v>
                </c:pt>
                <c:pt idx="3564">
                  <c:v>41806</c:v>
                </c:pt>
                <c:pt idx="3565">
                  <c:v>41807</c:v>
                </c:pt>
                <c:pt idx="3566">
                  <c:v>41808</c:v>
                </c:pt>
                <c:pt idx="3567">
                  <c:v>41809</c:v>
                </c:pt>
                <c:pt idx="3568">
                  <c:v>41810</c:v>
                </c:pt>
                <c:pt idx="3569">
                  <c:v>41813</c:v>
                </c:pt>
                <c:pt idx="3570">
                  <c:v>41814</c:v>
                </c:pt>
                <c:pt idx="3571">
                  <c:v>41815</c:v>
                </c:pt>
                <c:pt idx="3572">
                  <c:v>41816</c:v>
                </c:pt>
                <c:pt idx="3573">
                  <c:v>41817</c:v>
                </c:pt>
                <c:pt idx="3574">
                  <c:v>41820</c:v>
                </c:pt>
                <c:pt idx="3575">
                  <c:v>41821</c:v>
                </c:pt>
                <c:pt idx="3576">
                  <c:v>41822</c:v>
                </c:pt>
                <c:pt idx="3577">
                  <c:v>41823</c:v>
                </c:pt>
                <c:pt idx="3578">
                  <c:v>41827</c:v>
                </c:pt>
                <c:pt idx="3579">
                  <c:v>41828</c:v>
                </c:pt>
                <c:pt idx="3580">
                  <c:v>41829</c:v>
                </c:pt>
                <c:pt idx="3581">
                  <c:v>41830</c:v>
                </c:pt>
                <c:pt idx="3582">
                  <c:v>41831</c:v>
                </c:pt>
                <c:pt idx="3583">
                  <c:v>41834</c:v>
                </c:pt>
                <c:pt idx="3584">
                  <c:v>41835</c:v>
                </c:pt>
                <c:pt idx="3585">
                  <c:v>41836</c:v>
                </c:pt>
                <c:pt idx="3586">
                  <c:v>41837</c:v>
                </c:pt>
                <c:pt idx="3587">
                  <c:v>41838</c:v>
                </c:pt>
                <c:pt idx="3588">
                  <c:v>41841</c:v>
                </c:pt>
                <c:pt idx="3589">
                  <c:v>41842</c:v>
                </c:pt>
                <c:pt idx="3590">
                  <c:v>41843</c:v>
                </c:pt>
                <c:pt idx="3591">
                  <c:v>41844</c:v>
                </c:pt>
                <c:pt idx="3592">
                  <c:v>41845</c:v>
                </c:pt>
                <c:pt idx="3593">
                  <c:v>41848</c:v>
                </c:pt>
                <c:pt idx="3594">
                  <c:v>41849</c:v>
                </c:pt>
                <c:pt idx="3595">
                  <c:v>41850</c:v>
                </c:pt>
                <c:pt idx="3596">
                  <c:v>41851</c:v>
                </c:pt>
                <c:pt idx="3597">
                  <c:v>41852</c:v>
                </c:pt>
                <c:pt idx="3598">
                  <c:v>41855</c:v>
                </c:pt>
                <c:pt idx="3599">
                  <c:v>41856</c:v>
                </c:pt>
                <c:pt idx="3600">
                  <c:v>41857</c:v>
                </c:pt>
                <c:pt idx="3601">
                  <c:v>41858</c:v>
                </c:pt>
                <c:pt idx="3602">
                  <c:v>41859</c:v>
                </c:pt>
                <c:pt idx="3603">
                  <c:v>41862</c:v>
                </c:pt>
                <c:pt idx="3604">
                  <c:v>41863</c:v>
                </c:pt>
                <c:pt idx="3605">
                  <c:v>41864</c:v>
                </c:pt>
                <c:pt idx="3606">
                  <c:v>41865</c:v>
                </c:pt>
                <c:pt idx="3607">
                  <c:v>41866</c:v>
                </c:pt>
                <c:pt idx="3608">
                  <c:v>41869</c:v>
                </c:pt>
                <c:pt idx="3609">
                  <c:v>41870</c:v>
                </c:pt>
                <c:pt idx="3610">
                  <c:v>41871</c:v>
                </c:pt>
                <c:pt idx="3611">
                  <c:v>41872</c:v>
                </c:pt>
                <c:pt idx="3612">
                  <c:v>41873</c:v>
                </c:pt>
                <c:pt idx="3613">
                  <c:v>41876</c:v>
                </c:pt>
                <c:pt idx="3614">
                  <c:v>41877</c:v>
                </c:pt>
                <c:pt idx="3615">
                  <c:v>41878</c:v>
                </c:pt>
                <c:pt idx="3616">
                  <c:v>41879</c:v>
                </c:pt>
                <c:pt idx="3617">
                  <c:v>41880</c:v>
                </c:pt>
                <c:pt idx="3618">
                  <c:v>41884</c:v>
                </c:pt>
                <c:pt idx="3619">
                  <c:v>41885</c:v>
                </c:pt>
                <c:pt idx="3620">
                  <c:v>41886</c:v>
                </c:pt>
                <c:pt idx="3621">
                  <c:v>41887</c:v>
                </c:pt>
                <c:pt idx="3622">
                  <c:v>41890</c:v>
                </c:pt>
                <c:pt idx="3623">
                  <c:v>41891</c:v>
                </c:pt>
                <c:pt idx="3624">
                  <c:v>41892</c:v>
                </c:pt>
                <c:pt idx="3625">
                  <c:v>41893</c:v>
                </c:pt>
                <c:pt idx="3626">
                  <c:v>41894</c:v>
                </c:pt>
                <c:pt idx="3627">
                  <c:v>41897</c:v>
                </c:pt>
                <c:pt idx="3628">
                  <c:v>41898</c:v>
                </c:pt>
                <c:pt idx="3629">
                  <c:v>41899</c:v>
                </c:pt>
                <c:pt idx="3630">
                  <c:v>41900</c:v>
                </c:pt>
                <c:pt idx="3631">
                  <c:v>41901</c:v>
                </c:pt>
                <c:pt idx="3632">
                  <c:v>41904</c:v>
                </c:pt>
                <c:pt idx="3633">
                  <c:v>41905</c:v>
                </c:pt>
                <c:pt idx="3634">
                  <c:v>41906</c:v>
                </c:pt>
                <c:pt idx="3635">
                  <c:v>41907</c:v>
                </c:pt>
                <c:pt idx="3636">
                  <c:v>41908</c:v>
                </c:pt>
                <c:pt idx="3637">
                  <c:v>41911</c:v>
                </c:pt>
                <c:pt idx="3638">
                  <c:v>41912</c:v>
                </c:pt>
                <c:pt idx="3639">
                  <c:v>41913</c:v>
                </c:pt>
                <c:pt idx="3640">
                  <c:v>41914</c:v>
                </c:pt>
                <c:pt idx="3641">
                  <c:v>41915</c:v>
                </c:pt>
                <c:pt idx="3642">
                  <c:v>41918</c:v>
                </c:pt>
                <c:pt idx="3643">
                  <c:v>41919</c:v>
                </c:pt>
                <c:pt idx="3644">
                  <c:v>41920</c:v>
                </c:pt>
                <c:pt idx="3645">
                  <c:v>41921</c:v>
                </c:pt>
                <c:pt idx="3646">
                  <c:v>41922</c:v>
                </c:pt>
                <c:pt idx="3647">
                  <c:v>41925</c:v>
                </c:pt>
                <c:pt idx="3648">
                  <c:v>41926</c:v>
                </c:pt>
                <c:pt idx="3649">
                  <c:v>41927</c:v>
                </c:pt>
                <c:pt idx="3650">
                  <c:v>41928</c:v>
                </c:pt>
                <c:pt idx="3651">
                  <c:v>41929</c:v>
                </c:pt>
                <c:pt idx="3652">
                  <c:v>41932</c:v>
                </c:pt>
                <c:pt idx="3653">
                  <c:v>41933</c:v>
                </c:pt>
                <c:pt idx="3654">
                  <c:v>41934</c:v>
                </c:pt>
                <c:pt idx="3655">
                  <c:v>41935</c:v>
                </c:pt>
                <c:pt idx="3656">
                  <c:v>41936</c:v>
                </c:pt>
                <c:pt idx="3657">
                  <c:v>41939</c:v>
                </c:pt>
                <c:pt idx="3658">
                  <c:v>41940</c:v>
                </c:pt>
                <c:pt idx="3659">
                  <c:v>41941</c:v>
                </c:pt>
                <c:pt idx="3660">
                  <c:v>41942</c:v>
                </c:pt>
                <c:pt idx="3661">
                  <c:v>41943</c:v>
                </c:pt>
                <c:pt idx="3662">
                  <c:v>41946</c:v>
                </c:pt>
                <c:pt idx="3663">
                  <c:v>41947</c:v>
                </c:pt>
                <c:pt idx="3664">
                  <c:v>41948</c:v>
                </c:pt>
                <c:pt idx="3665">
                  <c:v>41949</c:v>
                </c:pt>
                <c:pt idx="3666">
                  <c:v>41950</c:v>
                </c:pt>
                <c:pt idx="3667">
                  <c:v>41953</c:v>
                </c:pt>
                <c:pt idx="3668">
                  <c:v>41954</c:v>
                </c:pt>
                <c:pt idx="3669">
                  <c:v>41955</c:v>
                </c:pt>
                <c:pt idx="3670">
                  <c:v>41956</c:v>
                </c:pt>
                <c:pt idx="3671">
                  <c:v>41957</c:v>
                </c:pt>
                <c:pt idx="3672">
                  <c:v>41960</c:v>
                </c:pt>
                <c:pt idx="3673">
                  <c:v>41961</c:v>
                </c:pt>
                <c:pt idx="3674">
                  <c:v>41962</c:v>
                </c:pt>
                <c:pt idx="3675">
                  <c:v>41963</c:v>
                </c:pt>
                <c:pt idx="3676">
                  <c:v>41964</c:v>
                </c:pt>
                <c:pt idx="3677">
                  <c:v>41967</c:v>
                </c:pt>
                <c:pt idx="3678">
                  <c:v>41968</c:v>
                </c:pt>
                <c:pt idx="3679">
                  <c:v>41969</c:v>
                </c:pt>
                <c:pt idx="3680">
                  <c:v>41971</c:v>
                </c:pt>
                <c:pt idx="3681">
                  <c:v>41974</c:v>
                </c:pt>
                <c:pt idx="3682">
                  <c:v>41975</c:v>
                </c:pt>
                <c:pt idx="3683">
                  <c:v>41976</c:v>
                </c:pt>
                <c:pt idx="3684">
                  <c:v>41977</c:v>
                </c:pt>
                <c:pt idx="3685">
                  <c:v>41978</c:v>
                </c:pt>
                <c:pt idx="3686">
                  <c:v>41981</c:v>
                </c:pt>
                <c:pt idx="3687">
                  <c:v>41982</c:v>
                </c:pt>
                <c:pt idx="3688">
                  <c:v>41983</c:v>
                </c:pt>
                <c:pt idx="3689">
                  <c:v>41984</c:v>
                </c:pt>
                <c:pt idx="3690">
                  <c:v>41985</c:v>
                </c:pt>
                <c:pt idx="3691">
                  <c:v>41988</c:v>
                </c:pt>
                <c:pt idx="3692">
                  <c:v>41989</c:v>
                </c:pt>
                <c:pt idx="3693">
                  <c:v>41990</c:v>
                </c:pt>
                <c:pt idx="3694">
                  <c:v>41991</c:v>
                </c:pt>
                <c:pt idx="3695">
                  <c:v>41992</c:v>
                </c:pt>
                <c:pt idx="3696">
                  <c:v>41995</c:v>
                </c:pt>
                <c:pt idx="3697">
                  <c:v>41996</c:v>
                </c:pt>
                <c:pt idx="3698">
                  <c:v>41997</c:v>
                </c:pt>
                <c:pt idx="3699">
                  <c:v>41999</c:v>
                </c:pt>
                <c:pt idx="3700">
                  <c:v>42002</c:v>
                </c:pt>
                <c:pt idx="3701">
                  <c:v>42003</c:v>
                </c:pt>
                <c:pt idx="3702">
                  <c:v>42004</c:v>
                </c:pt>
                <c:pt idx="3703">
                  <c:v>42006</c:v>
                </c:pt>
                <c:pt idx="3704">
                  <c:v>42009</c:v>
                </c:pt>
                <c:pt idx="3705">
                  <c:v>42010</c:v>
                </c:pt>
                <c:pt idx="3706">
                  <c:v>42011</c:v>
                </c:pt>
                <c:pt idx="3707">
                  <c:v>42012</c:v>
                </c:pt>
                <c:pt idx="3708">
                  <c:v>42013</c:v>
                </c:pt>
                <c:pt idx="3709">
                  <c:v>42016</c:v>
                </c:pt>
                <c:pt idx="3710">
                  <c:v>42017</c:v>
                </c:pt>
                <c:pt idx="3711">
                  <c:v>42018</c:v>
                </c:pt>
                <c:pt idx="3712">
                  <c:v>42019</c:v>
                </c:pt>
                <c:pt idx="3713">
                  <c:v>42020</c:v>
                </c:pt>
                <c:pt idx="3714">
                  <c:v>42024</c:v>
                </c:pt>
                <c:pt idx="3715">
                  <c:v>42025</c:v>
                </c:pt>
                <c:pt idx="3716">
                  <c:v>42026</c:v>
                </c:pt>
                <c:pt idx="3717">
                  <c:v>42027</c:v>
                </c:pt>
                <c:pt idx="3718">
                  <c:v>42030</c:v>
                </c:pt>
                <c:pt idx="3719">
                  <c:v>42031</c:v>
                </c:pt>
                <c:pt idx="3720">
                  <c:v>42032</c:v>
                </c:pt>
                <c:pt idx="3721">
                  <c:v>42033</c:v>
                </c:pt>
                <c:pt idx="3722">
                  <c:v>42034</c:v>
                </c:pt>
                <c:pt idx="3723">
                  <c:v>42037</c:v>
                </c:pt>
                <c:pt idx="3724">
                  <c:v>42038</c:v>
                </c:pt>
                <c:pt idx="3725">
                  <c:v>42039</c:v>
                </c:pt>
                <c:pt idx="3726">
                  <c:v>42040</c:v>
                </c:pt>
                <c:pt idx="3727">
                  <c:v>42041</c:v>
                </c:pt>
                <c:pt idx="3728">
                  <c:v>42044</c:v>
                </c:pt>
                <c:pt idx="3729">
                  <c:v>42045</c:v>
                </c:pt>
                <c:pt idx="3730">
                  <c:v>42046</c:v>
                </c:pt>
                <c:pt idx="3731">
                  <c:v>42047</c:v>
                </c:pt>
                <c:pt idx="3732">
                  <c:v>42048</c:v>
                </c:pt>
                <c:pt idx="3733">
                  <c:v>42052</c:v>
                </c:pt>
                <c:pt idx="3734">
                  <c:v>42053</c:v>
                </c:pt>
                <c:pt idx="3735">
                  <c:v>42054</c:v>
                </c:pt>
                <c:pt idx="3736">
                  <c:v>42055</c:v>
                </c:pt>
                <c:pt idx="3737">
                  <c:v>42058</c:v>
                </c:pt>
                <c:pt idx="3738">
                  <c:v>42059</c:v>
                </c:pt>
                <c:pt idx="3739">
                  <c:v>42060</c:v>
                </c:pt>
                <c:pt idx="3740">
                  <c:v>42061</c:v>
                </c:pt>
                <c:pt idx="3741">
                  <c:v>42062</c:v>
                </c:pt>
                <c:pt idx="3742">
                  <c:v>42065</c:v>
                </c:pt>
                <c:pt idx="3743">
                  <c:v>42066</c:v>
                </c:pt>
                <c:pt idx="3744">
                  <c:v>42067</c:v>
                </c:pt>
                <c:pt idx="3745">
                  <c:v>42068</c:v>
                </c:pt>
                <c:pt idx="3746">
                  <c:v>42069</c:v>
                </c:pt>
                <c:pt idx="3747">
                  <c:v>42072</c:v>
                </c:pt>
                <c:pt idx="3748">
                  <c:v>42073</c:v>
                </c:pt>
                <c:pt idx="3749">
                  <c:v>42074</c:v>
                </c:pt>
                <c:pt idx="3750">
                  <c:v>42075</c:v>
                </c:pt>
                <c:pt idx="3751">
                  <c:v>42076</c:v>
                </c:pt>
                <c:pt idx="3752">
                  <c:v>42079</c:v>
                </c:pt>
                <c:pt idx="3753">
                  <c:v>42080</c:v>
                </c:pt>
                <c:pt idx="3754">
                  <c:v>42081</c:v>
                </c:pt>
                <c:pt idx="3755">
                  <c:v>42082</c:v>
                </c:pt>
                <c:pt idx="3756">
                  <c:v>42083</c:v>
                </c:pt>
                <c:pt idx="3757">
                  <c:v>42086</c:v>
                </c:pt>
                <c:pt idx="3758">
                  <c:v>42087</c:v>
                </c:pt>
                <c:pt idx="3759">
                  <c:v>42088</c:v>
                </c:pt>
                <c:pt idx="3760">
                  <c:v>42089</c:v>
                </c:pt>
                <c:pt idx="3761">
                  <c:v>42090</c:v>
                </c:pt>
                <c:pt idx="3762">
                  <c:v>42093</c:v>
                </c:pt>
                <c:pt idx="3763">
                  <c:v>42094</c:v>
                </c:pt>
                <c:pt idx="3764">
                  <c:v>42095</c:v>
                </c:pt>
                <c:pt idx="3765">
                  <c:v>42096</c:v>
                </c:pt>
                <c:pt idx="3766">
                  <c:v>42100</c:v>
                </c:pt>
                <c:pt idx="3767">
                  <c:v>42101</c:v>
                </c:pt>
                <c:pt idx="3768">
                  <c:v>42102</c:v>
                </c:pt>
                <c:pt idx="3769">
                  <c:v>42103</c:v>
                </c:pt>
                <c:pt idx="3770">
                  <c:v>42104</c:v>
                </c:pt>
                <c:pt idx="3771">
                  <c:v>42107</c:v>
                </c:pt>
                <c:pt idx="3772">
                  <c:v>42108</c:v>
                </c:pt>
                <c:pt idx="3773">
                  <c:v>42109</c:v>
                </c:pt>
                <c:pt idx="3774">
                  <c:v>42110</c:v>
                </c:pt>
                <c:pt idx="3775">
                  <c:v>42111</c:v>
                </c:pt>
                <c:pt idx="3776">
                  <c:v>42114</c:v>
                </c:pt>
                <c:pt idx="3777">
                  <c:v>42115</c:v>
                </c:pt>
                <c:pt idx="3778">
                  <c:v>42116</c:v>
                </c:pt>
                <c:pt idx="3779">
                  <c:v>42117</c:v>
                </c:pt>
                <c:pt idx="3780">
                  <c:v>42118</c:v>
                </c:pt>
                <c:pt idx="3781">
                  <c:v>42121</c:v>
                </c:pt>
                <c:pt idx="3782">
                  <c:v>42122</c:v>
                </c:pt>
                <c:pt idx="3783">
                  <c:v>42123</c:v>
                </c:pt>
                <c:pt idx="3784">
                  <c:v>42124</c:v>
                </c:pt>
                <c:pt idx="3785">
                  <c:v>42125</c:v>
                </c:pt>
                <c:pt idx="3786">
                  <c:v>42128</c:v>
                </c:pt>
                <c:pt idx="3787">
                  <c:v>42129</c:v>
                </c:pt>
                <c:pt idx="3788">
                  <c:v>42130</c:v>
                </c:pt>
                <c:pt idx="3789">
                  <c:v>42131</c:v>
                </c:pt>
                <c:pt idx="3790">
                  <c:v>42132</c:v>
                </c:pt>
                <c:pt idx="3791">
                  <c:v>42135</c:v>
                </c:pt>
                <c:pt idx="3792">
                  <c:v>42136</c:v>
                </c:pt>
                <c:pt idx="3793">
                  <c:v>42137</c:v>
                </c:pt>
                <c:pt idx="3794">
                  <c:v>42138</c:v>
                </c:pt>
                <c:pt idx="3795">
                  <c:v>42139</c:v>
                </c:pt>
                <c:pt idx="3796">
                  <c:v>42142</c:v>
                </c:pt>
                <c:pt idx="3797">
                  <c:v>42143</c:v>
                </c:pt>
                <c:pt idx="3798">
                  <c:v>42144</c:v>
                </c:pt>
                <c:pt idx="3799">
                  <c:v>42145</c:v>
                </c:pt>
                <c:pt idx="3800">
                  <c:v>42146</c:v>
                </c:pt>
                <c:pt idx="3801">
                  <c:v>42150</c:v>
                </c:pt>
                <c:pt idx="3802">
                  <c:v>42151</c:v>
                </c:pt>
                <c:pt idx="3803">
                  <c:v>42152</c:v>
                </c:pt>
                <c:pt idx="3804">
                  <c:v>42153</c:v>
                </c:pt>
                <c:pt idx="3805">
                  <c:v>42156</c:v>
                </c:pt>
                <c:pt idx="3806">
                  <c:v>42157</c:v>
                </c:pt>
                <c:pt idx="3807">
                  <c:v>42158</c:v>
                </c:pt>
                <c:pt idx="3808">
                  <c:v>42159</c:v>
                </c:pt>
                <c:pt idx="3809">
                  <c:v>42160</c:v>
                </c:pt>
                <c:pt idx="3810">
                  <c:v>42163</c:v>
                </c:pt>
                <c:pt idx="3811">
                  <c:v>42164</c:v>
                </c:pt>
                <c:pt idx="3812">
                  <c:v>42165</c:v>
                </c:pt>
                <c:pt idx="3813">
                  <c:v>42166</c:v>
                </c:pt>
                <c:pt idx="3814">
                  <c:v>42167</c:v>
                </c:pt>
                <c:pt idx="3815">
                  <c:v>42170</c:v>
                </c:pt>
                <c:pt idx="3816">
                  <c:v>42171</c:v>
                </c:pt>
                <c:pt idx="3817">
                  <c:v>42172</c:v>
                </c:pt>
                <c:pt idx="3818">
                  <c:v>42173</c:v>
                </c:pt>
                <c:pt idx="3819">
                  <c:v>42174</c:v>
                </c:pt>
                <c:pt idx="3820">
                  <c:v>42177</c:v>
                </c:pt>
                <c:pt idx="3821">
                  <c:v>42178</c:v>
                </c:pt>
                <c:pt idx="3822">
                  <c:v>42179</c:v>
                </c:pt>
                <c:pt idx="3823">
                  <c:v>42180</c:v>
                </c:pt>
                <c:pt idx="3824">
                  <c:v>42181</c:v>
                </c:pt>
                <c:pt idx="3825">
                  <c:v>42184</c:v>
                </c:pt>
                <c:pt idx="3826">
                  <c:v>42185</c:v>
                </c:pt>
                <c:pt idx="3827">
                  <c:v>42186</c:v>
                </c:pt>
                <c:pt idx="3828">
                  <c:v>42187</c:v>
                </c:pt>
                <c:pt idx="3829">
                  <c:v>42191</c:v>
                </c:pt>
                <c:pt idx="3830">
                  <c:v>42192</c:v>
                </c:pt>
                <c:pt idx="3831">
                  <c:v>42193</c:v>
                </c:pt>
                <c:pt idx="3832">
                  <c:v>42194</c:v>
                </c:pt>
                <c:pt idx="3833">
                  <c:v>42195</c:v>
                </c:pt>
                <c:pt idx="3834">
                  <c:v>42198</c:v>
                </c:pt>
                <c:pt idx="3835">
                  <c:v>42199</c:v>
                </c:pt>
                <c:pt idx="3836">
                  <c:v>42200</c:v>
                </c:pt>
                <c:pt idx="3837">
                  <c:v>42201</c:v>
                </c:pt>
                <c:pt idx="3838">
                  <c:v>42202</c:v>
                </c:pt>
                <c:pt idx="3839">
                  <c:v>42205</c:v>
                </c:pt>
                <c:pt idx="3840">
                  <c:v>42206</c:v>
                </c:pt>
                <c:pt idx="3841">
                  <c:v>42207</c:v>
                </c:pt>
                <c:pt idx="3842">
                  <c:v>42208</c:v>
                </c:pt>
                <c:pt idx="3843">
                  <c:v>42209</c:v>
                </c:pt>
                <c:pt idx="3844">
                  <c:v>42212</c:v>
                </c:pt>
                <c:pt idx="3845">
                  <c:v>42213</c:v>
                </c:pt>
                <c:pt idx="3846">
                  <c:v>42214</c:v>
                </c:pt>
                <c:pt idx="3847">
                  <c:v>42215</c:v>
                </c:pt>
                <c:pt idx="3848">
                  <c:v>42216</c:v>
                </c:pt>
                <c:pt idx="3849">
                  <c:v>42219</c:v>
                </c:pt>
                <c:pt idx="3850">
                  <c:v>42220</c:v>
                </c:pt>
                <c:pt idx="3851">
                  <c:v>42221</c:v>
                </c:pt>
                <c:pt idx="3852">
                  <c:v>42222</c:v>
                </c:pt>
                <c:pt idx="3853">
                  <c:v>42223</c:v>
                </c:pt>
                <c:pt idx="3854">
                  <c:v>42226</c:v>
                </c:pt>
                <c:pt idx="3855">
                  <c:v>42227</c:v>
                </c:pt>
                <c:pt idx="3856">
                  <c:v>42228</c:v>
                </c:pt>
                <c:pt idx="3857">
                  <c:v>42229</c:v>
                </c:pt>
                <c:pt idx="3858">
                  <c:v>42230</c:v>
                </c:pt>
                <c:pt idx="3859">
                  <c:v>42233</c:v>
                </c:pt>
                <c:pt idx="3860">
                  <c:v>42234</c:v>
                </c:pt>
                <c:pt idx="3861">
                  <c:v>42235</c:v>
                </c:pt>
                <c:pt idx="3862">
                  <c:v>42236</c:v>
                </c:pt>
                <c:pt idx="3863">
                  <c:v>42237</c:v>
                </c:pt>
                <c:pt idx="3864">
                  <c:v>42240</c:v>
                </c:pt>
                <c:pt idx="3865">
                  <c:v>42241</c:v>
                </c:pt>
                <c:pt idx="3866">
                  <c:v>42242</c:v>
                </c:pt>
                <c:pt idx="3867">
                  <c:v>42243</c:v>
                </c:pt>
                <c:pt idx="3868">
                  <c:v>42244</c:v>
                </c:pt>
                <c:pt idx="3869">
                  <c:v>42247</c:v>
                </c:pt>
                <c:pt idx="3870">
                  <c:v>42248</c:v>
                </c:pt>
                <c:pt idx="3871">
                  <c:v>42249</c:v>
                </c:pt>
                <c:pt idx="3872">
                  <c:v>42250</c:v>
                </c:pt>
                <c:pt idx="3873">
                  <c:v>42251</c:v>
                </c:pt>
                <c:pt idx="3874">
                  <c:v>42255</c:v>
                </c:pt>
                <c:pt idx="3875">
                  <c:v>42256</c:v>
                </c:pt>
                <c:pt idx="3876">
                  <c:v>42257</c:v>
                </c:pt>
                <c:pt idx="3877">
                  <c:v>42258</c:v>
                </c:pt>
                <c:pt idx="3878">
                  <c:v>42261</c:v>
                </c:pt>
                <c:pt idx="3879">
                  <c:v>42262</c:v>
                </c:pt>
                <c:pt idx="3880">
                  <c:v>42263</c:v>
                </c:pt>
                <c:pt idx="3881">
                  <c:v>42264</c:v>
                </c:pt>
                <c:pt idx="3882">
                  <c:v>42265</c:v>
                </c:pt>
                <c:pt idx="3883">
                  <c:v>42268</c:v>
                </c:pt>
                <c:pt idx="3884">
                  <c:v>42269</c:v>
                </c:pt>
                <c:pt idx="3885">
                  <c:v>42270</c:v>
                </c:pt>
                <c:pt idx="3886">
                  <c:v>42271</c:v>
                </c:pt>
                <c:pt idx="3887">
                  <c:v>42272</c:v>
                </c:pt>
                <c:pt idx="3888">
                  <c:v>42275</c:v>
                </c:pt>
                <c:pt idx="3889">
                  <c:v>42276</c:v>
                </c:pt>
                <c:pt idx="3890">
                  <c:v>42277</c:v>
                </c:pt>
                <c:pt idx="3891">
                  <c:v>42278</c:v>
                </c:pt>
                <c:pt idx="3892">
                  <c:v>42279</c:v>
                </c:pt>
                <c:pt idx="3893">
                  <c:v>42282</c:v>
                </c:pt>
                <c:pt idx="3894">
                  <c:v>42283</c:v>
                </c:pt>
                <c:pt idx="3895">
                  <c:v>42284</c:v>
                </c:pt>
                <c:pt idx="3896">
                  <c:v>42285</c:v>
                </c:pt>
                <c:pt idx="3897">
                  <c:v>42286</c:v>
                </c:pt>
                <c:pt idx="3898">
                  <c:v>42289</c:v>
                </c:pt>
                <c:pt idx="3899">
                  <c:v>42290</c:v>
                </c:pt>
                <c:pt idx="3900">
                  <c:v>42291</c:v>
                </c:pt>
                <c:pt idx="3901">
                  <c:v>42292</c:v>
                </c:pt>
                <c:pt idx="3902">
                  <c:v>42293</c:v>
                </c:pt>
                <c:pt idx="3903">
                  <c:v>42296</c:v>
                </c:pt>
                <c:pt idx="3904">
                  <c:v>42297</c:v>
                </c:pt>
                <c:pt idx="3905">
                  <c:v>42298</c:v>
                </c:pt>
                <c:pt idx="3906">
                  <c:v>42299</c:v>
                </c:pt>
                <c:pt idx="3907">
                  <c:v>42300</c:v>
                </c:pt>
                <c:pt idx="3908">
                  <c:v>42303</c:v>
                </c:pt>
                <c:pt idx="3909">
                  <c:v>42304</c:v>
                </c:pt>
                <c:pt idx="3910">
                  <c:v>42305</c:v>
                </c:pt>
                <c:pt idx="3911">
                  <c:v>42306</c:v>
                </c:pt>
                <c:pt idx="3912">
                  <c:v>42307</c:v>
                </c:pt>
                <c:pt idx="3913">
                  <c:v>42310</c:v>
                </c:pt>
                <c:pt idx="3914">
                  <c:v>42311</c:v>
                </c:pt>
                <c:pt idx="3915">
                  <c:v>42312</c:v>
                </c:pt>
                <c:pt idx="3916">
                  <c:v>42313</c:v>
                </c:pt>
                <c:pt idx="3917">
                  <c:v>42314</c:v>
                </c:pt>
                <c:pt idx="3918">
                  <c:v>42317</c:v>
                </c:pt>
                <c:pt idx="3919">
                  <c:v>42318</c:v>
                </c:pt>
                <c:pt idx="3920">
                  <c:v>42319</c:v>
                </c:pt>
                <c:pt idx="3921">
                  <c:v>42320</c:v>
                </c:pt>
                <c:pt idx="3922">
                  <c:v>42321</c:v>
                </c:pt>
                <c:pt idx="3923">
                  <c:v>42324</c:v>
                </c:pt>
                <c:pt idx="3924">
                  <c:v>42325</c:v>
                </c:pt>
                <c:pt idx="3925">
                  <c:v>42326</c:v>
                </c:pt>
                <c:pt idx="3926">
                  <c:v>42327</c:v>
                </c:pt>
                <c:pt idx="3927">
                  <c:v>42328</c:v>
                </c:pt>
                <c:pt idx="3928">
                  <c:v>42331</c:v>
                </c:pt>
                <c:pt idx="3929">
                  <c:v>42332</c:v>
                </c:pt>
                <c:pt idx="3930">
                  <c:v>42333</c:v>
                </c:pt>
                <c:pt idx="3931">
                  <c:v>42335</c:v>
                </c:pt>
                <c:pt idx="3932">
                  <c:v>42338</c:v>
                </c:pt>
                <c:pt idx="3933">
                  <c:v>42339</c:v>
                </c:pt>
                <c:pt idx="3934">
                  <c:v>42340</c:v>
                </c:pt>
                <c:pt idx="3935">
                  <c:v>42341</c:v>
                </c:pt>
                <c:pt idx="3936">
                  <c:v>42342</c:v>
                </c:pt>
                <c:pt idx="3937">
                  <c:v>42345</c:v>
                </c:pt>
                <c:pt idx="3938">
                  <c:v>42346</c:v>
                </c:pt>
                <c:pt idx="3939">
                  <c:v>42347</c:v>
                </c:pt>
                <c:pt idx="3940">
                  <c:v>42348</c:v>
                </c:pt>
                <c:pt idx="3941">
                  <c:v>42349</c:v>
                </c:pt>
                <c:pt idx="3942">
                  <c:v>42352</c:v>
                </c:pt>
                <c:pt idx="3943">
                  <c:v>42353</c:v>
                </c:pt>
                <c:pt idx="3944">
                  <c:v>42354</c:v>
                </c:pt>
                <c:pt idx="3945">
                  <c:v>42355</c:v>
                </c:pt>
                <c:pt idx="3946">
                  <c:v>42356</c:v>
                </c:pt>
                <c:pt idx="3947">
                  <c:v>42359</c:v>
                </c:pt>
                <c:pt idx="3948">
                  <c:v>42360</c:v>
                </c:pt>
                <c:pt idx="3949">
                  <c:v>42361</c:v>
                </c:pt>
                <c:pt idx="3950">
                  <c:v>42362</c:v>
                </c:pt>
                <c:pt idx="3951">
                  <c:v>42366</c:v>
                </c:pt>
                <c:pt idx="3952">
                  <c:v>42367</c:v>
                </c:pt>
                <c:pt idx="3953">
                  <c:v>42368</c:v>
                </c:pt>
                <c:pt idx="3954">
                  <c:v>42369</c:v>
                </c:pt>
                <c:pt idx="3955">
                  <c:v>42373</c:v>
                </c:pt>
                <c:pt idx="3956">
                  <c:v>42374</c:v>
                </c:pt>
                <c:pt idx="3957">
                  <c:v>42375</c:v>
                </c:pt>
                <c:pt idx="3958">
                  <c:v>42376</c:v>
                </c:pt>
                <c:pt idx="3959">
                  <c:v>42377</c:v>
                </c:pt>
                <c:pt idx="3960">
                  <c:v>42380</c:v>
                </c:pt>
                <c:pt idx="3961">
                  <c:v>42381</c:v>
                </c:pt>
                <c:pt idx="3962">
                  <c:v>42382</c:v>
                </c:pt>
                <c:pt idx="3963">
                  <c:v>42383</c:v>
                </c:pt>
                <c:pt idx="3964">
                  <c:v>42384</c:v>
                </c:pt>
                <c:pt idx="3965">
                  <c:v>42388</c:v>
                </c:pt>
                <c:pt idx="3966">
                  <c:v>42389</c:v>
                </c:pt>
                <c:pt idx="3967">
                  <c:v>42390</c:v>
                </c:pt>
                <c:pt idx="3968">
                  <c:v>42391</c:v>
                </c:pt>
                <c:pt idx="3969">
                  <c:v>42394</c:v>
                </c:pt>
                <c:pt idx="3970">
                  <c:v>42395</c:v>
                </c:pt>
                <c:pt idx="3971">
                  <c:v>42396</c:v>
                </c:pt>
                <c:pt idx="3972">
                  <c:v>42397</c:v>
                </c:pt>
                <c:pt idx="3973">
                  <c:v>42398</c:v>
                </c:pt>
                <c:pt idx="3974">
                  <c:v>42401</c:v>
                </c:pt>
                <c:pt idx="3975">
                  <c:v>42402</c:v>
                </c:pt>
                <c:pt idx="3976">
                  <c:v>42403</c:v>
                </c:pt>
                <c:pt idx="3977">
                  <c:v>42404</c:v>
                </c:pt>
                <c:pt idx="3978">
                  <c:v>42405</c:v>
                </c:pt>
                <c:pt idx="3979">
                  <c:v>42408</c:v>
                </c:pt>
                <c:pt idx="3980">
                  <c:v>42409</c:v>
                </c:pt>
                <c:pt idx="3981">
                  <c:v>42410</c:v>
                </c:pt>
                <c:pt idx="3982">
                  <c:v>42411</c:v>
                </c:pt>
                <c:pt idx="3983">
                  <c:v>42412</c:v>
                </c:pt>
                <c:pt idx="3984">
                  <c:v>42416</c:v>
                </c:pt>
                <c:pt idx="3985">
                  <c:v>42417</c:v>
                </c:pt>
                <c:pt idx="3986">
                  <c:v>42418</c:v>
                </c:pt>
                <c:pt idx="3987">
                  <c:v>42419</c:v>
                </c:pt>
                <c:pt idx="3988">
                  <c:v>42422</c:v>
                </c:pt>
                <c:pt idx="3989">
                  <c:v>42423</c:v>
                </c:pt>
                <c:pt idx="3990">
                  <c:v>42424</c:v>
                </c:pt>
                <c:pt idx="3991">
                  <c:v>42425</c:v>
                </c:pt>
                <c:pt idx="3992">
                  <c:v>42426</c:v>
                </c:pt>
                <c:pt idx="3993">
                  <c:v>42429</c:v>
                </c:pt>
                <c:pt idx="3994">
                  <c:v>42430</c:v>
                </c:pt>
                <c:pt idx="3995">
                  <c:v>42431</c:v>
                </c:pt>
                <c:pt idx="3996">
                  <c:v>42432</c:v>
                </c:pt>
                <c:pt idx="3997">
                  <c:v>42433</c:v>
                </c:pt>
                <c:pt idx="3998">
                  <c:v>42436</c:v>
                </c:pt>
                <c:pt idx="3999">
                  <c:v>42437</c:v>
                </c:pt>
                <c:pt idx="4000">
                  <c:v>42438</c:v>
                </c:pt>
                <c:pt idx="4001">
                  <c:v>42439</c:v>
                </c:pt>
                <c:pt idx="4002">
                  <c:v>42440</c:v>
                </c:pt>
                <c:pt idx="4003">
                  <c:v>42443</c:v>
                </c:pt>
                <c:pt idx="4004">
                  <c:v>42444</c:v>
                </c:pt>
                <c:pt idx="4005">
                  <c:v>42445</c:v>
                </c:pt>
                <c:pt idx="4006">
                  <c:v>42446</c:v>
                </c:pt>
                <c:pt idx="4007">
                  <c:v>42447</c:v>
                </c:pt>
                <c:pt idx="4008">
                  <c:v>42450</c:v>
                </c:pt>
                <c:pt idx="4009">
                  <c:v>42451</c:v>
                </c:pt>
                <c:pt idx="4010">
                  <c:v>42452</c:v>
                </c:pt>
                <c:pt idx="4011">
                  <c:v>42453</c:v>
                </c:pt>
                <c:pt idx="4012">
                  <c:v>42457</c:v>
                </c:pt>
                <c:pt idx="4013">
                  <c:v>42458</c:v>
                </c:pt>
                <c:pt idx="4014">
                  <c:v>42459</c:v>
                </c:pt>
                <c:pt idx="4015">
                  <c:v>42460</c:v>
                </c:pt>
                <c:pt idx="4016">
                  <c:v>42461</c:v>
                </c:pt>
                <c:pt idx="4017">
                  <c:v>42464</c:v>
                </c:pt>
                <c:pt idx="4018">
                  <c:v>42465</c:v>
                </c:pt>
                <c:pt idx="4019">
                  <c:v>42466</c:v>
                </c:pt>
                <c:pt idx="4020">
                  <c:v>42467</c:v>
                </c:pt>
                <c:pt idx="4021">
                  <c:v>42468</c:v>
                </c:pt>
                <c:pt idx="4022">
                  <c:v>42471</c:v>
                </c:pt>
                <c:pt idx="4023">
                  <c:v>42472</c:v>
                </c:pt>
                <c:pt idx="4024">
                  <c:v>42473</c:v>
                </c:pt>
                <c:pt idx="4025">
                  <c:v>42474</c:v>
                </c:pt>
                <c:pt idx="4026">
                  <c:v>42475</c:v>
                </c:pt>
                <c:pt idx="4027">
                  <c:v>42478</c:v>
                </c:pt>
                <c:pt idx="4028">
                  <c:v>42479</c:v>
                </c:pt>
                <c:pt idx="4029">
                  <c:v>42480</c:v>
                </c:pt>
                <c:pt idx="4030">
                  <c:v>42481</c:v>
                </c:pt>
                <c:pt idx="4031">
                  <c:v>42482</c:v>
                </c:pt>
                <c:pt idx="4032">
                  <c:v>42485</c:v>
                </c:pt>
                <c:pt idx="4033">
                  <c:v>42486</c:v>
                </c:pt>
                <c:pt idx="4034">
                  <c:v>42487</c:v>
                </c:pt>
                <c:pt idx="4035">
                  <c:v>42488</c:v>
                </c:pt>
                <c:pt idx="4036">
                  <c:v>42489</c:v>
                </c:pt>
                <c:pt idx="4037">
                  <c:v>42492</c:v>
                </c:pt>
                <c:pt idx="4038">
                  <c:v>42493</c:v>
                </c:pt>
                <c:pt idx="4039">
                  <c:v>42494</c:v>
                </c:pt>
                <c:pt idx="4040">
                  <c:v>42495</c:v>
                </c:pt>
                <c:pt idx="4041">
                  <c:v>42496</c:v>
                </c:pt>
                <c:pt idx="4042">
                  <c:v>42499</c:v>
                </c:pt>
                <c:pt idx="4043">
                  <c:v>42500</c:v>
                </c:pt>
                <c:pt idx="4044">
                  <c:v>42501</c:v>
                </c:pt>
                <c:pt idx="4045">
                  <c:v>42502</c:v>
                </c:pt>
                <c:pt idx="4046">
                  <c:v>42503</c:v>
                </c:pt>
                <c:pt idx="4047">
                  <c:v>42506</c:v>
                </c:pt>
                <c:pt idx="4048">
                  <c:v>42507</c:v>
                </c:pt>
                <c:pt idx="4049">
                  <c:v>42508</c:v>
                </c:pt>
                <c:pt idx="4050">
                  <c:v>42509</c:v>
                </c:pt>
                <c:pt idx="4051">
                  <c:v>42510</c:v>
                </c:pt>
                <c:pt idx="4052">
                  <c:v>42513</c:v>
                </c:pt>
                <c:pt idx="4053">
                  <c:v>42514</c:v>
                </c:pt>
                <c:pt idx="4054">
                  <c:v>42515</c:v>
                </c:pt>
                <c:pt idx="4055">
                  <c:v>42516</c:v>
                </c:pt>
                <c:pt idx="4056">
                  <c:v>42517</c:v>
                </c:pt>
                <c:pt idx="4057">
                  <c:v>42521</c:v>
                </c:pt>
                <c:pt idx="4058">
                  <c:v>42522</c:v>
                </c:pt>
                <c:pt idx="4059">
                  <c:v>42523</c:v>
                </c:pt>
                <c:pt idx="4060">
                  <c:v>42524</c:v>
                </c:pt>
                <c:pt idx="4061">
                  <c:v>42527</c:v>
                </c:pt>
                <c:pt idx="4062">
                  <c:v>42528</c:v>
                </c:pt>
                <c:pt idx="4063">
                  <c:v>42529</c:v>
                </c:pt>
                <c:pt idx="4064">
                  <c:v>42530</c:v>
                </c:pt>
                <c:pt idx="4065">
                  <c:v>42531</c:v>
                </c:pt>
                <c:pt idx="4066">
                  <c:v>42534</c:v>
                </c:pt>
                <c:pt idx="4067">
                  <c:v>42535</c:v>
                </c:pt>
                <c:pt idx="4068">
                  <c:v>42536</c:v>
                </c:pt>
                <c:pt idx="4069">
                  <c:v>42537</c:v>
                </c:pt>
                <c:pt idx="4070">
                  <c:v>42538</c:v>
                </c:pt>
                <c:pt idx="4071">
                  <c:v>42541</c:v>
                </c:pt>
                <c:pt idx="4072">
                  <c:v>42542</c:v>
                </c:pt>
                <c:pt idx="4073">
                  <c:v>42543</c:v>
                </c:pt>
                <c:pt idx="4074">
                  <c:v>42544</c:v>
                </c:pt>
                <c:pt idx="4075">
                  <c:v>42545</c:v>
                </c:pt>
                <c:pt idx="4076">
                  <c:v>42548</c:v>
                </c:pt>
                <c:pt idx="4077">
                  <c:v>42549</c:v>
                </c:pt>
                <c:pt idx="4078">
                  <c:v>42550</c:v>
                </c:pt>
                <c:pt idx="4079">
                  <c:v>42551</c:v>
                </c:pt>
                <c:pt idx="4080">
                  <c:v>42552</c:v>
                </c:pt>
                <c:pt idx="4081">
                  <c:v>42556</c:v>
                </c:pt>
                <c:pt idx="4082">
                  <c:v>42557</c:v>
                </c:pt>
                <c:pt idx="4083">
                  <c:v>42558</c:v>
                </c:pt>
                <c:pt idx="4084">
                  <c:v>42559</c:v>
                </c:pt>
                <c:pt idx="4085">
                  <c:v>42562</c:v>
                </c:pt>
                <c:pt idx="4086">
                  <c:v>42563</c:v>
                </c:pt>
                <c:pt idx="4087">
                  <c:v>42564</c:v>
                </c:pt>
                <c:pt idx="4088">
                  <c:v>42565</c:v>
                </c:pt>
                <c:pt idx="4089">
                  <c:v>42566</c:v>
                </c:pt>
                <c:pt idx="4090">
                  <c:v>42569</c:v>
                </c:pt>
                <c:pt idx="4091">
                  <c:v>42570</c:v>
                </c:pt>
                <c:pt idx="4092">
                  <c:v>42571</c:v>
                </c:pt>
                <c:pt idx="4093">
                  <c:v>42572</c:v>
                </c:pt>
                <c:pt idx="4094">
                  <c:v>42573</c:v>
                </c:pt>
                <c:pt idx="4095">
                  <c:v>42576</c:v>
                </c:pt>
                <c:pt idx="4096">
                  <c:v>42577</c:v>
                </c:pt>
                <c:pt idx="4097">
                  <c:v>42578</c:v>
                </c:pt>
                <c:pt idx="4098">
                  <c:v>42579</c:v>
                </c:pt>
                <c:pt idx="4099">
                  <c:v>42580</c:v>
                </c:pt>
                <c:pt idx="4100">
                  <c:v>42583</c:v>
                </c:pt>
                <c:pt idx="4101">
                  <c:v>42584</c:v>
                </c:pt>
                <c:pt idx="4102">
                  <c:v>42585</c:v>
                </c:pt>
                <c:pt idx="4103">
                  <c:v>42586</c:v>
                </c:pt>
                <c:pt idx="4104">
                  <c:v>42587</c:v>
                </c:pt>
                <c:pt idx="4105">
                  <c:v>42590</c:v>
                </c:pt>
                <c:pt idx="4106">
                  <c:v>42591</c:v>
                </c:pt>
                <c:pt idx="4107">
                  <c:v>42592</c:v>
                </c:pt>
                <c:pt idx="4108">
                  <c:v>42593</c:v>
                </c:pt>
                <c:pt idx="4109">
                  <c:v>42594</c:v>
                </c:pt>
                <c:pt idx="4110">
                  <c:v>42597</c:v>
                </c:pt>
                <c:pt idx="4111">
                  <c:v>42598</c:v>
                </c:pt>
                <c:pt idx="4112">
                  <c:v>42599</c:v>
                </c:pt>
                <c:pt idx="4113">
                  <c:v>42600</c:v>
                </c:pt>
                <c:pt idx="4114">
                  <c:v>42601</c:v>
                </c:pt>
                <c:pt idx="4115">
                  <c:v>42604</c:v>
                </c:pt>
                <c:pt idx="4116">
                  <c:v>42605</c:v>
                </c:pt>
                <c:pt idx="4117">
                  <c:v>42606</c:v>
                </c:pt>
                <c:pt idx="4118">
                  <c:v>42607</c:v>
                </c:pt>
                <c:pt idx="4119">
                  <c:v>42608</c:v>
                </c:pt>
                <c:pt idx="4120">
                  <c:v>42611</c:v>
                </c:pt>
                <c:pt idx="4121">
                  <c:v>42612</c:v>
                </c:pt>
                <c:pt idx="4122">
                  <c:v>42613</c:v>
                </c:pt>
                <c:pt idx="4123">
                  <c:v>42614</c:v>
                </c:pt>
                <c:pt idx="4124">
                  <c:v>42615</c:v>
                </c:pt>
                <c:pt idx="4125">
                  <c:v>42619</c:v>
                </c:pt>
                <c:pt idx="4126">
                  <c:v>42620</c:v>
                </c:pt>
                <c:pt idx="4127">
                  <c:v>42621</c:v>
                </c:pt>
                <c:pt idx="4128">
                  <c:v>42622</c:v>
                </c:pt>
                <c:pt idx="4129">
                  <c:v>42625</c:v>
                </c:pt>
                <c:pt idx="4130">
                  <c:v>42626</c:v>
                </c:pt>
                <c:pt idx="4131">
                  <c:v>42627</c:v>
                </c:pt>
                <c:pt idx="4132">
                  <c:v>42628</c:v>
                </c:pt>
                <c:pt idx="4133">
                  <c:v>42629</c:v>
                </c:pt>
                <c:pt idx="4134">
                  <c:v>42632</c:v>
                </c:pt>
                <c:pt idx="4135">
                  <c:v>42633</c:v>
                </c:pt>
                <c:pt idx="4136">
                  <c:v>42634</c:v>
                </c:pt>
                <c:pt idx="4137">
                  <c:v>42635</c:v>
                </c:pt>
                <c:pt idx="4138">
                  <c:v>42636</c:v>
                </c:pt>
                <c:pt idx="4139">
                  <c:v>42639</c:v>
                </c:pt>
                <c:pt idx="4140">
                  <c:v>42640</c:v>
                </c:pt>
                <c:pt idx="4141">
                  <c:v>42641</c:v>
                </c:pt>
                <c:pt idx="4142">
                  <c:v>42642</c:v>
                </c:pt>
                <c:pt idx="4143">
                  <c:v>42643</c:v>
                </c:pt>
                <c:pt idx="4144">
                  <c:v>42646</c:v>
                </c:pt>
                <c:pt idx="4145">
                  <c:v>42647</c:v>
                </c:pt>
                <c:pt idx="4146">
                  <c:v>42648</c:v>
                </c:pt>
                <c:pt idx="4147">
                  <c:v>42649</c:v>
                </c:pt>
                <c:pt idx="4148">
                  <c:v>42650</c:v>
                </c:pt>
                <c:pt idx="4149">
                  <c:v>42653</c:v>
                </c:pt>
                <c:pt idx="4150">
                  <c:v>42654</c:v>
                </c:pt>
                <c:pt idx="4151">
                  <c:v>42655</c:v>
                </c:pt>
                <c:pt idx="4152">
                  <c:v>42656</c:v>
                </c:pt>
                <c:pt idx="4153">
                  <c:v>42657</c:v>
                </c:pt>
                <c:pt idx="4154">
                  <c:v>42660</c:v>
                </c:pt>
                <c:pt idx="4155">
                  <c:v>42661</c:v>
                </c:pt>
                <c:pt idx="4156">
                  <c:v>42662</c:v>
                </c:pt>
                <c:pt idx="4157">
                  <c:v>42663</c:v>
                </c:pt>
                <c:pt idx="4158">
                  <c:v>42664</c:v>
                </c:pt>
                <c:pt idx="4159">
                  <c:v>42667</c:v>
                </c:pt>
                <c:pt idx="4160">
                  <c:v>42668</c:v>
                </c:pt>
                <c:pt idx="4161">
                  <c:v>42669</c:v>
                </c:pt>
                <c:pt idx="4162">
                  <c:v>42670</c:v>
                </c:pt>
                <c:pt idx="4163">
                  <c:v>42671</c:v>
                </c:pt>
                <c:pt idx="4164">
                  <c:v>42674</c:v>
                </c:pt>
                <c:pt idx="4165">
                  <c:v>42675</c:v>
                </c:pt>
                <c:pt idx="4166">
                  <c:v>42676</c:v>
                </c:pt>
                <c:pt idx="4167">
                  <c:v>42677</c:v>
                </c:pt>
                <c:pt idx="4168">
                  <c:v>42678</c:v>
                </c:pt>
                <c:pt idx="4169">
                  <c:v>42681</c:v>
                </c:pt>
                <c:pt idx="4170">
                  <c:v>42682</c:v>
                </c:pt>
                <c:pt idx="4171">
                  <c:v>42683</c:v>
                </c:pt>
                <c:pt idx="4172">
                  <c:v>42684</c:v>
                </c:pt>
                <c:pt idx="4173">
                  <c:v>42685</c:v>
                </c:pt>
                <c:pt idx="4174">
                  <c:v>42688</c:v>
                </c:pt>
                <c:pt idx="4175">
                  <c:v>42689</c:v>
                </c:pt>
                <c:pt idx="4176">
                  <c:v>42690</c:v>
                </c:pt>
                <c:pt idx="4177">
                  <c:v>42691</c:v>
                </c:pt>
                <c:pt idx="4178">
                  <c:v>42692</c:v>
                </c:pt>
                <c:pt idx="4179">
                  <c:v>42695</c:v>
                </c:pt>
                <c:pt idx="4180">
                  <c:v>42696</c:v>
                </c:pt>
                <c:pt idx="4181">
                  <c:v>42697</c:v>
                </c:pt>
                <c:pt idx="4182">
                  <c:v>42699</c:v>
                </c:pt>
                <c:pt idx="4183">
                  <c:v>42702</c:v>
                </c:pt>
                <c:pt idx="4184">
                  <c:v>42703</c:v>
                </c:pt>
                <c:pt idx="4185">
                  <c:v>42704</c:v>
                </c:pt>
                <c:pt idx="4186">
                  <c:v>42705</c:v>
                </c:pt>
                <c:pt idx="4187">
                  <c:v>42706</c:v>
                </c:pt>
                <c:pt idx="4188">
                  <c:v>42709</c:v>
                </c:pt>
                <c:pt idx="4189">
                  <c:v>42710</c:v>
                </c:pt>
                <c:pt idx="4190">
                  <c:v>42711</c:v>
                </c:pt>
                <c:pt idx="4191">
                  <c:v>42712</c:v>
                </c:pt>
                <c:pt idx="4192">
                  <c:v>42713</c:v>
                </c:pt>
                <c:pt idx="4193">
                  <c:v>42716</c:v>
                </c:pt>
                <c:pt idx="4194">
                  <c:v>42717</c:v>
                </c:pt>
                <c:pt idx="4195">
                  <c:v>42718</c:v>
                </c:pt>
                <c:pt idx="4196">
                  <c:v>42719</c:v>
                </c:pt>
                <c:pt idx="4197">
                  <c:v>42720</c:v>
                </c:pt>
                <c:pt idx="4198">
                  <c:v>42723</c:v>
                </c:pt>
                <c:pt idx="4199">
                  <c:v>42724</c:v>
                </c:pt>
                <c:pt idx="4200">
                  <c:v>42725</c:v>
                </c:pt>
                <c:pt idx="4201">
                  <c:v>42726</c:v>
                </c:pt>
                <c:pt idx="4202">
                  <c:v>42727</c:v>
                </c:pt>
                <c:pt idx="4203">
                  <c:v>42731</c:v>
                </c:pt>
                <c:pt idx="4204">
                  <c:v>42732</c:v>
                </c:pt>
                <c:pt idx="4205">
                  <c:v>42733</c:v>
                </c:pt>
                <c:pt idx="4206">
                  <c:v>42734</c:v>
                </c:pt>
                <c:pt idx="4207">
                  <c:v>42738</c:v>
                </c:pt>
                <c:pt idx="4208">
                  <c:v>42739</c:v>
                </c:pt>
                <c:pt idx="4209">
                  <c:v>42740</c:v>
                </c:pt>
                <c:pt idx="4210">
                  <c:v>42741</c:v>
                </c:pt>
                <c:pt idx="4211">
                  <c:v>42744</c:v>
                </c:pt>
                <c:pt idx="4212">
                  <c:v>42745</c:v>
                </c:pt>
                <c:pt idx="4213">
                  <c:v>42746</c:v>
                </c:pt>
                <c:pt idx="4214">
                  <c:v>42747</c:v>
                </c:pt>
                <c:pt idx="4215">
                  <c:v>42748</c:v>
                </c:pt>
                <c:pt idx="4216">
                  <c:v>42752</c:v>
                </c:pt>
                <c:pt idx="4217">
                  <c:v>42753</c:v>
                </c:pt>
                <c:pt idx="4218">
                  <c:v>42754</c:v>
                </c:pt>
                <c:pt idx="4219">
                  <c:v>42755</c:v>
                </c:pt>
                <c:pt idx="4220">
                  <c:v>42758</c:v>
                </c:pt>
                <c:pt idx="4221">
                  <c:v>42759</c:v>
                </c:pt>
                <c:pt idx="4222">
                  <c:v>42760</c:v>
                </c:pt>
                <c:pt idx="4223">
                  <c:v>42761</c:v>
                </c:pt>
                <c:pt idx="4224">
                  <c:v>42762</c:v>
                </c:pt>
                <c:pt idx="4225">
                  <c:v>42765</c:v>
                </c:pt>
                <c:pt idx="4226">
                  <c:v>42766</c:v>
                </c:pt>
                <c:pt idx="4227">
                  <c:v>42767</c:v>
                </c:pt>
                <c:pt idx="4228">
                  <c:v>42768</c:v>
                </c:pt>
                <c:pt idx="4229">
                  <c:v>42769</c:v>
                </c:pt>
                <c:pt idx="4230">
                  <c:v>42772</c:v>
                </c:pt>
                <c:pt idx="4231">
                  <c:v>42773</c:v>
                </c:pt>
                <c:pt idx="4232">
                  <c:v>42774</c:v>
                </c:pt>
                <c:pt idx="4233">
                  <c:v>42775</c:v>
                </c:pt>
                <c:pt idx="4234">
                  <c:v>42776</c:v>
                </c:pt>
                <c:pt idx="4235">
                  <c:v>42779</c:v>
                </c:pt>
                <c:pt idx="4236">
                  <c:v>42780</c:v>
                </c:pt>
                <c:pt idx="4237">
                  <c:v>42781</c:v>
                </c:pt>
                <c:pt idx="4238">
                  <c:v>42782</c:v>
                </c:pt>
                <c:pt idx="4239">
                  <c:v>42783</c:v>
                </c:pt>
                <c:pt idx="4240">
                  <c:v>42787</c:v>
                </c:pt>
                <c:pt idx="4241">
                  <c:v>42788</c:v>
                </c:pt>
                <c:pt idx="4242">
                  <c:v>42789</c:v>
                </c:pt>
                <c:pt idx="4243">
                  <c:v>42790</c:v>
                </c:pt>
                <c:pt idx="4244">
                  <c:v>42793</c:v>
                </c:pt>
                <c:pt idx="4245">
                  <c:v>42794</c:v>
                </c:pt>
                <c:pt idx="4246">
                  <c:v>42795</c:v>
                </c:pt>
                <c:pt idx="4247">
                  <c:v>42796</c:v>
                </c:pt>
                <c:pt idx="4248">
                  <c:v>42797</c:v>
                </c:pt>
                <c:pt idx="4249">
                  <c:v>42800</c:v>
                </c:pt>
                <c:pt idx="4250">
                  <c:v>42801</c:v>
                </c:pt>
                <c:pt idx="4251">
                  <c:v>42802</c:v>
                </c:pt>
                <c:pt idx="4252">
                  <c:v>42803</c:v>
                </c:pt>
                <c:pt idx="4253">
                  <c:v>42804</c:v>
                </c:pt>
                <c:pt idx="4254">
                  <c:v>42807</c:v>
                </c:pt>
                <c:pt idx="4255">
                  <c:v>42808</c:v>
                </c:pt>
                <c:pt idx="4256">
                  <c:v>42809</c:v>
                </c:pt>
                <c:pt idx="4257">
                  <c:v>42810</c:v>
                </c:pt>
                <c:pt idx="4258">
                  <c:v>42811</c:v>
                </c:pt>
                <c:pt idx="4259">
                  <c:v>42814</c:v>
                </c:pt>
                <c:pt idx="4260">
                  <c:v>42815</c:v>
                </c:pt>
                <c:pt idx="4261">
                  <c:v>42816</c:v>
                </c:pt>
                <c:pt idx="4262">
                  <c:v>42817</c:v>
                </c:pt>
                <c:pt idx="4263">
                  <c:v>42818</c:v>
                </c:pt>
                <c:pt idx="4264">
                  <c:v>42821</c:v>
                </c:pt>
                <c:pt idx="4265">
                  <c:v>42822</c:v>
                </c:pt>
                <c:pt idx="4266">
                  <c:v>42823</c:v>
                </c:pt>
                <c:pt idx="4267">
                  <c:v>42824</c:v>
                </c:pt>
                <c:pt idx="4268">
                  <c:v>42825</c:v>
                </c:pt>
                <c:pt idx="4269">
                  <c:v>42828</c:v>
                </c:pt>
                <c:pt idx="4270">
                  <c:v>42829</c:v>
                </c:pt>
                <c:pt idx="4271">
                  <c:v>42830</c:v>
                </c:pt>
                <c:pt idx="4272">
                  <c:v>42831</c:v>
                </c:pt>
                <c:pt idx="4273">
                  <c:v>42832</c:v>
                </c:pt>
                <c:pt idx="4274">
                  <c:v>42835</c:v>
                </c:pt>
                <c:pt idx="4275">
                  <c:v>42836</c:v>
                </c:pt>
                <c:pt idx="4276">
                  <c:v>42837</c:v>
                </c:pt>
                <c:pt idx="4277">
                  <c:v>42838</c:v>
                </c:pt>
                <c:pt idx="4278">
                  <c:v>42842</c:v>
                </c:pt>
                <c:pt idx="4279">
                  <c:v>42843</c:v>
                </c:pt>
              </c:numCache>
            </c:numRef>
          </c:cat>
          <c:val>
            <c:numRef>
              <c:f>Sheet1!$C$2:$C$4281</c:f>
              <c:numCache>
                <c:formatCode>General</c:formatCode>
                <c:ptCount val="4280"/>
                <c:pt idx="0">
                  <c:v>0</c:v>
                </c:pt>
                <c:pt idx="1">
                  <c:v>4.8032708032707799E-3</c:v>
                </c:pt>
                <c:pt idx="2">
                  <c:v>-6.1135161135161898E-3</c:v>
                </c:pt>
                <c:pt idx="3">
                  <c:v>3.5152477152477102E-2</c:v>
                </c:pt>
                <c:pt idx="4">
                  <c:v>2.3471861471861401E-2</c:v>
                </c:pt>
                <c:pt idx="5">
                  <c:v>2.0087542087541901E-2</c:v>
                </c:pt>
                <c:pt idx="6">
                  <c:v>1.37556517556517E-2</c:v>
                </c:pt>
                <c:pt idx="7">
                  <c:v>2.75113035113034E-2</c:v>
                </c:pt>
                <c:pt idx="8">
                  <c:v>6.9870129870128897E-3</c:v>
                </c:pt>
                <c:pt idx="9">
                  <c:v>-1.6593554593554601E-2</c:v>
                </c:pt>
                <c:pt idx="10">
                  <c:v>-9.17075517075518E-3</c:v>
                </c:pt>
                <c:pt idx="11">
                  <c:v>2.83790283790276E-3</c:v>
                </c:pt>
                <c:pt idx="12">
                  <c:v>-4.69456469456472E-3</c:v>
                </c:pt>
                <c:pt idx="13">
                  <c:v>-1.26637806637807E-2</c:v>
                </c:pt>
                <c:pt idx="14">
                  <c:v>-3.4934102934102797E-2</c:v>
                </c:pt>
                <c:pt idx="15">
                  <c:v>-1.28821548821548E-2</c:v>
                </c:pt>
                <c:pt idx="16">
                  <c:v>-2.1837421837422799E-3</c:v>
                </c:pt>
                <c:pt idx="17">
                  <c:v>1.50649350649351E-2</c:v>
                </c:pt>
                <c:pt idx="18">
                  <c:v>2.4890812890812901E-2</c:v>
                </c:pt>
                <c:pt idx="19">
                  <c:v>1.41924001924E-2</c:v>
                </c:pt>
                <c:pt idx="20">
                  <c:v>1.7469937469937499E-3</c:v>
                </c:pt>
                <c:pt idx="21">
                  <c:v>-1.3974025974025899E-2</c:v>
                </c:pt>
                <c:pt idx="22">
                  <c:v>-2.1397787397787301E-2</c:v>
                </c:pt>
                <c:pt idx="23">
                  <c:v>-3.5807599807599698E-2</c:v>
                </c:pt>
                <c:pt idx="24">
                  <c:v>-2.0087542087541901E-2</c:v>
                </c:pt>
                <c:pt idx="25">
                  <c:v>-3.6899470899470897E-2</c:v>
                </c:pt>
                <c:pt idx="26">
                  <c:v>-3.5807599807599698E-2</c:v>
                </c:pt>
                <c:pt idx="27">
                  <c:v>-4.3665223665224403E-3</c:v>
                </c:pt>
                <c:pt idx="28">
                  <c:v>-2.1837421837422799E-3</c:v>
                </c:pt>
                <c:pt idx="29">
                  <c:v>-1.9650793650793801E-2</c:v>
                </c:pt>
                <c:pt idx="30">
                  <c:v>-3.6728624018924301E-2</c:v>
                </c:pt>
                <c:pt idx="31">
                  <c:v>-3.2044911038890102E-2</c:v>
                </c:pt>
                <c:pt idx="32">
                  <c:v>-2.77275935182584E-2</c:v>
                </c:pt>
                <c:pt idx="33">
                  <c:v>-3.4469983702943997E-2</c:v>
                </c:pt>
                <c:pt idx="34">
                  <c:v>-3.0685065512762399E-2</c:v>
                </c:pt>
                <c:pt idx="35">
                  <c:v>-2.8622815086753298E-2</c:v>
                </c:pt>
                <c:pt idx="36">
                  <c:v>-1.7233896967377899E-2</c:v>
                </c:pt>
                <c:pt idx="37">
                  <c:v>-3.5676697806071703E-2</c:v>
                </c:pt>
                <c:pt idx="38">
                  <c:v>-3.7310357318947503E-2</c:v>
                </c:pt>
                <c:pt idx="39">
                  <c:v>-3.9344627908275101E-2</c:v>
                </c:pt>
                <c:pt idx="40">
                  <c:v>-3.1454341033939799E-2</c:v>
                </c:pt>
                <c:pt idx="41">
                  <c:v>-4.3842469857496999E-2</c:v>
                </c:pt>
                <c:pt idx="42">
                  <c:v>-4.0420711925020197E-2</c:v>
                </c:pt>
                <c:pt idx="43">
                  <c:v>-4.0015312986247498E-2</c:v>
                </c:pt>
                <c:pt idx="44">
                  <c:v>-2.5408614451803199E-2</c:v>
                </c:pt>
                <c:pt idx="45">
                  <c:v>-1.7043023159544101E-2</c:v>
                </c:pt>
                <c:pt idx="46">
                  <c:v>-2.9702083754675101E-2</c:v>
                </c:pt>
                <c:pt idx="47">
                  <c:v>-2.2549164172139501E-2</c:v>
                </c:pt>
                <c:pt idx="48">
                  <c:v>-2.5284300148647298E-2</c:v>
                </c:pt>
                <c:pt idx="49">
                  <c:v>-1.6077024323516501E-2</c:v>
                </c:pt>
                <c:pt idx="50">
                  <c:v>-2.3541147994247801E-2</c:v>
                </c:pt>
                <c:pt idx="51">
                  <c:v>-1.0098829864583001E-2</c:v>
                </c:pt>
                <c:pt idx="52">
                  <c:v>-2.7952370248611601E-2</c:v>
                </c:pt>
                <c:pt idx="53">
                  <c:v>-2.0391066300675199E-2</c:v>
                </c:pt>
                <c:pt idx="54">
                  <c:v>-4.6378881244067E-3</c:v>
                </c:pt>
                <c:pt idx="55">
                  <c:v>-6.3181778906145998E-3</c:v>
                </c:pt>
                <c:pt idx="56">
                  <c:v>-4.2178156828545903E-3</c:v>
                </c:pt>
                <c:pt idx="57">
                  <c:v>2.29284554313417E-3</c:v>
                </c:pt>
                <c:pt idx="58">
                  <c:v>6.7040677974980999E-3</c:v>
                </c:pt>
                <c:pt idx="59">
                  <c:v>1.6575308555903001E-2</c:v>
                </c:pt>
                <c:pt idx="60">
                  <c:v>1.4895018789694899E-2</c:v>
                </c:pt>
                <c:pt idx="61">
                  <c:v>6.59881887807623E-3</c:v>
                </c:pt>
                <c:pt idx="62">
                  <c:v>-1.4878064308340899E-3</c:v>
                </c:pt>
                <c:pt idx="63">
                  <c:v>1.23745841403828E-2</c:v>
                </c:pt>
                <c:pt idx="64">
                  <c:v>-7.36882061256255E-3</c:v>
                </c:pt>
                <c:pt idx="65">
                  <c:v>-1.30393369554471E-2</c:v>
                </c:pt>
                <c:pt idx="66">
                  <c:v>-9.8892552618746708E-3</c:v>
                </c:pt>
                <c:pt idx="67">
                  <c:v>-1.9550921417571199E-2</c:v>
                </c:pt>
                <c:pt idx="68">
                  <c:v>-2.2911500949987298E-2</c:v>
                </c:pt>
                <c:pt idx="69">
                  <c:v>-4.4964842513401097E-2</c:v>
                </c:pt>
                <c:pt idx="70">
                  <c:v>-3.8874253728964303E-2</c:v>
                </c:pt>
                <c:pt idx="71">
                  <c:v>-3.2993239547236E-2</c:v>
                </c:pt>
                <c:pt idx="72">
                  <c:v>-2.8161944851319998E-2</c:v>
                </c:pt>
                <c:pt idx="73">
                  <c:v>-2.1440785786487601E-2</c:v>
                </c:pt>
                <c:pt idx="74">
                  <c:v>-1.6190341885154801E-2</c:v>
                </c:pt>
                <c:pt idx="75">
                  <c:v>-4.4283135216983197E-3</c:v>
                </c:pt>
                <c:pt idx="76">
                  <c:v>-6.4766154773005804E-4</c:v>
                </c:pt>
                <c:pt idx="77">
                  <c:v>-9.0491103787704499E-3</c:v>
                </c:pt>
                <c:pt idx="78">
                  <c:v>-1.3879481838551099E-2</c:v>
                </c:pt>
                <c:pt idx="79">
                  <c:v>-9.2586849814788302E-3</c:v>
                </c:pt>
                <c:pt idx="80">
                  <c:v>3.3434882650819398E-3</c:v>
                </c:pt>
                <c:pt idx="81">
                  <c:v>2.5033433819779002E-3</c:v>
                </c:pt>
                <c:pt idx="82">
                  <c:v>-1.0677339892819801E-3</c:v>
                </c:pt>
                <c:pt idx="83">
                  <c:v>9.4340770495186001E-3</c:v>
                </c:pt>
                <c:pt idx="84">
                  <c:v>6.0734975171024396E-3</c:v>
                </c:pt>
                <c:pt idx="85">
                  <c:v>1.15344392572786E-2</c:v>
                </c:pt>
                <c:pt idx="86">
                  <c:v>9.8541494910707097E-3</c:v>
                </c:pt>
                <c:pt idx="87">
                  <c:v>1.3845299303882499E-2</c:v>
                </c:pt>
                <c:pt idx="88">
                  <c:v>1.06952176103099E-2</c:v>
                </c:pt>
                <c:pt idx="89">
                  <c:v>1.1112687753891201E-2</c:v>
                </c:pt>
                <c:pt idx="90">
                  <c:v>7.6654831132334901E-3</c:v>
                </c:pt>
                <c:pt idx="91">
                  <c:v>7.4584511753784596E-3</c:v>
                </c:pt>
                <c:pt idx="92">
                  <c:v>1.71019935913038E-2</c:v>
                </c:pt>
                <c:pt idx="93">
                  <c:v>3.5716469164301001E-3</c:v>
                </c:pt>
                <c:pt idx="94">
                  <c:v>2.5427955684508498E-3</c:v>
                </c:pt>
                <c:pt idx="95">
                  <c:v>1.05544688546004E-2</c:v>
                </c:pt>
                <c:pt idx="96">
                  <c:v>2.2036123791892102E-2</c:v>
                </c:pt>
                <c:pt idx="97">
                  <c:v>1.3280225900394699E-2</c:v>
                </c:pt>
                <c:pt idx="98">
                  <c:v>2.0208019399110499E-2</c:v>
                </c:pt>
                <c:pt idx="99">
                  <c:v>2.1697217129683401E-2</c:v>
                </c:pt>
                <c:pt idx="100">
                  <c:v>2.9167789861893102E-2</c:v>
                </c:pt>
                <c:pt idx="101">
                  <c:v>2.6460355449669001E-2</c:v>
                </c:pt>
                <c:pt idx="102">
                  <c:v>2.12898143962785E-2</c:v>
                </c:pt>
                <c:pt idx="103">
                  <c:v>4.3631208768582203E-2</c:v>
                </c:pt>
                <c:pt idx="104">
                  <c:v>5.3236447798826303E-2</c:v>
                </c:pt>
                <c:pt idx="105">
                  <c:v>4.3680217480676901E-2</c:v>
                </c:pt>
                <c:pt idx="106">
                  <c:v>5.1389338764186998E-2</c:v>
                </c:pt>
                <c:pt idx="107">
                  <c:v>6.7376092991303205E-2</c:v>
                </c:pt>
                <c:pt idx="108">
                  <c:v>4.7973485251430602E-2</c:v>
                </c:pt>
                <c:pt idx="109">
                  <c:v>5.5411942651034898E-2</c:v>
                </c:pt>
                <c:pt idx="110">
                  <c:v>6.8902572242806395E-2</c:v>
                </c:pt>
                <c:pt idx="111">
                  <c:v>7.4532359181679303E-2</c:v>
                </c:pt>
                <c:pt idx="112">
                  <c:v>6.0693409044764099E-2</c:v>
                </c:pt>
                <c:pt idx="113">
                  <c:v>7.0751540986400296E-2</c:v>
                </c:pt>
                <c:pt idx="114">
                  <c:v>7.2382870137040797E-2</c:v>
                </c:pt>
                <c:pt idx="115">
                  <c:v>8.2400681646328106E-2</c:v>
                </c:pt>
                <c:pt idx="116">
                  <c:v>9.1419915429061804E-2</c:v>
                </c:pt>
                <c:pt idx="117">
                  <c:v>8.7621138218471201E-2</c:v>
                </c:pt>
                <c:pt idx="118">
                  <c:v>0.11119414363076</c:v>
                </c:pt>
                <c:pt idx="119">
                  <c:v>0.11956331032709699</c:v>
                </c:pt>
                <c:pt idx="120">
                  <c:v>0.101070890863493</c:v>
                </c:pt>
                <c:pt idx="121">
                  <c:v>0.110317648453903</c:v>
                </c:pt>
                <c:pt idx="122">
                  <c:v>0.13801856655648601</c:v>
                </c:pt>
                <c:pt idx="123">
                  <c:v>0.17595224547201099</c:v>
                </c:pt>
                <c:pt idx="124">
                  <c:v>0.18129571003116099</c:v>
                </c:pt>
                <c:pt idx="125">
                  <c:v>0.210681251210457</c:v>
                </c:pt>
                <c:pt idx="126">
                  <c:v>0.20618911702766299</c:v>
                </c:pt>
                <c:pt idx="127">
                  <c:v>0.25139237135982001</c:v>
                </c:pt>
                <c:pt idx="128">
                  <c:v>0.25700846238254099</c:v>
                </c:pt>
                <c:pt idx="129">
                  <c:v>0.26262332234629099</c:v>
                </c:pt>
                <c:pt idx="130">
                  <c:v>0.25420041687118</c:v>
                </c:pt>
                <c:pt idx="131">
                  <c:v>0.28368181709304102</c:v>
                </c:pt>
                <c:pt idx="132">
                  <c:v>0.28721344209518501</c:v>
                </c:pt>
                <c:pt idx="133">
                  <c:v>0.31163933222693502</c:v>
                </c:pt>
                <c:pt idx="134">
                  <c:v>0.32341098545841701</c:v>
                </c:pt>
                <c:pt idx="135">
                  <c:v>0.34621880553072598</c:v>
                </c:pt>
                <c:pt idx="136">
                  <c:v>0.35078011147978699</c:v>
                </c:pt>
                <c:pt idx="137">
                  <c:v>0.35300157349018302</c:v>
                </c:pt>
                <c:pt idx="138">
                  <c:v>0.35374206082698101</c:v>
                </c:pt>
                <c:pt idx="139">
                  <c:v>0.34425992561419</c:v>
                </c:pt>
                <c:pt idx="140">
                  <c:v>0.34455200008152298</c:v>
                </c:pt>
                <c:pt idx="141">
                  <c:v>0.37436679719942301</c:v>
                </c:pt>
                <c:pt idx="142">
                  <c:v>0.37956085732484002</c:v>
                </c:pt>
                <c:pt idx="143">
                  <c:v>0.41311876821945298</c:v>
                </c:pt>
                <c:pt idx="144">
                  <c:v>0.402129918280204</c:v>
                </c:pt>
                <c:pt idx="145">
                  <c:v>0.43897671972726099</c:v>
                </c:pt>
                <c:pt idx="146">
                  <c:v>0.43445164907262801</c:v>
                </c:pt>
                <c:pt idx="147">
                  <c:v>0.45693515101893001</c:v>
                </c:pt>
                <c:pt idx="148">
                  <c:v>0.46472403338981499</c:v>
                </c:pt>
                <c:pt idx="149">
                  <c:v>0.443788178738311</c:v>
                </c:pt>
                <c:pt idx="150">
                  <c:v>0.43641935715934499</c:v>
                </c:pt>
                <c:pt idx="151">
                  <c:v>0.470737580215986</c:v>
                </c:pt>
                <c:pt idx="152">
                  <c:v>0.50082325081479295</c:v>
                </c:pt>
                <c:pt idx="153">
                  <c:v>0.48760586906905801</c:v>
                </c:pt>
                <c:pt idx="154">
                  <c:v>0.51323745373814</c:v>
                </c:pt>
                <c:pt idx="155">
                  <c:v>0.51040854347176701</c:v>
                </c:pt>
                <c:pt idx="156">
                  <c:v>0.49732018067685202</c:v>
                </c:pt>
                <c:pt idx="157">
                  <c:v>0.49661295311025899</c:v>
                </c:pt>
                <c:pt idx="158">
                  <c:v>0.50934770212187697</c:v>
                </c:pt>
                <c:pt idx="159">
                  <c:v>0.55886914115987096</c:v>
                </c:pt>
                <c:pt idx="160">
                  <c:v>0.53393161474922601</c:v>
                </c:pt>
                <c:pt idx="161">
                  <c:v>0.51288383995484399</c:v>
                </c:pt>
                <c:pt idx="162">
                  <c:v>0.51642152872545599</c:v>
                </c:pt>
                <c:pt idx="163">
                  <c:v>0.56912704275076698</c:v>
                </c:pt>
                <c:pt idx="164">
                  <c:v>0.56240527899283799</c:v>
                </c:pt>
                <c:pt idx="165">
                  <c:v>0.54100544135280504</c:v>
                </c:pt>
                <c:pt idx="166">
                  <c:v>0.52137367262925605</c:v>
                </c:pt>
                <c:pt idx="167">
                  <c:v>0.48701420001892898</c:v>
                </c:pt>
                <c:pt idx="168">
                  <c:v>0.50688481313996803</c:v>
                </c:pt>
                <c:pt idx="169">
                  <c:v>0.47619330806252202</c:v>
                </c:pt>
                <c:pt idx="170">
                  <c:v>0.43343860997419198</c:v>
                </c:pt>
                <c:pt idx="171">
                  <c:v>0.443372365597065</c:v>
                </c:pt>
                <c:pt idx="172">
                  <c:v>0.48666058623563202</c:v>
                </c:pt>
                <c:pt idx="173">
                  <c:v>0.50262593836394798</c:v>
                </c:pt>
                <c:pt idx="174">
                  <c:v>0.51362518814964997</c:v>
                </c:pt>
                <c:pt idx="175">
                  <c:v>0.50901269959033302</c:v>
                </c:pt>
                <c:pt idx="176">
                  <c:v>0.53757695364625702</c:v>
                </c:pt>
                <c:pt idx="177">
                  <c:v>0.56541352195633998</c:v>
                </c:pt>
                <c:pt idx="178">
                  <c:v>0.64060823192321803</c:v>
                </c:pt>
                <c:pt idx="179">
                  <c:v>0.65826770881192298</c:v>
                </c:pt>
                <c:pt idx="180">
                  <c:v>0.71239906728188196</c:v>
                </c:pt>
                <c:pt idx="181">
                  <c:v>0.72565474066873004</c:v>
                </c:pt>
                <c:pt idx="182">
                  <c:v>0.72109736737072505</c:v>
                </c:pt>
                <c:pt idx="183">
                  <c:v>0.75133681570206501</c:v>
                </c:pt>
                <c:pt idx="184">
                  <c:v>0.75299354854579703</c:v>
                </c:pt>
                <c:pt idx="185">
                  <c:v>0.74968008285833199</c:v>
                </c:pt>
                <c:pt idx="186">
                  <c:v>0.73849577818539802</c:v>
                </c:pt>
                <c:pt idx="187">
                  <c:v>0.73052113351147097</c:v>
                </c:pt>
                <c:pt idx="188">
                  <c:v>0.74774181789136995</c:v>
                </c:pt>
                <c:pt idx="189">
                  <c:v>0.75766824406550604</c:v>
                </c:pt>
                <c:pt idx="190">
                  <c:v>0.74598736162729196</c:v>
                </c:pt>
                <c:pt idx="191">
                  <c:v>0.759738022008148</c:v>
                </c:pt>
                <c:pt idx="192">
                  <c:v>0.76499573144150701</c:v>
                </c:pt>
                <c:pt idx="193">
                  <c:v>0.76054594844091405</c:v>
                </c:pt>
                <c:pt idx="194">
                  <c:v>0.76256664846859701</c:v>
                </c:pt>
                <c:pt idx="195">
                  <c:v>0.75316288613231697</c:v>
                </c:pt>
                <c:pt idx="196">
                  <c:v>0.73776148879022097</c:v>
                </c:pt>
                <c:pt idx="197">
                  <c:v>0.74759760805836895</c:v>
                </c:pt>
                <c:pt idx="198">
                  <c:v>0.75920430825983198</c:v>
                </c:pt>
                <c:pt idx="199">
                  <c:v>0.79912564245621998</c:v>
                </c:pt>
                <c:pt idx="200">
                  <c:v>0.81233788479420699</c:v>
                </c:pt>
                <c:pt idx="201">
                  <c:v>0.80699975238553801</c:v>
                </c:pt>
                <c:pt idx="202">
                  <c:v>0.81634330723336201</c:v>
                </c:pt>
                <c:pt idx="203">
                  <c:v>0.83751438551125001</c:v>
                </c:pt>
                <c:pt idx="204">
                  <c:v>0.85518371770074597</c:v>
                </c:pt>
                <c:pt idx="205">
                  <c:v>0.87643305822511597</c:v>
                </c:pt>
                <c:pt idx="206">
                  <c:v>0.86109432123873197</c:v>
                </c:pt>
                <c:pt idx="207">
                  <c:v>0.86390834516706105</c:v>
                </c:pt>
                <c:pt idx="208">
                  <c:v>0.88197534238622299</c:v>
                </c:pt>
                <c:pt idx="209">
                  <c:v>0.92347101853049895</c:v>
                </c:pt>
                <c:pt idx="210">
                  <c:v>0.89382168540491702</c:v>
                </c:pt>
                <c:pt idx="211">
                  <c:v>0.85296343347691495</c:v>
                </c:pt>
                <c:pt idx="212">
                  <c:v>0.85016070004995703</c:v>
                </c:pt>
                <c:pt idx="213">
                  <c:v>0.86266158226455902</c:v>
                </c:pt>
                <c:pt idx="214">
                  <c:v>0.823011639554449</c:v>
                </c:pt>
                <c:pt idx="215">
                  <c:v>0.80615656404357305</c:v>
                </c:pt>
                <c:pt idx="216">
                  <c:v>0.841726275954637</c:v>
                </c:pt>
                <c:pt idx="217">
                  <c:v>0.85138547369419204</c:v>
                </c:pt>
                <c:pt idx="218">
                  <c:v>0.83667442826105598</c:v>
                </c:pt>
                <c:pt idx="219">
                  <c:v>0.81988500113317098</c:v>
                </c:pt>
                <c:pt idx="220">
                  <c:v>0.80033466701564204</c:v>
                </c:pt>
                <c:pt idx="221">
                  <c:v>0.78748258751253897</c:v>
                </c:pt>
                <c:pt idx="222">
                  <c:v>0.785511630985533</c:v>
                </c:pt>
                <c:pt idx="223">
                  <c:v>0.73269891033216705</c:v>
                </c:pt>
                <c:pt idx="224">
                  <c:v>0.65853546834512999</c:v>
                </c:pt>
                <c:pt idx="225">
                  <c:v>0.68578603404446004</c:v>
                </c:pt>
                <c:pt idx="226">
                  <c:v>0.71907458680679004</c:v>
                </c:pt>
                <c:pt idx="227">
                  <c:v>0.71951169954629901</c:v>
                </c:pt>
                <c:pt idx="228">
                  <c:v>0.75400767889311204</c:v>
                </c:pt>
                <c:pt idx="229">
                  <c:v>0.78969584225890999</c:v>
                </c:pt>
                <c:pt idx="230">
                  <c:v>0.83773576269577199</c:v>
                </c:pt>
                <c:pt idx="231">
                  <c:v>0.80651539057767796</c:v>
                </c:pt>
                <c:pt idx="232">
                  <c:v>0.78817032535162601</c:v>
                </c:pt>
                <c:pt idx="233">
                  <c:v>0.73409973635361703</c:v>
                </c:pt>
                <c:pt idx="234">
                  <c:v>0.71198414949407896</c:v>
                </c:pt>
                <c:pt idx="235">
                  <c:v>0.67698789400964698</c:v>
                </c:pt>
                <c:pt idx="236">
                  <c:v>0.72333841646240005</c:v>
                </c:pt>
                <c:pt idx="237">
                  <c:v>0.72992818759655798</c:v>
                </c:pt>
                <c:pt idx="238">
                  <c:v>0.71180172515815898</c:v>
                </c:pt>
                <c:pt idx="239">
                  <c:v>0.67527542764988102</c:v>
                </c:pt>
                <c:pt idx="240">
                  <c:v>0.73116703800245597</c:v>
                </c:pt>
                <c:pt idx="241">
                  <c:v>0.72395442953072298</c:v>
                </c:pt>
                <c:pt idx="242">
                  <c:v>0.65863466694234996</c:v>
                </c:pt>
                <c:pt idx="243">
                  <c:v>0.63340492369235302</c:v>
                </c:pt>
                <c:pt idx="244">
                  <c:v>0.65157010315048902</c:v>
                </c:pt>
                <c:pt idx="245">
                  <c:v>0.68170202911510502</c:v>
                </c:pt>
                <c:pt idx="246">
                  <c:v>0.68054915201034505</c:v>
                </c:pt>
                <c:pt idx="247">
                  <c:v>0.65002898106390306</c:v>
                </c:pt>
                <c:pt idx="248">
                  <c:v>0.64135238252236504</c:v>
                </c:pt>
                <c:pt idx="249">
                  <c:v>0.65002898106390306</c:v>
                </c:pt>
                <c:pt idx="250">
                  <c:v>0.62673784992357695</c:v>
                </c:pt>
                <c:pt idx="251">
                  <c:v>0.56208384009693402</c:v>
                </c:pt>
                <c:pt idx="252">
                  <c:v>0.582870253170928</c:v>
                </c:pt>
                <c:pt idx="253">
                  <c:v>0.59735655706438795</c:v>
                </c:pt>
                <c:pt idx="254">
                  <c:v>0.56835912383559195</c:v>
                </c:pt>
                <c:pt idx="255">
                  <c:v>0.55989236274094001</c:v>
                </c:pt>
                <c:pt idx="256">
                  <c:v>0.53949278207708995</c:v>
                </c:pt>
                <c:pt idx="257">
                  <c:v>0.54636682518797897</c:v>
                </c:pt>
                <c:pt idx="258">
                  <c:v>0.52061938751649905</c:v>
                </c:pt>
                <c:pt idx="259">
                  <c:v>0.53113704035702203</c:v>
                </c:pt>
                <c:pt idx="260">
                  <c:v>0.55736994095880599</c:v>
                </c:pt>
                <c:pt idx="261">
                  <c:v>0.554549432389424</c:v>
                </c:pt>
                <c:pt idx="262">
                  <c:v>0.57428464273456903</c:v>
                </c:pt>
                <c:pt idx="263">
                  <c:v>0.54750387002552603</c:v>
                </c:pt>
                <c:pt idx="264">
                  <c:v>0.56087095258626396</c:v>
                </c:pt>
                <c:pt idx="265">
                  <c:v>0.56161378250830596</c:v>
                </c:pt>
                <c:pt idx="266">
                  <c:v>0.55505514287587199</c:v>
                </c:pt>
                <c:pt idx="267">
                  <c:v>0.55963438843928903</c:v>
                </c:pt>
                <c:pt idx="268">
                  <c:v>0.54886742887817597</c:v>
                </c:pt>
                <c:pt idx="269">
                  <c:v>0.54577357187932796</c:v>
                </c:pt>
                <c:pt idx="270">
                  <c:v>0.55292236636863601</c:v>
                </c:pt>
                <c:pt idx="271">
                  <c:v>0.51631187337793905</c:v>
                </c:pt>
                <c:pt idx="272">
                  <c:v>0.51396021494285604</c:v>
                </c:pt>
                <c:pt idx="273">
                  <c:v>0.52087676094381696</c:v>
                </c:pt>
                <c:pt idx="274">
                  <c:v>0.49848701840549298</c:v>
                </c:pt>
                <c:pt idx="275">
                  <c:v>0.50042067609479801</c:v>
                </c:pt>
                <c:pt idx="276">
                  <c:v>0.52587037531993897</c:v>
                </c:pt>
                <c:pt idx="277">
                  <c:v>0.52138320716923103</c:v>
                </c:pt>
                <c:pt idx="278">
                  <c:v>0.53934014495892701</c:v>
                </c:pt>
                <c:pt idx="279">
                  <c:v>0.55159686157962295</c:v>
                </c:pt>
                <c:pt idx="280">
                  <c:v>0.52986359064502497</c:v>
                </c:pt>
                <c:pt idx="281">
                  <c:v>0.53779941152585797</c:v>
                </c:pt>
                <c:pt idx="282">
                  <c:v>0.547323727259174</c:v>
                </c:pt>
                <c:pt idx="283">
                  <c:v>0.55477052459379805</c:v>
                </c:pt>
                <c:pt idx="284">
                  <c:v>0.57259659719490796</c:v>
                </c:pt>
                <c:pt idx="285">
                  <c:v>0.55953268246045695</c:v>
                </c:pt>
                <c:pt idx="286">
                  <c:v>0.553915565060629</c:v>
                </c:pt>
                <c:pt idx="287">
                  <c:v>0.53949053069611597</c:v>
                </c:pt>
                <c:pt idx="288">
                  <c:v>0.55040137237285802</c:v>
                </c:pt>
                <c:pt idx="289">
                  <c:v>0.553106467445454</c:v>
                </c:pt>
                <c:pt idx="290">
                  <c:v>0.56643045919383805</c:v>
                </c:pt>
                <c:pt idx="291">
                  <c:v>0.53128635596736495</c:v>
                </c:pt>
                <c:pt idx="292">
                  <c:v>0.53375890855168195</c:v>
                </c:pt>
                <c:pt idx="293">
                  <c:v>0.52633270117015296</c:v>
                </c:pt>
                <c:pt idx="294">
                  <c:v>0.53300312138552197</c:v>
                </c:pt>
                <c:pt idx="295">
                  <c:v>0.52494766134076298</c:v>
                </c:pt>
                <c:pt idx="296">
                  <c:v>0.54226071061919101</c:v>
                </c:pt>
                <c:pt idx="297">
                  <c:v>0.55434194320793095</c:v>
                </c:pt>
                <c:pt idx="298">
                  <c:v>0.56863865436430905</c:v>
                </c:pt>
                <c:pt idx="299">
                  <c:v>0.57083050518328204</c:v>
                </c:pt>
                <c:pt idx="300">
                  <c:v>0.57173462828842103</c:v>
                </c:pt>
                <c:pt idx="301">
                  <c:v>0.58040311605662698</c:v>
                </c:pt>
                <c:pt idx="302">
                  <c:v>0.57458018418800005</c:v>
                </c:pt>
                <c:pt idx="303">
                  <c:v>0.59422896011952997</c:v>
                </c:pt>
                <c:pt idx="304">
                  <c:v>0.59461279342666296</c:v>
                </c:pt>
                <c:pt idx="305">
                  <c:v>0.56351604866985905</c:v>
                </c:pt>
                <c:pt idx="306">
                  <c:v>0.52972244897905296</c:v>
                </c:pt>
                <c:pt idx="307">
                  <c:v>0.52137005360092703</c:v>
                </c:pt>
                <c:pt idx="308">
                  <c:v>0.53967179277517396</c:v>
                </c:pt>
                <c:pt idx="309">
                  <c:v>0.54123348926372705</c:v>
                </c:pt>
                <c:pt idx="310">
                  <c:v>0.57781751176171403</c:v>
                </c:pt>
                <c:pt idx="311">
                  <c:v>0.59148898838290898</c:v>
                </c:pt>
                <c:pt idx="312">
                  <c:v>0.571568957181806</c:v>
                </c:pt>
                <c:pt idx="313">
                  <c:v>0.58628038571157404</c:v>
                </c:pt>
                <c:pt idx="314">
                  <c:v>0.57547408271603595</c:v>
                </c:pt>
                <c:pt idx="315">
                  <c:v>0.56167349641911601</c:v>
                </c:pt>
                <c:pt idx="316">
                  <c:v>0.57101302317901403</c:v>
                </c:pt>
                <c:pt idx="317">
                  <c:v>0.54007007176755895</c:v>
                </c:pt>
                <c:pt idx="318">
                  <c:v>0.55496025687807904</c:v>
                </c:pt>
                <c:pt idx="319">
                  <c:v>0.572120838152957</c:v>
                </c:pt>
                <c:pt idx="320">
                  <c:v>0.58862153500681602</c:v>
                </c:pt>
                <c:pt idx="321">
                  <c:v>0.59469318894586798</c:v>
                </c:pt>
                <c:pt idx="322">
                  <c:v>0.59416599867472797</c:v>
                </c:pt>
                <c:pt idx="323">
                  <c:v>0.60076227327660103</c:v>
                </c:pt>
                <c:pt idx="324">
                  <c:v>0.59073615091923004</c:v>
                </c:pt>
                <c:pt idx="325">
                  <c:v>0.59724854071126499</c:v>
                </c:pt>
                <c:pt idx="326">
                  <c:v>0.60597655876950396</c:v>
                </c:pt>
                <c:pt idx="327">
                  <c:v>0.62757478902928099</c:v>
                </c:pt>
                <c:pt idx="328">
                  <c:v>0.62121566787028903</c:v>
                </c:pt>
                <c:pt idx="329">
                  <c:v>0.59114466150467804</c:v>
                </c:pt>
                <c:pt idx="330">
                  <c:v>0.59584405407012297</c:v>
                </c:pt>
                <c:pt idx="331">
                  <c:v>0.601347650019875</c:v>
                </c:pt>
                <c:pt idx="332">
                  <c:v>0.60175066350724904</c:v>
                </c:pt>
                <c:pt idx="333">
                  <c:v>0.60107958222510605</c:v>
                </c:pt>
                <c:pt idx="334">
                  <c:v>0.58725129591398195</c:v>
                </c:pt>
                <c:pt idx="335">
                  <c:v>0.59275671545417496</c:v>
                </c:pt>
                <c:pt idx="336">
                  <c:v>0.61826327494694699</c:v>
                </c:pt>
                <c:pt idx="337">
                  <c:v>0.60329384396781305</c:v>
                </c:pt>
                <c:pt idx="338">
                  <c:v>0.63064322758971303</c:v>
                </c:pt>
                <c:pt idx="339">
                  <c:v>0.61374743154295197</c:v>
                </c:pt>
                <c:pt idx="340">
                  <c:v>0.60795500409669101</c:v>
                </c:pt>
                <c:pt idx="341">
                  <c:v>0.57458297869963604</c:v>
                </c:pt>
                <c:pt idx="342">
                  <c:v>0.56519091663806797</c:v>
                </c:pt>
                <c:pt idx="343">
                  <c:v>0.54230383084509604</c:v>
                </c:pt>
                <c:pt idx="344">
                  <c:v>0.556063040019104</c:v>
                </c:pt>
                <c:pt idx="345">
                  <c:v>0.52616478647188802</c:v>
                </c:pt>
                <c:pt idx="346">
                  <c:v>0.51498633039714203</c:v>
                </c:pt>
                <c:pt idx="347">
                  <c:v>0.50529739305208399</c:v>
                </c:pt>
                <c:pt idx="348">
                  <c:v>0.50158155757233502</c:v>
                </c:pt>
                <c:pt idx="349">
                  <c:v>0.46288750308145798</c:v>
                </c:pt>
                <c:pt idx="350">
                  <c:v>0.48996150049993997</c:v>
                </c:pt>
                <c:pt idx="351">
                  <c:v>0.50818761391694101</c:v>
                </c:pt>
                <c:pt idx="352">
                  <c:v>0.42938713356950398</c:v>
                </c:pt>
                <c:pt idx="353">
                  <c:v>0.43281267480416002</c:v>
                </c:pt>
                <c:pt idx="354">
                  <c:v>0.40389426816058799</c:v>
                </c:pt>
                <c:pt idx="355">
                  <c:v>0.44851118496347597</c:v>
                </c:pt>
                <c:pt idx="356">
                  <c:v>0.432884480452493</c:v>
                </c:pt>
                <c:pt idx="357">
                  <c:v>0.48325912300798801</c:v>
                </c:pt>
                <c:pt idx="358">
                  <c:v>0.49872435755272598</c:v>
                </c:pt>
                <c:pt idx="359">
                  <c:v>0.50402695150593602</c:v>
                </c:pt>
                <c:pt idx="360">
                  <c:v>0.49097345541471499</c:v>
                </c:pt>
                <c:pt idx="361">
                  <c:v>0.52260956403457703</c:v>
                </c:pt>
                <c:pt idx="362">
                  <c:v>0.52508773245334595</c:v>
                </c:pt>
                <c:pt idx="363">
                  <c:v>0.50592620017687495</c:v>
                </c:pt>
                <c:pt idx="364">
                  <c:v>0.48068078619558402</c:v>
                </c:pt>
                <c:pt idx="365">
                  <c:v>0.47943941866807499</c:v>
                </c:pt>
                <c:pt idx="366">
                  <c:v>0.48233171141025699</c:v>
                </c:pt>
                <c:pt idx="367">
                  <c:v>0.47265546021734001</c:v>
                </c:pt>
                <c:pt idx="368">
                  <c:v>0.46477713582187002</c:v>
                </c:pt>
                <c:pt idx="369">
                  <c:v>0.43215439953979401</c:v>
                </c:pt>
                <c:pt idx="370">
                  <c:v>0.454367665099077</c:v>
                </c:pt>
                <c:pt idx="371">
                  <c:v>0.44775593509734102</c:v>
                </c:pt>
                <c:pt idx="372">
                  <c:v>0.45040062709803602</c:v>
                </c:pt>
                <c:pt idx="373">
                  <c:v>0.45955803118216199</c:v>
                </c:pt>
                <c:pt idx="374">
                  <c:v>0.42850654724128301</c:v>
                </c:pt>
                <c:pt idx="375">
                  <c:v>0.43155961390984798</c:v>
                </c:pt>
                <c:pt idx="376">
                  <c:v>0.43249208268699602</c:v>
                </c:pt>
                <c:pt idx="377">
                  <c:v>0.46078253714399597</c:v>
                </c:pt>
                <c:pt idx="378">
                  <c:v>0.46825562367722701</c:v>
                </c:pt>
                <c:pt idx="379">
                  <c:v>0.464345637058733</c:v>
                </c:pt>
                <c:pt idx="380">
                  <c:v>0.49063359188806199</c:v>
                </c:pt>
                <c:pt idx="381">
                  <c:v>0.49400351502588702</c:v>
                </c:pt>
                <c:pt idx="382">
                  <c:v>0.53287002164696495</c:v>
                </c:pt>
                <c:pt idx="383">
                  <c:v>0.51446644524331298</c:v>
                </c:pt>
                <c:pt idx="384">
                  <c:v>0.51960214742897404</c:v>
                </c:pt>
                <c:pt idx="385">
                  <c:v>0.55852588285759397</c:v>
                </c:pt>
                <c:pt idx="386">
                  <c:v>0.54789688838477602</c:v>
                </c:pt>
                <c:pt idx="387">
                  <c:v>0.56815740419567495</c:v>
                </c:pt>
                <c:pt idx="388">
                  <c:v>0.54378764312803296</c:v>
                </c:pt>
                <c:pt idx="389">
                  <c:v>0.54584723117662204</c:v>
                </c:pt>
                <c:pt idx="390">
                  <c:v>0.550667019000465</c:v>
                </c:pt>
                <c:pt idx="391">
                  <c:v>0.549013828049287</c:v>
                </c:pt>
                <c:pt idx="392">
                  <c:v>0.55849710414247999</c:v>
                </c:pt>
                <c:pt idx="393">
                  <c:v>0.52344042715205696</c:v>
                </c:pt>
                <c:pt idx="394">
                  <c:v>0.52197710358486105</c:v>
                </c:pt>
                <c:pt idx="395">
                  <c:v>0.52476519638414898</c:v>
                </c:pt>
                <c:pt idx="396">
                  <c:v>0.53153602226077201</c:v>
                </c:pt>
                <c:pt idx="397">
                  <c:v>0.550420222678212</c:v>
                </c:pt>
                <c:pt idx="398">
                  <c:v>0.53743019826206895</c:v>
                </c:pt>
                <c:pt idx="399">
                  <c:v>0.54760907047095098</c:v>
                </c:pt>
                <c:pt idx="400">
                  <c:v>0.56986543708884296</c:v>
                </c:pt>
                <c:pt idx="401">
                  <c:v>0.56647316863338404</c:v>
                </c:pt>
                <c:pt idx="402">
                  <c:v>0.57322844781943205</c:v>
                </c:pt>
                <c:pt idx="403">
                  <c:v>0.54474294956268399</c:v>
                </c:pt>
                <c:pt idx="404">
                  <c:v>0.56559566974610298</c:v>
                </c:pt>
                <c:pt idx="405">
                  <c:v>0.57677184237691503</c:v>
                </c:pt>
                <c:pt idx="406">
                  <c:v>0.56736965643312998</c:v>
                </c:pt>
                <c:pt idx="407">
                  <c:v>0.59391469364397298</c:v>
                </c:pt>
                <c:pt idx="408">
                  <c:v>0.56474265761420905</c:v>
                </c:pt>
                <c:pt idx="409">
                  <c:v>0.56554355510905396</c:v>
                </c:pt>
                <c:pt idx="410">
                  <c:v>0.55513747504343403</c:v>
                </c:pt>
                <c:pt idx="411">
                  <c:v>0.52605173190669896</c:v>
                </c:pt>
                <c:pt idx="412">
                  <c:v>0.52911956637338098</c:v>
                </c:pt>
                <c:pt idx="413">
                  <c:v>0.52737913897892297</c:v>
                </c:pt>
                <c:pt idx="414">
                  <c:v>0.497709016210025</c:v>
                </c:pt>
                <c:pt idx="415">
                  <c:v>0.48340846200586102</c:v>
                </c:pt>
                <c:pt idx="416">
                  <c:v>0.46806698165869298</c:v>
                </c:pt>
                <c:pt idx="417">
                  <c:v>0.47680182314624298</c:v>
                </c:pt>
                <c:pt idx="418">
                  <c:v>0.48720541047021998</c:v>
                </c:pt>
                <c:pt idx="419">
                  <c:v>0.50184865518487198</c:v>
                </c:pt>
                <c:pt idx="420">
                  <c:v>0.49274153517070102</c:v>
                </c:pt>
                <c:pt idx="421">
                  <c:v>0.495599945105274</c:v>
                </c:pt>
                <c:pt idx="422">
                  <c:v>0.48738740573088601</c:v>
                </c:pt>
                <c:pt idx="423">
                  <c:v>0.47836202837196801</c:v>
                </c:pt>
                <c:pt idx="424">
                  <c:v>0.47912482782182297</c:v>
                </c:pt>
                <c:pt idx="425">
                  <c:v>0.50080278840216996</c:v>
                </c:pt>
                <c:pt idx="426">
                  <c:v>0.51695385869989396</c:v>
                </c:pt>
                <c:pt idx="427">
                  <c:v>0.53415510275710798</c:v>
                </c:pt>
                <c:pt idx="428">
                  <c:v>0.52391369491371498</c:v>
                </c:pt>
                <c:pt idx="429">
                  <c:v>0.53466758321479502</c:v>
                </c:pt>
                <c:pt idx="430">
                  <c:v>0.53111943604428202</c:v>
                </c:pt>
                <c:pt idx="431">
                  <c:v>0.51863534579998105</c:v>
                </c:pt>
                <c:pt idx="432">
                  <c:v>0.51193250234399701</c:v>
                </c:pt>
                <c:pt idx="433">
                  <c:v>0.52678209979234902</c:v>
                </c:pt>
                <c:pt idx="434">
                  <c:v>0.51721867185845605</c:v>
                </c:pt>
                <c:pt idx="435">
                  <c:v>0.52957158223765999</c:v>
                </c:pt>
                <c:pt idx="436">
                  <c:v>0.56052104225227295</c:v>
                </c:pt>
                <c:pt idx="437">
                  <c:v>0.54876419410559996</c:v>
                </c:pt>
                <c:pt idx="438">
                  <c:v>0.55584842788797195</c:v>
                </c:pt>
                <c:pt idx="439">
                  <c:v>0.54402373503372503</c:v>
                </c:pt>
                <c:pt idx="440">
                  <c:v>0.556948183669429</c:v>
                </c:pt>
                <c:pt idx="441">
                  <c:v>0.55213559302376203</c:v>
                </c:pt>
                <c:pt idx="442">
                  <c:v>0.55172641746683204</c:v>
                </c:pt>
                <c:pt idx="443">
                  <c:v>0.547490897512658</c:v>
                </c:pt>
                <c:pt idx="444">
                  <c:v>0.596146835475589</c:v>
                </c:pt>
                <c:pt idx="445">
                  <c:v>0.61915833903466999</c:v>
                </c:pt>
                <c:pt idx="446">
                  <c:v>0.60019746916112504</c:v>
                </c:pt>
                <c:pt idx="447">
                  <c:v>0.59270517234679998</c:v>
                </c:pt>
                <c:pt idx="448">
                  <c:v>0.55311747016676005</c:v>
                </c:pt>
                <c:pt idx="449">
                  <c:v>0.54350276908815898</c:v>
                </c:pt>
                <c:pt idx="450">
                  <c:v>0.53685714567306098</c:v>
                </c:pt>
                <c:pt idx="451">
                  <c:v>0.54647184675166205</c:v>
                </c:pt>
                <c:pt idx="452">
                  <c:v>0.51683590253938805</c:v>
                </c:pt>
                <c:pt idx="453">
                  <c:v>0.53543579147982101</c:v>
                </c:pt>
                <c:pt idx="454">
                  <c:v>0.53061346039775303</c:v>
                </c:pt>
                <c:pt idx="455">
                  <c:v>0.51435505013300598</c:v>
                </c:pt>
                <c:pt idx="456">
                  <c:v>0.51718762659885797</c:v>
                </c:pt>
                <c:pt idx="457">
                  <c:v>0.53302879449087304</c:v>
                </c:pt>
                <c:pt idx="458">
                  <c:v>0.56247465408806196</c:v>
                </c:pt>
                <c:pt idx="459">
                  <c:v>0.58876452960182901</c:v>
                </c:pt>
                <c:pt idx="460">
                  <c:v>0.555865370083238</c:v>
                </c:pt>
                <c:pt idx="461">
                  <c:v>0.575117743543202</c:v>
                </c:pt>
                <c:pt idx="462">
                  <c:v>0.601118910960598</c:v>
                </c:pt>
                <c:pt idx="463">
                  <c:v>0.59781523777730095</c:v>
                </c:pt>
                <c:pt idx="464">
                  <c:v>0.59163804709791701</c:v>
                </c:pt>
                <c:pt idx="465">
                  <c:v>0.59876554796839898</c:v>
                </c:pt>
                <c:pt idx="466">
                  <c:v>0.63601959185092904</c:v>
                </c:pt>
                <c:pt idx="467">
                  <c:v>0.60710759810092396</c:v>
                </c:pt>
                <c:pt idx="468">
                  <c:v>0.61224423313372001</c:v>
                </c:pt>
                <c:pt idx="469">
                  <c:v>0.59310191425655001</c:v>
                </c:pt>
                <c:pt idx="470">
                  <c:v>0.59651220334047705</c:v>
                </c:pt>
                <c:pt idx="471">
                  <c:v>0.58979728818416599</c:v>
                </c:pt>
                <c:pt idx="472">
                  <c:v>0.58640105694278499</c:v>
                </c:pt>
                <c:pt idx="473">
                  <c:v>0.58545387447534403</c:v>
                </c:pt>
                <c:pt idx="474">
                  <c:v>0.57016390393156002</c:v>
                </c:pt>
                <c:pt idx="475">
                  <c:v>0.56799943686723298</c:v>
                </c:pt>
                <c:pt idx="476">
                  <c:v>0.58293900464849502</c:v>
                </c:pt>
                <c:pt idx="477">
                  <c:v>0.58321093179232797</c:v>
                </c:pt>
                <c:pt idx="478">
                  <c:v>0.57262584834115204</c:v>
                </c:pt>
                <c:pt idx="479">
                  <c:v>0.60221795072655904</c:v>
                </c:pt>
                <c:pt idx="480">
                  <c:v>0.602913532309443</c:v>
                </c:pt>
                <c:pt idx="481">
                  <c:v>0.60638957038089703</c:v>
                </c:pt>
                <c:pt idx="482">
                  <c:v>0.62635802941794005</c:v>
                </c:pt>
                <c:pt idx="483">
                  <c:v>0.63580714082492296</c:v>
                </c:pt>
                <c:pt idx="484">
                  <c:v>0.64010044124007603</c:v>
                </c:pt>
                <c:pt idx="485">
                  <c:v>0.63938617466876602</c:v>
                </c:pt>
                <c:pt idx="486">
                  <c:v>0.638671908097455</c:v>
                </c:pt>
                <c:pt idx="487">
                  <c:v>0.64768190963230998</c:v>
                </c:pt>
                <c:pt idx="488">
                  <c:v>0.65924981688342199</c:v>
                </c:pt>
                <c:pt idx="489">
                  <c:v>0.66614314950750997</c:v>
                </c:pt>
                <c:pt idx="490">
                  <c:v>0.66643948037070899</c:v>
                </c:pt>
                <c:pt idx="491">
                  <c:v>0.66998749553813197</c:v>
                </c:pt>
                <c:pt idx="492">
                  <c:v>0.65830529761579704</c:v>
                </c:pt>
                <c:pt idx="493">
                  <c:v>0.67708551467071898</c:v>
                </c:pt>
                <c:pt idx="494">
                  <c:v>0.71878662567438301</c:v>
                </c:pt>
                <c:pt idx="495">
                  <c:v>0.70588785629024597</c:v>
                </c:pt>
                <c:pt idx="496">
                  <c:v>0.71890127170078599</c:v>
                </c:pt>
                <c:pt idx="497">
                  <c:v>0.75978781814112795</c:v>
                </c:pt>
                <c:pt idx="498">
                  <c:v>0.75605584404642501</c:v>
                </c:pt>
                <c:pt idx="499">
                  <c:v>0.76367241638648198</c:v>
                </c:pt>
                <c:pt idx="500">
                  <c:v>0.77010051799055101</c:v>
                </c:pt>
                <c:pt idx="501">
                  <c:v>0.79958163095750701</c:v>
                </c:pt>
                <c:pt idx="502">
                  <c:v>0.80736346650391699</c:v>
                </c:pt>
                <c:pt idx="503">
                  <c:v>0.82551458376450804</c:v>
                </c:pt>
                <c:pt idx="504">
                  <c:v>0.82651538952359904</c:v>
                </c:pt>
                <c:pt idx="505">
                  <c:v>0.79181031806596303</c:v>
                </c:pt>
                <c:pt idx="506">
                  <c:v>0.78296687524852204</c:v>
                </c:pt>
                <c:pt idx="507">
                  <c:v>0.799652955124313</c:v>
                </c:pt>
                <c:pt idx="508">
                  <c:v>0.77762849654700195</c:v>
                </c:pt>
                <c:pt idx="509">
                  <c:v>0.78446692726477196</c:v>
                </c:pt>
                <c:pt idx="510">
                  <c:v>0.80382773728964096</c:v>
                </c:pt>
                <c:pt idx="511">
                  <c:v>0.83920672457249301</c:v>
                </c:pt>
                <c:pt idx="512">
                  <c:v>0.84565849331742304</c:v>
                </c:pt>
                <c:pt idx="513">
                  <c:v>0.77699514253906699</c:v>
                </c:pt>
                <c:pt idx="514">
                  <c:v>0.79753510613224299</c:v>
                </c:pt>
                <c:pt idx="515">
                  <c:v>0.76367010572414495</c:v>
                </c:pt>
                <c:pt idx="516">
                  <c:v>0.79953640336054699</c:v>
                </c:pt>
                <c:pt idx="517">
                  <c:v>0.76033161886796097</c:v>
                </c:pt>
                <c:pt idx="518">
                  <c:v>0.767200706933855</c:v>
                </c:pt>
                <c:pt idx="519">
                  <c:v>0.75802428386395204</c:v>
                </c:pt>
                <c:pt idx="520">
                  <c:v>0.76662600299671202</c:v>
                </c:pt>
                <c:pt idx="521">
                  <c:v>0.78574260071069102</c:v>
                </c:pt>
                <c:pt idx="522">
                  <c:v>0.80201981265199596</c:v>
                </c:pt>
                <c:pt idx="523">
                  <c:v>0.79804230169211299</c:v>
                </c:pt>
                <c:pt idx="524">
                  <c:v>0.81718743705404995</c:v>
                </c:pt>
                <c:pt idx="525">
                  <c:v>0.79391583135729005</c:v>
                </c:pt>
                <c:pt idx="526">
                  <c:v>0.784177894101311</c:v>
                </c:pt>
                <c:pt idx="527">
                  <c:v>0.77097496481055205</c:v>
                </c:pt>
                <c:pt idx="528">
                  <c:v>0.76602275646359796</c:v>
                </c:pt>
                <c:pt idx="529">
                  <c:v>0.76239128499088704</c:v>
                </c:pt>
                <c:pt idx="530">
                  <c:v>0.80923644293610097</c:v>
                </c:pt>
                <c:pt idx="531">
                  <c:v>0.81374292905256396</c:v>
                </c:pt>
                <c:pt idx="532">
                  <c:v>0.83073142586098103</c:v>
                </c:pt>
                <c:pt idx="533">
                  <c:v>0.86800260720806099</c:v>
                </c:pt>
                <c:pt idx="534">
                  <c:v>0.86583661563978098</c:v>
                </c:pt>
                <c:pt idx="535">
                  <c:v>0.858615024917735</c:v>
                </c:pt>
                <c:pt idx="536">
                  <c:v>0.82672506135346902</c:v>
                </c:pt>
                <c:pt idx="537">
                  <c:v>0.81561718586942999</c:v>
                </c:pt>
                <c:pt idx="538">
                  <c:v>0.83384860189322596</c:v>
                </c:pt>
                <c:pt idx="539">
                  <c:v>0.83114062235316299</c:v>
                </c:pt>
                <c:pt idx="540">
                  <c:v>0.88026069966058695</c:v>
                </c:pt>
                <c:pt idx="541">
                  <c:v>0.86491143446489205</c:v>
                </c:pt>
                <c:pt idx="542">
                  <c:v>0.90843822028653098</c:v>
                </c:pt>
                <c:pt idx="543">
                  <c:v>0.93282529547128401</c:v>
                </c:pt>
                <c:pt idx="544">
                  <c:v>0.96303949565402802</c:v>
                </c:pt>
                <c:pt idx="545">
                  <c:v>0.95275775075111702</c:v>
                </c:pt>
                <c:pt idx="546">
                  <c:v>0.99658720635556697</c:v>
                </c:pt>
                <c:pt idx="547">
                  <c:v>0.99986203570520804</c:v>
                </c:pt>
                <c:pt idx="548">
                  <c:v>1.0348566317454599</c:v>
                </c:pt>
                <c:pt idx="549">
                  <c:v>1.02524059179585</c:v>
                </c:pt>
                <c:pt idx="550">
                  <c:v>1.0647387638764001</c:v>
                </c:pt>
                <c:pt idx="551">
                  <c:v>1.10857453672107</c:v>
                </c:pt>
                <c:pt idx="552">
                  <c:v>1.1205631045166999</c:v>
                </c:pt>
                <c:pt idx="553">
                  <c:v>1.0361938190172499</c:v>
                </c:pt>
                <c:pt idx="554">
                  <c:v>1.0616169770950501</c:v>
                </c:pt>
                <c:pt idx="555">
                  <c:v>1.0096933943796</c:v>
                </c:pt>
                <c:pt idx="556">
                  <c:v>0.93653551741963303</c:v>
                </c:pt>
                <c:pt idx="557">
                  <c:v>0.92076968080131005</c:v>
                </c:pt>
                <c:pt idx="558">
                  <c:v>0.94186336350244904</c:v>
                </c:pt>
                <c:pt idx="559">
                  <c:v>0.93150447707091499</c:v>
                </c:pt>
                <c:pt idx="560">
                  <c:v>0.89427072337615898</c:v>
                </c:pt>
                <c:pt idx="561">
                  <c:v>0.89803558794565597</c:v>
                </c:pt>
                <c:pt idx="562">
                  <c:v>0.95953211367987301</c:v>
                </c:pt>
                <c:pt idx="563">
                  <c:v>1.02849406226252</c:v>
                </c:pt>
                <c:pt idx="564">
                  <c:v>0.96838761048857602</c:v>
                </c:pt>
                <c:pt idx="565">
                  <c:v>0.91450714603063299</c:v>
                </c:pt>
                <c:pt idx="566">
                  <c:v>1.0287315483766399</c:v>
                </c:pt>
                <c:pt idx="567">
                  <c:v>1.0114913402005601</c:v>
                </c:pt>
                <c:pt idx="568">
                  <c:v>1.04980362709668</c:v>
                </c:pt>
                <c:pt idx="569">
                  <c:v>0.94994713465467595</c:v>
                </c:pt>
                <c:pt idx="570">
                  <c:v>0.92453309032458597</c:v>
                </c:pt>
                <c:pt idx="571">
                  <c:v>0.91987603325015399</c:v>
                </c:pt>
                <c:pt idx="572">
                  <c:v>0.97000111186598603</c:v>
                </c:pt>
                <c:pt idx="573">
                  <c:v>0.92584536590674404</c:v>
                </c:pt>
                <c:pt idx="574">
                  <c:v>0.85883259789451605</c:v>
                </c:pt>
                <c:pt idx="575">
                  <c:v>0.92140540572913499</c:v>
                </c:pt>
                <c:pt idx="576">
                  <c:v>0.95491178973524904</c:v>
                </c:pt>
                <c:pt idx="577">
                  <c:v>1.0181537141404999</c:v>
                </c:pt>
                <c:pt idx="578">
                  <c:v>1.0256983752058699</c:v>
                </c:pt>
                <c:pt idx="579">
                  <c:v>1.0405646584797299</c:v>
                </c:pt>
                <c:pt idx="580">
                  <c:v>1.0777201000399299</c:v>
                </c:pt>
                <c:pt idx="581">
                  <c:v>1.0018233924168201</c:v>
                </c:pt>
                <c:pt idx="582">
                  <c:v>0.97403794676653899</c:v>
                </c:pt>
                <c:pt idx="583">
                  <c:v>0.96812709438745004</c:v>
                </c:pt>
                <c:pt idx="584">
                  <c:v>1.01415195068149</c:v>
                </c:pt>
                <c:pt idx="585">
                  <c:v>0.99282874171605096</c:v>
                </c:pt>
                <c:pt idx="586">
                  <c:v>0.964114845142094</c:v>
                </c:pt>
                <c:pt idx="587">
                  <c:v>0.94503861589348304</c:v>
                </c:pt>
                <c:pt idx="588">
                  <c:v>0.986884334589478</c:v>
                </c:pt>
                <c:pt idx="589">
                  <c:v>1.00074727404537</c:v>
                </c:pt>
                <c:pt idx="590">
                  <c:v>0.97764331322222897</c:v>
                </c:pt>
                <c:pt idx="591">
                  <c:v>1.0209097583748199</c:v>
                </c:pt>
                <c:pt idx="592">
                  <c:v>1.0200334212978801</c:v>
                </c:pt>
                <c:pt idx="593">
                  <c:v>1.0279253704850999</c:v>
                </c:pt>
                <c:pt idx="594">
                  <c:v>0.95059292246149296</c:v>
                </c:pt>
                <c:pt idx="595">
                  <c:v>0.97843141925911803</c:v>
                </c:pt>
                <c:pt idx="596">
                  <c:v>0.995224538644219</c:v>
                </c:pt>
                <c:pt idx="597">
                  <c:v>1.0226451303645601</c:v>
                </c:pt>
                <c:pt idx="598">
                  <c:v>1.0078143973207301</c:v>
                </c:pt>
                <c:pt idx="599">
                  <c:v>0.98478209321928201</c:v>
                </c:pt>
                <c:pt idx="600">
                  <c:v>0.99711901293835503</c:v>
                </c:pt>
                <c:pt idx="601">
                  <c:v>1.0339348517726401</c:v>
                </c:pt>
                <c:pt idx="602">
                  <c:v>1.03893557407132</c:v>
                </c:pt>
                <c:pt idx="603">
                  <c:v>1.04393934373278</c:v>
                </c:pt>
                <c:pt idx="604">
                  <c:v>0.99709833065957199</c:v>
                </c:pt>
                <c:pt idx="605">
                  <c:v>0.97708934673928605</c:v>
                </c:pt>
                <c:pt idx="606">
                  <c:v>0.92592717326416196</c:v>
                </c:pt>
                <c:pt idx="607">
                  <c:v>0.92657016680774695</c:v>
                </c:pt>
                <c:pt idx="608">
                  <c:v>0.94233112703249799</c:v>
                </c:pt>
                <c:pt idx="609">
                  <c:v>0.97367298778922395</c:v>
                </c:pt>
                <c:pt idx="610">
                  <c:v>1.0225893933194401</c:v>
                </c:pt>
                <c:pt idx="611">
                  <c:v>0.989499636458811</c:v>
                </c:pt>
                <c:pt idx="612">
                  <c:v>1.0586543109136499</c:v>
                </c:pt>
                <c:pt idx="613">
                  <c:v>1.08253962270184</c:v>
                </c:pt>
                <c:pt idx="614">
                  <c:v>0.98247243556419805</c:v>
                </c:pt>
                <c:pt idx="615">
                  <c:v>0.92303624710322896</c:v>
                </c:pt>
                <c:pt idx="616">
                  <c:v>0.94246362964659203</c:v>
                </c:pt>
                <c:pt idx="617">
                  <c:v>0.90682717922062095</c:v>
                </c:pt>
                <c:pt idx="618">
                  <c:v>0.86741549429555498</c:v>
                </c:pt>
                <c:pt idx="619">
                  <c:v>0.896679071805626</c:v>
                </c:pt>
                <c:pt idx="620">
                  <c:v>0.95024709893913595</c:v>
                </c:pt>
                <c:pt idx="621">
                  <c:v>1.0134223579486099</c:v>
                </c:pt>
                <c:pt idx="622">
                  <c:v>1.10157186764552</c:v>
                </c:pt>
                <c:pt idx="623">
                  <c:v>1.0898377013006499</c:v>
                </c:pt>
                <c:pt idx="624">
                  <c:v>0.98933353048403905</c:v>
                </c:pt>
                <c:pt idx="625">
                  <c:v>1.0375518546271301</c:v>
                </c:pt>
                <c:pt idx="626">
                  <c:v>0.99706139379944803</c:v>
                </c:pt>
                <c:pt idx="627">
                  <c:v>0.988690862782448</c:v>
                </c:pt>
                <c:pt idx="628">
                  <c:v>0.95436273020655005</c:v>
                </c:pt>
                <c:pt idx="629">
                  <c:v>0.96845156204527605</c:v>
                </c:pt>
                <c:pt idx="630">
                  <c:v>0.98340510252283897</c:v>
                </c:pt>
                <c:pt idx="631">
                  <c:v>0.94294516987106902</c:v>
                </c:pt>
                <c:pt idx="632">
                  <c:v>0.98340510252283897</c:v>
                </c:pt>
                <c:pt idx="633">
                  <c:v>0.97043187199669001</c:v>
                </c:pt>
                <c:pt idx="634">
                  <c:v>0.94756295929851297</c:v>
                </c:pt>
                <c:pt idx="635">
                  <c:v>0.92865173271064305</c:v>
                </c:pt>
                <c:pt idx="636">
                  <c:v>0.94827823948809797</c:v>
                </c:pt>
                <c:pt idx="637">
                  <c:v>0.98679375186652096</c:v>
                </c:pt>
                <c:pt idx="638">
                  <c:v>1.00572261682468</c:v>
                </c:pt>
                <c:pt idx="639">
                  <c:v>0.98987417062871697</c:v>
                </c:pt>
                <c:pt idx="640">
                  <c:v>0.96409392576751696</c:v>
                </c:pt>
                <c:pt idx="641">
                  <c:v>1.0122259029457401</c:v>
                </c:pt>
                <c:pt idx="642">
                  <c:v>0.98761484775956399</c:v>
                </c:pt>
                <c:pt idx="643">
                  <c:v>1.0184319118136</c:v>
                </c:pt>
                <c:pt idx="644">
                  <c:v>1.0024221036443299</c:v>
                </c:pt>
                <c:pt idx="645">
                  <c:v>1.00444626597214</c:v>
                </c:pt>
                <c:pt idx="646">
                  <c:v>1.0422626636455099</c:v>
                </c:pt>
                <c:pt idx="647">
                  <c:v>1.0573447752334699</c:v>
                </c:pt>
                <c:pt idx="648">
                  <c:v>1.03663465147589</c:v>
                </c:pt>
                <c:pt idx="649">
                  <c:v>1.03933453564904</c:v>
                </c:pt>
                <c:pt idx="650">
                  <c:v>0.99397109035443798</c:v>
                </c:pt>
                <c:pt idx="651">
                  <c:v>0.95684041028231903</c:v>
                </c:pt>
                <c:pt idx="652">
                  <c:v>0.97077560491263204</c:v>
                </c:pt>
                <c:pt idx="653">
                  <c:v>0.96950901971604797</c:v>
                </c:pt>
                <c:pt idx="654">
                  <c:v>0.93200441414734303</c:v>
                </c:pt>
                <c:pt idx="655">
                  <c:v>0.87764494311694197</c:v>
                </c:pt>
                <c:pt idx="656">
                  <c:v>0.88362090450729303</c:v>
                </c:pt>
                <c:pt idx="657">
                  <c:v>0.886626628494802</c:v>
                </c:pt>
                <c:pt idx="658">
                  <c:v>0.86137480321539295</c:v>
                </c:pt>
                <c:pt idx="659">
                  <c:v>0.85295663674503597</c:v>
                </c:pt>
                <c:pt idx="660">
                  <c:v>0.83251290019297697</c:v>
                </c:pt>
                <c:pt idx="661">
                  <c:v>0.84453847027467799</c:v>
                </c:pt>
                <c:pt idx="662">
                  <c:v>0.79382891157792401</c:v>
                </c:pt>
                <c:pt idx="663">
                  <c:v>0.76977777141452197</c:v>
                </c:pt>
                <c:pt idx="664">
                  <c:v>0.76821574796821102</c:v>
                </c:pt>
                <c:pt idx="665">
                  <c:v>0.76841065653858198</c:v>
                </c:pt>
                <c:pt idx="666">
                  <c:v>0.79627053188790797</c:v>
                </c:pt>
                <c:pt idx="667">
                  <c:v>0.84271648465901305</c:v>
                </c:pt>
                <c:pt idx="668">
                  <c:v>0.82663181717515299</c:v>
                </c:pt>
                <c:pt idx="669">
                  <c:v>0.84774361388929198</c:v>
                </c:pt>
                <c:pt idx="670">
                  <c:v>0.86091281964129696</c:v>
                </c:pt>
                <c:pt idx="671">
                  <c:v>0.88746228066314503</c:v>
                </c:pt>
                <c:pt idx="672">
                  <c:v>0.88809162597371105</c:v>
                </c:pt>
                <c:pt idx="673">
                  <c:v>0.90204025721541903</c:v>
                </c:pt>
                <c:pt idx="674">
                  <c:v>0.90129414960662102</c:v>
                </c:pt>
                <c:pt idx="675">
                  <c:v>0.85854238824477802</c:v>
                </c:pt>
                <c:pt idx="676">
                  <c:v>0.84301631756855</c:v>
                </c:pt>
                <c:pt idx="677">
                  <c:v>0.84050576694715096</c:v>
                </c:pt>
                <c:pt idx="678">
                  <c:v>0.89975032310611602</c:v>
                </c:pt>
                <c:pt idx="679">
                  <c:v>0.90558864410013695</c:v>
                </c:pt>
                <c:pt idx="680">
                  <c:v>0.93917560742769401</c:v>
                </c:pt>
                <c:pt idx="681">
                  <c:v>0.93437588717976305</c:v>
                </c:pt>
                <c:pt idx="682">
                  <c:v>0.90642506390098798</c:v>
                </c:pt>
                <c:pt idx="683">
                  <c:v>0.93604595717947603</c:v>
                </c:pt>
                <c:pt idx="684">
                  <c:v>0.93083079663310897</c:v>
                </c:pt>
                <c:pt idx="685">
                  <c:v>0.93145336358474395</c:v>
                </c:pt>
                <c:pt idx="686">
                  <c:v>0.92522367802905503</c:v>
                </c:pt>
                <c:pt idx="687">
                  <c:v>0.94440878746711499</c:v>
                </c:pt>
                <c:pt idx="688">
                  <c:v>0.95240495089032695</c:v>
                </c:pt>
                <c:pt idx="689">
                  <c:v>0.98126211151864995</c:v>
                </c:pt>
                <c:pt idx="690">
                  <c:v>1.01207607031474</c:v>
                </c:pt>
                <c:pt idx="691">
                  <c:v>1.0364226038245199</c:v>
                </c:pt>
                <c:pt idx="692">
                  <c:v>1.0488940769917801</c:v>
                </c:pt>
                <c:pt idx="693">
                  <c:v>0.99507999225800403</c:v>
                </c:pt>
                <c:pt idx="694">
                  <c:v>0.96782490164806501</c:v>
                </c:pt>
                <c:pt idx="695">
                  <c:v>0.98237546476059501</c:v>
                </c:pt>
                <c:pt idx="696">
                  <c:v>0.99738907002907595</c:v>
                </c:pt>
                <c:pt idx="697">
                  <c:v>0.95004224295690398</c:v>
                </c:pt>
                <c:pt idx="698">
                  <c:v>0.98768971678883699</c:v>
                </c:pt>
                <c:pt idx="699">
                  <c:v>0.99161484234922503</c:v>
                </c:pt>
                <c:pt idx="700">
                  <c:v>0.97198308153860002</c:v>
                </c:pt>
                <c:pt idx="701">
                  <c:v>0.95974159619714206</c:v>
                </c:pt>
                <c:pt idx="702">
                  <c:v>0.95050221860851203</c:v>
                </c:pt>
                <c:pt idx="703">
                  <c:v>0.92671534441169601</c:v>
                </c:pt>
                <c:pt idx="704">
                  <c:v>0.94033982321232101</c:v>
                </c:pt>
                <c:pt idx="705">
                  <c:v>0.92694533223749997</c:v>
                </c:pt>
                <c:pt idx="706">
                  <c:v>0.89622815822312396</c:v>
                </c:pt>
                <c:pt idx="707">
                  <c:v>0.90199931939863098</c:v>
                </c:pt>
                <c:pt idx="708">
                  <c:v>0.94357498529529704</c:v>
                </c:pt>
                <c:pt idx="709">
                  <c:v>0.97775730921845105</c:v>
                </c:pt>
                <c:pt idx="710">
                  <c:v>0.96736492599645696</c:v>
                </c:pt>
                <c:pt idx="711">
                  <c:v>0.94773316518583195</c:v>
                </c:pt>
                <c:pt idx="712">
                  <c:v>0.96736492599645696</c:v>
                </c:pt>
                <c:pt idx="713">
                  <c:v>0.93549167984437398</c:v>
                </c:pt>
                <c:pt idx="714">
                  <c:v>0.95096526076446297</c:v>
                </c:pt>
                <c:pt idx="715">
                  <c:v>0.92255716452115999</c:v>
                </c:pt>
                <c:pt idx="716">
                  <c:v>0.94796315301163603</c:v>
                </c:pt>
                <c:pt idx="717">
                  <c:v>0.96089766833485002</c:v>
                </c:pt>
                <c:pt idx="718">
                  <c:v>0.942188925331785</c:v>
                </c:pt>
                <c:pt idx="719">
                  <c:v>0.91123869698726201</c:v>
                </c:pt>
                <c:pt idx="720">
                  <c:v>0.92740837439345103</c:v>
                </c:pt>
                <c:pt idx="721">
                  <c:v>0.94357805179964105</c:v>
                </c:pt>
                <c:pt idx="722">
                  <c:v>0.93019079701895302</c:v>
                </c:pt>
                <c:pt idx="723">
                  <c:v>0.97652046955096095</c:v>
                </c:pt>
                <c:pt idx="724">
                  <c:v>0.99596642623865195</c:v>
                </c:pt>
                <c:pt idx="725">
                  <c:v>0.98258136908712901</c:v>
                </c:pt>
                <c:pt idx="726">
                  <c:v>0.91409600860917495</c:v>
                </c:pt>
                <c:pt idx="727">
                  <c:v>0.90793513254128899</c:v>
                </c:pt>
                <c:pt idx="728">
                  <c:v>0.84783576451485798</c:v>
                </c:pt>
                <c:pt idx="729">
                  <c:v>0.83697690195237695</c:v>
                </c:pt>
                <c:pt idx="730">
                  <c:v>0.82287807670840396</c:v>
                </c:pt>
                <c:pt idx="731">
                  <c:v>0.81894068383565199</c:v>
                </c:pt>
                <c:pt idx="732">
                  <c:v>0.78010633379631</c:v>
                </c:pt>
                <c:pt idx="733">
                  <c:v>0.83926557984552597</c:v>
                </c:pt>
                <c:pt idx="734">
                  <c:v>0.82165495153401502</c:v>
                </c:pt>
                <c:pt idx="735">
                  <c:v>0.83081206699316501</c:v>
                </c:pt>
                <c:pt idx="736">
                  <c:v>0.82934135433358203</c:v>
                </c:pt>
                <c:pt idx="737">
                  <c:v>0.83857614832718796</c:v>
                </c:pt>
                <c:pt idx="738">
                  <c:v>0.88034833283379299</c:v>
                </c:pt>
                <c:pt idx="739">
                  <c:v>0.85150173989451905</c:v>
                </c:pt>
                <c:pt idx="740">
                  <c:v>0.80674362409684197</c:v>
                </c:pt>
                <c:pt idx="741">
                  <c:v>0.81535455008910396</c:v>
                </c:pt>
                <c:pt idx="742">
                  <c:v>0.80458907925097001</c:v>
                </c:pt>
                <c:pt idx="743">
                  <c:v>0.80806763572057905</c:v>
                </c:pt>
                <c:pt idx="744">
                  <c:v>0.80519203649277205</c:v>
                </c:pt>
                <c:pt idx="745">
                  <c:v>0.82893580190938199</c:v>
                </c:pt>
                <c:pt idx="746">
                  <c:v>0.818851097261585</c:v>
                </c:pt>
                <c:pt idx="747">
                  <c:v>0.82633236005746902</c:v>
                </c:pt>
                <c:pt idx="748">
                  <c:v>0.78861151501905402</c:v>
                </c:pt>
                <c:pt idx="749">
                  <c:v>0.77192101606374197</c:v>
                </c:pt>
                <c:pt idx="750">
                  <c:v>0.80211671194918999</c:v>
                </c:pt>
                <c:pt idx="751">
                  <c:v>0.775367360540127</c:v>
                </c:pt>
                <c:pt idx="752">
                  <c:v>0.77358223659910497</c:v>
                </c:pt>
                <c:pt idx="753">
                  <c:v>0.74014897443467198</c:v>
                </c:pt>
                <c:pt idx="754">
                  <c:v>0.72414665476601403</c:v>
                </c:pt>
                <c:pt idx="755">
                  <c:v>0.73948386813730205</c:v>
                </c:pt>
                <c:pt idx="756">
                  <c:v>0.76099798710447897</c:v>
                </c:pt>
                <c:pt idx="757">
                  <c:v>0.730552254734679</c:v>
                </c:pt>
                <c:pt idx="758">
                  <c:v>0.730552254734679</c:v>
                </c:pt>
                <c:pt idx="759">
                  <c:v>0.72828853715628905</c:v>
                </c:pt>
                <c:pt idx="760">
                  <c:v>0.72847751626401303</c:v>
                </c:pt>
                <c:pt idx="761">
                  <c:v>0.70384019418273902</c:v>
                </c:pt>
                <c:pt idx="762">
                  <c:v>0.70713001160454503</c:v>
                </c:pt>
                <c:pt idx="763">
                  <c:v>0.690981264765827</c:v>
                </c:pt>
                <c:pt idx="764">
                  <c:v>0.70034367219422999</c:v>
                </c:pt>
                <c:pt idx="765">
                  <c:v>0.71745925462295701</c:v>
                </c:pt>
                <c:pt idx="766">
                  <c:v>0.693679794084333</c:v>
                </c:pt>
                <c:pt idx="767">
                  <c:v>0.67289866680654298</c:v>
                </c:pt>
                <c:pt idx="768">
                  <c:v>0.67589701900444099</c:v>
                </c:pt>
                <c:pt idx="769">
                  <c:v>0.679437297171262</c:v>
                </c:pt>
                <c:pt idx="770">
                  <c:v>0.66877384515420502</c:v>
                </c:pt>
                <c:pt idx="771">
                  <c:v>0.67298493829295802</c:v>
                </c:pt>
                <c:pt idx="772">
                  <c:v>0.71213288938540997</c:v>
                </c:pt>
                <c:pt idx="773">
                  <c:v>0.70862136578854795</c:v>
                </c:pt>
                <c:pt idx="774">
                  <c:v>0.71213288938540997</c:v>
                </c:pt>
                <c:pt idx="775">
                  <c:v>0.72913335540027902</c:v>
                </c:pt>
                <c:pt idx="776">
                  <c:v>0.73264487899714104</c:v>
                </c:pt>
                <c:pt idx="777">
                  <c:v>0.76295101375586005</c:v>
                </c:pt>
                <c:pt idx="778">
                  <c:v>0.76794094499092802</c:v>
                </c:pt>
                <c:pt idx="779">
                  <c:v>0.76332000475316497</c:v>
                </c:pt>
                <c:pt idx="780">
                  <c:v>0.79159302355322803</c:v>
                </c:pt>
                <c:pt idx="781">
                  <c:v>0.79898506174425599</c:v>
                </c:pt>
                <c:pt idx="782">
                  <c:v>0.80637709993528395</c:v>
                </c:pt>
                <c:pt idx="783">
                  <c:v>0.83243372910253299</c:v>
                </c:pt>
                <c:pt idx="784">
                  <c:v>0.841489892254913</c:v>
                </c:pt>
                <c:pt idx="785">
                  <c:v>0.83428112773804297</c:v>
                </c:pt>
                <c:pt idx="786">
                  <c:v>0.815616536761821</c:v>
                </c:pt>
                <c:pt idx="787">
                  <c:v>0.83409785406388504</c:v>
                </c:pt>
                <c:pt idx="788">
                  <c:v>0.85350042703471496</c:v>
                </c:pt>
                <c:pt idx="789">
                  <c:v>0.85922834026439099</c:v>
                </c:pt>
                <c:pt idx="790">
                  <c:v>0.83982576729356095</c:v>
                </c:pt>
                <c:pt idx="791">
                  <c:v>0.87863335688420996</c:v>
                </c:pt>
                <c:pt idx="792">
                  <c:v>0.87863335688420996</c:v>
                </c:pt>
                <c:pt idx="793">
                  <c:v>0.87696923192285803</c:v>
                </c:pt>
                <c:pt idx="794">
                  <c:v>0.84832722212549005</c:v>
                </c:pt>
                <c:pt idx="795">
                  <c:v>0.84425121561222205</c:v>
                </c:pt>
                <c:pt idx="796">
                  <c:v>0.82533248514116897</c:v>
                </c:pt>
                <c:pt idx="797">
                  <c:v>0.82718721472364498</c:v>
                </c:pt>
                <c:pt idx="798">
                  <c:v>0.80882807987102001</c:v>
                </c:pt>
                <c:pt idx="799">
                  <c:v>0.83237996882478005</c:v>
                </c:pt>
                <c:pt idx="800">
                  <c:v>0.81123751777394604</c:v>
                </c:pt>
                <c:pt idx="801">
                  <c:v>0.81068280945349602</c:v>
                </c:pt>
                <c:pt idx="802">
                  <c:v>0.82737293204679097</c:v>
                </c:pt>
                <c:pt idx="803">
                  <c:v>0.85037011268010099</c:v>
                </c:pt>
                <c:pt idx="804">
                  <c:v>0.83126810853488997</c:v>
                </c:pt>
                <c:pt idx="805">
                  <c:v>0.86761983089182504</c:v>
                </c:pt>
                <c:pt idx="806">
                  <c:v>0.87596489218847395</c:v>
                </c:pt>
                <c:pt idx="807">
                  <c:v>0.86539366666305595</c:v>
                </c:pt>
                <c:pt idx="808">
                  <c:v>0.84165361673716099</c:v>
                </c:pt>
                <c:pt idx="809">
                  <c:v>0.85908905227203103</c:v>
                </c:pt>
                <c:pt idx="810">
                  <c:v>0.86817453921227605</c:v>
                </c:pt>
                <c:pt idx="811">
                  <c:v>0.86409608905002</c:v>
                </c:pt>
                <c:pt idx="812">
                  <c:v>0.85315342887831003</c:v>
                </c:pt>
                <c:pt idx="813">
                  <c:v>0.82681822372634095</c:v>
                </c:pt>
                <c:pt idx="814">
                  <c:v>0.845548793225259</c:v>
                </c:pt>
                <c:pt idx="815">
                  <c:v>0.82273732991509596</c:v>
                </c:pt>
                <c:pt idx="816">
                  <c:v>0.83924417883423397</c:v>
                </c:pt>
                <c:pt idx="817">
                  <c:v>0.84054175644727103</c:v>
                </c:pt>
                <c:pt idx="818">
                  <c:v>0.82663250640319497</c:v>
                </c:pt>
                <c:pt idx="819">
                  <c:v>0.85890333494888504</c:v>
                </c:pt>
                <c:pt idx="820">
                  <c:v>0.85203912493943101</c:v>
                </c:pt>
                <c:pt idx="821">
                  <c:v>0.843508346319637</c:v>
                </c:pt>
                <c:pt idx="822">
                  <c:v>0.83905846151108698</c:v>
                </c:pt>
                <c:pt idx="823">
                  <c:v>0.84332262899649002</c:v>
                </c:pt>
                <c:pt idx="824">
                  <c:v>0.827001497400498</c:v>
                </c:pt>
                <c:pt idx="825">
                  <c:v>0.827001497400498</c:v>
                </c:pt>
                <c:pt idx="826">
                  <c:v>0.78824033714063702</c:v>
                </c:pt>
                <c:pt idx="827">
                  <c:v>0.79862584534290704</c:v>
                </c:pt>
                <c:pt idx="828">
                  <c:v>0.81754457581396001</c:v>
                </c:pt>
                <c:pt idx="829">
                  <c:v>0.82273732991509596</c:v>
                </c:pt>
                <c:pt idx="830">
                  <c:v>0.82959909627556105</c:v>
                </c:pt>
                <c:pt idx="831">
                  <c:v>0.84629166251784504</c:v>
                </c:pt>
                <c:pt idx="832">
                  <c:v>0.83683229728231801</c:v>
                </c:pt>
                <c:pt idx="833">
                  <c:v>0.84183933406030698</c:v>
                </c:pt>
                <c:pt idx="834">
                  <c:v>0.84758924013088199</c:v>
                </c:pt>
                <c:pt idx="835">
                  <c:v>0.86353893708058005</c:v>
                </c:pt>
                <c:pt idx="836">
                  <c:v>0.87058642076419201</c:v>
                </c:pt>
                <c:pt idx="837">
                  <c:v>0.86298178511114099</c:v>
                </c:pt>
                <c:pt idx="838">
                  <c:v>0.86891740850486199</c:v>
                </c:pt>
                <c:pt idx="839">
                  <c:v>0.88746470432962299</c:v>
                </c:pt>
                <c:pt idx="840">
                  <c:v>0.89049325842219396</c:v>
                </c:pt>
                <c:pt idx="841">
                  <c:v>0.89389820071886295</c:v>
                </c:pt>
                <c:pt idx="842">
                  <c:v>0.894466521980679</c:v>
                </c:pt>
                <c:pt idx="843">
                  <c:v>0.90619437959841398</c:v>
                </c:pt>
                <c:pt idx="844">
                  <c:v>0.893329879457047</c:v>
                </c:pt>
                <c:pt idx="845">
                  <c:v>0.86794583026598504</c:v>
                </c:pt>
                <c:pt idx="846">
                  <c:v>0.85777069888695101</c:v>
                </c:pt>
                <c:pt idx="847">
                  <c:v>0.85687078026035302</c:v>
                </c:pt>
                <c:pt idx="848">
                  <c:v>0.86728553222311</c:v>
                </c:pt>
                <c:pt idx="849">
                  <c:v>0.85185084982127401</c:v>
                </c:pt>
                <c:pt idx="850">
                  <c:v>0.86399661091165003</c:v>
                </c:pt>
                <c:pt idx="851">
                  <c:v>0.88281705586000903</c:v>
                </c:pt>
                <c:pt idx="852">
                  <c:v>0.87727691123517304</c:v>
                </c:pt>
                <c:pt idx="853">
                  <c:v>0.87378898314977205</c:v>
                </c:pt>
                <c:pt idx="854">
                  <c:v>0.88037507946290205</c:v>
                </c:pt>
                <c:pt idx="855">
                  <c:v>0.85292992834000703</c:v>
                </c:pt>
                <c:pt idx="856">
                  <c:v>0.85650788223740104</c:v>
                </c:pt>
                <c:pt idx="857">
                  <c:v>0.83459980441370896</c:v>
                </c:pt>
                <c:pt idx="858">
                  <c:v>0.84392909270179794</c:v>
                </c:pt>
                <c:pt idx="859">
                  <c:v>0.86384997124765595</c:v>
                </c:pt>
                <c:pt idx="860">
                  <c:v>0.85676246335754203</c:v>
                </c:pt>
                <c:pt idx="861">
                  <c:v>0.88976999549120805</c:v>
                </c:pt>
                <c:pt idx="862">
                  <c:v>0.90528394264326695</c:v>
                </c:pt>
                <c:pt idx="863">
                  <c:v>0.91155335024423101</c:v>
                </c:pt>
                <c:pt idx="864">
                  <c:v>0.89281172053829205</c:v>
                </c:pt>
                <c:pt idx="865">
                  <c:v>0.91118941759384997</c:v>
                </c:pt>
                <c:pt idx="866">
                  <c:v>0.87046061193036905</c:v>
                </c:pt>
                <c:pt idx="867">
                  <c:v>0.86368078355313005</c:v>
                </c:pt>
                <c:pt idx="868">
                  <c:v>0.84658025370104295</c:v>
                </c:pt>
                <c:pt idx="869">
                  <c:v>0.83818781528731201</c:v>
                </c:pt>
                <c:pt idx="870">
                  <c:v>0.83110717614763996</c:v>
                </c:pt>
                <c:pt idx="871">
                  <c:v>0.83567380989265905</c:v>
                </c:pt>
                <c:pt idx="872">
                  <c:v>0.830732196596909</c:v>
                </c:pt>
                <c:pt idx="873">
                  <c:v>0.82563968604354399</c:v>
                </c:pt>
                <c:pt idx="874">
                  <c:v>0.81987880649542</c:v>
                </c:pt>
                <c:pt idx="875">
                  <c:v>0.813459653589655</c:v>
                </c:pt>
                <c:pt idx="876">
                  <c:v>0.81828257032575802</c:v>
                </c:pt>
                <c:pt idx="877">
                  <c:v>0.81101074938139295</c:v>
                </c:pt>
                <c:pt idx="878">
                  <c:v>0.83076719748308303</c:v>
                </c:pt>
                <c:pt idx="879">
                  <c:v>0.81706983988620596</c:v>
                </c:pt>
                <c:pt idx="880">
                  <c:v>0.82018504381026203</c:v>
                </c:pt>
                <c:pt idx="881">
                  <c:v>0.84309846507116604</c:v>
                </c:pt>
                <c:pt idx="882">
                  <c:v>0.84647930680574801</c:v>
                </c:pt>
                <c:pt idx="883">
                  <c:v>0.84237080305412604</c:v>
                </c:pt>
                <c:pt idx="884">
                  <c:v>0.84148131133965798</c:v>
                </c:pt>
                <c:pt idx="885">
                  <c:v>0.81642465280305399</c:v>
                </c:pt>
                <c:pt idx="886">
                  <c:v>0.81400509867492499</c:v>
                </c:pt>
                <c:pt idx="887">
                  <c:v>0.81021111765388798</c:v>
                </c:pt>
                <c:pt idx="888">
                  <c:v>0.81192886568618705</c:v>
                </c:pt>
                <c:pt idx="889">
                  <c:v>0.80005569562565404</c:v>
                </c:pt>
                <c:pt idx="890">
                  <c:v>0.80396114542545405</c:v>
                </c:pt>
                <c:pt idx="891">
                  <c:v>0.80259545800151999</c:v>
                </c:pt>
                <c:pt idx="892">
                  <c:v>0.79305905135961297</c:v>
                </c:pt>
                <c:pt idx="893">
                  <c:v>0.80637257608604196</c:v>
                </c:pt>
                <c:pt idx="894">
                  <c:v>0.81372722626029603</c:v>
                </c:pt>
                <c:pt idx="895">
                  <c:v>0.81424327349560199</c:v>
                </c:pt>
                <c:pt idx="896">
                  <c:v>0.79388403949399999</c:v>
                </c:pt>
                <c:pt idx="897">
                  <c:v>0.793379158557866</c:v>
                </c:pt>
                <c:pt idx="898">
                  <c:v>0.77820363042154705</c:v>
                </c:pt>
                <c:pt idx="899">
                  <c:v>0.76926695510953702</c:v>
                </c:pt>
                <c:pt idx="900">
                  <c:v>0.75088900766254996</c:v>
                </c:pt>
                <c:pt idx="901">
                  <c:v>0.76572813791689098</c:v>
                </c:pt>
                <c:pt idx="902">
                  <c:v>0.74987760087265698</c:v>
                </c:pt>
                <c:pt idx="903">
                  <c:v>0.75712786048685798</c:v>
                </c:pt>
                <c:pt idx="904">
                  <c:v>0.78039685608628295</c:v>
                </c:pt>
                <c:pt idx="905">
                  <c:v>0.78714030573355798</c:v>
                </c:pt>
                <c:pt idx="906">
                  <c:v>0.79354735749885497</c:v>
                </c:pt>
                <c:pt idx="907">
                  <c:v>0.79489737531468596</c:v>
                </c:pt>
                <c:pt idx="908">
                  <c:v>0.81428894269552698</c:v>
                </c:pt>
                <c:pt idx="909">
                  <c:v>0.809734292425067</c:v>
                </c:pt>
                <c:pt idx="910">
                  <c:v>0.80686827099637604</c:v>
                </c:pt>
                <c:pt idx="911">
                  <c:v>0.81428894269552698</c:v>
                </c:pt>
                <c:pt idx="912">
                  <c:v>0.80164082496196098</c:v>
                </c:pt>
                <c:pt idx="913">
                  <c:v>0.81378213272860001</c:v>
                </c:pt>
                <c:pt idx="914">
                  <c:v>0.79978621032316299</c:v>
                </c:pt>
                <c:pt idx="915">
                  <c:v>0.79961801138217403</c:v>
                </c:pt>
                <c:pt idx="916">
                  <c:v>0.81985278661191896</c:v>
                </c:pt>
                <c:pt idx="917">
                  <c:v>0.81631175627531305</c:v>
                </c:pt>
                <c:pt idx="918">
                  <c:v>0.82538126720126603</c:v>
                </c:pt>
                <c:pt idx="919">
                  <c:v>0.81588227236743804</c:v>
                </c:pt>
                <c:pt idx="920">
                  <c:v>0.81017489584621505</c:v>
                </c:pt>
                <c:pt idx="921">
                  <c:v>0.78982059720547104</c:v>
                </c:pt>
                <c:pt idx="922">
                  <c:v>0.79480939051530497</c:v>
                </c:pt>
                <c:pt idx="923">
                  <c:v>0.782282757796953</c:v>
                </c:pt>
                <c:pt idx="924">
                  <c:v>0.78114470314697004</c:v>
                </c:pt>
                <c:pt idx="925">
                  <c:v>0.78293018644730505</c:v>
                </c:pt>
                <c:pt idx="926">
                  <c:v>0.781629819780989</c:v>
                </c:pt>
                <c:pt idx="927">
                  <c:v>0.75791786815656004</c:v>
                </c:pt>
                <c:pt idx="928">
                  <c:v>0.75760177762438496</c:v>
                </c:pt>
                <c:pt idx="929">
                  <c:v>0.75602189322249302</c:v>
                </c:pt>
                <c:pt idx="930">
                  <c:v>0.75680938581270696</c:v>
                </c:pt>
                <c:pt idx="931">
                  <c:v>0.73769864991312495</c:v>
                </c:pt>
                <c:pt idx="932">
                  <c:v>0.73599870142570301</c:v>
                </c:pt>
                <c:pt idx="933">
                  <c:v>0.74186032157386494</c:v>
                </c:pt>
                <c:pt idx="934">
                  <c:v>0.74879996399059501</c:v>
                </c:pt>
                <c:pt idx="935">
                  <c:v>0.73353033267991397</c:v>
                </c:pt>
                <c:pt idx="936">
                  <c:v>0.74633361023970202</c:v>
                </c:pt>
                <c:pt idx="937">
                  <c:v>0.73615385603258099</c:v>
                </c:pt>
                <c:pt idx="938">
                  <c:v>0.75065174429866</c:v>
                </c:pt>
                <c:pt idx="939">
                  <c:v>0.75496987835761897</c:v>
                </c:pt>
                <c:pt idx="940">
                  <c:v>0.76191153576924397</c:v>
                </c:pt>
                <c:pt idx="941">
                  <c:v>0.76144808694350397</c:v>
                </c:pt>
                <c:pt idx="942">
                  <c:v>0.77533140176675497</c:v>
                </c:pt>
                <c:pt idx="943">
                  <c:v>0.77070295849404002</c:v>
                </c:pt>
                <c:pt idx="944">
                  <c:v>0.76499649295275596</c:v>
                </c:pt>
                <c:pt idx="945">
                  <c:v>0.787207781675062</c:v>
                </c:pt>
                <c:pt idx="946">
                  <c:v>0.76885319318086898</c:v>
                </c:pt>
                <c:pt idx="947">
                  <c:v>0.74864682437861196</c:v>
                </c:pt>
                <c:pt idx="948">
                  <c:v>0.75034345007979897</c:v>
                </c:pt>
                <c:pt idx="949">
                  <c:v>0.75034345007979897</c:v>
                </c:pt>
                <c:pt idx="950">
                  <c:v>0.75790169592914702</c:v>
                </c:pt>
                <c:pt idx="951">
                  <c:v>0.75496987835761897</c:v>
                </c:pt>
                <c:pt idx="952">
                  <c:v>0.74062512970352301</c:v>
                </c:pt>
                <c:pt idx="953">
                  <c:v>0.74571500680708402</c:v>
                </c:pt>
                <c:pt idx="954">
                  <c:v>0.76530478717161798</c:v>
                </c:pt>
                <c:pt idx="955">
                  <c:v>0.76576823599735799</c:v>
                </c:pt>
                <c:pt idx="956">
                  <c:v>0.77147470153864095</c:v>
                </c:pt>
                <c:pt idx="957">
                  <c:v>0.75265666421870803</c:v>
                </c:pt>
                <c:pt idx="958">
                  <c:v>0.75899868594722697</c:v>
                </c:pt>
                <c:pt idx="959">
                  <c:v>0.76690878542959495</c:v>
                </c:pt>
                <c:pt idx="960">
                  <c:v>0.75094766388966305</c:v>
                </c:pt>
                <c:pt idx="961">
                  <c:v>0.75863470316975901</c:v>
                </c:pt>
                <c:pt idx="962">
                  <c:v>0.76517188389698998</c:v>
                </c:pt>
                <c:pt idx="963">
                  <c:v>0.770535110281789</c:v>
                </c:pt>
                <c:pt idx="964">
                  <c:v>0.77500284862972402</c:v>
                </c:pt>
                <c:pt idx="965">
                  <c:v>0.77810096271804197</c:v>
                </c:pt>
                <c:pt idx="966">
                  <c:v>0.77064029983492799</c:v>
                </c:pt>
                <c:pt idx="967">
                  <c:v>0.76956095913203704</c:v>
                </c:pt>
                <c:pt idx="968">
                  <c:v>0.76833007912954998</c:v>
                </c:pt>
                <c:pt idx="969">
                  <c:v>0.750802372634367</c:v>
                </c:pt>
                <c:pt idx="970">
                  <c:v>0.76105309651061104</c:v>
                </c:pt>
                <c:pt idx="971">
                  <c:v>0.76425657602478902</c:v>
                </c:pt>
                <c:pt idx="972">
                  <c:v>0.75968245353439501</c:v>
                </c:pt>
                <c:pt idx="973">
                  <c:v>0.75376447007928704</c:v>
                </c:pt>
                <c:pt idx="974">
                  <c:v>0.77516341333372496</c:v>
                </c:pt>
                <c:pt idx="975">
                  <c:v>0.78226618107413504</c:v>
                </c:pt>
                <c:pt idx="976">
                  <c:v>0.81215203651791801</c:v>
                </c:pt>
                <c:pt idx="977">
                  <c:v>0.78865085736324303</c:v>
                </c:pt>
                <c:pt idx="978">
                  <c:v>0.81215203651791801</c:v>
                </c:pt>
                <c:pt idx="979">
                  <c:v>0.83436628639175403</c:v>
                </c:pt>
                <c:pt idx="980">
                  <c:v>0.82463421430891504</c:v>
                </c:pt>
                <c:pt idx="981">
                  <c:v>0.80423047945492998</c:v>
                </c:pt>
                <c:pt idx="982">
                  <c:v>0.80375298832212605</c:v>
                </c:pt>
                <c:pt idx="983">
                  <c:v>0.82960930975445801</c:v>
                </c:pt>
                <c:pt idx="984">
                  <c:v>0.85283776651686904</c:v>
                </c:pt>
                <c:pt idx="985">
                  <c:v>0.849626083091229</c:v>
                </c:pt>
                <c:pt idx="986">
                  <c:v>0.851148333043656</c:v>
                </c:pt>
                <c:pt idx="987">
                  <c:v>0.87564951797158397</c:v>
                </c:pt>
                <c:pt idx="988">
                  <c:v>0.876155468100281</c:v>
                </c:pt>
                <c:pt idx="989">
                  <c:v>0.90251766958854496</c:v>
                </c:pt>
                <c:pt idx="990">
                  <c:v>0.90893883665665598</c:v>
                </c:pt>
                <c:pt idx="991">
                  <c:v>0.91113422025856505</c:v>
                </c:pt>
                <c:pt idx="992">
                  <c:v>0.92262588752948504</c:v>
                </c:pt>
                <c:pt idx="993">
                  <c:v>0.93715765513892002</c:v>
                </c:pt>
                <c:pt idx="994">
                  <c:v>0.94780240589006404</c:v>
                </c:pt>
                <c:pt idx="995">
                  <c:v>0.94155062212590801</c:v>
                </c:pt>
                <c:pt idx="996">
                  <c:v>0.93698827183496503</c:v>
                </c:pt>
                <c:pt idx="997">
                  <c:v>0.93259530484797704</c:v>
                </c:pt>
                <c:pt idx="998">
                  <c:v>0.94019995526060496</c:v>
                </c:pt>
                <c:pt idx="999">
                  <c:v>0.91299303703573398</c:v>
                </c:pt>
                <c:pt idx="1000">
                  <c:v>0.91603533715741903</c:v>
                </c:pt>
                <c:pt idx="1001">
                  <c:v>0.90876945335270098</c:v>
                </c:pt>
                <c:pt idx="1002">
                  <c:v>0.89406830243931001</c:v>
                </c:pt>
                <c:pt idx="1003">
                  <c:v>0.89406830243931001</c:v>
                </c:pt>
                <c:pt idx="1004">
                  <c:v>0.92585015990741004</c:v>
                </c:pt>
                <c:pt idx="1005">
                  <c:v>0.91294498650630296</c:v>
                </c:pt>
                <c:pt idx="1006">
                  <c:v>0.88611893240773698</c:v>
                </c:pt>
                <c:pt idx="1007">
                  <c:v>0.88430291186815702</c:v>
                </c:pt>
                <c:pt idx="1008">
                  <c:v>0.88693911955691995</c:v>
                </c:pt>
                <c:pt idx="1009">
                  <c:v>0.88528714198218195</c:v>
                </c:pt>
                <c:pt idx="1010">
                  <c:v>0.90969922068960396</c:v>
                </c:pt>
                <c:pt idx="1011">
                  <c:v>0.92645529809515104</c:v>
                </c:pt>
                <c:pt idx="1012">
                  <c:v>0.94144258693459504</c:v>
                </c:pt>
                <c:pt idx="1013">
                  <c:v>0.92062152658090102</c:v>
                </c:pt>
                <c:pt idx="1014">
                  <c:v>0.92216429117184495</c:v>
                </c:pt>
                <c:pt idx="1015">
                  <c:v>0.90981349563368996</c:v>
                </c:pt>
                <c:pt idx="1016">
                  <c:v>0.92623922541866199</c:v>
                </c:pt>
                <c:pt idx="1017">
                  <c:v>0.95811093842013195</c:v>
                </c:pt>
                <c:pt idx="1018">
                  <c:v>0.97823304977754599</c:v>
                </c:pt>
                <c:pt idx="1019">
                  <c:v>0.99495608477081499</c:v>
                </c:pt>
                <c:pt idx="1020">
                  <c:v>0.98223219073390999</c:v>
                </c:pt>
                <c:pt idx="1021">
                  <c:v>0.99048655596493496</c:v>
                </c:pt>
                <c:pt idx="1022">
                  <c:v>0.98958189000980801</c:v>
                </c:pt>
                <c:pt idx="1023">
                  <c:v>0.972585386104867</c:v>
                </c:pt>
                <c:pt idx="1024">
                  <c:v>0.98253002382794896</c:v>
                </c:pt>
                <c:pt idx="1025">
                  <c:v>0.97565939719749395</c:v>
                </c:pt>
                <c:pt idx="1026">
                  <c:v>0.98198630517374097</c:v>
                </c:pt>
                <c:pt idx="1027">
                  <c:v>0.98542279536917299</c:v>
                </c:pt>
                <c:pt idx="1028">
                  <c:v>0.993738630890037</c:v>
                </c:pt>
                <c:pt idx="1029">
                  <c:v>1.0223062209598699</c:v>
                </c:pt>
                <c:pt idx="1030">
                  <c:v>1.0293580871417201</c:v>
                </c:pt>
                <c:pt idx="1031">
                  <c:v>1.0407479337552099</c:v>
                </c:pt>
                <c:pt idx="1032">
                  <c:v>1.04056904796422</c:v>
                </c:pt>
                <c:pt idx="1033">
                  <c:v>1.03785516221399</c:v>
                </c:pt>
                <c:pt idx="1034">
                  <c:v>1.03025957737792</c:v>
                </c:pt>
                <c:pt idx="1035">
                  <c:v>1.0489241141560099</c:v>
                </c:pt>
                <c:pt idx="1036">
                  <c:v>1.03265693812236</c:v>
                </c:pt>
                <c:pt idx="1037">
                  <c:v>1.00171016655018</c:v>
                </c:pt>
                <c:pt idx="1038">
                  <c:v>0.99891800403637299</c:v>
                </c:pt>
                <c:pt idx="1039">
                  <c:v>1.0175387126536699</c:v>
                </c:pt>
                <c:pt idx="1040">
                  <c:v>1.0076112525890499</c:v>
                </c:pt>
                <c:pt idx="1041">
                  <c:v>1.0274500085701701</c:v>
                </c:pt>
                <c:pt idx="1042">
                  <c:v>1.0131248289947199</c:v>
                </c:pt>
                <c:pt idx="1043">
                  <c:v>1.0134764966305501</c:v>
                </c:pt>
                <c:pt idx="1044">
                  <c:v>1.0164793621246599</c:v>
                </c:pt>
                <c:pt idx="1045">
                  <c:v>1.01267882210449</c:v>
                </c:pt>
                <c:pt idx="1046">
                  <c:v>1.02029495596985</c:v>
                </c:pt>
                <c:pt idx="1047">
                  <c:v>1.0101231536170601</c:v>
                </c:pt>
                <c:pt idx="1048">
                  <c:v>0.992806794189111</c:v>
                </c:pt>
                <c:pt idx="1049">
                  <c:v>0.99905998085523695</c:v>
                </c:pt>
                <c:pt idx="1050">
                  <c:v>1.00867108590233</c:v>
                </c:pt>
                <c:pt idx="1051">
                  <c:v>1.01555312190646</c:v>
                </c:pt>
                <c:pt idx="1052">
                  <c:v>1.0072019458216099</c:v>
                </c:pt>
                <c:pt idx="1053">
                  <c:v>0.99645603645466796</c:v>
                </c:pt>
                <c:pt idx="1054">
                  <c:v>1.0241719997185501</c:v>
                </c:pt>
                <c:pt idx="1055">
                  <c:v>1.02524601724185</c:v>
                </c:pt>
                <c:pt idx="1056">
                  <c:v>1.0430093938646301</c:v>
                </c:pt>
                <c:pt idx="1057">
                  <c:v>1.0490345170909601</c:v>
                </c:pt>
                <c:pt idx="1058">
                  <c:v>1.0344288036724101</c:v>
                </c:pt>
                <c:pt idx="1059">
                  <c:v>1.0400891985273399</c:v>
                </c:pt>
                <c:pt idx="1060">
                  <c:v>1.0410010194558501</c:v>
                </c:pt>
                <c:pt idx="1061">
                  <c:v>1.04246230130752</c:v>
                </c:pt>
                <c:pt idx="1062">
                  <c:v>1.0362548138954899</c:v>
                </c:pt>
                <c:pt idx="1063">
                  <c:v>1.0231080139625599</c:v>
                </c:pt>
                <c:pt idx="1064">
                  <c:v>1.02146436792519</c:v>
                </c:pt>
                <c:pt idx="1065">
                  <c:v>1.0128814093669201</c:v>
                </c:pt>
                <c:pt idx="1066">
                  <c:v>1.0384455524899701</c:v>
                </c:pt>
                <c:pt idx="1067">
                  <c:v>1.0008311629142601</c:v>
                </c:pt>
                <c:pt idx="1068">
                  <c:v>1.00630919358348</c:v>
                </c:pt>
                <c:pt idx="1069">
                  <c:v>0.98951037320440705</c:v>
                </c:pt>
                <c:pt idx="1070">
                  <c:v>0.98567598857255501</c:v>
                </c:pt>
                <c:pt idx="1071">
                  <c:v>1.0043008191747</c:v>
                </c:pt>
                <c:pt idx="1072">
                  <c:v>1.01032594240104</c:v>
                </c:pt>
                <c:pt idx="1073">
                  <c:v>1.01890653259325</c:v>
                </c:pt>
                <c:pt idx="1074">
                  <c:v>1.0238374707053699</c:v>
                </c:pt>
                <c:pt idx="1075">
                  <c:v>1.02803658370863</c:v>
                </c:pt>
                <c:pt idx="1076">
                  <c:v>1.01233431680981</c:v>
                </c:pt>
                <c:pt idx="1077">
                  <c:v>1.0121519526241101</c:v>
                </c:pt>
                <c:pt idx="1078">
                  <c:v>0.97928613697481703</c:v>
                </c:pt>
                <c:pt idx="1079">
                  <c:v>0.95098416270018304</c:v>
                </c:pt>
                <c:pt idx="1080">
                  <c:v>0.95372199385177103</c:v>
                </c:pt>
                <c:pt idx="1081">
                  <c:v>0.97892140860341204</c:v>
                </c:pt>
                <c:pt idx="1082">
                  <c:v>0.98294052578701496</c:v>
                </c:pt>
                <c:pt idx="1083">
                  <c:v>0.961307807424153</c:v>
                </c:pt>
                <c:pt idx="1084">
                  <c:v>0.95745781610509495</c:v>
                </c:pt>
                <c:pt idx="1085">
                  <c:v>0.93718658307775904</c:v>
                </c:pt>
                <c:pt idx="1086">
                  <c:v>0.92627500605524704</c:v>
                </c:pt>
                <c:pt idx="1087">
                  <c:v>0.90646739764426498</c:v>
                </c:pt>
                <c:pt idx="1088">
                  <c:v>0.91201183213788795</c:v>
                </c:pt>
                <c:pt idx="1089">
                  <c:v>0.89859094529427697</c:v>
                </c:pt>
                <c:pt idx="1090">
                  <c:v>0.90340343558007596</c:v>
                </c:pt>
                <c:pt idx="1091">
                  <c:v>0.90081357291429898</c:v>
                </c:pt>
                <c:pt idx="1092">
                  <c:v>0.88789274779371397</c:v>
                </c:pt>
                <c:pt idx="1093">
                  <c:v>0.88789274779371397</c:v>
                </c:pt>
                <c:pt idx="1094">
                  <c:v>0.88194606659536401</c:v>
                </c:pt>
                <c:pt idx="1095">
                  <c:v>0.89748161863527998</c:v>
                </c:pt>
                <c:pt idx="1096">
                  <c:v>0.88752369181989299</c:v>
                </c:pt>
                <c:pt idx="1097">
                  <c:v>0.88395626056223198</c:v>
                </c:pt>
                <c:pt idx="1098">
                  <c:v>0.862632429986394</c:v>
                </c:pt>
                <c:pt idx="1099">
                  <c:v>0.87024439254291996</c:v>
                </c:pt>
                <c:pt idx="1100">
                  <c:v>0.85790082325767503</c:v>
                </c:pt>
                <c:pt idx="1101">
                  <c:v>0.86250873126913896</c:v>
                </c:pt>
                <c:pt idx="1102">
                  <c:v>0.864163209244456</c:v>
                </c:pt>
                <c:pt idx="1103">
                  <c:v>0.85455189326882897</c:v>
                </c:pt>
                <c:pt idx="1104">
                  <c:v>0.84848171260849503</c:v>
                </c:pt>
                <c:pt idx="1105">
                  <c:v>0.84473400612527705</c:v>
                </c:pt>
                <c:pt idx="1106">
                  <c:v>0.85869156082943299</c:v>
                </c:pt>
                <c:pt idx="1107">
                  <c:v>0.85308966742419201</c:v>
                </c:pt>
                <c:pt idx="1108">
                  <c:v>0.84521426843565295</c:v>
                </c:pt>
                <c:pt idx="1109">
                  <c:v>0.85630491686495003</c:v>
                </c:pt>
                <c:pt idx="1110">
                  <c:v>0.86439357724005506</c:v>
                </c:pt>
                <c:pt idx="1111">
                  <c:v>0.84112108998263502</c:v>
                </c:pt>
                <c:pt idx="1112">
                  <c:v>0.85102404924524999</c:v>
                </c:pt>
                <c:pt idx="1113">
                  <c:v>0.85953206724242404</c:v>
                </c:pt>
                <c:pt idx="1114">
                  <c:v>0.84768807866277196</c:v>
                </c:pt>
                <c:pt idx="1115">
                  <c:v>0.85653012472214496</c:v>
                </c:pt>
                <c:pt idx="1116">
                  <c:v>0.86587213536493801</c:v>
                </c:pt>
                <c:pt idx="1117">
                  <c:v>0.86453817813589795</c:v>
                </c:pt>
                <c:pt idx="1118">
                  <c:v>0.89606827218773299</c:v>
                </c:pt>
                <c:pt idx="1119">
                  <c:v>0.89923830624899004</c:v>
                </c:pt>
                <c:pt idx="1120">
                  <c:v>0.90024039043558701</c:v>
                </c:pt>
                <c:pt idx="1121">
                  <c:v>0.91225247055621606</c:v>
                </c:pt>
                <c:pt idx="1122">
                  <c:v>0.89273230160525396</c:v>
                </c:pt>
                <c:pt idx="1123">
                  <c:v>0.87705022283994705</c:v>
                </c:pt>
                <c:pt idx="1124">
                  <c:v>0.88472424819150097</c:v>
                </c:pt>
                <c:pt idx="1125">
                  <c:v>0.877384250902147</c:v>
                </c:pt>
                <c:pt idx="1126">
                  <c:v>0.86086817949121996</c:v>
                </c:pt>
                <c:pt idx="1127">
                  <c:v>0.84585200183055498</c:v>
                </c:pt>
                <c:pt idx="1128">
                  <c:v>0.85619609665994501</c:v>
                </c:pt>
                <c:pt idx="1129">
                  <c:v>0.86320206588710102</c:v>
                </c:pt>
                <c:pt idx="1130">
                  <c:v>0.84751998712179399</c:v>
                </c:pt>
                <c:pt idx="1131">
                  <c:v>0.84384998847711701</c:v>
                </c:pt>
                <c:pt idx="1132">
                  <c:v>0.85586206859774605</c:v>
                </c:pt>
                <c:pt idx="1133">
                  <c:v>0.83500794241774401</c:v>
                </c:pt>
                <c:pt idx="1134">
                  <c:v>0.83283999254308505</c:v>
                </c:pt>
                <c:pt idx="1135">
                  <c:v>0.86086817949121996</c:v>
                </c:pt>
                <c:pt idx="1136">
                  <c:v>0.88322219942148406</c:v>
                </c:pt>
                <c:pt idx="1137">
                  <c:v>0.88889636643935499</c:v>
                </c:pt>
                <c:pt idx="1138">
                  <c:v>0.88856233837715604</c:v>
                </c:pt>
                <c:pt idx="1139">
                  <c:v>0.89373438579185205</c:v>
                </c:pt>
                <c:pt idx="1140">
                  <c:v>0.89306848468721001</c:v>
                </c:pt>
                <c:pt idx="1141">
                  <c:v>0.86922703378719302</c:v>
                </c:pt>
                <c:pt idx="1142">
                  <c:v>0.84370440478299802</c:v>
                </c:pt>
                <c:pt idx="1143">
                  <c:v>0.83215531430773604</c:v>
                </c:pt>
                <c:pt idx="1144">
                  <c:v>0.83481090139283198</c:v>
                </c:pt>
                <c:pt idx="1145">
                  <c:v>0.83841525624227997</c:v>
                </c:pt>
                <c:pt idx="1146">
                  <c:v>0.83699912767912299</c:v>
                </c:pt>
                <c:pt idx="1147">
                  <c:v>0.82302193173801197</c:v>
                </c:pt>
                <c:pt idx="1148">
                  <c:v>0.80863645173074195</c:v>
                </c:pt>
                <c:pt idx="1149">
                  <c:v>0.80419368094065302</c:v>
                </c:pt>
                <c:pt idx="1150">
                  <c:v>0.81711027434573302</c:v>
                </c:pt>
                <c:pt idx="1151">
                  <c:v>0.80631827241045195</c:v>
                </c:pt>
                <c:pt idx="1152">
                  <c:v>0.80388166554333396</c:v>
                </c:pt>
                <c:pt idx="1153">
                  <c:v>0.82393440402249396</c:v>
                </c:pt>
                <c:pt idx="1154">
                  <c:v>0.81523603666512801</c:v>
                </c:pt>
                <c:pt idx="1155">
                  <c:v>0.81246780601909296</c:v>
                </c:pt>
                <c:pt idx="1156">
                  <c:v>0.80817105161991099</c:v>
                </c:pt>
                <c:pt idx="1157">
                  <c:v>0.80954540782390205</c:v>
                </c:pt>
                <c:pt idx="1158">
                  <c:v>0.81780212087916704</c:v>
                </c:pt>
                <c:pt idx="1159">
                  <c:v>0.81656805821805301</c:v>
                </c:pt>
                <c:pt idx="1160">
                  <c:v>0.79591910539715605</c:v>
                </c:pt>
                <c:pt idx="1161">
                  <c:v>0.79441373288598105</c:v>
                </c:pt>
                <c:pt idx="1162">
                  <c:v>0.79561640098893305</c:v>
                </c:pt>
                <c:pt idx="1163">
                  <c:v>0.79501329070313598</c:v>
                </c:pt>
                <c:pt idx="1164">
                  <c:v>0.77830073622403795</c:v>
                </c:pt>
                <c:pt idx="1165">
                  <c:v>0.78868935937842799</c:v>
                </c:pt>
                <c:pt idx="1166">
                  <c:v>0.79501329070313598</c:v>
                </c:pt>
                <c:pt idx="1167">
                  <c:v>0.79682068229915803</c:v>
                </c:pt>
                <c:pt idx="1168">
                  <c:v>0.81248021785482305</c:v>
                </c:pt>
                <c:pt idx="1169">
                  <c:v>0.81880414917953204</c:v>
                </c:pt>
                <c:pt idx="1170">
                  <c:v>0.820159692876549</c:v>
                </c:pt>
                <c:pt idx="1171">
                  <c:v>0.81052350313337895</c:v>
                </c:pt>
                <c:pt idx="1172">
                  <c:v>0.80701150079389805</c:v>
                </c:pt>
                <c:pt idx="1173">
                  <c:v>0.80746528795427197</c:v>
                </c:pt>
                <c:pt idx="1174">
                  <c:v>0.82138336680046498</c:v>
                </c:pt>
                <c:pt idx="1175">
                  <c:v>0.82577191527879001</c:v>
                </c:pt>
                <c:pt idx="1176">
                  <c:v>0.82713327675991299</c:v>
                </c:pt>
                <c:pt idx="1177">
                  <c:v>0.823351717090124</c:v>
                </c:pt>
                <c:pt idx="1178">
                  <c:v>0.83333697387973604</c:v>
                </c:pt>
                <c:pt idx="1179">
                  <c:v>0.836059696841985</c:v>
                </c:pt>
                <c:pt idx="1180">
                  <c:v>0.83257872268441002</c:v>
                </c:pt>
                <c:pt idx="1181">
                  <c:v>0.82864590062782895</c:v>
                </c:pt>
                <c:pt idx="1182">
                  <c:v>0.820022005319341</c:v>
                </c:pt>
                <c:pt idx="1183">
                  <c:v>0.79778255593824299</c:v>
                </c:pt>
                <c:pt idx="1184">
                  <c:v>0.78537710095996605</c:v>
                </c:pt>
                <c:pt idx="1185">
                  <c:v>0.77629941849110395</c:v>
                </c:pt>
                <c:pt idx="1186">
                  <c:v>0.77884486235908901</c:v>
                </c:pt>
                <c:pt idx="1187">
                  <c:v>0.77043580485734497</c:v>
                </c:pt>
                <c:pt idx="1188">
                  <c:v>0.78263510647671097</c:v>
                </c:pt>
                <c:pt idx="1189">
                  <c:v>0.78851874162152902</c:v>
                </c:pt>
                <c:pt idx="1190">
                  <c:v>0.77418765266543499</c:v>
                </c:pt>
                <c:pt idx="1191">
                  <c:v>0.78353998365310695</c:v>
                </c:pt>
                <c:pt idx="1192">
                  <c:v>0.80209383276571899</c:v>
                </c:pt>
                <c:pt idx="1193">
                  <c:v>0.78323835792764196</c:v>
                </c:pt>
                <c:pt idx="1194">
                  <c:v>0.77237789831264203</c:v>
                </c:pt>
                <c:pt idx="1195">
                  <c:v>0.78323835792764096</c:v>
                </c:pt>
                <c:pt idx="1196">
                  <c:v>0.78674982556518802</c:v>
                </c:pt>
                <c:pt idx="1197">
                  <c:v>0.78169175178304395</c:v>
                </c:pt>
                <c:pt idx="1198">
                  <c:v>0.787028041992336</c:v>
                </c:pt>
                <c:pt idx="1199">
                  <c:v>0.79007623412946404</c:v>
                </c:pt>
                <c:pt idx="1200">
                  <c:v>0.79007623412946404</c:v>
                </c:pt>
                <c:pt idx="1201">
                  <c:v>0.80120408939929899</c:v>
                </c:pt>
                <c:pt idx="1202">
                  <c:v>0.812636763882848</c:v>
                </c:pt>
                <c:pt idx="1203">
                  <c:v>0.81812546369899597</c:v>
                </c:pt>
                <c:pt idx="1204">
                  <c:v>0.820564017408698</c:v>
                </c:pt>
                <c:pt idx="1205">
                  <c:v>0.80344633091547302</c:v>
                </c:pt>
                <c:pt idx="1206">
                  <c:v>0.805845883374123</c:v>
                </c:pt>
                <c:pt idx="1207">
                  <c:v>0.80795108643357305</c:v>
                </c:pt>
                <c:pt idx="1208">
                  <c:v>0.82148646251452095</c:v>
                </c:pt>
                <c:pt idx="1209">
                  <c:v>0.81492293519334902</c:v>
                </c:pt>
                <c:pt idx="1210">
                  <c:v>0.79931000966236698</c:v>
                </c:pt>
                <c:pt idx="1211">
                  <c:v>0.797969378756613</c:v>
                </c:pt>
                <c:pt idx="1212">
                  <c:v>0.80467253328538202</c:v>
                </c:pt>
                <c:pt idx="1213">
                  <c:v>0.80347895163852101</c:v>
                </c:pt>
                <c:pt idx="1214">
                  <c:v>0.81806145004350095</c:v>
                </c:pt>
                <c:pt idx="1215">
                  <c:v>0.82048044846205304</c:v>
                </c:pt>
                <c:pt idx="1216">
                  <c:v>0.79341402705446895</c:v>
                </c:pt>
                <c:pt idx="1217">
                  <c:v>0.806266894453044</c:v>
                </c:pt>
                <c:pt idx="1218">
                  <c:v>0.818212637444661</c:v>
                </c:pt>
                <c:pt idx="1219">
                  <c:v>0.83620781478267303</c:v>
                </c:pt>
                <c:pt idx="1220">
                  <c:v>0.82411088438989699</c:v>
                </c:pt>
                <c:pt idx="1221">
                  <c:v>0.83318406675948298</c:v>
                </c:pt>
                <c:pt idx="1222">
                  <c:v>0.83409119116643904</c:v>
                </c:pt>
                <c:pt idx="1223">
                  <c:v>0.83333450566144696</c:v>
                </c:pt>
                <c:pt idx="1224">
                  <c:v>0.81049757427826596</c:v>
                </c:pt>
                <c:pt idx="1225">
                  <c:v>0.81138252313286596</c:v>
                </c:pt>
                <c:pt idx="1226">
                  <c:v>0.804596024331247</c:v>
                </c:pt>
                <c:pt idx="1227">
                  <c:v>0.78453340179427999</c:v>
                </c:pt>
                <c:pt idx="1228">
                  <c:v>0.780549241032226</c:v>
                </c:pt>
                <c:pt idx="1229">
                  <c:v>0.79303392678639695</c:v>
                </c:pt>
                <c:pt idx="1230">
                  <c:v>0.78186391618645201</c:v>
                </c:pt>
                <c:pt idx="1231">
                  <c:v>0.79657222270702399</c:v>
                </c:pt>
                <c:pt idx="1232">
                  <c:v>0.81182439277213803</c:v>
                </c:pt>
                <c:pt idx="1233">
                  <c:v>0.80817464988466803</c:v>
                </c:pt>
                <c:pt idx="1234">
                  <c:v>0.80280748700286098</c:v>
                </c:pt>
                <c:pt idx="1235">
                  <c:v>0.79611600969073804</c:v>
                </c:pt>
                <c:pt idx="1236">
                  <c:v>0.77786493735857198</c:v>
                </c:pt>
                <c:pt idx="1237">
                  <c:v>0.77938537460041502</c:v>
                </c:pt>
                <c:pt idx="1238">
                  <c:v>0.78151554018700797</c:v>
                </c:pt>
                <c:pt idx="1239">
                  <c:v>0.78410008931714104</c:v>
                </c:pt>
                <c:pt idx="1240">
                  <c:v>0.77223757193473797</c:v>
                </c:pt>
                <c:pt idx="1241">
                  <c:v>0.79733158276020699</c:v>
                </c:pt>
                <c:pt idx="1242">
                  <c:v>0.79398584410414497</c:v>
                </c:pt>
                <c:pt idx="1243">
                  <c:v>0.78592539073135803</c:v>
                </c:pt>
                <c:pt idx="1244">
                  <c:v>0.78896820702505999</c:v>
                </c:pt>
                <c:pt idx="1245">
                  <c:v>0.79748498575140103</c:v>
                </c:pt>
                <c:pt idx="1246">
                  <c:v>0.80372013770996997</c:v>
                </c:pt>
                <c:pt idx="1247">
                  <c:v>0.79398778591415997</c:v>
                </c:pt>
                <c:pt idx="1248">
                  <c:v>0.81264230213435995</c:v>
                </c:pt>
                <c:pt idx="1249">
                  <c:v>0.81126152077657998</c:v>
                </c:pt>
                <c:pt idx="1250">
                  <c:v>0.801904518117596</c:v>
                </c:pt>
                <c:pt idx="1251">
                  <c:v>0.82315711774301004</c:v>
                </c:pt>
                <c:pt idx="1252">
                  <c:v>0.84693723815384403</c:v>
                </c:pt>
                <c:pt idx="1253">
                  <c:v>0.82109252993853199</c:v>
                </c:pt>
                <c:pt idx="1254">
                  <c:v>0.82667578539393605</c:v>
                </c:pt>
                <c:pt idx="1255">
                  <c:v>0.81215850643345899</c:v>
                </c:pt>
                <c:pt idx="1256">
                  <c:v>0.78687973518791399</c:v>
                </c:pt>
                <c:pt idx="1257">
                  <c:v>0.82158115889234296</c:v>
                </c:pt>
                <c:pt idx="1258">
                  <c:v>0.81467255030227603</c:v>
                </c:pt>
                <c:pt idx="1259">
                  <c:v>0.82660523699063304</c:v>
                </c:pt>
                <c:pt idx="1260">
                  <c:v>0.808862582892522</c:v>
                </c:pt>
                <c:pt idx="1261">
                  <c:v>0.815927567417013</c:v>
                </c:pt>
                <c:pt idx="1262">
                  <c:v>0.79316083522061298</c:v>
                </c:pt>
                <c:pt idx="1263">
                  <c:v>0.81749734122026996</c:v>
                </c:pt>
                <c:pt idx="1264">
                  <c:v>0.80729080426959399</c:v>
                </c:pt>
                <c:pt idx="1265">
                  <c:v>0.81039726964332703</c:v>
                </c:pt>
                <c:pt idx="1266">
                  <c:v>0.79642313153264199</c:v>
                </c:pt>
                <c:pt idx="1267">
                  <c:v>0.797036078005258</c:v>
                </c:pt>
                <c:pt idx="1268">
                  <c:v>0.80269700623783702</c:v>
                </c:pt>
                <c:pt idx="1269">
                  <c:v>0.81393709164310302</c:v>
                </c:pt>
                <c:pt idx="1270">
                  <c:v>0.79515447253724203</c:v>
                </c:pt>
                <c:pt idx="1271">
                  <c:v>0.78530219760698705</c:v>
                </c:pt>
                <c:pt idx="1272">
                  <c:v>0.80494523859917799</c:v>
                </c:pt>
                <c:pt idx="1273">
                  <c:v>0.80852678280365498</c:v>
                </c:pt>
                <c:pt idx="1274">
                  <c:v>0.791647340508709</c:v>
                </c:pt>
                <c:pt idx="1275">
                  <c:v>0.80361205102433397</c:v>
                </c:pt>
                <c:pt idx="1276">
                  <c:v>0.78505098349174596</c:v>
                </c:pt>
                <c:pt idx="1277">
                  <c:v>0.77753759677698997</c:v>
                </c:pt>
                <c:pt idx="1278">
                  <c:v>0.78006989674949401</c:v>
                </c:pt>
                <c:pt idx="1279">
                  <c:v>0.78993226079367795</c:v>
                </c:pt>
                <c:pt idx="1280">
                  <c:v>0.78574805410981297</c:v>
                </c:pt>
                <c:pt idx="1281">
                  <c:v>0.78440292610610896</c:v>
                </c:pt>
                <c:pt idx="1282">
                  <c:v>0.79396573682180804</c:v>
                </c:pt>
                <c:pt idx="1283">
                  <c:v>0.79097592748591405</c:v>
                </c:pt>
                <c:pt idx="1284">
                  <c:v>0.80244468157370397</c:v>
                </c:pt>
                <c:pt idx="1285">
                  <c:v>0.78705670433861996</c:v>
                </c:pt>
                <c:pt idx="1286">
                  <c:v>0.78320146522765999</c:v>
                </c:pt>
                <c:pt idx="1287">
                  <c:v>0.79220794268585404</c:v>
                </c:pt>
                <c:pt idx="1288">
                  <c:v>0.79384964360229604</c:v>
                </c:pt>
                <c:pt idx="1289">
                  <c:v>0.79250449105578302</c:v>
                </c:pt>
                <c:pt idx="1290">
                  <c:v>0.79578707900170198</c:v>
                </c:pt>
                <c:pt idx="1291">
                  <c:v>0.78725124589304396</c:v>
                </c:pt>
                <c:pt idx="1292">
                  <c:v>0.78309757861287199</c:v>
                </c:pt>
                <c:pt idx="1293">
                  <c:v>0.78873429262372197</c:v>
                </c:pt>
                <c:pt idx="1294">
                  <c:v>0.79288795990389405</c:v>
                </c:pt>
                <c:pt idx="1295">
                  <c:v>0.79630105084729097</c:v>
                </c:pt>
                <c:pt idx="1296">
                  <c:v>0.80089982155237904</c:v>
                </c:pt>
                <c:pt idx="1297">
                  <c:v>0.79423274046427805</c:v>
                </c:pt>
                <c:pt idx="1298">
                  <c:v>0.79482308713516303</c:v>
                </c:pt>
                <c:pt idx="1299">
                  <c:v>0.79585901393662095</c:v>
                </c:pt>
                <c:pt idx="1300">
                  <c:v>0.79733676069877202</c:v>
                </c:pt>
                <c:pt idx="1301">
                  <c:v>0.77205525852236601</c:v>
                </c:pt>
                <c:pt idx="1302">
                  <c:v>0.75904507074362504</c:v>
                </c:pt>
                <c:pt idx="1303">
                  <c:v>0.76155874430723403</c:v>
                </c:pt>
                <c:pt idx="1304">
                  <c:v>0.77634373226850895</c:v>
                </c:pt>
                <c:pt idx="1305">
                  <c:v>0.77161155847673202</c:v>
                </c:pt>
                <c:pt idx="1306">
                  <c:v>0.78122067260059802</c:v>
                </c:pt>
                <c:pt idx="1307">
                  <c:v>0.77599024589980403</c:v>
                </c:pt>
                <c:pt idx="1308">
                  <c:v>0.79025379362472103</c:v>
                </c:pt>
                <c:pt idx="1309">
                  <c:v>0.77524768738133898</c:v>
                </c:pt>
                <c:pt idx="1310">
                  <c:v>0.76826423627638596</c:v>
                </c:pt>
                <c:pt idx="1311">
                  <c:v>0.78845989067205402</c:v>
                </c:pt>
                <c:pt idx="1312">
                  <c:v>0.797600706678114</c:v>
                </c:pt>
                <c:pt idx="1313">
                  <c:v>0.79288407561346197</c:v>
                </c:pt>
                <c:pt idx="1314">
                  <c:v>0.79039078083890002</c:v>
                </c:pt>
                <c:pt idx="1315">
                  <c:v>0.797409149893054</c:v>
                </c:pt>
                <c:pt idx="1316">
                  <c:v>0.79843196467307098</c:v>
                </c:pt>
                <c:pt idx="1317">
                  <c:v>0.80560540656683299</c:v>
                </c:pt>
                <c:pt idx="1318">
                  <c:v>0.79571898970056198</c:v>
                </c:pt>
                <c:pt idx="1319">
                  <c:v>0.80185019423460202</c:v>
                </c:pt>
                <c:pt idx="1320">
                  <c:v>0.79134008824860902</c:v>
                </c:pt>
                <c:pt idx="1321">
                  <c:v>0.77937096719638499</c:v>
                </c:pt>
                <c:pt idx="1322">
                  <c:v>0.784411564000146</c:v>
                </c:pt>
                <c:pt idx="1323">
                  <c:v>0.78658514625717202</c:v>
                </c:pt>
                <c:pt idx="1324">
                  <c:v>0.78006808352381696</c:v>
                </c:pt>
                <c:pt idx="1325">
                  <c:v>0.76885127225954797</c:v>
                </c:pt>
                <c:pt idx="1326">
                  <c:v>0.75706528660650296</c:v>
                </c:pt>
                <c:pt idx="1327">
                  <c:v>0.75578683129129698</c:v>
                </c:pt>
                <c:pt idx="1328">
                  <c:v>0.76629616735698003</c:v>
                </c:pt>
                <c:pt idx="1329">
                  <c:v>0.77098203111822605</c:v>
                </c:pt>
                <c:pt idx="1330">
                  <c:v>0.75678178733462798</c:v>
                </c:pt>
                <c:pt idx="1331">
                  <c:v>0.74485314918172296</c:v>
                </c:pt>
                <c:pt idx="1332">
                  <c:v>0.74811790512790199</c:v>
                </c:pt>
                <c:pt idx="1333">
                  <c:v>0.75866482998890405</c:v>
                </c:pt>
                <c:pt idx="1334">
                  <c:v>0.75780933101409798</c:v>
                </c:pt>
                <c:pt idx="1335">
                  <c:v>0.76479288514529598</c:v>
                </c:pt>
                <c:pt idx="1336">
                  <c:v>0.75396139812530205</c:v>
                </c:pt>
                <c:pt idx="1337">
                  <c:v>0.74312991110530702</c:v>
                </c:pt>
                <c:pt idx="1338">
                  <c:v>0.76579446688810304</c:v>
                </c:pt>
                <c:pt idx="1339">
                  <c:v>0.76564931094662003</c:v>
                </c:pt>
                <c:pt idx="1340">
                  <c:v>0.76550415500513702</c:v>
                </c:pt>
                <c:pt idx="1341">
                  <c:v>0.76955014719685799</c:v>
                </c:pt>
                <c:pt idx="1342">
                  <c:v>0.76955014719685799</c:v>
                </c:pt>
                <c:pt idx="1343">
                  <c:v>0.76622809729557195</c:v>
                </c:pt>
                <c:pt idx="1344">
                  <c:v>0.75047775893615698</c:v>
                </c:pt>
                <c:pt idx="1345">
                  <c:v>0.75683522168972395</c:v>
                </c:pt>
                <c:pt idx="1346">
                  <c:v>0.76882804232340396</c:v>
                </c:pt>
                <c:pt idx="1347">
                  <c:v>0.75520443585726704</c:v>
                </c:pt>
                <c:pt idx="1348">
                  <c:v>0.76443597284966203</c:v>
                </c:pt>
                <c:pt idx="1349">
                  <c:v>0.78673660715013805</c:v>
                </c:pt>
                <c:pt idx="1350">
                  <c:v>0.78542611355439096</c:v>
                </c:pt>
                <c:pt idx="1351">
                  <c:v>0.78221938947993097</c:v>
                </c:pt>
                <c:pt idx="1352">
                  <c:v>0.76137568299594405</c:v>
                </c:pt>
                <c:pt idx="1353">
                  <c:v>0.75838614805214499</c:v>
                </c:pt>
                <c:pt idx="1354">
                  <c:v>0.76420419685952001</c:v>
                </c:pt>
                <c:pt idx="1355">
                  <c:v>0.748490716641107</c:v>
                </c:pt>
                <c:pt idx="1356">
                  <c:v>0.75199906899054902</c:v>
                </c:pt>
                <c:pt idx="1357">
                  <c:v>0.76172077108365799</c:v>
                </c:pt>
                <c:pt idx="1358">
                  <c:v>0.76813231854850805</c:v>
                </c:pt>
                <c:pt idx="1359">
                  <c:v>0.76899185506843604</c:v>
                </c:pt>
                <c:pt idx="1360">
                  <c:v>0.75641872406795696</c:v>
                </c:pt>
                <c:pt idx="1361">
                  <c:v>0.762248270420402</c:v>
                </c:pt>
                <c:pt idx="1362">
                  <c:v>0.77713765463920603</c:v>
                </c:pt>
                <c:pt idx="1363">
                  <c:v>0.79373738831497098</c:v>
                </c:pt>
                <c:pt idx="1364">
                  <c:v>0.78735776512001499</c:v>
                </c:pt>
                <c:pt idx="1365">
                  <c:v>0.785886079300125</c:v>
                </c:pt>
                <c:pt idx="1366">
                  <c:v>0.783826502245771</c:v>
                </c:pt>
                <c:pt idx="1367">
                  <c:v>0.783386181080857</c:v>
                </c:pt>
                <c:pt idx="1368">
                  <c:v>0.78514746574051297</c:v>
                </c:pt>
                <c:pt idx="1369">
                  <c:v>0.79967249049703903</c:v>
                </c:pt>
                <c:pt idx="1370">
                  <c:v>0.80524803402406997</c:v>
                </c:pt>
                <c:pt idx="1371">
                  <c:v>0.79879184816721105</c:v>
                </c:pt>
                <c:pt idx="1372">
                  <c:v>0.77854450616201498</c:v>
                </c:pt>
                <c:pt idx="1373">
                  <c:v>0.80187223842639699</c:v>
                </c:pt>
                <c:pt idx="1374">
                  <c:v>0.80834936121619405</c:v>
                </c:pt>
                <c:pt idx="1375">
                  <c:v>0.80212902884714299</c:v>
                </c:pt>
                <c:pt idx="1376">
                  <c:v>0.78690994296827899</c:v>
                </c:pt>
                <c:pt idx="1377">
                  <c:v>0.78947030566721799</c:v>
                </c:pt>
                <c:pt idx="1378">
                  <c:v>0.80352191920747396</c:v>
                </c:pt>
                <c:pt idx="1379">
                  <c:v>0.80459674801289205</c:v>
                </c:pt>
                <c:pt idx="1380">
                  <c:v>0.82365149628383505</c:v>
                </c:pt>
                <c:pt idx="1381">
                  <c:v>0.81688931795034603</c:v>
                </c:pt>
                <c:pt idx="1382">
                  <c:v>0.83656624778752897</c:v>
                </c:pt>
                <c:pt idx="1383">
                  <c:v>0.80601471046835205</c:v>
                </c:pt>
                <c:pt idx="1384">
                  <c:v>0.83782890907809804</c:v>
                </c:pt>
                <c:pt idx="1385">
                  <c:v>0.83064376352958802</c:v>
                </c:pt>
                <c:pt idx="1386">
                  <c:v>0.802284020805349</c:v>
                </c:pt>
                <c:pt idx="1387">
                  <c:v>0.8058911001047</c:v>
                </c:pt>
                <c:pt idx="1388">
                  <c:v>0.81117061216537101</c:v>
                </c:pt>
                <c:pt idx="1389">
                  <c:v>0.79190189948513401</c:v>
                </c:pt>
                <c:pt idx="1390">
                  <c:v>0.81769534526558896</c:v>
                </c:pt>
                <c:pt idx="1391">
                  <c:v>0.812688438769957</c:v>
                </c:pt>
                <c:pt idx="1392">
                  <c:v>0.807256193579869</c:v>
                </c:pt>
                <c:pt idx="1393">
                  <c:v>0.82615448750395803</c:v>
                </c:pt>
                <c:pt idx="1394">
                  <c:v>0.83395501947845496</c:v>
                </c:pt>
                <c:pt idx="1395">
                  <c:v>0.83155427138598703</c:v>
                </c:pt>
                <c:pt idx="1396">
                  <c:v>0.83335483245533803</c:v>
                </c:pt>
                <c:pt idx="1397">
                  <c:v>0.83335483245533803</c:v>
                </c:pt>
                <c:pt idx="1398">
                  <c:v>0.83095408436287099</c:v>
                </c:pt>
                <c:pt idx="1399">
                  <c:v>0.81674260873263704</c:v>
                </c:pt>
                <c:pt idx="1400">
                  <c:v>0.81055581483555095</c:v>
                </c:pt>
                <c:pt idx="1401">
                  <c:v>0.81158025683692803</c:v>
                </c:pt>
                <c:pt idx="1402">
                  <c:v>0.81817155761293303</c:v>
                </c:pt>
                <c:pt idx="1403">
                  <c:v>0.81448381021328498</c:v>
                </c:pt>
                <c:pt idx="1404">
                  <c:v>0.79758586969102496</c:v>
                </c:pt>
                <c:pt idx="1405">
                  <c:v>0.79051823639734298</c:v>
                </c:pt>
                <c:pt idx="1406">
                  <c:v>0.799532724041222</c:v>
                </c:pt>
                <c:pt idx="1407">
                  <c:v>0.80725891003388595</c:v>
                </c:pt>
                <c:pt idx="1408">
                  <c:v>0.81770484395689302</c:v>
                </c:pt>
                <c:pt idx="1409">
                  <c:v>0.81913629023602097</c:v>
                </c:pt>
                <c:pt idx="1410">
                  <c:v>0.83201387087623202</c:v>
                </c:pt>
                <c:pt idx="1411">
                  <c:v>0.83404647074400595</c:v>
                </c:pt>
                <c:pt idx="1412">
                  <c:v>0.84393734640433304</c:v>
                </c:pt>
                <c:pt idx="1413">
                  <c:v>0.86275692829919903</c:v>
                </c:pt>
                <c:pt idx="1414">
                  <c:v>0.86511030696115998</c:v>
                </c:pt>
                <c:pt idx="1415">
                  <c:v>0.86114084231930699</c:v>
                </c:pt>
                <c:pt idx="1416">
                  <c:v>0.86466904846204196</c:v>
                </c:pt>
                <c:pt idx="1417">
                  <c:v>0.87554970107320096</c:v>
                </c:pt>
                <c:pt idx="1418">
                  <c:v>0.87674020335917702</c:v>
                </c:pt>
                <c:pt idx="1419">
                  <c:v>0.88165537742283495</c:v>
                </c:pt>
                <c:pt idx="1420">
                  <c:v>0.88344339930017501</c:v>
                </c:pt>
                <c:pt idx="1421">
                  <c:v>0.870634900809653</c:v>
                </c:pt>
                <c:pt idx="1422">
                  <c:v>0.86328731563733796</c:v>
                </c:pt>
                <c:pt idx="1423">
                  <c:v>0.86868150262070198</c:v>
                </c:pt>
                <c:pt idx="1424">
                  <c:v>0.862661823333436</c:v>
                </c:pt>
                <c:pt idx="1425">
                  <c:v>0.87224280578941604</c:v>
                </c:pt>
                <c:pt idx="1426">
                  <c:v>0.87403061449828201</c:v>
                </c:pt>
                <c:pt idx="1427">
                  <c:v>0.87700967035313804</c:v>
                </c:pt>
                <c:pt idx="1428">
                  <c:v>0.88683792830250396</c:v>
                </c:pt>
                <c:pt idx="1429">
                  <c:v>0.88788097304765501</c:v>
                </c:pt>
                <c:pt idx="1430">
                  <c:v>0.90709288174386804</c:v>
                </c:pt>
                <c:pt idx="1431">
                  <c:v>0.90283682842797897</c:v>
                </c:pt>
                <c:pt idx="1432">
                  <c:v>0.89436263008075501</c:v>
                </c:pt>
                <c:pt idx="1433">
                  <c:v>0.88407198750840599</c:v>
                </c:pt>
                <c:pt idx="1434">
                  <c:v>0.91721208797246101</c:v>
                </c:pt>
                <c:pt idx="1435">
                  <c:v>0.926290497043047</c:v>
                </c:pt>
                <c:pt idx="1436">
                  <c:v>0.92508016956880401</c:v>
                </c:pt>
                <c:pt idx="1437">
                  <c:v>0.90906109088236398</c:v>
                </c:pt>
                <c:pt idx="1438">
                  <c:v>0.91396629168350796</c:v>
                </c:pt>
                <c:pt idx="1439">
                  <c:v>0.91203416678779003</c:v>
                </c:pt>
                <c:pt idx="1440">
                  <c:v>0.90595240140653699</c:v>
                </c:pt>
                <c:pt idx="1441">
                  <c:v>0.89843507091631503</c:v>
                </c:pt>
                <c:pt idx="1442">
                  <c:v>0.89666759780525296</c:v>
                </c:pt>
                <c:pt idx="1443">
                  <c:v>0.89150813585605004</c:v>
                </c:pt>
                <c:pt idx="1444">
                  <c:v>0.89902546634627101</c:v>
                </c:pt>
                <c:pt idx="1445">
                  <c:v>0.89174569936308901</c:v>
                </c:pt>
                <c:pt idx="1446">
                  <c:v>0.92624527660418798</c:v>
                </c:pt>
                <c:pt idx="1447">
                  <c:v>0.93312725547501596</c:v>
                </c:pt>
                <c:pt idx="1448">
                  <c:v>0.93511499748304705</c:v>
                </c:pt>
                <c:pt idx="1449">
                  <c:v>0.93679648854216602</c:v>
                </c:pt>
                <c:pt idx="1450">
                  <c:v>0.94749986290130095</c:v>
                </c:pt>
                <c:pt idx="1451">
                  <c:v>0.96554362950133399</c:v>
                </c:pt>
                <c:pt idx="1452">
                  <c:v>0.96401430086337303</c:v>
                </c:pt>
                <c:pt idx="1453">
                  <c:v>0.94964169343708704</c:v>
                </c:pt>
                <c:pt idx="1454">
                  <c:v>0.93603375032978298</c:v>
                </c:pt>
                <c:pt idx="1455">
                  <c:v>0.91356568133953997</c:v>
                </c:pt>
                <c:pt idx="1456">
                  <c:v>0.90406675387143498</c:v>
                </c:pt>
                <c:pt idx="1457">
                  <c:v>0.89909031116668903</c:v>
                </c:pt>
                <c:pt idx="1458">
                  <c:v>0.88228885073005103</c:v>
                </c:pt>
                <c:pt idx="1459">
                  <c:v>0.89939074213940895</c:v>
                </c:pt>
                <c:pt idx="1460">
                  <c:v>0.90254243309850901</c:v>
                </c:pt>
                <c:pt idx="1461">
                  <c:v>0.90600413461543905</c:v>
                </c:pt>
                <c:pt idx="1462">
                  <c:v>0.90254243309850901</c:v>
                </c:pt>
                <c:pt idx="1463">
                  <c:v>0.92271167868373305</c:v>
                </c:pt>
                <c:pt idx="1464">
                  <c:v>0.929483419000532</c:v>
                </c:pt>
                <c:pt idx="1465">
                  <c:v>0.94393308436857104</c:v>
                </c:pt>
                <c:pt idx="1466">
                  <c:v>0.93866470073464503</c:v>
                </c:pt>
                <c:pt idx="1467">
                  <c:v>0.94348188778531294</c:v>
                </c:pt>
                <c:pt idx="1468">
                  <c:v>0.95528096916051597</c:v>
                </c:pt>
                <c:pt idx="1469">
                  <c:v>0.95815595927761299</c:v>
                </c:pt>
                <c:pt idx="1470">
                  <c:v>0.96316235941082196</c:v>
                </c:pt>
                <c:pt idx="1471">
                  <c:v>0.96240375603185802</c:v>
                </c:pt>
                <c:pt idx="1472">
                  <c:v>0.98104869105937997</c:v>
                </c:pt>
                <c:pt idx="1473">
                  <c:v>0.96343550332052896</c:v>
                </c:pt>
                <c:pt idx="1474">
                  <c:v>0.96358843895777302</c:v>
                </c:pt>
                <c:pt idx="1475">
                  <c:v>0.97269526304454801</c:v>
                </c:pt>
                <c:pt idx="1476">
                  <c:v>0.98173449778230604</c:v>
                </c:pt>
                <c:pt idx="1477">
                  <c:v>0.978641744113668</c:v>
                </c:pt>
                <c:pt idx="1478">
                  <c:v>0.98281735108190504</c:v>
                </c:pt>
                <c:pt idx="1479">
                  <c:v>0.96951928933791298</c:v>
                </c:pt>
                <c:pt idx="1480">
                  <c:v>0.98822772242414403</c:v>
                </c:pt>
                <c:pt idx="1481">
                  <c:v>0.99193980585765995</c:v>
                </c:pt>
                <c:pt idx="1482">
                  <c:v>1.0128119979652099</c:v>
                </c:pt>
                <c:pt idx="1483">
                  <c:v>1.0038434018417299</c:v>
                </c:pt>
                <c:pt idx="1484">
                  <c:v>1.0079800326192601</c:v>
                </c:pt>
                <c:pt idx="1485">
                  <c:v>1.0062948815838899</c:v>
                </c:pt>
                <c:pt idx="1486">
                  <c:v>1.0095207830509501</c:v>
                </c:pt>
                <c:pt idx="1487">
                  <c:v>0.99688493820533097</c:v>
                </c:pt>
                <c:pt idx="1488">
                  <c:v>1.0090587318088899</c:v>
                </c:pt>
                <c:pt idx="1489">
                  <c:v>1.0048983373615501</c:v>
                </c:pt>
                <c:pt idx="1490">
                  <c:v>1.0033575221317601</c:v>
                </c:pt>
                <c:pt idx="1491">
                  <c:v>1.0004350486206901</c:v>
                </c:pt>
                <c:pt idx="1492">
                  <c:v>0.98812552842252499</c:v>
                </c:pt>
                <c:pt idx="1493">
                  <c:v>1.0005875422847501</c:v>
                </c:pt>
                <c:pt idx="1494">
                  <c:v>0.99704930321884899</c:v>
                </c:pt>
                <c:pt idx="1495">
                  <c:v>0.99751064481009299</c:v>
                </c:pt>
                <c:pt idx="1496">
                  <c:v>0.99597219607276399</c:v>
                </c:pt>
                <c:pt idx="1497">
                  <c:v>0.98320133428334699</c:v>
                </c:pt>
                <c:pt idx="1498">
                  <c:v>0.99003537261823404</c:v>
                </c:pt>
                <c:pt idx="1499">
                  <c:v>0.98791045551187595</c:v>
                </c:pt>
                <c:pt idx="1500">
                  <c:v>1.00811336694192</c:v>
                </c:pt>
                <c:pt idx="1501">
                  <c:v>1.0050132140066299</c:v>
                </c:pt>
                <c:pt idx="1502">
                  <c:v>1.0220134285506599</c:v>
                </c:pt>
                <c:pt idx="1503">
                  <c:v>1.0257859667565701</c:v>
                </c:pt>
                <c:pt idx="1504">
                  <c:v>1.0284580991501899</c:v>
                </c:pt>
                <c:pt idx="1505">
                  <c:v>1.02924504974876</c:v>
                </c:pt>
                <c:pt idx="1506">
                  <c:v>1.0614202984668499</c:v>
                </c:pt>
                <c:pt idx="1507">
                  <c:v>1.06536206325446</c:v>
                </c:pt>
                <c:pt idx="1508">
                  <c:v>1.0625224887212199</c:v>
                </c:pt>
                <c:pt idx="1509">
                  <c:v>1.0628362535865501</c:v>
                </c:pt>
                <c:pt idx="1510">
                  <c:v>1.05906120838296</c:v>
                </c:pt>
                <c:pt idx="1511">
                  <c:v>1.0505678500158899</c:v>
                </c:pt>
                <c:pt idx="1512">
                  <c:v>1.0500962160359399</c:v>
                </c:pt>
                <c:pt idx="1513">
                  <c:v>1.04019054005689</c:v>
                </c:pt>
                <c:pt idx="1514">
                  <c:v>1.0333396612383901</c:v>
                </c:pt>
                <c:pt idx="1515">
                  <c:v>1.04988943022267</c:v>
                </c:pt>
                <c:pt idx="1516">
                  <c:v>1.0344821551549801</c:v>
                </c:pt>
                <c:pt idx="1517">
                  <c:v>1.04207085321093</c:v>
                </c:pt>
                <c:pt idx="1518">
                  <c:v>1.0347385115536301</c:v>
                </c:pt>
                <c:pt idx="1519">
                  <c:v>1.0167700867973</c:v>
                </c:pt>
                <c:pt idx="1520">
                  <c:v>1.0192045081146499</c:v>
                </c:pt>
                <c:pt idx="1521">
                  <c:v>1.0152387723545999</c:v>
                </c:pt>
                <c:pt idx="1522">
                  <c:v>1.0163025780292001</c:v>
                </c:pt>
                <c:pt idx="1523">
                  <c:v>1.0406413675383299</c:v>
                </c:pt>
                <c:pt idx="1524">
                  <c:v>1.0139951325365399</c:v>
                </c:pt>
                <c:pt idx="1525">
                  <c:v>1.0180461266611001</c:v>
                </c:pt>
                <c:pt idx="1526">
                  <c:v>1.01508413047446</c:v>
                </c:pt>
                <c:pt idx="1527">
                  <c:v>0.97675022999166505</c:v>
                </c:pt>
                <c:pt idx="1528">
                  <c:v>0.96677719860681299</c:v>
                </c:pt>
                <c:pt idx="1529">
                  <c:v>0.95290958213695398</c:v>
                </c:pt>
                <c:pt idx="1530">
                  <c:v>0.93800626063297299</c:v>
                </c:pt>
                <c:pt idx="1531">
                  <c:v>0.923255230216668</c:v>
                </c:pt>
                <c:pt idx="1532">
                  <c:v>0.93862120818953398</c:v>
                </c:pt>
                <c:pt idx="1533">
                  <c:v>0.96259066874838695</c:v>
                </c:pt>
                <c:pt idx="1534">
                  <c:v>0.97257826527045699</c:v>
                </c:pt>
                <c:pt idx="1535">
                  <c:v>0.93754553189937495</c:v>
                </c:pt>
                <c:pt idx="1536">
                  <c:v>0.959209421054948</c:v>
                </c:pt>
                <c:pt idx="1537">
                  <c:v>0.94046219538864195</c:v>
                </c:pt>
                <c:pt idx="1538">
                  <c:v>0.93639234839796703</c:v>
                </c:pt>
                <c:pt idx="1539">
                  <c:v>0.96461324555528505</c:v>
                </c:pt>
                <c:pt idx="1540">
                  <c:v>0.96940446969317295</c:v>
                </c:pt>
                <c:pt idx="1541">
                  <c:v>0.98415822695464406</c:v>
                </c:pt>
                <c:pt idx="1542">
                  <c:v>0.98589282463744199</c:v>
                </c:pt>
                <c:pt idx="1543">
                  <c:v>0.992209329318126</c:v>
                </c:pt>
                <c:pt idx="1544">
                  <c:v>1.01382409397371</c:v>
                </c:pt>
                <c:pt idx="1545">
                  <c:v>1.0372130965353801</c:v>
                </c:pt>
                <c:pt idx="1546">
                  <c:v>1.0530053652831799</c:v>
                </c:pt>
                <c:pt idx="1547">
                  <c:v>1.0965592411759699</c:v>
                </c:pt>
                <c:pt idx="1548">
                  <c:v>1.0812904615269201</c:v>
                </c:pt>
                <c:pt idx="1549">
                  <c:v>1.09765418849407</c:v>
                </c:pt>
                <c:pt idx="1550">
                  <c:v>1.1047792732456201</c:v>
                </c:pt>
                <c:pt idx="1551">
                  <c:v>1.1203832724116101</c:v>
                </c:pt>
                <c:pt idx="1552">
                  <c:v>1.1110547716203201</c:v>
                </c:pt>
                <c:pt idx="1553">
                  <c:v>1.11139375870336</c:v>
                </c:pt>
                <c:pt idx="1554">
                  <c:v>1.1020622615434501</c:v>
                </c:pt>
                <c:pt idx="1555">
                  <c:v>1.1202270050005101</c:v>
                </c:pt>
                <c:pt idx="1556">
                  <c:v>1.1346004907481499</c:v>
                </c:pt>
                <c:pt idx="1557">
                  <c:v>1.17772094799106</c:v>
                </c:pt>
                <c:pt idx="1558">
                  <c:v>1.1784048908073099</c:v>
                </c:pt>
                <c:pt idx="1559">
                  <c:v>1.16864616591647</c:v>
                </c:pt>
                <c:pt idx="1560">
                  <c:v>1.1810330399114799</c:v>
                </c:pt>
                <c:pt idx="1561">
                  <c:v>1.1746826874944201</c:v>
                </c:pt>
                <c:pt idx="1562">
                  <c:v>1.16051892142783</c:v>
                </c:pt>
                <c:pt idx="1563">
                  <c:v>1.1564221933044301</c:v>
                </c:pt>
                <c:pt idx="1564">
                  <c:v>1.1659415039101999</c:v>
                </c:pt>
                <c:pt idx="1565">
                  <c:v>1.1890613463986299</c:v>
                </c:pt>
                <c:pt idx="1566">
                  <c:v>1.1534596926881799</c:v>
                </c:pt>
                <c:pt idx="1567">
                  <c:v>1.14512328303614</c:v>
                </c:pt>
                <c:pt idx="1568">
                  <c:v>1.1419974005722899</c:v>
                </c:pt>
                <c:pt idx="1569">
                  <c:v>1.1310557273261601</c:v>
                </c:pt>
                <c:pt idx="1570">
                  <c:v>1.1606226190162701</c:v>
                </c:pt>
                <c:pt idx="1571">
                  <c:v>1.1458391731712201</c:v>
                </c:pt>
                <c:pt idx="1572">
                  <c:v>1.13071217593397</c:v>
                </c:pt>
                <c:pt idx="1573">
                  <c:v>1.16956139680175</c:v>
                </c:pt>
                <c:pt idx="1574">
                  <c:v>1.1772955975183601</c:v>
                </c:pt>
                <c:pt idx="1575">
                  <c:v>1.18021793154815</c:v>
                </c:pt>
                <c:pt idx="1576">
                  <c:v>1.18227923990128</c:v>
                </c:pt>
                <c:pt idx="1577">
                  <c:v>1.20415110254588</c:v>
                </c:pt>
                <c:pt idx="1578">
                  <c:v>1.2019116406581001</c:v>
                </c:pt>
                <c:pt idx="1579">
                  <c:v>1.21276044594154</c:v>
                </c:pt>
                <c:pt idx="1580">
                  <c:v>1.19780234505386</c:v>
                </c:pt>
                <c:pt idx="1581">
                  <c:v>1.19196804250932</c:v>
                </c:pt>
                <c:pt idx="1582">
                  <c:v>1.19572469447025</c:v>
                </c:pt>
                <c:pt idx="1583">
                  <c:v>1.2000055518349</c:v>
                </c:pt>
                <c:pt idx="1584">
                  <c:v>1.19072097025741</c:v>
                </c:pt>
                <c:pt idx="1585">
                  <c:v>1.1981155606740901</c:v>
                </c:pt>
                <c:pt idx="1586">
                  <c:v>1.19136280644325</c:v>
                </c:pt>
                <c:pt idx="1587">
                  <c:v>1.1851693289226699</c:v>
                </c:pt>
                <c:pt idx="1588">
                  <c:v>1.18688854544469</c:v>
                </c:pt>
                <c:pt idx="1589">
                  <c:v>1.21303997776529</c:v>
                </c:pt>
                <c:pt idx="1590">
                  <c:v>1.1930820229652701</c:v>
                </c:pt>
                <c:pt idx="1591">
                  <c:v>1.1971364968551901</c:v>
                </c:pt>
                <c:pt idx="1592">
                  <c:v>1.2082889383098201</c:v>
                </c:pt>
                <c:pt idx="1593">
                  <c:v>1.21775078445688</c:v>
                </c:pt>
                <c:pt idx="1594">
                  <c:v>1.21758048283175</c:v>
                </c:pt>
                <c:pt idx="1595">
                  <c:v>1.2114453667865199</c:v>
                </c:pt>
                <c:pt idx="1596">
                  <c:v>1.2095699201398</c:v>
                </c:pt>
                <c:pt idx="1597">
                  <c:v>1.2122968749121601</c:v>
                </c:pt>
                <c:pt idx="1598">
                  <c:v>1.20173178784329</c:v>
                </c:pt>
                <c:pt idx="1599">
                  <c:v>1.1991994378363999</c:v>
                </c:pt>
                <c:pt idx="1600">
                  <c:v>1.1978509726640401</c:v>
                </c:pt>
                <c:pt idx="1601">
                  <c:v>1.1981871505188699</c:v>
                </c:pt>
                <c:pt idx="1602">
                  <c:v>1.1850637957160901</c:v>
                </c:pt>
                <c:pt idx="1603">
                  <c:v>1.1892215655259999</c:v>
                </c:pt>
                <c:pt idx="1604">
                  <c:v>1.20850888232154</c:v>
                </c:pt>
                <c:pt idx="1605">
                  <c:v>1.1983545366644699</c:v>
                </c:pt>
                <c:pt idx="1606">
                  <c:v>1.2046175104741901</c:v>
                </c:pt>
                <c:pt idx="1607">
                  <c:v>1.2024192341454301</c:v>
                </c:pt>
                <c:pt idx="1608">
                  <c:v>1.1808009127099299</c:v>
                </c:pt>
                <c:pt idx="1609">
                  <c:v>1.17202424231946</c:v>
                </c:pt>
                <c:pt idx="1610">
                  <c:v>1.17186008846909</c:v>
                </c:pt>
                <c:pt idx="1611">
                  <c:v>1.16675772694061</c:v>
                </c:pt>
                <c:pt idx="1612">
                  <c:v>1.1697145369512001</c:v>
                </c:pt>
                <c:pt idx="1613">
                  <c:v>1.1642950799290299</c:v>
                </c:pt>
                <c:pt idx="1614">
                  <c:v>1.1757894746455899</c:v>
                </c:pt>
                <c:pt idx="1615">
                  <c:v>1.1652813639311801</c:v>
                </c:pt>
                <c:pt idx="1616">
                  <c:v>1.17185046462459</c:v>
                </c:pt>
                <c:pt idx="1617">
                  <c:v>1.15516443521963</c:v>
                </c:pt>
                <c:pt idx="1618">
                  <c:v>1.13727014505224</c:v>
                </c:pt>
                <c:pt idx="1619">
                  <c:v>1.13471129072287</c:v>
                </c:pt>
                <c:pt idx="1620">
                  <c:v>1.1355092683694401</c:v>
                </c:pt>
                <c:pt idx="1621">
                  <c:v>1.1337531991707199</c:v>
                </c:pt>
                <c:pt idx="1622">
                  <c:v>1.1257654681209199</c:v>
                </c:pt>
                <c:pt idx="1623">
                  <c:v>1.1212918619721699</c:v>
                </c:pt>
                <c:pt idx="1624">
                  <c:v>1.0964778215634099</c:v>
                </c:pt>
                <c:pt idx="1625">
                  <c:v>1.0924371402795201</c:v>
                </c:pt>
                <c:pt idx="1626">
                  <c:v>1.09506858945505</c:v>
                </c:pt>
                <c:pt idx="1627">
                  <c:v>1.0938277094606701</c:v>
                </c:pt>
                <c:pt idx="1628">
                  <c:v>1.09661686598995</c:v>
                </c:pt>
                <c:pt idx="1629">
                  <c:v>1.09909568789503</c:v>
                </c:pt>
                <c:pt idx="1630">
                  <c:v>1.0809184205273701</c:v>
                </c:pt>
                <c:pt idx="1631">
                  <c:v>1.0862620161341601</c:v>
                </c:pt>
                <c:pt idx="1632">
                  <c:v>1.08946931285764</c:v>
                </c:pt>
                <c:pt idx="1633">
                  <c:v>1.0960358208918499</c:v>
                </c:pt>
                <c:pt idx="1634">
                  <c:v>1.09880090099884</c:v>
                </c:pt>
                <c:pt idx="1635">
                  <c:v>1.09541859844917</c:v>
                </c:pt>
                <c:pt idx="1636">
                  <c:v>1.0949595521803599</c:v>
                </c:pt>
                <c:pt idx="1637">
                  <c:v>1.1046048206761101</c:v>
                </c:pt>
                <c:pt idx="1638">
                  <c:v>1.0983294939958901</c:v>
                </c:pt>
                <c:pt idx="1639">
                  <c:v>1.0911754592405301</c:v>
                </c:pt>
                <c:pt idx="1640">
                  <c:v>1.09767372173903</c:v>
                </c:pt>
                <c:pt idx="1641">
                  <c:v>1.1108225057069301</c:v>
                </c:pt>
                <c:pt idx="1642">
                  <c:v>1.1092921283163999</c:v>
                </c:pt>
                <c:pt idx="1643">
                  <c:v>1.1095985844853999</c:v>
                </c:pt>
                <c:pt idx="1644">
                  <c:v>1.09536041530263</c:v>
                </c:pt>
                <c:pt idx="1645">
                  <c:v>1.0965865962271699</c:v>
                </c:pt>
                <c:pt idx="1646">
                  <c:v>1.0929075581251599</c:v>
                </c:pt>
                <c:pt idx="1647">
                  <c:v>1.0693007146768601</c:v>
                </c:pt>
                <c:pt idx="1648">
                  <c:v>1.0613594276982301</c:v>
                </c:pt>
                <c:pt idx="1649">
                  <c:v>1.05689667001027</c:v>
                </c:pt>
                <c:pt idx="1650">
                  <c:v>1.0677061206854399</c:v>
                </c:pt>
                <c:pt idx="1651">
                  <c:v>1.0686030892684799</c:v>
                </c:pt>
                <c:pt idx="1652">
                  <c:v>1.0736908737208</c:v>
                </c:pt>
                <c:pt idx="1653">
                  <c:v>1.0892538369156599</c:v>
                </c:pt>
                <c:pt idx="1654">
                  <c:v>1.09523858995101</c:v>
                </c:pt>
                <c:pt idx="1655">
                  <c:v>1.10062598424123</c:v>
                </c:pt>
                <c:pt idx="1656">
                  <c:v>1.10002676456543</c:v>
                </c:pt>
                <c:pt idx="1657">
                  <c:v>1.1012226605147</c:v>
                </c:pt>
                <c:pt idx="1658">
                  <c:v>1.09912844770151</c:v>
                </c:pt>
                <c:pt idx="1659">
                  <c:v>1.0949502188334199</c:v>
                </c:pt>
                <c:pt idx="1660">
                  <c:v>1.1034232283599199</c:v>
                </c:pt>
                <c:pt idx="1661">
                  <c:v>1.0744988129033499</c:v>
                </c:pt>
                <c:pt idx="1662">
                  <c:v>1.0834898162001101</c:v>
                </c:pt>
                <c:pt idx="1663">
                  <c:v>1.1052218017806099</c:v>
                </c:pt>
                <c:pt idx="1664">
                  <c:v>1.1043234469735901</c:v>
                </c:pt>
                <c:pt idx="1665">
                  <c:v>1.10896409088812</c:v>
                </c:pt>
                <c:pt idx="1666">
                  <c:v>1.1250555573426799</c:v>
                </c:pt>
                <c:pt idx="1667">
                  <c:v>1.13423197654831</c:v>
                </c:pt>
                <c:pt idx="1668">
                  <c:v>1.13242699396914</c:v>
                </c:pt>
                <c:pt idx="1669">
                  <c:v>1.1231009389020199</c:v>
                </c:pt>
                <c:pt idx="1670">
                  <c:v>1.12701204623161</c:v>
                </c:pt>
                <c:pt idx="1671">
                  <c:v>1.1208451782901101</c:v>
                </c:pt>
                <c:pt idx="1672">
                  <c:v>1.1224909540294501</c:v>
                </c:pt>
                <c:pt idx="1673">
                  <c:v>1.124737155557</c:v>
                </c:pt>
                <c:pt idx="1674">
                  <c:v>1.10601508445012</c:v>
                </c:pt>
                <c:pt idx="1675">
                  <c:v>1.1058284259236599</c:v>
                </c:pt>
                <c:pt idx="1676">
                  <c:v>1.1115991773321801</c:v>
                </c:pt>
                <c:pt idx="1677">
                  <c:v>1.1156171184999799</c:v>
                </c:pt>
                <c:pt idx="1678">
                  <c:v>1.1144268218261899</c:v>
                </c:pt>
                <c:pt idx="1679">
                  <c:v>1.1221628303475399</c:v>
                </c:pt>
                <c:pt idx="1680">
                  <c:v>1.10912537171974</c:v>
                </c:pt>
                <c:pt idx="1681">
                  <c:v>1.1215642377197099</c:v>
                </c:pt>
                <c:pt idx="1682">
                  <c:v>1.1076298167641401</c:v>
                </c:pt>
                <c:pt idx="1683">
                  <c:v>1.1120652455978399</c:v>
                </c:pt>
                <c:pt idx="1684">
                  <c:v>1.1208284149558601</c:v>
                </c:pt>
                <c:pt idx="1685">
                  <c:v>1.11708539635896</c:v>
                </c:pt>
                <c:pt idx="1686">
                  <c:v>1.1125941444552001</c:v>
                </c:pt>
                <c:pt idx="1687">
                  <c:v>1.0957434951018701</c:v>
                </c:pt>
                <c:pt idx="1688">
                  <c:v>1.10543672187227</c:v>
                </c:pt>
                <c:pt idx="1689">
                  <c:v>1.1072256164626899</c:v>
                </c:pt>
                <c:pt idx="1690">
                  <c:v>1.1002056568402301</c:v>
                </c:pt>
                <c:pt idx="1691">
                  <c:v>1.1094049639061501</c:v>
                </c:pt>
                <c:pt idx="1692">
                  <c:v>1.0933791213753901</c:v>
                </c:pt>
                <c:pt idx="1693">
                  <c:v>1.0974711131375401</c:v>
                </c:pt>
                <c:pt idx="1694">
                  <c:v>1.09659108222806</c:v>
                </c:pt>
                <c:pt idx="1695">
                  <c:v>1.1036272372370499</c:v>
                </c:pt>
                <c:pt idx="1696">
                  <c:v>1.09949501974384</c:v>
                </c:pt>
                <c:pt idx="1697">
                  <c:v>1.09302647635158</c:v>
                </c:pt>
                <c:pt idx="1698">
                  <c:v>1.0868524534847701</c:v>
                </c:pt>
                <c:pt idx="1699">
                  <c:v>1.0700460562962</c:v>
                </c:pt>
                <c:pt idx="1700">
                  <c:v>1.0457434580393199</c:v>
                </c:pt>
                <c:pt idx="1701">
                  <c:v>1.0443046873119299</c:v>
                </c:pt>
                <c:pt idx="1702">
                  <c:v>1.0427236401219999</c:v>
                </c:pt>
                <c:pt idx="1703">
                  <c:v>1.03208313918011</c:v>
                </c:pt>
                <c:pt idx="1704">
                  <c:v>1.01842007347773</c:v>
                </c:pt>
                <c:pt idx="1705">
                  <c:v>1.0304957941713</c:v>
                </c:pt>
                <c:pt idx="1706">
                  <c:v>1.02768785048975</c:v>
                </c:pt>
                <c:pt idx="1707">
                  <c:v>1.02824719545765</c:v>
                </c:pt>
                <c:pt idx="1708">
                  <c:v>1.0288082721437199</c:v>
                </c:pt>
                <c:pt idx="1709">
                  <c:v>1.0332882270414101</c:v>
                </c:pt>
                <c:pt idx="1710">
                  <c:v>1.0306283079370999</c:v>
                </c:pt>
                <c:pt idx="1711">
                  <c:v>1.0457514026883901</c:v>
                </c:pt>
                <c:pt idx="1712">
                  <c:v>1.05271543241101</c:v>
                </c:pt>
                <c:pt idx="1713">
                  <c:v>1.0354005557988599</c:v>
                </c:pt>
                <c:pt idx="1714">
                  <c:v>1.0220330480578499</c:v>
                </c:pt>
                <c:pt idx="1715">
                  <c:v>1.02467097528764</c:v>
                </c:pt>
                <c:pt idx="1716">
                  <c:v>1.02564302399341</c:v>
                </c:pt>
                <c:pt idx="1717">
                  <c:v>1.0213350837225901</c:v>
                </c:pt>
                <c:pt idx="1718">
                  <c:v>1.0205048829905701</c:v>
                </c:pt>
                <c:pt idx="1719">
                  <c:v>1.0189831336075601</c:v>
                </c:pt>
                <c:pt idx="1720">
                  <c:v>1.0110936590222801</c:v>
                </c:pt>
                <c:pt idx="1721">
                  <c:v>1.0128927125673299</c:v>
                </c:pt>
                <c:pt idx="1722">
                  <c:v>1.0915120366156701</c:v>
                </c:pt>
                <c:pt idx="1723">
                  <c:v>1.0700717088784499</c:v>
                </c:pt>
                <c:pt idx="1724">
                  <c:v>1.0762408436711099</c:v>
                </c:pt>
                <c:pt idx="1725">
                  <c:v>1.1034296204896199</c:v>
                </c:pt>
                <c:pt idx="1726">
                  <c:v>1.1234534576672199</c:v>
                </c:pt>
                <c:pt idx="1727">
                  <c:v>1.0871215416562801</c:v>
                </c:pt>
                <c:pt idx="1728">
                  <c:v>1.0850299709075899</c:v>
                </c:pt>
                <c:pt idx="1729">
                  <c:v>1.1026586604069299</c:v>
                </c:pt>
                <c:pt idx="1730">
                  <c:v>1.1032573078650401</c:v>
                </c:pt>
                <c:pt idx="1731">
                  <c:v>1.1001199517419999</c:v>
                </c:pt>
                <c:pt idx="1732">
                  <c:v>1.05930660189656</c:v>
                </c:pt>
                <c:pt idx="1733">
                  <c:v>1.07464822128328</c:v>
                </c:pt>
                <c:pt idx="1734">
                  <c:v>1.0774777994986999</c:v>
                </c:pt>
                <c:pt idx="1735">
                  <c:v>1.0832898563148801</c:v>
                </c:pt>
                <c:pt idx="1736">
                  <c:v>1.0581753816438999</c:v>
                </c:pt>
                <c:pt idx="1737">
                  <c:v>1.0468712168349601</c:v>
                </c:pt>
                <c:pt idx="1738">
                  <c:v>1.01318611468258</c:v>
                </c:pt>
                <c:pt idx="1739">
                  <c:v>1.0147316334077201</c:v>
                </c:pt>
                <c:pt idx="1740">
                  <c:v>1.01177624878211</c:v>
                </c:pt>
                <c:pt idx="1741">
                  <c:v>1.00911123243749</c:v>
                </c:pt>
                <c:pt idx="1742">
                  <c:v>1.0043394359864699</c:v>
                </c:pt>
                <c:pt idx="1743">
                  <c:v>0.98974924922820995</c:v>
                </c:pt>
                <c:pt idx="1744">
                  <c:v>0.98764592569293297</c:v>
                </c:pt>
                <c:pt idx="1745">
                  <c:v>0.98722511461766405</c:v>
                </c:pt>
                <c:pt idx="1746">
                  <c:v>0.98498576143501304</c:v>
                </c:pt>
                <c:pt idx="1747">
                  <c:v>1.0063484666648901</c:v>
                </c:pt>
                <c:pt idx="1748">
                  <c:v>1.0041141547410899</c:v>
                </c:pt>
                <c:pt idx="1749">
                  <c:v>0.99868067210769595</c:v>
                </c:pt>
                <c:pt idx="1750">
                  <c:v>0.99590863841524402</c:v>
                </c:pt>
                <c:pt idx="1751">
                  <c:v>0.99355961745670895</c:v>
                </c:pt>
                <c:pt idx="1752">
                  <c:v>0.98542530107468296</c:v>
                </c:pt>
                <c:pt idx="1753">
                  <c:v>0.99424908143397495</c:v>
                </c:pt>
                <c:pt idx="1754">
                  <c:v>1.00334796810931</c:v>
                </c:pt>
                <c:pt idx="1755">
                  <c:v>0.98432487581047601</c:v>
                </c:pt>
                <c:pt idx="1756">
                  <c:v>0.97904956087486805</c:v>
                </c:pt>
                <c:pt idx="1757">
                  <c:v>0.98147102786952201</c:v>
                </c:pt>
                <c:pt idx="1758">
                  <c:v>0.98200802671022602</c:v>
                </c:pt>
                <c:pt idx="1759">
                  <c:v>1.00072031121202</c:v>
                </c:pt>
                <c:pt idx="1760">
                  <c:v>0.99318166841291</c:v>
                </c:pt>
                <c:pt idx="1761">
                  <c:v>0.99398926169121304</c:v>
                </c:pt>
                <c:pt idx="1762">
                  <c:v>1.01229692040264</c:v>
                </c:pt>
                <c:pt idx="1763">
                  <c:v>1.0100084630637101</c:v>
                </c:pt>
                <c:pt idx="1764">
                  <c:v>1.0116199800954899</c:v>
                </c:pt>
                <c:pt idx="1765">
                  <c:v>1.0283012556806399</c:v>
                </c:pt>
                <c:pt idx="1766">
                  <c:v>1.02310332596612</c:v>
                </c:pt>
                <c:pt idx="1767">
                  <c:v>1.01126536213008</c:v>
                </c:pt>
                <c:pt idx="1768">
                  <c:v>1.0221603961481101</c:v>
                </c:pt>
                <c:pt idx="1769">
                  <c:v>1.01449444079509</c:v>
                </c:pt>
                <c:pt idx="1770">
                  <c:v>1.0140948824123299</c:v>
                </c:pt>
                <c:pt idx="1771">
                  <c:v>1.01142728544272</c:v>
                </c:pt>
                <c:pt idx="1772">
                  <c:v>1.0168972563083101</c:v>
                </c:pt>
                <c:pt idx="1773">
                  <c:v>0.99581617267788003</c:v>
                </c:pt>
                <c:pt idx="1774">
                  <c:v>0.97873730631238298</c:v>
                </c:pt>
                <c:pt idx="1775">
                  <c:v>0.98306584617624104</c:v>
                </c:pt>
                <c:pt idx="1776">
                  <c:v>0.98359326075833897</c:v>
                </c:pt>
                <c:pt idx="1777">
                  <c:v>0.99716160943810095</c:v>
                </c:pt>
                <c:pt idx="1778">
                  <c:v>1.00111316176859</c:v>
                </c:pt>
                <c:pt idx="1779">
                  <c:v>0.98365576325025905</c:v>
                </c:pt>
                <c:pt idx="1780">
                  <c:v>0.98261667024601695</c:v>
                </c:pt>
                <c:pt idx="1781">
                  <c:v>0.98105723020575297</c:v>
                </c:pt>
                <c:pt idx="1782">
                  <c:v>0.98131660318986302</c:v>
                </c:pt>
                <c:pt idx="1783">
                  <c:v>0.99925336578850799</c:v>
                </c:pt>
                <c:pt idx="1784">
                  <c:v>0.99091427176537195</c:v>
                </c:pt>
                <c:pt idx="1785">
                  <c:v>0.983695360564112</c:v>
                </c:pt>
                <c:pt idx="1786">
                  <c:v>0.96753847280740002</c:v>
                </c:pt>
                <c:pt idx="1787">
                  <c:v>0.96958980150394802</c:v>
                </c:pt>
                <c:pt idx="1788">
                  <c:v>0.95982604707574004</c:v>
                </c:pt>
                <c:pt idx="1789">
                  <c:v>0.96007987584733401</c:v>
                </c:pt>
                <c:pt idx="1790">
                  <c:v>0.952320863026756</c:v>
                </c:pt>
                <c:pt idx="1791">
                  <c:v>0.97330874201133399</c:v>
                </c:pt>
                <c:pt idx="1792">
                  <c:v>1.0089175206259</c:v>
                </c:pt>
                <c:pt idx="1793">
                  <c:v>0.98277832168446</c:v>
                </c:pt>
                <c:pt idx="1794">
                  <c:v>0.97936462312910399</c:v>
                </c:pt>
                <c:pt idx="1795">
                  <c:v>0.95777802411993895</c:v>
                </c:pt>
                <c:pt idx="1796">
                  <c:v>0.98708229559307503</c:v>
                </c:pt>
                <c:pt idx="1797">
                  <c:v>0.99977318526811698</c:v>
                </c:pt>
                <c:pt idx="1798">
                  <c:v>1.0111458339585</c:v>
                </c:pt>
                <c:pt idx="1799">
                  <c:v>1.00878009096891</c:v>
                </c:pt>
                <c:pt idx="1800">
                  <c:v>1.0137726466785399</c:v>
                </c:pt>
                <c:pt idx="1801">
                  <c:v>1.04175706562547</c:v>
                </c:pt>
                <c:pt idx="1802">
                  <c:v>1.0304101874190601</c:v>
                </c:pt>
                <c:pt idx="1803">
                  <c:v>1.04951353770716</c:v>
                </c:pt>
                <c:pt idx="1804">
                  <c:v>1.0593167866220601</c:v>
                </c:pt>
                <c:pt idx="1805">
                  <c:v>1.0381512472768699</c:v>
                </c:pt>
                <c:pt idx="1806">
                  <c:v>1.0671525036174001</c:v>
                </c:pt>
                <c:pt idx="1807">
                  <c:v>1.0674272931763999</c:v>
                </c:pt>
                <c:pt idx="1808">
                  <c:v>1.06674097975064</c:v>
                </c:pt>
                <c:pt idx="1809">
                  <c:v>1.04805598579784</c:v>
                </c:pt>
                <c:pt idx="1810">
                  <c:v>1.0554768142884401</c:v>
                </c:pt>
                <c:pt idx="1811">
                  <c:v>1.0533187499816301</c:v>
                </c:pt>
                <c:pt idx="1812">
                  <c:v>1.06411238143027</c:v>
                </c:pt>
                <c:pt idx="1813">
                  <c:v>1.0643821394686199</c:v>
                </c:pt>
                <c:pt idx="1814">
                  <c:v>1.03631737373632</c:v>
                </c:pt>
                <c:pt idx="1815">
                  <c:v>1.0507552211386499</c:v>
                </c:pt>
                <c:pt idx="1816">
                  <c:v>1.0831377704418601</c:v>
                </c:pt>
                <c:pt idx="1817">
                  <c:v>1.08934386028123</c:v>
                </c:pt>
                <c:pt idx="1818">
                  <c:v>1.08907410224288</c:v>
                </c:pt>
                <c:pt idx="1819">
                  <c:v>1.08799507008948</c:v>
                </c:pt>
                <c:pt idx="1820">
                  <c:v>1.0842168025952601</c:v>
                </c:pt>
                <c:pt idx="1821">
                  <c:v>1.0923128536603901</c:v>
                </c:pt>
                <c:pt idx="1822">
                  <c:v>1.07112940034199</c:v>
                </c:pt>
                <c:pt idx="1823">
                  <c:v>1.06478925896209</c:v>
                </c:pt>
                <c:pt idx="1824">
                  <c:v>1.10059448224247</c:v>
                </c:pt>
                <c:pt idx="1825">
                  <c:v>1.09628952821926</c:v>
                </c:pt>
                <c:pt idx="1826">
                  <c:v>1.14592809638171</c:v>
                </c:pt>
                <c:pt idx="1827">
                  <c:v>1.1881160990256301</c:v>
                </c:pt>
                <c:pt idx="1828">
                  <c:v>1.1538868756218299</c:v>
                </c:pt>
                <c:pt idx="1829">
                  <c:v>1.12962644307696</c:v>
                </c:pt>
                <c:pt idx="1830">
                  <c:v>1.1400035410525899</c:v>
                </c:pt>
                <c:pt idx="1831">
                  <c:v>1.1571027183871201</c:v>
                </c:pt>
                <c:pt idx="1832">
                  <c:v>1.1015675875556901</c:v>
                </c:pt>
                <c:pt idx="1833">
                  <c:v>1.1367876982873</c:v>
                </c:pt>
                <c:pt idx="1834">
                  <c:v>1.1595871989181701</c:v>
                </c:pt>
                <c:pt idx="1835">
                  <c:v>1.1896913591190299</c:v>
                </c:pt>
                <c:pt idx="1836">
                  <c:v>1.1248044714835099</c:v>
                </c:pt>
                <c:pt idx="1837">
                  <c:v>1.1347423936076999</c:v>
                </c:pt>
                <c:pt idx="1838">
                  <c:v>1.12707234191572</c:v>
                </c:pt>
                <c:pt idx="1839">
                  <c:v>1.0945584743546699</c:v>
                </c:pt>
                <c:pt idx="1840">
                  <c:v>1.0657057627740201</c:v>
                </c:pt>
                <c:pt idx="1841">
                  <c:v>1.08123064500302</c:v>
                </c:pt>
                <c:pt idx="1842">
                  <c:v>1.04300408067174</c:v>
                </c:pt>
                <c:pt idx="1843">
                  <c:v>1.0439928494439501</c:v>
                </c:pt>
                <c:pt idx="1844">
                  <c:v>1.03989527847965</c:v>
                </c:pt>
                <c:pt idx="1845">
                  <c:v>1.0156861758229001</c:v>
                </c:pt>
                <c:pt idx="1846">
                  <c:v>1.0138991333074701</c:v>
                </c:pt>
                <c:pt idx="1847">
                  <c:v>1.03877779972263</c:v>
                </c:pt>
                <c:pt idx="1848">
                  <c:v>1.0198098607216901</c:v>
                </c:pt>
                <c:pt idx="1849">
                  <c:v>1.06420606600573</c:v>
                </c:pt>
                <c:pt idx="1850">
                  <c:v>1.02370356145816</c:v>
                </c:pt>
                <c:pt idx="1851">
                  <c:v>1.02908836015399</c:v>
                </c:pt>
                <c:pt idx="1852">
                  <c:v>1.0090962680751301</c:v>
                </c:pt>
                <c:pt idx="1853">
                  <c:v>1.0293794771082001</c:v>
                </c:pt>
                <c:pt idx="1854">
                  <c:v>1.0469394466012001</c:v>
                </c:pt>
                <c:pt idx="1855">
                  <c:v>1.05164858104447</c:v>
                </c:pt>
                <c:pt idx="1856">
                  <c:v>1.0801802956818001</c:v>
                </c:pt>
                <c:pt idx="1857">
                  <c:v>1.0841680994788101</c:v>
                </c:pt>
                <c:pt idx="1858">
                  <c:v>1.05986530414983</c:v>
                </c:pt>
                <c:pt idx="1859">
                  <c:v>1.0651722618330099</c:v>
                </c:pt>
                <c:pt idx="1860">
                  <c:v>1.0796970178677801</c:v>
                </c:pt>
                <c:pt idx="1861">
                  <c:v>1.0795565496527999</c:v>
                </c:pt>
                <c:pt idx="1862">
                  <c:v>1.06838418748052</c:v>
                </c:pt>
                <c:pt idx="1863">
                  <c:v>1.1292771586761801</c:v>
                </c:pt>
                <c:pt idx="1864">
                  <c:v>1.14184563786324</c:v>
                </c:pt>
                <c:pt idx="1865">
                  <c:v>1.12676243502256</c:v>
                </c:pt>
                <c:pt idx="1866">
                  <c:v>1.13249764945874</c:v>
                </c:pt>
                <c:pt idx="1867">
                  <c:v>1.1285679654932099</c:v>
                </c:pt>
                <c:pt idx="1868">
                  <c:v>1.12435905812472</c:v>
                </c:pt>
                <c:pt idx="1869">
                  <c:v>1.1355845241343701</c:v>
                </c:pt>
                <c:pt idx="1870">
                  <c:v>1.1229543759748699</c:v>
                </c:pt>
                <c:pt idx="1871">
                  <c:v>1.13002724521797</c:v>
                </c:pt>
                <c:pt idx="1872">
                  <c:v>1.1540377438129199</c:v>
                </c:pt>
                <c:pt idx="1873">
                  <c:v>1.15110651678592</c:v>
                </c:pt>
                <c:pt idx="1874">
                  <c:v>1.15543348505426</c:v>
                </c:pt>
                <c:pt idx="1875">
                  <c:v>1.15879745183964</c:v>
                </c:pt>
                <c:pt idx="1876">
                  <c:v>1.1844464152745</c:v>
                </c:pt>
                <c:pt idx="1877">
                  <c:v>1.19607999115133</c:v>
                </c:pt>
                <c:pt idx="1878">
                  <c:v>1.2167635469070399</c:v>
                </c:pt>
                <c:pt idx="1879">
                  <c:v>1.21307993706091</c:v>
                </c:pt>
                <c:pt idx="1880">
                  <c:v>1.2237036062086799</c:v>
                </c:pt>
                <c:pt idx="1881">
                  <c:v>1.2360029792973899</c:v>
                </c:pt>
                <c:pt idx="1882">
                  <c:v>1.2171226384103699</c:v>
                </c:pt>
                <c:pt idx="1883">
                  <c:v>1.23471437376936</c:v>
                </c:pt>
                <c:pt idx="1884">
                  <c:v>1.2278844428343101</c:v>
                </c:pt>
                <c:pt idx="1885">
                  <c:v>1.2359722289249699</c:v>
                </c:pt>
                <c:pt idx="1886">
                  <c:v>1.2944574127380499</c:v>
                </c:pt>
                <c:pt idx="1887">
                  <c:v>1.2811214501700801</c:v>
                </c:pt>
                <c:pt idx="1888">
                  <c:v>1.2626343250327301</c:v>
                </c:pt>
                <c:pt idx="1889">
                  <c:v>1.26680958865045</c:v>
                </c:pt>
                <c:pt idx="1890">
                  <c:v>1.26142232688142</c:v>
                </c:pt>
                <c:pt idx="1891">
                  <c:v>1.2349119233713399</c:v>
                </c:pt>
                <c:pt idx="1892">
                  <c:v>1.22749174021954</c:v>
                </c:pt>
                <c:pt idx="1893">
                  <c:v>1.21202800955773</c:v>
                </c:pt>
                <c:pt idx="1894">
                  <c:v>1.2350057195565201</c:v>
                </c:pt>
                <c:pt idx="1895">
                  <c:v>1.18269014564727</c:v>
                </c:pt>
                <c:pt idx="1896">
                  <c:v>1.1851477585179899</c:v>
                </c:pt>
                <c:pt idx="1897">
                  <c:v>1.16852667391276</c:v>
                </c:pt>
                <c:pt idx="1898">
                  <c:v>1.1393334792452301</c:v>
                </c:pt>
                <c:pt idx="1899">
                  <c:v>1.19785692165244</c:v>
                </c:pt>
                <c:pt idx="1900">
                  <c:v>1.20900027771556</c:v>
                </c:pt>
                <c:pt idx="1901">
                  <c:v>1.23932233267783</c:v>
                </c:pt>
                <c:pt idx="1902">
                  <c:v>1.2171047069474199</c:v>
                </c:pt>
                <c:pt idx="1903">
                  <c:v>1.28468237680001</c:v>
                </c:pt>
                <c:pt idx="1904">
                  <c:v>1.27835574024284</c:v>
                </c:pt>
                <c:pt idx="1905">
                  <c:v>1.2454926397219801</c:v>
                </c:pt>
                <c:pt idx="1906">
                  <c:v>1.2493500233686301</c:v>
                </c:pt>
                <c:pt idx="1907">
                  <c:v>1.2180294996087999</c:v>
                </c:pt>
                <c:pt idx="1908">
                  <c:v>1.2044514338330801</c:v>
                </c:pt>
                <c:pt idx="1909">
                  <c:v>1.1593382367873</c:v>
                </c:pt>
                <c:pt idx="1910">
                  <c:v>1.12199849366397</c:v>
                </c:pt>
                <c:pt idx="1911">
                  <c:v>1.16881675951728</c:v>
                </c:pt>
                <c:pt idx="1912">
                  <c:v>1.14389020625313</c:v>
                </c:pt>
                <c:pt idx="1913">
                  <c:v>1.2124619434879</c:v>
                </c:pt>
                <c:pt idx="1914">
                  <c:v>1.2132145914577701</c:v>
                </c:pt>
                <c:pt idx="1915">
                  <c:v>1.23546910691788</c:v>
                </c:pt>
                <c:pt idx="1916">
                  <c:v>1.22073189252262</c:v>
                </c:pt>
                <c:pt idx="1917">
                  <c:v>1.2008821791125499</c:v>
                </c:pt>
                <c:pt idx="1918">
                  <c:v>1.1640391431243799</c:v>
                </c:pt>
                <c:pt idx="1919">
                  <c:v>1.1330640909340901</c:v>
                </c:pt>
                <c:pt idx="1920">
                  <c:v>1.1334884837980601</c:v>
                </c:pt>
                <c:pt idx="1921">
                  <c:v>1.1169478333236</c:v>
                </c:pt>
                <c:pt idx="1922">
                  <c:v>1.0589012396945101</c:v>
                </c:pt>
                <c:pt idx="1923">
                  <c:v>1.07922493944579</c:v>
                </c:pt>
                <c:pt idx="1924">
                  <c:v>1.0749104015136399</c:v>
                </c:pt>
                <c:pt idx="1925">
                  <c:v>1.04860174603293</c:v>
                </c:pt>
                <c:pt idx="1926">
                  <c:v>1.0778349071383899</c:v>
                </c:pt>
                <c:pt idx="1927">
                  <c:v>1.0662318238322399</c:v>
                </c:pt>
                <c:pt idx="1928">
                  <c:v>1.0662318238322399</c:v>
                </c:pt>
                <c:pt idx="1929">
                  <c:v>1.0792622158659499</c:v>
                </c:pt>
                <c:pt idx="1930">
                  <c:v>1.10924110879063</c:v>
                </c:pt>
                <c:pt idx="1931">
                  <c:v>1.1249031697037599</c:v>
                </c:pt>
                <c:pt idx="1932">
                  <c:v>1.1294610403779699</c:v>
                </c:pt>
                <c:pt idx="1933">
                  <c:v>1.1026913310539499</c:v>
                </c:pt>
                <c:pt idx="1934">
                  <c:v>1.10795985607076</c:v>
                </c:pt>
                <c:pt idx="1935">
                  <c:v>1.1235581028227499</c:v>
                </c:pt>
                <c:pt idx="1936">
                  <c:v>1.14214907756949</c:v>
                </c:pt>
                <c:pt idx="1937">
                  <c:v>1.1411134573194499</c:v>
                </c:pt>
                <c:pt idx="1938">
                  <c:v>1.0886432278749101</c:v>
                </c:pt>
                <c:pt idx="1939">
                  <c:v>1.0868699301157501</c:v>
                </c:pt>
                <c:pt idx="1940">
                  <c:v>1.0531700933486099</c:v>
                </c:pt>
                <c:pt idx="1941">
                  <c:v>1.0747494040351999</c:v>
                </c:pt>
                <c:pt idx="1942">
                  <c:v>1.0883470799697901</c:v>
                </c:pt>
                <c:pt idx="1943">
                  <c:v>1.0714971615862201</c:v>
                </c:pt>
                <c:pt idx="1944">
                  <c:v>1.08819990343512</c:v>
                </c:pt>
                <c:pt idx="1945">
                  <c:v>1.04223236405275</c:v>
                </c:pt>
                <c:pt idx="1946">
                  <c:v>1.0598217547812401</c:v>
                </c:pt>
                <c:pt idx="1947">
                  <c:v>1.11320367026571</c:v>
                </c:pt>
                <c:pt idx="1948">
                  <c:v>1.1349010465111</c:v>
                </c:pt>
                <c:pt idx="1949">
                  <c:v>1.15656371912669</c:v>
                </c:pt>
                <c:pt idx="1950">
                  <c:v>1.1047614914646899</c:v>
                </c:pt>
                <c:pt idx="1951">
                  <c:v>1.08699499760109</c:v>
                </c:pt>
                <c:pt idx="1952">
                  <c:v>1.11714204538724</c:v>
                </c:pt>
                <c:pt idx="1953">
                  <c:v>1.0821324227939</c:v>
                </c:pt>
                <c:pt idx="1954">
                  <c:v>1.0718162569831</c:v>
                </c:pt>
                <c:pt idx="1955">
                  <c:v>1.0870620281202501</c:v>
                </c:pt>
                <c:pt idx="1956">
                  <c:v>1.0490043034152901</c:v>
                </c:pt>
                <c:pt idx="1957">
                  <c:v>1.01604091838293</c:v>
                </c:pt>
                <c:pt idx="1958">
                  <c:v>1.0414622263931499</c:v>
                </c:pt>
                <c:pt idx="1959">
                  <c:v>0.98680462968367699</c:v>
                </c:pt>
                <c:pt idx="1960">
                  <c:v>0.97080684559396402</c:v>
                </c:pt>
                <c:pt idx="1961">
                  <c:v>0.98384214369359901</c:v>
                </c:pt>
                <c:pt idx="1962">
                  <c:v>0.97110363380790599</c:v>
                </c:pt>
                <c:pt idx="1963">
                  <c:v>0.981176445917462</c:v>
                </c:pt>
                <c:pt idx="1964">
                  <c:v>0.99954313956937002</c:v>
                </c:pt>
                <c:pt idx="1965">
                  <c:v>1.0199855520024199</c:v>
                </c:pt>
                <c:pt idx="1966">
                  <c:v>1.00221063606195</c:v>
                </c:pt>
                <c:pt idx="1967">
                  <c:v>1.00176635309926</c:v>
                </c:pt>
                <c:pt idx="1968">
                  <c:v>1.00739453686548</c:v>
                </c:pt>
                <c:pt idx="1969">
                  <c:v>1.0133195088456299</c:v>
                </c:pt>
                <c:pt idx="1970">
                  <c:v>1.03005836411198</c:v>
                </c:pt>
                <c:pt idx="1971">
                  <c:v>1.0175579934654999</c:v>
                </c:pt>
                <c:pt idx="1972">
                  <c:v>0.992118984706861</c:v>
                </c:pt>
                <c:pt idx="1973">
                  <c:v>0.97717791617125904</c:v>
                </c:pt>
                <c:pt idx="1974">
                  <c:v>0.97517887723730101</c:v>
                </c:pt>
                <c:pt idx="1975">
                  <c:v>0.99447168528221597</c:v>
                </c:pt>
                <c:pt idx="1976">
                  <c:v>1.0389164755279301</c:v>
                </c:pt>
                <c:pt idx="1977">
                  <c:v>1.0437916767847299</c:v>
                </c:pt>
                <c:pt idx="1978">
                  <c:v>1.0515996458604799</c:v>
                </c:pt>
                <c:pt idx="1979">
                  <c:v>1.03864016308133</c:v>
                </c:pt>
                <c:pt idx="1980">
                  <c:v>1.08083552207849</c:v>
                </c:pt>
                <c:pt idx="1981">
                  <c:v>1.0594003251990101</c:v>
                </c:pt>
                <c:pt idx="1982">
                  <c:v>1.0322506181962301</c:v>
                </c:pt>
                <c:pt idx="1983">
                  <c:v>1.1052841397821001</c:v>
                </c:pt>
                <c:pt idx="1984">
                  <c:v>1.1249706657162999</c:v>
                </c:pt>
                <c:pt idx="1985">
                  <c:v>1.12027975089002</c:v>
                </c:pt>
                <c:pt idx="1986">
                  <c:v>1.1531338244089699</c:v>
                </c:pt>
                <c:pt idx="1987">
                  <c:v>1.1748962216988099</c:v>
                </c:pt>
                <c:pt idx="1988">
                  <c:v>1.0845436619159801</c:v>
                </c:pt>
                <c:pt idx="1989">
                  <c:v>1.13617748399121</c:v>
                </c:pt>
                <c:pt idx="1990">
                  <c:v>1.09661056916156</c:v>
                </c:pt>
                <c:pt idx="1991">
                  <c:v>1.05470409857086</c:v>
                </c:pt>
                <c:pt idx="1992">
                  <c:v>1.0527211189911301</c:v>
                </c:pt>
                <c:pt idx="1993">
                  <c:v>1.0778376355345001</c:v>
                </c:pt>
                <c:pt idx="1994">
                  <c:v>1.08438966451024</c:v>
                </c:pt>
                <c:pt idx="1995">
                  <c:v>1.06445368028107</c:v>
                </c:pt>
                <c:pt idx="1996">
                  <c:v>1.0716731242369399</c:v>
                </c:pt>
                <c:pt idx="1997">
                  <c:v>1.14451249573077</c:v>
                </c:pt>
                <c:pt idx="1998">
                  <c:v>1.1459256554121</c:v>
                </c:pt>
                <c:pt idx="1999">
                  <c:v>1.1512634156043799</c:v>
                </c:pt>
                <c:pt idx="2000">
                  <c:v>1.14890751718263</c:v>
                </c:pt>
                <c:pt idx="2001">
                  <c:v>1.1500076951895599</c:v>
                </c:pt>
                <c:pt idx="2002">
                  <c:v>1.1478092360343199</c:v>
                </c:pt>
                <c:pt idx="2003">
                  <c:v>1.13226827325701</c:v>
                </c:pt>
                <c:pt idx="2004">
                  <c:v>1.1352501350275299</c:v>
                </c:pt>
                <c:pt idx="2005">
                  <c:v>1.0938075676213601</c:v>
                </c:pt>
                <c:pt idx="2006">
                  <c:v>1.08674366607336</c:v>
                </c:pt>
                <c:pt idx="2007">
                  <c:v>1.0916110053247501</c:v>
                </c:pt>
                <c:pt idx="2008">
                  <c:v>1.1482796569752201</c:v>
                </c:pt>
                <c:pt idx="2009">
                  <c:v>1.15142085487089</c:v>
                </c:pt>
                <c:pt idx="2010">
                  <c:v>1.17386827992969</c:v>
                </c:pt>
                <c:pt idx="2011">
                  <c:v>1.174966561078</c:v>
                </c:pt>
                <c:pt idx="2012">
                  <c:v>1.1653912187003701</c:v>
                </c:pt>
                <c:pt idx="2013">
                  <c:v>1.1619370391303101</c:v>
                </c:pt>
                <c:pt idx="2014">
                  <c:v>1.15251723916056</c:v>
                </c:pt>
                <c:pt idx="2015">
                  <c:v>1.13259815460966</c:v>
                </c:pt>
                <c:pt idx="2016">
                  <c:v>1.1321403669757999</c:v>
                </c:pt>
                <c:pt idx="2017">
                  <c:v>1.1405393784884501</c:v>
                </c:pt>
                <c:pt idx="2018">
                  <c:v>1.15315943722204</c:v>
                </c:pt>
                <c:pt idx="2019">
                  <c:v>1.10861961671662</c:v>
                </c:pt>
                <c:pt idx="2020">
                  <c:v>1.1027914487455199</c:v>
                </c:pt>
                <c:pt idx="2021">
                  <c:v>1.1128968103791901</c:v>
                </c:pt>
                <c:pt idx="2022">
                  <c:v>1.0945920382035199</c:v>
                </c:pt>
                <c:pt idx="2023">
                  <c:v>1.1318983302377601</c:v>
                </c:pt>
                <c:pt idx="2024">
                  <c:v>1.1263979936611901</c:v>
                </c:pt>
                <c:pt idx="2025">
                  <c:v>1.12242460517083</c:v>
                </c:pt>
                <c:pt idx="2026">
                  <c:v>1.1462612433727399</c:v>
                </c:pt>
                <c:pt idx="2027">
                  <c:v>1.1459547459334301</c:v>
                </c:pt>
                <c:pt idx="2028">
                  <c:v>1.1503847687706199</c:v>
                </c:pt>
                <c:pt idx="2029">
                  <c:v>1.1772694698638</c:v>
                </c:pt>
                <c:pt idx="2030">
                  <c:v>1.1752833429584599</c:v>
                </c:pt>
                <c:pt idx="2031">
                  <c:v>1.18123086299318</c:v>
                </c:pt>
                <c:pt idx="2032">
                  <c:v>1.19891865491799</c:v>
                </c:pt>
                <c:pt idx="2033">
                  <c:v>1.2361123206351099</c:v>
                </c:pt>
                <c:pt idx="2034">
                  <c:v>1.2357927086020499</c:v>
                </c:pt>
                <c:pt idx="2035">
                  <c:v>1.2058236052567699</c:v>
                </c:pt>
                <c:pt idx="2036">
                  <c:v>1.2221714451663599</c:v>
                </c:pt>
                <c:pt idx="2037">
                  <c:v>1.23242709076707</c:v>
                </c:pt>
                <c:pt idx="2038">
                  <c:v>1.24364517138734</c:v>
                </c:pt>
                <c:pt idx="2039">
                  <c:v>1.23803516283272</c:v>
                </c:pt>
                <c:pt idx="2040">
                  <c:v>1.26115711245872</c:v>
                </c:pt>
                <c:pt idx="2041">
                  <c:v>1.2743442712547299</c:v>
                </c:pt>
                <c:pt idx="2042">
                  <c:v>1.27549656046959</c:v>
                </c:pt>
                <c:pt idx="2043">
                  <c:v>1.22999376117305</c:v>
                </c:pt>
                <c:pt idx="2044">
                  <c:v>1.30111576086206</c:v>
                </c:pt>
                <c:pt idx="2045">
                  <c:v>1.30668742526754</c:v>
                </c:pt>
                <c:pt idx="2046">
                  <c:v>1.2952054306596801</c:v>
                </c:pt>
                <c:pt idx="2047">
                  <c:v>1.26143881858531</c:v>
                </c:pt>
                <c:pt idx="2048">
                  <c:v>1.2700482743857999</c:v>
                </c:pt>
                <c:pt idx="2049">
                  <c:v>1.24134532802157</c:v>
                </c:pt>
                <c:pt idx="2050">
                  <c:v>1.2400284727683399</c:v>
                </c:pt>
                <c:pt idx="2051">
                  <c:v>1.2508807636446</c:v>
                </c:pt>
                <c:pt idx="2052">
                  <c:v>1.27279667408118</c:v>
                </c:pt>
                <c:pt idx="2053">
                  <c:v>1.2699184189497399</c:v>
                </c:pt>
                <c:pt idx="2054">
                  <c:v>1.30675952895888</c:v>
                </c:pt>
                <c:pt idx="2055">
                  <c:v>1.30903808373168</c:v>
                </c:pt>
                <c:pt idx="2056">
                  <c:v>1.3136042049582699</c:v>
                </c:pt>
                <c:pt idx="2057">
                  <c:v>1.3245367756145601</c:v>
                </c:pt>
                <c:pt idx="2058">
                  <c:v>1.26140308839751</c:v>
                </c:pt>
                <c:pt idx="2059">
                  <c:v>1.24905835869213</c:v>
                </c:pt>
                <c:pt idx="2060">
                  <c:v>1.25699274181778</c:v>
                </c:pt>
                <c:pt idx="2061">
                  <c:v>1.26404717598642</c:v>
                </c:pt>
                <c:pt idx="2062">
                  <c:v>1.2252488482383901</c:v>
                </c:pt>
                <c:pt idx="2063">
                  <c:v>1.2275430766034201</c:v>
                </c:pt>
                <c:pt idx="2064">
                  <c:v>1.2047916252570301</c:v>
                </c:pt>
                <c:pt idx="2065">
                  <c:v>1.24394405294679</c:v>
                </c:pt>
                <c:pt idx="2066">
                  <c:v>1.20073537861904</c:v>
                </c:pt>
                <c:pt idx="2067">
                  <c:v>1.1917408160271099</c:v>
                </c:pt>
                <c:pt idx="2068">
                  <c:v>1.2172787273325101</c:v>
                </c:pt>
                <c:pt idx="2069">
                  <c:v>1.2373309904699099</c:v>
                </c:pt>
                <c:pt idx="2070">
                  <c:v>1.2688713446239801</c:v>
                </c:pt>
                <c:pt idx="2071">
                  <c:v>1.2131766724928501</c:v>
                </c:pt>
                <c:pt idx="2072">
                  <c:v>1.1910385517644899</c:v>
                </c:pt>
                <c:pt idx="2073">
                  <c:v>1.17738712945616</c:v>
                </c:pt>
                <c:pt idx="2074">
                  <c:v>1.1785965523061599</c:v>
                </c:pt>
                <c:pt idx="2075">
                  <c:v>1.20331283302419</c:v>
                </c:pt>
                <c:pt idx="2076">
                  <c:v>1.1913869262610499</c:v>
                </c:pt>
                <c:pt idx="2077">
                  <c:v>1.23686660239902</c:v>
                </c:pt>
                <c:pt idx="2078">
                  <c:v>1.2374023038966799</c:v>
                </c:pt>
                <c:pt idx="2079">
                  <c:v>1.27021151780526</c:v>
                </c:pt>
                <c:pt idx="2080">
                  <c:v>1.3186869321207</c:v>
                </c:pt>
                <c:pt idx="2081">
                  <c:v>1.36000075412175</c:v>
                </c:pt>
                <c:pt idx="2082">
                  <c:v>1.3912168192652199</c:v>
                </c:pt>
                <c:pt idx="2083">
                  <c:v>1.4038475790687099</c:v>
                </c:pt>
                <c:pt idx="2084">
                  <c:v>1.4261403420596499</c:v>
                </c:pt>
                <c:pt idx="2085">
                  <c:v>1.3607265438221201</c:v>
                </c:pt>
                <c:pt idx="2086">
                  <c:v>1.35024302514072</c:v>
                </c:pt>
                <c:pt idx="2087">
                  <c:v>1.3852421820026399</c:v>
                </c:pt>
                <c:pt idx="2088">
                  <c:v>1.3409230088814801</c:v>
                </c:pt>
                <c:pt idx="2089">
                  <c:v>1.31667618087592</c:v>
                </c:pt>
                <c:pt idx="2090">
                  <c:v>1.3407796116803501</c:v>
                </c:pt>
                <c:pt idx="2091">
                  <c:v>1.3548960814336599</c:v>
                </c:pt>
                <c:pt idx="2092">
                  <c:v>1.3371288652239399</c:v>
                </c:pt>
                <c:pt idx="2093">
                  <c:v>1.32576224547167</c:v>
                </c:pt>
                <c:pt idx="2094">
                  <c:v>1.29395807715546</c:v>
                </c:pt>
                <c:pt idx="2095">
                  <c:v>1.2689443834118701</c:v>
                </c:pt>
                <c:pt idx="2096">
                  <c:v>1.2794856231233001</c:v>
                </c:pt>
                <c:pt idx="2097">
                  <c:v>1.28341683744404</c:v>
                </c:pt>
                <c:pt idx="2098">
                  <c:v>1.3164712608065099</c:v>
                </c:pt>
                <c:pt idx="2099">
                  <c:v>1.2694814345485901</c:v>
                </c:pt>
                <c:pt idx="2100">
                  <c:v>1.2760914599392601</c:v>
                </c:pt>
                <c:pt idx="2101">
                  <c:v>1.29824589343099</c:v>
                </c:pt>
                <c:pt idx="2102">
                  <c:v>1.32611884742644</c:v>
                </c:pt>
                <c:pt idx="2103">
                  <c:v>1.30110515368285</c:v>
                </c:pt>
                <c:pt idx="2104">
                  <c:v>1.3153993067376299</c:v>
                </c:pt>
                <c:pt idx="2105">
                  <c:v>1.31738731165097</c:v>
                </c:pt>
                <c:pt idx="2106">
                  <c:v>1.38715679109611</c:v>
                </c:pt>
                <c:pt idx="2107">
                  <c:v>1.37964996507258</c:v>
                </c:pt>
                <c:pt idx="2108">
                  <c:v>1.3304969466990999</c:v>
                </c:pt>
                <c:pt idx="2109">
                  <c:v>1.3996833851847099</c:v>
                </c:pt>
                <c:pt idx="2110">
                  <c:v>1.3899450889098599</c:v>
                </c:pt>
                <c:pt idx="2111">
                  <c:v>1.4245235396932301</c:v>
                </c:pt>
                <c:pt idx="2112">
                  <c:v>1.4357276266477501</c:v>
                </c:pt>
                <c:pt idx="2113">
                  <c:v>1.3198219974233401</c:v>
                </c:pt>
                <c:pt idx="2114">
                  <c:v>1.35865075482502</c:v>
                </c:pt>
                <c:pt idx="2115">
                  <c:v>1.46470403395386</c:v>
                </c:pt>
                <c:pt idx="2116">
                  <c:v>1.39157144255095</c:v>
                </c:pt>
                <c:pt idx="2117">
                  <c:v>1.4865493861864201</c:v>
                </c:pt>
                <c:pt idx="2118">
                  <c:v>1.54284405388787</c:v>
                </c:pt>
                <c:pt idx="2119">
                  <c:v>1.4849887594511999</c:v>
                </c:pt>
                <c:pt idx="2120">
                  <c:v>1.47702297570075</c:v>
                </c:pt>
                <c:pt idx="2121">
                  <c:v>1.43828265136245</c:v>
                </c:pt>
                <c:pt idx="2122">
                  <c:v>1.43707129577145</c:v>
                </c:pt>
                <c:pt idx="2123">
                  <c:v>1.6280439780876901</c:v>
                </c:pt>
                <c:pt idx="2124">
                  <c:v>1.51927068099037</c:v>
                </c:pt>
                <c:pt idx="2125">
                  <c:v>1.5177491988296601</c:v>
                </c:pt>
                <c:pt idx="2126">
                  <c:v>1.6090809312527401</c:v>
                </c:pt>
                <c:pt idx="2127">
                  <c:v>1.6443021546835901</c:v>
                </c:pt>
                <c:pt idx="2128">
                  <c:v>1.7789874282650799</c:v>
                </c:pt>
                <c:pt idx="2129">
                  <c:v>1.65452920891518</c:v>
                </c:pt>
                <c:pt idx="2130">
                  <c:v>1.5876542892782599</c:v>
                </c:pt>
                <c:pt idx="2131">
                  <c:v>1.4069356126558901</c:v>
                </c:pt>
                <c:pt idx="2132">
                  <c:v>1.34855289736734</c:v>
                </c:pt>
                <c:pt idx="2133">
                  <c:v>1.6895575691747</c:v>
                </c:pt>
                <c:pt idx="2134">
                  <c:v>1.6497517491659599</c:v>
                </c:pt>
                <c:pt idx="2135">
                  <c:v>1.38888848880908</c:v>
                </c:pt>
                <c:pt idx="2136">
                  <c:v>1.4884062111149401</c:v>
                </c:pt>
                <c:pt idx="2137">
                  <c:v>1.47354406043429</c:v>
                </c:pt>
                <c:pt idx="2138">
                  <c:v>1.6221528781047601</c:v>
                </c:pt>
                <c:pt idx="2139">
                  <c:v>1.54386725281184</c:v>
                </c:pt>
                <c:pt idx="2140">
                  <c:v>1.68239137955087</c:v>
                </c:pt>
                <c:pt idx="2141">
                  <c:v>1.6513164967926099</c:v>
                </c:pt>
                <c:pt idx="2142">
                  <c:v>1.5168566053310499</c:v>
                </c:pt>
                <c:pt idx="2143">
                  <c:v>1.4275058833487499</c:v>
                </c:pt>
                <c:pt idx="2144">
                  <c:v>1.14384006847172</c:v>
                </c:pt>
                <c:pt idx="2145">
                  <c:v>1.15938989737121</c:v>
                </c:pt>
                <c:pt idx="2146">
                  <c:v>1.0846867122792401</c:v>
                </c:pt>
                <c:pt idx="2147">
                  <c:v>1.07321244093327</c:v>
                </c:pt>
                <c:pt idx="2148">
                  <c:v>1.06721818211136</c:v>
                </c:pt>
                <c:pt idx="2149">
                  <c:v>0.99696908702264397</c:v>
                </c:pt>
                <c:pt idx="2150">
                  <c:v>1.0808973874321499</c:v>
                </c:pt>
                <c:pt idx="2151">
                  <c:v>1.1962038226702001</c:v>
                </c:pt>
                <c:pt idx="2152">
                  <c:v>1.1236902074263</c:v>
                </c:pt>
                <c:pt idx="2153">
                  <c:v>1.1515192954670399</c:v>
                </c:pt>
                <c:pt idx="2154">
                  <c:v>1.21794872121857</c:v>
                </c:pt>
                <c:pt idx="2155">
                  <c:v>1.1203566028802501</c:v>
                </c:pt>
                <c:pt idx="2156">
                  <c:v>1.25253997776242</c:v>
                </c:pt>
                <c:pt idx="2157">
                  <c:v>1.3649586080414899</c:v>
                </c:pt>
                <c:pt idx="2158">
                  <c:v>1.3335610775017299</c:v>
                </c:pt>
                <c:pt idx="2159">
                  <c:v>1.3775176202574</c:v>
                </c:pt>
                <c:pt idx="2160">
                  <c:v>1.2251710578317001</c:v>
                </c:pt>
                <c:pt idx="2161">
                  <c:v>1.05998806218221</c:v>
                </c:pt>
                <c:pt idx="2162">
                  <c:v>1.1711098628357901</c:v>
                </c:pt>
                <c:pt idx="2163">
                  <c:v>1.3215471159719101</c:v>
                </c:pt>
                <c:pt idx="2164">
                  <c:v>1.3043470134828601</c:v>
                </c:pt>
                <c:pt idx="2165">
                  <c:v>1.3933916922868701</c:v>
                </c:pt>
                <c:pt idx="2166">
                  <c:v>1.3632631406178699</c:v>
                </c:pt>
                <c:pt idx="2167">
                  <c:v>1.5725976127172501</c:v>
                </c:pt>
                <c:pt idx="2168">
                  <c:v>1.4735896085648701</c:v>
                </c:pt>
                <c:pt idx="2169">
                  <c:v>1.41412136774942</c:v>
                </c:pt>
                <c:pt idx="2170">
                  <c:v>1.4699678199663999</c:v>
                </c:pt>
                <c:pt idx="2171">
                  <c:v>1.3938126191761699</c:v>
                </c:pt>
                <c:pt idx="2172">
                  <c:v>1.31023369885256</c:v>
                </c:pt>
                <c:pt idx="2173">
                  <c:v>1.3483173254805101</c:v>
                </c:pt>
                <c:pt idx="2174">
                  <c:v>1.33231163119451</c:v>
                </c:pt>
                <c:pt idx="2175">
                  <c:v>1.3884781004723901</c:v>
                </c:pt>
                <c:pt idx="2176">
                  <c:v>1.3599585713015201</c:v>
                </c:pt>
                <c:pt idx="2177">
                  <c:v>1.3928424136033399</c:v>
                </c:pt>
                <c:pt idx="2178">
                  <c:v>1.2802219194651401</c:v>
                </c:pt>
                <c:pt idx="2179">
                  <c:v>1.30230887148296</c:v>
                </c:pt>
                <c:pt idx="2180">
                  <c:v>1.3453233748578599</c:v>
                </c:pt>
                <c:pt idx="2181">
                  <c:v>1.3554055675746799</c:v>
                </c:pt>
                <c:pt idx="2182">
                  <c:v>1.38558395101795</c:v>
                </c:pt>
                <c:pt idx="2183">
                  <c:v>1.41024546496806</c:v>
                </c:pt>
                <c:pt idx="2184">
                  <c:v>1.3962572881289601</c:v>
                </c:pt>
                <c:pt idx="2185">
                  <c:v>1.3824338176867501</c:v>
                </c:pt>
                <c:pt idx="2186">
                  <c:v>1.3892662657991599</c:v>
                </c:pt>
                <c:pt idx="2187">
                  <c:v>1.4458962630696901</c:v>
                </c:pt>
                <c:pt idx="2188">
                  <c:v>1.48081244432484</c:v>
                </c:pt>
                <c:pt idx="2189">
                  <c:v>1.5181995867779701</c:v>
                </c:pt>
                <c:pt idx="2190">
                  <c:v>1.48081244432484</c:v>
                </c:pt>
                <c:pt idx="2191">
                  <c:v>1.48374590156232</c:v>
                </c:pt>
                <c:pt idx="2192">
                  <c:v>1.4671629177374099</c:v>
                </c:pt>
                <c:pt idx="2193">
                  <c:v>1.5410687915235499</c:v>
                </c:pt>
                <c:pt idx="2194">
                  <c:v>1.5306439518600601</c:v>
                </c:pt>
                <c:pt idx="2195">
                  <c:v>1.58490323113162</c:v>
                </c:pt>
                <c:pt idx="2196">
                  <c:v>1.6469933689448299</c:v>
                </c:pt>
                <c:pt idx="2197">
                  <c:v>1.6518666241012401</c:v>
                </c:pt>
                <c:pt idx="2198">
                  <c:v>1.5684509350979501</c:v>
                </c:pt>
                <c:pt idx="2199">
                  <c:v>1.56936421921245</c:v>
                </c:pt>
                <c:pt idx="2200">
                  <c:v>1.58945646973142</c:v>
                </c:pt>
                <c:pt idx="2201">
                  <c:v>1.5211135784359899</c:v>
                </c:pt>
                <c:pt idx="2202">
                  <c:v>1.4527706871405599</c:v>
                </c:pt>
                <c:pt idx="2203">
                  <c:v>1.5587116444223901</c:v>
                </c:pt>
                <c:pt idx="2204">
                  <c:v>1.51913359291503</c:v>
                </c:pt>
                <c:pt idx="2205">
                  <c:v>1.53009300228902</c:v>
                </c:pt>
                <c:pt idx="2206">
                  <c:v>1.54744540046449</c:v>
                </c:pt>
                <c:pt idx="2207">
                  <c:v>1.57332419025437</c:v>
                </c:pt>
                <c:pt idx="2208">
                  <c:v>1.6603894058970201</c:v>
                </c:pt>
                <c:pt idx="2209">
                  <c:v>1.57393063978495</c:v>
                </c:pt>
                <c:pt idx="2210">
                  <c:v>1.52157022049324</c:v>
                </c:pt>
                <c:pt idx="2211">
                  <c:v>1.51396072281196</c:v>
                </c:pt>
                <c:pt idx="2212">
                  <c:v>1.5492719686934799</c:v>
                </c:pt>
                <c:pt idx="2213">
                  <c:v>1.5367928256744301</c:v>
                </c:pt>
                <c:pt idx="2214">
                  <c:v>1.5745406991341599</c:v>
                </c:pt>
                <c:pt idx="2215">
                  <c:v>1.64790665305933</c:v>
                </c:pt>
                <c:pt idx="2216">
                  <c:v>1.65155978951732</c:v>
                </c:pt>
                <c:pt idx="2217">
                  <c:v>1.53009300228902</c:v>
                </c:pt>
                <c:pt idx="2218">
                  <c:v>1.54501238270491</c:v>
                </c:pt>
                <c:pt idx="2219">
                  <c:v>1.54683895093391</c:v>
                </c:pt>
                <c:pt idx="2220">
                  <c:v>1.5194404274989499</c:v>
                </c:pt>
                <c:pt idx="2221">
                  <c:v>1.41167290198812</c:v>
                </c:pt>
                <c:pt idx="2222">
                  <c:v>1.40588636271721</c:v>
                </c:pt>
                <c:pt idx="2223">
                  <c:v>1.3800436711136701</c:v>
                </c:pt>
                <c:pt idx="2224">
                  <c:v>1.3568758551182101</c:v>
                </c:pt>
                <c:pt idx="2225">
                  <c:v>1.27254688200042</c:v>
                </c:pt>
                <c:pt idx="2226">
                  <c:v>1.35870242334721</c:v>
                </c:pt>
                <c:pt idx="2227">
                  <c:v>1.3401912733901</c:v>
                </c:pt>
                <c:pt idx="2228">
                  <c:v>1.3020788082482999</c:v>
                </c:pt>
                <c:pt idx="2229">
                  <c:v>1.25063167307109</c:v>
                </c:pt>
                <c:pt idx="2230">
                  <c:v>1.1492571363617501</c:v>
                </c:pt>
                <c:pt idx="2231">
                  <c:v>1.1331212470660601</c:v>
                </c:pt>
                <c:pt idx="2232">
                  <c:v>1.1836550981287699</c:v>
                </c:pt>
                <c:pt idx="2233">
                  <c:v>1.0944600894918399</c:v>
                </c:pt>
                <c:pt idx="2234">
                  <c:v>1.0981132259498301</c:v>
                </c:pt>
                <c:pt idx="2235">
                  <c:v>1.07345455485837</c:v>
                </c:pt>
                <c:pt idx="2236">
                  <c:v>1.1970511350809601</c:v>
                </c:pt>
                <c:pt idx="2237">
                  <c:v>1.2113604561476501</c:v>
                </c:pt>
                <c:pt idx="2238">
                  <c:v>1.2984256717903</c:v>
                </c:pt>
                <c:pt idx="2239">
                  <c:v>1.3163845194963499</c:v>
                </c:pt>
                <c:pt idx="2240">
                  <c:v>1.3233839578284201</c:v>
                </c:pt>
                <c:pt idx="2241">
                  <c:v>1.2523297396483599</c:v>
                </c:pt>
                <c:pt idx="2242">
                  <c:v>1.20191403261602</c:v>
                </c:pt>
                <c:pt idx="2243">
                  <c:v>1.2291866766555599</c:v>
                </c:pt>
                <c:pt idx="2244">
                  <c:v>1.27664175732936</c:v>
                </c:pt>
                <c:pt idx="2245">
                  <c:v>1.11311425574006</c:v>
                </c:pt>
                <c:pt idx="2246">
                  <c:v>1.15474698166051</c:v>
                </c:pt>
                <c:pt idx="2247">
                  <c:v>1.13202531237827</c:v>
                </c:pt>
                <c:pt idx="2248">
                  <c:v>1.0885720137202</c:v>
                </c:pt>
                <c:pt idx="2249">
                  <c:v>1.12626857976561</c:v>
                </c:pt>
                <c:pt idx="2250">
                  <c:v>1.19974007749279</c:v>
                </c:pt>
                <c:pt idx="2251">
                  <c:v>1.17936054836865</c:v>
                </c:pt>
                <c:pt idx="2252">
                  <c:v>1.13715241811901</c:v>
                </c:pt>
                <c:pt idx="2253">
                  <c:v>1.0746675732506199</c:v>
                </c:pt>
                <c:pt idx="2254">
                  <c:v>1.05402720274549</c:v>
                </c:pt>
                <c:pt idx="2255">
                  <c:v>1.07011660081334</c:v>
                </c:pt>
                <c:pt idx="2256">
                  <c:v>1.1184035300240101</c:v>
                </c:pt>
                <c:pt idx="2257">
                  <c:v>1.09557343049668</c:v>
                </c:pt>
                <c:pt idx="2258">
                  <c:v>1.01228692295782</c:v>
                </c:pt>
                <c:pt idx="2259">
                  <c:v>1.01181756622553</c:v>
                </c:pt>
                <c:pt idx="2260">
                  <c:v>1.0465089291380301</c:v>
                </c:pt>
                <c:pt idx="2261">
                  <c:v>1.0683438421520499</c:v>
                </c:pt>
                <c:pt idx="2262">
                  <c:v>1.0380137654405299</c:v>
                </c:pt>
                <c:pt idx="2263">
                  <c:v>1.0243494668717601</c:v>
                </c:pt>
                <c:pt idx="2264">
                  <c:v>1.1092008488030201</c:v>
                </c:pt>
                <c:pt idx="2265">
                  <c:v>1.0679919745769699</c:v>
                </c:pt>
                <c:pt idx="2266">
                  <c:v>1.08063505275771</c:v>
                </c:pt>
                <c:pt idx="2267">
                  <c:v>1.0602070975034199</c:v>
                </c:pt>
                <c:pt idx="2268">
                  <c:v>1.0290756549653399</c:v>
                </c:pt>
                <c:pt idx="2269">
                  <c:v>1.04827571574363</c:v>
                </c:pt>
                <c:pt idx="2270">
                  <c:v>1.0547202885695</c:v>
                </c:pt>
                <c:pt idx="2271">
                  <c:v>1.01101691072504</c:v>
                </c:pt>
                <c:pt idx="2272">
                  <c:v>1.01032604072395</c:v>
                </c:pt>
                <c:pt idx="2273">
                  <c:v>0.99951796720876296</c:v>
                </c:pt>
                <c:pt idx="2274">
                  <c:v>0.931495363054202</c:v>
                </c:pt>
                <c:pt idx="2275">
                  <c:v>0.93808373978115001</c:v>
                </c:pt>
                <c:pt idx="2276">
                  <c:v>0.90446539028936801</c:v>
                </c:pt>
                <c:pt idx="2277">
                  <c:v>0.93094374237817101</c:v>
                </c:pt>
                <c:pt idx="2278">
                  <c:v>0.88588899722598402</c:v>
                </c:pt>
                <c:pt idx="2279">
                  <c:v>0.92118079166369304</c:v>
                </c:pt>
                <c:pt idx="2280">
                  <c:v>0.92686772896047598</c:v>
                </c:pt>
                <c:pt idx="2281">
                  <c:v>0.97537152982873698</c:v>
                </c:pt>
                <c:pt idx="2282">
                  <c:v>0.95844291343618804</c:v>
                </c:pt>
                <c:pt idx="2283">
                  <c:v>0.97442645654695903</c:v>
                </c:pt>
                <c:pt idx="2284">
                  <c:v>0.918339054027004</c:v>
                </c:pt>
                <c:pt idx="2285">
                  <c:v>0.920653789710005</c:v>
                </c:pt>
                <c:pt idx="2286">
                  <c:v>0.93351113948264797</c:v>
                </c:pt>
                <c:pt idx="2287">
                  <c:v>0.96128269806115896</c:v>
                </c:pt>
                <c:pt idx="2288">
                  <c:v>0.96545776575331599</c:v>
                </c:pt>
                <c:pt idx="2289">
                  <c:v>0.91511979998663195</c:v>
                </c:pt>
                <c:pt idx="2290">
                  <c:v>0.94930901862268902</c:v>
                </c:pt>
                <c:pt idx="2291">
                  <c:v>0.92213603501549102</c:v>
                </c:pt>
                <c:pt idx="2292">
                  <c:v>0.88809881349906805</c:v>
                </c:pt>
                <c:pt idx="2293">
                  <c:v>0.93380675475755304</c:v>
                </c:pt>
                <c:pt idx="2294">
                  <c:v>0.93217552948085203</c:v>
                </c:pt>
                <c:pt idx="2295">
                  <c:v>0.95661945217537803</c:v>
                </c:pt>
                <c:pt idx="2296">
                  <c:v>0.97500403044563599</c:v>
                </c:pt>
                <c:pt idx="2297">
                  <c:v>0.97542219719783596</c:v>
                </c:pt>
                <c:pt idx="2298">
                  <c:v>0.96727286513878197</c:v>
                </c:pt>
                <c:pt idx="2299">
                  <c:v>0.957244242499253</c:v>
                </c:pt>
                <c:pt idx="2300">
                  <c:v>0.96220647248913105</c:v>
                </c:pt>
                <c:pt idx="2301">
                  <c:v>0.95347720162049399</c:v>
                </c:pt>
                <c:pt idx="2302">
                  <c:v>0.94811915537318603</c:v>
                </c:pt>
                <c:pt idx="2303">
                  <c:v>0.90345090158373598</c:v>
                </c:pt>
                <c:pt idx="2304">
                  <c:v>0.87763464343961495</c:v>
                </c:pt>
                <c:pt idx="2305">
                  <c:v>0.87947762804268903</c:v>
                </c:pt>
                <c:pt idx="2306">
                  <c:v>0.86574409938716201</c:v>
                </c:pt>
                <c:pt idx="2307">
                  <c:v>0.87264462902517803</c:v>
                </c:pt>
                <c:pt idx="2308">
                  <c:v>0.81648999104926101</c:v>
                </c:pt>
                <c:pt idx="2309">
                  <c:v>0.81791440137840599</c:v>
                </c:pt>
                <c:pt idx="2310">
                  <c:v>0.83354003977170499</c:v>
                </c:pt>
                <c:pt idx="2311">
                  <c:v>0.79362082119955601</c:v>
                </c:pt>
                <c:pt idx="2312">
                  <c:v>0.78894590128837905</c:v>
                </c:pt>
                <c:pt idx="2313">
                  <c:v>0.80569807771155399</c:v>
                </c:pt>
                <c:pt idx="2314">
                  <c:v>0.79108952310130898</c:v>
                </c:pt>
                <c:pt idx="2315">
                  <c:v>0.79848957925339203</c:v>
                </c:pt>
                <c:pt idx="2316">
                  <c:v>0.74940292018603005</c:v>
                </c:pt>
                <c:pt idx="2317">
                  <c:v>0.749209082043372</c:v>
                </c:pt>
                <c:pt idx="2318">
                  <c:v>0.71531477246296804</c:v>
                </c:pt>
                <c:pt idx="2319">
                  <c:v>0.71414718270954203</c:v>
                </c:pt>
                <c:pt idx="2320">
                  <c:v>0.71745839427589797</c:v>
                </c:pt>
                <c:pt idx="2321">
                  <c:v>0.71336726924143401</c:v>
                </c:pt>
                <c:pt idx="2322">
                  <c:v>0.75509035933650703</c:v>
                </c:pt>
                <c:pt idx="2323">
                  <c:v>0.76498750685577999</c:v>
                </c:pt>
                <c:pt idx="2324">
                  <c:v>0.816605464021389</c:v>
                </c:pt>
                <c:pt idx="2325">
                  <c:v>0.83394143532127596</c:v>
                </c:pt>
                <c:pt idx="2326">
                  <c:v>0.83355375903595896</c:v>
                </c:pt>
                <c:pt idx="2327">
                  <c:v>0.85305159573867395</c:v>
                </c:pt>
                <c:pt idx="2328">
                  <c:v>0.86160327850302298</c:v>
                </c:pt>
                <c:pt idx="2329">
                  <c:v>0.86121332176896903</c:v>
                </c:pt>
                <c:pt idx="2330">
                  <c:v>0.90233209294869499</c:v>
                </c:pt>
                <c:pt idx="2331">
                  <c:v>0.89456032365245497</c:v>
                </c:pt>
                <c:pt idx="2332">
                  <c:v>0.88895535650583302</c:v>
                </c:pt>
                <c:pt idx="2333">
                  <c:v>0.89779214850736999</c:v>
                </c:pt>
                <c:pt idx="2334">
                  <c:v>0.90240641707934</c:v>
                </c:pt>
                <c:pt idx="2335">
                  <c:v>0.882573029353521</c:v>
                </c:pt>
                <c:pt idx="2336">
                  <c:v>0.879901543880376</c:v>
                </c:pt>
                <c:pt idx="2337">
                  <c:v>0.84889010772469597</c:v>
                </c:pt>
                <c:pt idx="2338">
                  <c:v>0.84410372080588403</c:v>
                </c:pt>
                <c:pt idx="2339">
                  <c:v>0.84941637988569296</c:v>
                </c:pt>
                <c:pt idx="2340">
                  <c:v>0.85899259149906204</c:v>
                </c:pt>
                <c:pt idx="2341">
                  <c:v>0.83457734338326395</c:v>
                </c:pt>
                <c:pt idx="2342">
                  <c:v>0.83841866571236501</c:v>
                </c:pt>
                <c:pt idx="2343">
                  <c:v>0.86135659503886797</c:v>
                </c:pt>
                <c:pt idx="2344">
                  <c:v>0.84138535631130495</c:v>
                </c:pt>
                <c:pt idx="2345">
                  <c:v>0.82731947807777595</c:v>
                </c:pt>
                <c:pt idx="2346">
                  <c:v>0.84135322898827503</c:v>
                </c:pt>
                <c:pt idx="2347">
                  <c:v>0.88665991341463601</c:v>
                </c:pt>
                <c:pt idx="2348">
                  <c:v>0.87169219934358499</c:v>
                </c:pt>
                <c:pt idx="2349">
                  <c:v>0.88812704019330502</c:v>
                </c:pt>
                <c:pt idx="2350">
                  <c:v>0.90758260125302503</c:v>
                </c:pt>
                <c:pt idx="2351">
                  <c:v>0.87018405060037896</c:v>
                </c:pt>
                <c:pt idx="2352">
                  <c:v>0.87036478785428595</c:v>
                </c:pt>
                <c:pt idx="2353">
                  <c:v>0.86673233018714502</c:v>
                </c:pt>
                <c:pt idx="2354">
                  <c:v>0.86655014030809197</c:v>
                </c:pt>
                <c:pt idx="2355">
                  <c:v>0.86239024398416397</c:v>
                </c:pt>
                <c:pt idx="2356">
                  <c:v>0.86275082374433698</c:v>
                </c:pt>
                <c:pt idx="2357">
                  <c:v>0.87932704092651204</c:v>
                </c:pt>
                <c:pt idx="2358">
                  <c:v>0.837874581560201</c:v>
                </c:pt>
                <c:pt idx="2359">
                  <c:v>0.84484488217681197</c:v>
                </c:pt>
                <c:pt idx="2360">
                  <c:v>0.86018335726665296</c:v>
                </c:pt>
                <c:pt idx="2361">
                  <c:v>0.88624296990342</c:v>
                </c:pt>
                <c:pt idx="2362">
                  <c:v>0.90250750894282405</c:v>
                </c:pt>
                <c:pt idx="2363">
                  <c:v>0.91710816205415802</c:v>
                </c:pt>
                <c:pt idx="2364">
                  <c:v>0.93669830924888497</c:v>
                </c:pt>
                <c:pt idx="2365">
                  <c:v>0.93632831640922298</c:v>
                </c:pt>
                <c:pt idx="2366">
                  <c:v>0.94575556086774104</c:v>
                </c:pt>
                <c:pt idx="2367">
                  <c:v>0.95388674853703503</c:v>
                </c:pt>
                <c:pt idx="2368">
                  <c:v>0.98345804759936495</c:v>
                </c:pt>
                <c:pt idx="2369">
                  <c:v>0.98050026858288697</c:v>
                </c:pt>
                <c:pt idx="2370">
                  <c:v>0.981768197261494</c:v>
                </c:pt>
                <c:pt idx="2371">
                  <c:v>0.976754902469117</c:v>
                </c:pt>
                <c:pt idx="2372">
                  <c:v>0.98826795451496896</c:v>
                </c:pt>
                <c:pt idx="2373">
                  <c:v>0.97174160767674</c:v>
                </c:pt>
                <c:pt idx="2374">
                  <c:v>0.950013724075078</c:v>
                </c:pt>
                <c:pt idx="2375">
                  <c:v>0.93961497794984505</c:v>
                </c:pt>
                <c:pt idx="2376">
                  <c:v>0.97434021235764001</c:v>
                </c:pt>
                <c:pt idx="2377">
                  <c:v>0.96839868991488198</c:v>
                </c:pt>
                <c:pt idx="2378">
                  <c:v>0.97601275308897595</c:v>
                </c:pt>
                <c:pt idx="2379">
                  <c:v>1.0244810151138499</c:v>
                </c:pt>
                <c:pt idx="2380">
                  <c:v>1.0144569725306201</c:v>
                </c:pt>
                <c:pt idx="2381">
                  <c:v>1.0445291002803201</c:v>
                </c:pt>
                <c:pt idx="2382">
                  <c:v>1.07381570218902</c:v>
                </c:pt>
                <c:pt idx="2383">
                  <c:v>1.0795159174025699</c:v>
                </c:pt>
                <c:pt idx="2384">
                  <c:v>1.0954348390374899</c:v>
                </c:pt>
                <c:pt idx="2385">
                  <c:v>1.10821165730842</c:v>
                </c:pt>
                <c:pt idx="2386">
                  <c:v>1.1164676942087099</c:v>
                </c:pt>
                <c:pt idx="2387">
                  <c:v>1.1121415766762099</c:v>
                </c:pt>
                <c:pt idx="2388">
                  <c:v>1.14850478164231</c:v>
                </c:pt>
                <c:pt idx="2389">
                  <c:v>1.1563669105407</c:v>
                </c:pt>
                <c:pt idx="2390">
                  <c:v>1.14024874474202</c:v>
                </c:pt>
                <c:pt idx="2391">
                  <c:v>1.15793796222269</c:v>
                </c:pt>
                <c:pt idx="2392">
                  <c:v>1.1693177811845601</c:v>
                </c:pt>
                <c:pt idx="2393">
                  <c:v>1.1888030941327701</c:v>
                </c:pt>
                <c:pt idx="2394">
                  <c:v>1.16655632490662</c:v>
                </c:pt>
                <c:pt idx="2395">
                  <c:v>1.1913270753604599</c:v>
                </c:pt>
                <c:pt idx="2396">
                  <c:v>1.1676039539233101</c:v>
                </c:pt>
                <c:pt idx="2397">
                  <c:v>1.15767010353063</c:v>
                </c:pt>
                <c:pt idx="2398">
                  <c:v>1.1984236952367</c:v>
                </c:pt>
                <c:pt idx="2399">
                  <c:v>1.15125806636539</c:v>
                </c:pt>
                <c:pt idx="2400">
                  <c:v>1.21358775788177</c:v>
                </c:pt>
                <c:pt idx="2401">
                  <c:v>1.2298335926342501</c:v>
                </c:pt>
                <c:pt idx="2402">
                  <c:v>1.23688682029315</c:v>
                </c:pt>
                <c:pt idx="2403">
                  <c:v>1.2311162240764599</c:v>
                </c:pt>
                <c:pt idx="2404">
                  <c:v>1.19007263313061</c:v>
                </c:pt>
                <c:pt idx="2405">
                  <c:v>1.1843361389534299</c:v>
                </c:pt>
                <c:pt idx="2406">
                  <c:v>1.1345858215456499</c:v>
                </c:pt>
                <c:pt idx="2407">
                  <c:v>1.13419539392808</c:v>
                </c:pt>
                <c:pt idx="2408">
                  <c:v>1.1232901099200101</c:v>
                </c:pt>
                <c:pt idx="2409">
                  <c:v>1.14487891637405</c:v>
                </c:pt>
                <c:pt idx="2410">
                  <c:v>1.13327366412118</c:v>
                </c:pt>
                <c:pt idx="2411">
                  <c:v>1.10232911589465</c:v>
                </c:pt>
                <c:pt idx="2412">
                  <c:v>1.09989077606059</c:v>
                </c:pt>
                <c:pt idx="2413">
                  <c:v>1.10119392451109</c:v>
                </c:pt>
                <c:pt idx="2414">
                  <c:v>1.1285742262146199</c:v>
                </c:pt>
                <c:pt idx="2415">
                  <c:v>1.13613302901725</c:v>
                </c:pt>
                <c:pt idx="2416">
                  <c:v>1.10900077900724</c:v>
                </c:pt>
                <c:pt idx="2417">
                  <c:v>1.1057655574788201</c:v>
                </c:pt>
                <c:pt idx="2418">
                  <c:v>1.09836436397619</c:v>
                </c:pt>
                <c:pt idx="2419">
                  <c:v>1.1324659596209501</c:v>
                </c:pt>
                <c:pt idx="2420">
                  <c:v>1.1252638278271101</c:v>
                </c:pt>
                <c:pt idx="2421">
                  <c:v>1.09897372468664</c:v>
                </c:pt>
                <c:pt idx="2422">
                  <c:v>1.09991639334645</c:v>
                </c:pt>
                <c:pt idx="2423">
                  <c:v>1.08349394066381</c:v>
                </c:pt>
                <c:pt idx="2424">
                  <c:v>1.0716021231125801</c:v>
                </c:pt>
                <c:pt idx="2425">
                  <c:v>1.06842971158406</c:v>
                </c:pt>
                <c:pt idx="2426">
                  <c:v>1.0454770206347701</c:v>
                </c:pt>
                <c:pt idx="2427">
                  <c:v>1.05314603740042</c:v>
                </c:pt>
                <c:pt idx="2428">
                  <c:v>1.0646984859617701</c:v>
                </c:pt>
                <c:pt idx="2429">
                  <c:v>1.0734677359237299</c:v>
                </c:pt>
                <c:pt idx="2430">
                  <c:v>1.0876511769110599</c:v>
                </c:pt>
                <c:pt idx="2431">
                  <c:v>1.0779469461696101</c:v>
                </c:pt>
                <c:pt idx="2432">
                  <c:v>1.0811193576981299</c:v>
                </c:pt>
                <c:pt idx="2433">
                  <c:v>1.1061246576144701</c:v>
                </c:pt>
                <c:pt idx="2434">
                  <c:v>1.0942065844059099</c:v>
                </c:pt>
                <c:pt idx="2435">
                  <c:v>1.0729245656189501</c:v>
                </c:pt>
                <c:pt idx="2436">
                  <c:v>1.06547553951359</c:v>
                </c:pt>
                <c:pt idx="2437">
                  <c:v>1.06140919995636</c:v>
                </c:pt>
                <c:pt idx="2438">
                  <c:v>1.05165035034462</c:v>
                </c:pt>
                <c:pt idx="2439">
                  <c:v>1.04727245340416</c:v>
                </c:pt>
                <c:pt idx="2440">
                  <c:v>1.0501414356223</c:v>
                </c:pt>
                <c:pt idx="2441">
                  <c:v>1.05090765977812</c:v>
                </c:pt>
                <c:pt idx="2442">
                  <c:v>1.0705930103891199</c:v>
                </c:pt>
                <c:pt idx="2443">
                  <c:v>1.0354764612932399</c:v>
                </c:pt>
                <c:pt idx="2444">
                  <c:v>1.03008742889441</c:v>
                </c:pt>
                <c:pt idx="2445">
                  <c:v>1.02865877116908</c:v>
                </c:pt>
                <c:pt idx="2446">
                  <c:v>1.03722279634143</c:v>
                </c:pt>
                <c:pt idx="2447">
                  <c:v>1.04400247730235</c:v>
                </c:pt>
                <c:pt idx="2448">
                  <c:v>1.0468557739556199</c:v>
                </c:pt>
                <c:pt idx="2449">
                  <c:v>1.0277676328665</c:v>
                </c:pt>
                <c:pt idx="2450">
                  <c:v>1.04489361560493</c:v>
                </c:pt>
                <c:pt idx="2451">
                  <c:v>1.05042446237848</c:v>
                </c:pt>
                <c:pt idx="2452">
                  <c:v>1.0274099369817</c:v>
                </c:pt>
                <c:pt idx="2453">
                  <c:v>1.0527443166139701</c:v>
                </c:pt>
                <c:pt idx="2454">
                  <c:v>1.0318697637071399</c:v>
                </c:pt>
                <c:pt idx="2455">
                  <c:v>0.99280027562003703</c:v>
                </c:pt>
                <c:pt idx="2456">
                  <c:v>0.94837568729236998</c:v>
                </c:pt>
                <c:pt idx="2457">
                  <c:v>0.95836636079135895</c:v>
                </c:pt>
                <c:pt idx="2458">
                  <c:v>0.95016003150379902</c:v>
                </c:pt>
                <c:pt idx="2459">
                  <c:v>0.95943738083947105</c:v>
                </c:pt>
                <c:pt idx="2460">
                  <c:v>0.93695836546674505</c:v>
                </c:pt>
                <c:pt idx="2461">
                  <c:v>0.91590599842065401</c:v>
                </c:pt>
                <c:pt idx="2462">
                  <c:v>0.94570020477836103</c:v>
                </c:pt>
                <c:pt idx="2463">
                  <c:v>0.96925024019919903</c:v>
                </c:pt>
                <c:pt idx="2464">
                  <c:v>0.95943738083947105</c:v>
                </c:pt>
                <c:pt idx="2465">
                  <c:v>0.89895782982147898</c:v>
                </c:pt>
                <c:pt idx="2466">
                  <c:v>0.90288214652286103</c:v>
                </c:pt>
                <c:pt idx="2467">
                  <c:v>0.88914497046175101</c:v>
                </c:pt>
                <c:pt idx="2468">
                  <c:v>0.91287282002185099</c:v>
                </c:pt>
                <c:pt idx="2469">
                  <c:v>0.90912631745973005</c:v>
                </c:pt>
                <c:pt idx="2470">
                  <c:v>0.92910766445770898</c:v>
                </c:pt>
                <c:pt idx="2471">
                  <c:v>0.92750320199181102</c:v>
                </c:pt>
                <c:pt idx="2472">
                  <c:v>0.95783291837357398</c:v>
                </c:pt>
                <c:pt idx="2473">
                  <c:v>0.94855763664417303</c:v>
                </c:pt>
                <c:pt idx="2474">
                  <c:v>0.93706979902491405</c:v>
                </c:pt>
                <c:pt idx="2475">
                  <c:v>0.93305196046948202</c:v>
                </c:pt>
                <c:pt idx="2476">
                  <c:v>0.932705256509473</c:v>
                </c:pt>
                <c:pt idx="2477">
                  <c:v>0.95617595047901105</c:v>
                </c:pt>
                <c:pt idx="2478">
                  <c:v>0.93818555327826403</c:v>
                </c:pt>
                <c:pt idx="2479">
                  <c:v>0.940808376863841</c:v>
                </c:pt>
                <c:pt idx="2480">
                  <c:v>0.93958080436692504</c:v>
                </c:pt>
                <c:pt idx="2481">
                  <c:v>0.91943874763464795</c:v>
                </c:pt>
                <c:pt idx="2482">
                  <c:v>0.91412055323185804</c:v>
                </c:pt>
                <c:pt idx="2483">
                  <c:v>0.91241429558835097</c:v>
                </c:pt>
                <c:pt idx="2484">
                  <c:v>0.90660795887356105</c:v>
                </c:pt>
                <c:pt idx="2485">
                  <c:v>0.87937235571225103</c:v>
                </c:pt>
                <c:pt idx="2486">
                  <c:v>0.87904445501894002</c:v>
                </c:pt>
                <c:pt idx="2487">
                  <c:v>0.88216985921087898</c:v>
                </c:pt>
                <c:pt idx="2488">
                  <c:v>0.89055508996973998</c:v>
                </c:pt>
                <c:pt idx="2489">
                  <c:v>0.89844864128864999</c:v>
                </c:pt>
                <c:pt idx="2490">
                  <c:v>0.89828474814199899</c:v>
                </c:pt>
                <c:pt idx="2491">
                  <c:v>0.89877824810111495</c:v>
                </c:pt>
                <c:pt idx="2492">
                  <c:v>0.88365123584079797</c:v>
                </c:pt>
                <c:pt idx="2493">
                  <c:v>0.87248766074235196</c:v>
                </c:pt>
                <c:pt idx="2494">
                  <c:v>0.87348652937356697</c:v>
                </c:pt>
                <c:pt idx="2495">
                  <c:v>0.88292376266969097</c:v>
                </c:pt>
                <c:pt idx="2496">
                  <c:v>0.87281566944421496</c:v>
                </c:pt>
                <c:pt idx="2497">
                  <c:v>0.85968422047098603</c:v>
                </c:pt>
                <c:pt idx="2498">
                  <c:v>0.86871331354398695</c:v>
                </c:pt>
                <c:pt idx="2499">
                  <c:v>0.871751763721196</c:v>
                </c:pt>
                <c:pt idx="2500">
                  <c:v>0.87284257563874901</c:v>
                </c:pt>
                <c:pt idx="2501">
                  <c:v>0.86098725227814699</c:v>
                </c:pt>
                <c:pt idx="2502">
                  <c:v>0.85971850343696499</c:v>
                </c:pt>
                <c:pt idx="2503">
                  <c:v>0.86605543201083501</c:v>
                </c:pt>
                <c:pt idx="2504">
                  <c:v>0.85329490806054298</c:v>
                </c:pt>
                <c:pt idx="2505">
                  <c:v>0.83819282177939103</c:v>
                </c:pt>
                <c:pt idx="2506">
                  <c:v>0.83385888124555496</c:v>
                </c:pt>
                <c:pt idx="2507">
                  <c:v>0.84433338079753395</c:v>
                </c:pt>
                <c:pt idx="2508">
                  <c:v>0.83790561559613896</c:v>
                </c:pt>
                <c:pt idx="2509">
                  <c:v>0.849936023854718</c:v>
                </c:pt>
                <c:pt idx="2510">
                  <c:v>0.85287575841434005</c:v>
                </c:pt>
                <c:pt idx="2511">
                  <c:v>0.85426882825425898</c:v>
                </c:pt>
                <c:pt idx="2512">
                  <c:v>0.87531311277190105</c:v>
                </c:pt>
                <c:pt idx="2513">
                  <c:v>0.87686156347857902</c:v>
                </c:pt>
                <c:pt idx="2514">
                  <c:v>0.84699628929509396</c:v>
                </c:pt>
                <c:pt idx="2515">
                  <c:v>0.853959852507713</c:v>
                </c:pt>
                <c:pt idx="2516">
                  <c:v>0.87051595175905305</c:v>
                </c:pt>
                <c:pt idx="2517">
                  <c:v>0.86711186058612399</c:v>
                </c:pt>
                <c:pt idx="2518">
                  <c:v>0.87268235395882399</c:v>
                </c:pt>
                <c:pt idx="2519">
                  <c:v>0.88494672651102901</c:v>
                </c:pt>
                <c:pt idx="2520">
                  <c:v>0.87779027670519205</c:v>
                </c:pt>
                <c:pt idx="2521">
                  <c:v>0.92220241479398002</c:v>
                </c:pt>
                <c:pt idx="2522">
                  <c:v>0.93680428850560504</c:v>
                </c:pt>
                <c:pt idx="2523">
                  <c:v>0.96077435587961402</c:v>
                </c:pt>
                <c:pt idx="2524">
                  <c:v>0.993951580606798</c:v>
                </c:pt>
                <c:pt idx="2525">
                  <c:v>0.96814915573166205</c:v>
                </c:pt>
                <c:pt idx="2526">
                  <c:v>1.01442837009672</c:v>
                </c:pt>
                <c:pt idx="2527">
                  <c:v>1.00242945820886</c:v>
                </c:pt>
                <c:pt idx="2528">
                  <c:v>0.935955684188713</c:v>
                </c:pt>
                <c:pt idx="2529">
                  <c:v>0.90712466309360296</c:v>
                </c:pt>
                <c:pt idx="2530">
                  <c:v>0.99111506792251702</c:v>
                </c:pt>
                <c:pt idx="2531">
                  <c:v>0.99677127387262499</c:v>
                </c:pt>
                <c:pt idx="2532">
                  <c:v>0.96884443073675897</c:v>
                </c:pt>
                <c:pt idx="2533">
                  <c:v>0.99331928610764297</c:v>
                </c:pt>
                <c:pt idx="2534">
                  <c:v>1.0294067075015501</c:v>
                </c:pt>
                <c:pt idx="2535">
                  <c:v>1.0283393206906799</c:v>
                </c:pt>
                <c:pt idx="2536">
                  <c:v>1.05592866029193</c:v>
                </c:pt>
                <c:pt idx="2537">
                  <c:v>1.06763481881553</c:v>
                </c:pt>
                <c:pt idx="2538">
                  <c:v>0.98956191268574201</c:v>
                </c:pt>
                <c:pt idx="2539">
                  <c:v>1.0187001911926199</c:v>
                </c:pt>
                <c:pt idx="2540">
                  <c:v>0.99270720685550895</c:v>
                </c:pt>
                <c:pt idx="2541">
                  <c:v>0.99470584592061495</c:v>
                </c:pt>
                <c:pt idx="2542">
                  <c:v>0.98271614682812303</c:v>
                </c:pt>
                <c:pt idx="2543">
                  <c:v>1.04913459567442</c:v>
                </c:pt>
                <c:pt idx="2544">
                  <c:v>1.02339998241303</c:v>
                </c:pt>
                <c:pt idx="2545">
                  <c:v>0.98937614174699795</c:v>
                </c:pt>
                <c:pt idx="2546">
                  <c:v>1.0411784747806301</c:v>
                </c:pt>
                <c:pt idx="2547">
                  <c:v>1.04820787627884</c:v>
                </c:pt>
                <c:pt idx="2548">
                  <c:v>0.97624192284799205</c:v>
                </c:pt>
                <c:pt idx="2549">
                  <c:v>0.95163474700794204</c:v>
                </c:pt>
                <c:pt idx="2550">
                  <c:v>0.97254145116014001</c:v>
                </c:pt>
                <c:pt idx="2551">
                  <c:v>0.98308768870561103</c:v>
                </c:pt>
                <c:pt idx="2552">
                  <c:v>1.0410562253381901</c:v>
                </c:pt>
                <c:pt idx="2553">
                  <c:v>1.0311455242615699</c:v>
                </c:pt>
                <c:pt idx="2554">
                  <c:v>1.03431100692627</c:v>
                </c:pt>
                <c:pt idx="2555">
                  <c:v>0.98803773153418994</c:v>
                </c:pt>
                <c:pt idx="2556">
                  <c:v>0.98874658091048395</c:v>
                </c:pt>
                <c:pt idx="2557">
                  <c:v>0.98555038287880603</c:v>
                </c:pt>
                <c:pt idx="2558">
                  <c:v>0.98341075474751505</c:v>
                </c:pt>
                <c:pt idx="2559">
                  <c:v>0.98907355843139999</c:v>
                </c:pt>
                <c:pt idx="2560">
                  <c:v>1.0219241970287301</c:v>
                </c:pt>
                <c:pt idx="2561">
                  <c:v>1.02819861960741</c:v>
                </c:pt>
                <c:pt idx="2562">
                  <c:v>1.0618051312033501</c:v>
                </c:pt>
                <c:pt idx="2563">
                  <c:v>1.0532173999694801</c:v>
                </c:pt>
                <c:pt idx="2564">
                  <c:v>1.0596413913234899</c:v>
                </c:pt>
                <c:pt idx="2565">
                  <c:v>0.99604995209013503</c:v>
                </c:pt>
                <c:pt idx="2566">
                  <c:v>0.97708825313113201</c:v>
                </c:pt>
                <c:pt idx="2567">
                  <c:v>0.96827627769242197</c:v>
                </c:pt>
                <c:pt idx="2568">
                  <c:v>0.95755009036065797</c:v>
                </c:pt>
                <c:pt idx="2569">
                  <c:v>0.97038411101833499</c:v>
                </c:pt>
                <c:pt idx="2570">
                  <c:v>1.03239577537903</c:v>
                </c:pt>
                <c:pt idx="2571">
                  <c:v>1.05255440683208</c:v>
                </c:pt>
                <c:pt idx="2572">
                  <c:v>1.06787910319429</c:v>
                </c:pt>
                <c:pt idx="2573">
                  <c:v>1.06921905151942</c:v>
                </c:pt>
                <c:pt idx="2574">
                  <c:v>1.10044050756819</c:v>
                </c:pt>
                <c:pt idx="2575">
                  <c:v>1.10026668832733</c:v>
                </c:pt>
                <c:pt idx="2576">
                  <c:v>1.1008233499468001</c:v>
                </c:pt>
                <c:pt idx="2577">
                  <c:v>1.0429767466361499</c:v>
                </c:pt>
                <c:pt idx="2578">
                  <c:v>1.05504508253661</c:v>
                </c:pt>
                <c:pt idx="2579">
                  <c:v>1.03225275954794</c:v>
                </c:pt>
                <c:pt idx="2580">
                  <c:v>1.0586660823034999</c:v>
                </c:pt>
                <c:pt idx="2581">
                  <c:v>1.0126952662614599</c:v>
                </c:pt>
                <c:pt idx="2582">
                  <c:v>0.99524457244785203</c:v>
                </c:pt>
                <c:pt idx="2583">
                  <c:v>0.97446321826895599</c:v>
                </c:pt>
                <c:pt idx="2584">
                  <c:v>0.97464009413129704</c:v>
                </c:pt>
                <c:pt idx="2585">
                  <c:v>0.98738557176321795</c:v>
                </c:pt>
                <c:pt idx="2586">
                  <c:v>0.99706888176540398</c:v>
                </c:pt>
                <c:pt idx="2587">
                  <c:v>0.99743080375196702</c:v>
                </c:pt>
                <c:pt idx="2588">
                  <c:v>0.95232605086595101</c:v>
                </c:pt>
                <c:pt idx="2589">
                  <c:v>0.96167571704783095</c:v>
                </c:pt>
                <c:pt idx="2590">
                  <c:v>0.94856542951673395</c:v>
                </c:pt>
                <c:pt idx="2591">
                  <c:v>0.95063593693582804</c:v>
                </c:pt>
                <c:pt idx="2592">
                  <c:v>0.95855237251828596</c:v>
                </c:pt>
                <c:pt idx="2593">
                  <c:v>0.94809726359130597</c:v>
                </c:pt>
                <c:pt idx="2594">
                  <c:v>0.95873445461607398</c:v>
                </c:pt>
                <c:pt idx="2595">
                  <c:v>1.0123322288775201</c:v>
                </c:pt>
                <c:pt idx="2596">
                  <c:v>0.99999606505822602</c:v>
                </c:pt>
                <c:pt idx="2597">
                  <c:v>0.99410397652735705</c:v>
                </c:pt>
                <c:pt idx="2598">
                  <c:v>0.99318399859809303</c:v>
                </c:pt>
                <c:pt idx="2599">
                  <c:v>1.01767021575904</c:v>
                </c:pt>
                <c:pt idx="2600">
                  <c:v>1.0213543572596699</c:v>
                </c:pt>
                <c:pt idx="2601">
                  <c:v>0.98618793655210901</c:v>
                </c:pt>
                <c:pt idx="2602">
                  <c:v>0.97974386126368196</c:v>
                </c:pt>
                <c:pt idx="2603">
                  <c:v>0.97226348899746395</c:v>
                </c:pt>
                <c:pt idx="2604">
                  <c:v>0.94292148028343903</c:v>
                </c:pt>
                <c:pt idx="2605">
                  <c:v>0.95047164397877404</c:v>
                </c:pt>
                <c:pt idx="2606">
                  <c:v>0.93739949781606802</c:v>
                </c:pt>
                <c:pt idx="2607">
                  <c:v>0.96740981233617795</c:v>
                </c:pt>
                <c:pt idx="2608">
                  <c:v>0.93889049652901102</c:v>
                </c:pt>
                <c:pt idx="2609">
                  <c:v>0.938871462502889</c:v>
                </c:pt>
                <c:pt idx="2610">
                  <c:v>0.99686602520693901</c:v>
                </c:pt>
                <c:pt idx="2611">
                  <c:v>0.97826978168506995</c:v>
                </c:pt>
                <c:pt idx="2612">
                  <c:v>1.0039316183135101</c:v>
                </c:pt>
                <c:pt idx="2613">
                  <c:v>1.0265211755203201</c:v>
                </c:pt>
                <c:pt idx="2614">
                  <c:v>1.01228937319367</c:v>
                </c:pt>
                <c:pt idx="2615">
                  <c:v>1.00299385407374</c:v>
                </c:pt>
                <c:pt idx="2616">
                  <c:v>0.99284622088668395</c:v>
                </c:pt>
                <c:pt idx="2617">
                  <c:v>0.970716512908541</c:v>
                </c:pt>
                <c:pt idx="2618">
                  <c:v>0.97193957747980497</c:v>
                </c:pt>
                <c:pt idx="2619">
                  <c:v>0.964413113567408</c:v>
                </c:pt>
                <c:pt idx="2620">
                  <c:v>0.96493394409633404</c:v>
                </c:pt>
                <c:pt idx="2621">
                  <c:v>0.96419720692350996</c:v>
                </c:pt>
                <c:pt idx="2622">
                  <c:v>0.93416325661978195</c:v>
                </c:pt>
                <c:pt idx="2623">
                  <c:v>0.93805838658072105</c:v>
                </c:pt>
                <c:pt idx="2624">
                  <c:v>0.94758197682835299</c:v>
                </c:pt>
                <c:pt idx="2625">
                  <c:v>0.96341323305131399</c:v>
                </c:pt>
                <c:pt idx="2626">
                  <c:v>0.92288825948661302</c:v>
                </c:pt>
                <c:pt idx="2627">
                  <c:v>0.93209788300878105</c:v>
                </c:pt>
                <c:pt idx="2628">
                  <c:v>0.92533620982389597</c:v>
                </c:pt>
                <c:pt idx="2629">
                  <c:v>0.928693465428168</c:v>
                </c:pt>
                <c:pt idx="2630">
                  <c:v>0.92296426696301603</c:v>
                </c:pt>
                <c:pt idx="2631">
                  <c:v>0.93105175444692201</c:v>
                </c:pt>
                <c:pt idx="2632">
                  <c:v>0.91656319676925602</c:v>
                </c:pt>
                <c:pt idx="2633">
                  <c:v>0.955146730249961</c:v>
                </c:pt>
                <c:pt idx="2634">
                  <c:v>0.95531614203253301</c:v>
                </c:pt>
                <c:pt idx="2635">
                  <c:v>0.95767483977413204</c:v>
                </c:pt>
                <c:pt idx="2636">
                  <c:v>0.96861282152566497</c:v>
                </c:pt>
                <c:pt idx="2637">
                  <c:v>0.96671165476631105</c:v>
                </c:pt>
                <c:pt idx="2638">
                  <c:v>0.96064351318887098</c:v>
                </c:pt>
                <c:pt idx="2639">
                  <c:v>0.94539417638717005</c:v>
                </c:pt>
                <c:pt idx="2640">
                  <c:v>0.95298315220034702</c:v>
                </c:pt>
                <c:pt idx="2641">
                  <c:v>0.94899366503220395</c:v>
                </c:pt>
                <c:pt idx="2642">
                  <c:v>0.93938982174075203</c:v>
                </c:pt>
                <c:pt idx="2643">
                  <c:v>0.96480324466622602</c:v>
                </c:pt>
                <c:pt idx="2644">
                  <c:v>0.94561541623532297</c:v>
                </c:pt>
                <c:pt idx="2645">
                  <c:v>0.941322865894058</c:v>
                </c:pt>
                <c:pt idx="2646">
                  <c:v>0.94488862303300902</c:v>
                </c:pt>
                <c:pt idx="2647">
                  <c:v>0.95068884620426697</c:v>
                </c:pt>
                <c:pt idx="2648">
                  <c:v>0.95036024825833898</c:v>
                </c:pt>
                <c:pt idx="2649">
                  <c:v>0.94477596486486903</c:v>
                </c:pt>
                <c:pt idx="2650">
                  <c:v>0.94510445212330796</c:v>
                </c:pt>
                <c:pt idx="2651">
                  <c:v>0.94658170625126103</c:v>
                </c:pt>
                <c:pt idx="2652">
                  <c:v>0.94723868076814</c:v>
                </c:pt>
                <c:pt idx="2653">
                  <c:v>0.96276392713701198</c:v>
                </c:pt>
                <c:pt idx="2654">
                  <c:v>0.95496094694653899</c:v>
                </c:pt>
                <c:pt idx="2655">
                  <c:v>0.91731089557975398</c:v>
                </c:pt>
                <c:pt idx="2656">
                  <c:v>0.91001992933016596</c:v>
                </c:pt>
                <c:pt idx="2657">
                  <c:v>0.91367602461271702</c:v>
                </c:pt>
                <c:pt idx="2658">
                  <c:v>0.92742468976784398</c:v>
                </c:pt>
                <c:pt idx="2659">
                  <c:v>0.91965949740927699</c:v>
                </c:pt>
                <c:pt idx="2660">
                  <c:v>0.92696896506727</c:v>
                </c:pt>
                <c:pt idx="2661">
                  <c:v>0.94973474079170295</c:v>
                </c:pt>
                <c:pt idx="2662">
                  <c:v>0.95245922922729598</c:v>
                </c:pt>
                <c:pt idx="2663">
                  <c:v>0.98287861579703595</c:v>
                </c:pt>
                <c:pt idx="2664">
                  <c:v>0.98385266035642505</c:v>
                </c:pt>
                <c:pt idx="2665">
                  <c:v>1.01304331856929</c:v>
                </c:pt>
                <c:pt idx="2666">
                  <c:v>1.01862298326973</c:v>
                </c:pt>
                <c:pt idx="2667">
                  <c:v>1.0169452490385</c:v>
                </c:pt>
                <c:pt idx="2668">
                  <c:v>0.98770282074078197</c:v>
                </c:pt>
                <c:pt idx="2669">
                  <c:v>1.01711206375635</c:v>
                </c:pt>
                <c:pt idx="2670">
                  <c:v>0.99361994969801604</c:v>
                </c:pt>
                <c:pt idx="2671">
                  <c:v>0.99969430632034795</c:v>
                </c:pt>
                <c:pt idx="2672">
                  <c:v>0.98845828049747297</c:v>
                </c:pt>
                <c:pt idx="2673">
                  <c:v>1.0307065045557</c:v>
                </c:pt>
                <c:pt idx="2674">
                  <c:v>1.0567161786661601</c:v>
                </c:pt>
                <c:pt idx="2675">
                  <c:v>1.0511786969978201</c:v>
                </c:pt>
                <c:pt idx="2676">
                  <c:v>1.0533470849797599</c:v>
                </c:pt>
                <c:pt idx="2677">
                  <c:v>1.0521774612479</c:v>
                </c:pt>
                <c:pt idx="2678">
                  <c:v>1.0596969093490001</c:v>
                </c:pt>
                <c:pt idx="2679">
                  <c:v>1.06771650860585</c:v>
                </c:pt>
                <c:pt idx="2680">
                  <c:v>1.07974495300419</c:v>
                </c:pt>
                <c:pt idx="2681">
                  <c:v>1.07840867129036</c:v>
                </c:pt>
                <c:pt idx="2682">
                  <c:v>1.08024465230085</c:v>
                </c:pt>
                <c:pt idx="2683">
                  <c:v>1.08978870311966</c:v>
                </c:pt>
                <c:pt idx="2684">
                  <c:v>1.0776303340948501</c:v>
                </c:pt>
                <c:pt idx="2685">
                  <c:v>1.0754089875864401</c:v>
                </c:pt>
                <c:pt idx="2686">
                  <c:v>1.0704007585173001</c:v>
                </c:pt>
                <c:pt idx="2687">
                  <c:v>1.0572728342740201</c:v>
                </c:pt>
                <c:pt idx="2688">
                  <c:v>1.05087457405036</c:v>
                </c:pt>
                <c:pt idx="2689">
                  <c:v>1.0538101612023401</c:v>
                </c:pt>
                <c:pt idx="2690">
                  <c:v>1.0529923825640199</c:v>
                </c:pt>
                <c:pt idx="2691">
                  <c:v>1.05005072299777</c:v>
                </c:pt>
                <c:pt idx="2692">
                  <c:v>1.0485841021828399</c:v>
                </c:pt>
                <c:pt idx="2693">
                  <c:v>1.0518385996345301</c:v>
                </c:pt>
                <c:pt idx="2694">
                  <c:v>1.0513488714646799</c:v>
                </c:pt>
                <c:pt idx="2695">
                  <c:v>1.0301411535362901</c:v>
                </c:pt>
                <c:pt idx="2696">
                  <c:v>1.03125993276844</c:v>
                </c:pt>
                <c:pt idx="2697">
                  <c:v>1.0207016284400601</c:v>
                </c:pt>
                <c:pt idx="2698">
                  <c:v>1.02466030612962</c:v>
                </c:pt>
                <c:pt idx="2699">
                  <c:v>1.02863271838384</c:v>
                </c:pt>
                <c:pt idx="2700">
                  <c:v>1.0311862187499199</c:v>
                </c:pt>
                <c:pt idx="2701">
                  <c:v>1.02398821463238</c:v>
                </c:pt>
                <c:pt idx="2702">
                  <c:v>1.00572222553054</c:v>
                </c:pt>
                <c:pt idx="2703">
                  <c:v>1.00903774142281</c:v>
                </c:pt>
                <c:pt idx="2704">
                  <c:v>0.99444385497765797</c:v>
                </c:pt>
                <c:pt idx="2705">
                  <c:v>0.99104962690866305</c:v>
                </c:pt>
                <c:pt idx="2706">
                  <c:v>1.0105735070195101</c:v>
                </c:pt>
                <c:pt idx="2707">
                  <c:v>1.0079096177995599</c:v>
                </c:pt>
                <c:pt idx="2708">
                  <c:v>1.0124551571976099</c:v>
                </c:pt>
                <c:pt idx="2709">
                  <c:v>1.02390008058204</c:v>
                </c:pt>
                <c:pt idx="2710">
                  <c:v>1.0249977098526</c:v>
                </c:pt>
                <c:pt idx="2711">
                  <c:v>1.03283613706233</c:v>
                </c:pt>
                <c:pt idx="2712">
                  <c:v>1.0378520890048999</c:v>
                </c:pt>
                <c:pt idx="2713">
                  <c:v>1.00226466726525</c:v>
                </c:pt>
                <c:pt idx="2714">
                  <c:v>1.01731608682438</c:v>
                </c:pt>
                <c:pt idx="2715">
                  <c:v>1.0496106207523399</c:v>
                </c:pt>
                <c:pt idx="2716">
                  <c:v>1.0456121141238699</c:v>
                </c:pt>
                <c:pt idx="2717">
                  <c:v>1.0502378374783801</c:v>
                </c:pt>
                <c:pt idx="2718">
                  <c:v>1.05603781032849</c:v>
                </c:pt>
                <c:pt idx="2719">
                  <c:v>1.0688921894807999</c:v>
                </c:pt>
                <c:pt idx="2720">
                  <c:v>1.07829865850561</c:v>
                </c:pt>
                <c:pt idx="2721">
                  <c:v>1.0735802781347601</c:v>
                </c:pt>
                <c:pt idx="2722">
                  <c:v>1.0743945907591901</c:v>
                </c:pt>
                <c:pt idx="2723">
                  <c:v>1.08676430244137</c:v>
                </c:pt>
                <c:pt idx="2724">
                  <c:v>1.0917802543839501</c:v>
                </c:pt>
                <c:pt idx="2725">
                  <c:v>1.0851962606262899</c:v>
                </c:pt>
                <c:pt idx="2726">
                  <c:v>1.0983660300073099</c:v>
                </c:pt>
                <c:pt idx="2727">
                  <c:v>1.09209564461266</c:v>
                </c:pt>
                <c:pt idx="2728">
                  <c:v>1.09645822893587</c:v>
                </c:pt>
                <c:pt idx="2729">
                  <c:v>1.05438399912935</c:v>
                </c:pt>
                <c:pt idx="2730">
                  <c:v>1.04176031318884</c:v>
                </c:pt>
                <c:pt idx="2731">
                  <c:v>1.04035748461231</c:v>
                </c:pt>
                <c:pt idx="2732">
                  <c:v>1.06217571997295</c:v>
                </c:pt>
                <c:pt idx="2733">
                  <c:v>1.0749535045070999</c:v>
                </c:pt>
                <c:pt idx="2734">
                  <c:v>1.04035748461231</c:v>
                </c:pt>
                <c:pt idx="2735">
                  <c:v>1.0447218401837199</c:v>
                </c:pt>
                <c:pt idx="2736">
                  <c:v>1.07993956819766</c:v>
                </c:pt>
                <c:pt idx="2737">
                  <c:v>1.06435612651046</c:v>
                </c:pt>
                <c:pt idx="2738">
                  <c:v>1.0481492054559101</c:v>
                </c:pt>
                <c:pt idx="2739">
                  <c:v>1.06607069477065</c:v>
                </c:pt>
                <c:pt idx="2740">
                  <c:v>1.0690322217655399</c:v>
                </c:pt>
                <c:pt idx="2741">
                  <c:v>1.1073601662982999</c:v>
                </c:pt>
                <c:pt idx="2742">
                  <c:v>1.12199666010551</c:v>
                </c:pt>
                <c:pt idx="2743">
                  <c:v>1.10918511955638</c:v>
                </c:pt>
                <c:pt idx="2744">
                  <c:v>1.0850201576774401</c:v>
                </c:pt>
                <c:pt idx="2745">
                  <c:v>1.0463385221546899</c:v>
                </c:pt>
                <c:pt idx="2746">
                  <c:v>1.0735045182802501</c:v>
                </c:pt>
                <c:pt idx="2747">
                  <c:v>1.0810513451879</c:v>
                </c:pt>
                <c:pt idx="2748">
                  <c:v>1.1133032464033901</c:v>
                </c:pt>
                <c:pt idx="2749">
                  <c:v>1.10597393917701</c:v>
                </c:pt>
                <c:pt idx="2750">
                  <c:v>1.1119999717029301</c:v>
                </c:pt>
                <c:pt idx="2751">
                  <c:v>1.13219796447946</c:v>
                </c:pt>
                <c:pt idx="2752">
                  <c:v>1.1256815909771301</c:v>
                </c:pt>
                <c:pt idx="2753">
                  <c:v>1.13086292256418</c:v>
                </c:pt>
                <c:pt idx="2754">
                  <c:v>1.1165464700858201</c:v>
                </c:pt>
                <c:pt idx="2755">
                  <c:v>1.10193972595953</c:v>
                </c:pt>
                <c:pt idx="2756">
                  <c:v>1.09909103020291</c:v>
                </c:pt>
                <c:pt idx="2757">
                  <c:v>1.1079560280669001</c:v>
                </c:pt>
                <c:pt idx="2758">
                  <c:v>1.10621456122701</c:v>
                </c:pt>
                <c:pt idx="2759">
                  <c:v>1.1058979658022401</c:v>
                </c:pt>
                <c:pt idx="2760">
                  <c:v>1.1125375263488</c:v>
                </c:pt>
                <c:pt idx="2761">
                  <c:v>1.1179124938710101</c:v>
                </c:pt>
                <c:pt idx="2762">
                  <c:v>1.1252205502549799</c:v>
                </c:pt>
                <c:pt idx="2763">
                  <c:v>1.1188231275918099</c:v>
                </c:pt>
                <c:pt idx="2764">
                  <c:v>1.1029870626632901</c:v>
                </c:pt>
                <c:pt idx="2765">
                  <c:v>1.10314636464245</c:v>
                </c:pt>
                <c:pt idx="2766">
                  <c:v>1.10154767191686</c:v>
                </c:pt>
                <c:pt idx="2767">
                  <c:v>1.0938790962499201</c:v>
                </c:pt>
                <c:pt idx="2768">
                  <c:v>1.11734924646295</c:v>
                </c:pt>
                <c:pt idx="2769">
                  <c:v>1.10518660597103</c:v>
                </c:pt>
                <c:pt idx="2770">
                  <c:v>1.1338842036952801</c:v>
                </c:pt>
                <c:pt idx="2771">
                  <c:v>1.1229817655132599</c:v>
                </c:pt>
                <c:pt idx="2772">
                  <c:v>1.1252033012112701</c:v>
                </c:pt>
                <c:pt idx="2773">
                  <c:v>1.1069006728683799</c:v>
                </c:pt>
                <c:pt idx="2774">
                  <c:v>1.09315958560898</c:v>
                </c:pt>
                <c:pt idx="2775">
                  <c:v>1.0863728418423699</c:v>
                </c:pt>
                <c:pt idx="2776">
                  <c:v>1.0814670395368</c:v>
                </c:pt>
                <c:pt idx="2777">
                  <c:v>1.08467158358339</c:v>
                </c:pt>
                <c:pt idx="2778">
                  <c:v>1.09216902542259</c:v>
                </c:pt>
                <c:pt idx="2779">
                  <c:v>1.1060423441084699</c:v>
                </c:pt>
                <c:pt idx="2780">
                  <c:v>1.12509817541085</c:v>
                </c:pt>
                <c:pt idx="2781">
                  <c:v>1.13448148875901</c:v>
                </c:pt>
                <c:pt idx="2782">
                  <c:v>1.1262105651382901</c:v>
                </c:pt>
                <c:pt idx="2783">
                  <c:v>1.1080603421825901</c:v>
                </c:pt>
                <c:pt idx="2784">
                  <c:v>1.08587339385146</c:v>
                </c:pt>
                <c:pt idx="2785">
                  <c:v>1.0759440496909201</c:v>
                </c:pt>
                <c:pt idx="2786">
                  <c:v>1.0919274327194299</c:v>
                </c:pt>
                <c:pt idx="2787">
                  <c:v>1.1051933915407599</c:v>
                </c:pt>
                <c:pt idx="2788">
                  <c:v>1.10550821115461</c:v>
                </c:pt>
                <c:pt idx="2789">
                  <c:v>1.08669390167209</c:v>
                </c:pt>
                <c:pt idx="2790">
                  <c:v>1.0817234402740199</c:v>
                </c:pt>
                <c:pt idx="2791">
                  <c:v>1.0651844166084801</c:v>
                </c:pt>
                <c:pt idx="2792">
                  <c:v>1.0891436981681799</c:v>
                </c:pt>
                <c:pt idx="2793">
                  <c:v>1.0908838694857801</c:v>
                </c:pt>
                <c:pt idx="2794">
                  <c:v>1.0978561603558701</c:v>
                </c:pt>
                <c:pt idx="2795">
                  <c:v>1.10752375811323</c:v>
                </c:pt>
                <c:pt idx="2796">
                  <c:v>1.115604298921</c:v>
                </c:pt>
                <c:pt idx="2797">
                  <c:v>1.13763121475364</c:v>
                </c:pt>
                <c:pt idx="2798">
                  <c:v>1.08961601721079</c:v>
                </c:pt>
                <c:pt idx="2799">
                  <c:v>1.08739772405073</c:v>
                </c:pt>
                <c:pt idx="2800">
                  <c:v>1.0666404537777701</c:v>
                </c:pt>
                <c:pt idx="2801">
                  <c:v>1.0448520448087499</c:v>
                </c:pt>
                <c:pt idx="2802">
                  <c:v>1.04350528800745</c:v>
                </c:pt>
                <c:pt idx="2803">
                  <c:v>1.0349477334724599</c:v>
                </c:pt>
                <c:pt idx="2804">
                  <c:v>1.05047757887754</c:v>
                </c:pt>
                <c:pt idx="2805">
                  <c:v>1.02195359261735</c:v>
                </c:pt>
                <c:pt idx="2806">
                  <c:v>1.02353885628226</c:v>
                </c:pt>
                <c:pt idx="2807">
                  <c:v>1.04920972660255</c:v>
                </c:pt>
                <c:pt idx="2808">
                  <c:v>1.0127630085872099</c:v>
                </c:pt>
                <c:pt idx="2809">
                  <c:v>1.0172013881920099</c:v>
                </c:pt>
                <c:pt idx="2810">
                  <c:v>1.0111885046304301</c:v>
                </c:pt>
                <c:pt idx="2811">
                  <c:v>1.0214778195837899</c:v>
                </c:pt>
                <c:pt idx="2812">
                  <c:v>1.04917982138128</c:v>
                </c:pt>
                <c:pt idx="2813">
                  <c:v>1.0368333564874901</c:v>
                </c:pt>
                <c:pt idx="2814">
                  <c:v>1.03099169240188</c:v>
                </c:pt>
                <c:pt idx="2815">
                  <c:v>1.05459365532329</c:v>
                </c:pt>
                <c:pt idx="2816">
                  <c:v>1.0362861790403901</c:v>
                </c:pt>
                <c:pt idx="2817">
                  <c:v>1.00970613112717</c:v>
                </c:pt>
                <c:pt idx="2818">
                  <c:v>0.99249454649315405</c:v>
                </c:pt>
                <c:pt idx="2819">
                  <c:v>0.97344168975980006</c:v>
                </c:pt>
                <c:pt idx="2820">
                  <c:v>0.944282280096848</c:v>
                </c:pt>
                <c:pt idx="2821">
                  <c:v>0.94587959514007802</c:v>
                </c:pt>
                <c:pt idx="2822">
                  <c:v>0.94355255603816302</c:v>
                </c:pt>
                <c:pt idx="2823">
                  <c:v>0.923386229871484</c:v>
                </c:pt>
                <c:pt idx="2824">
                  <c:v>0.93702742584194798</c:v>
                </c:pt>
                <c:pt idx="2825">
                  <c:v>0.97205013647470295</c:v>
                </c:pt>
                <c:pt idx="2826">
                  <c:v>0.98056831905304298</c:v>
                </c:pt>
                <c:pt idx="2827">
                  <c:v>0.973934995011839</c:v>
                </c:pt>
                <c:pt idx="2828">
                  <c:v>0.98755987463605599</c:v>
                </c:pt>
                <c:pt idx="2829">
                  <c:v>0.97602262114244898</c:v>
                </c:pt>
                <c:pt idx="2830">
                  <c:v>0.99222895997113203</c:v>
                </c:pt>
                <c:pt idx="2831">
                  <c:v>1.0245662011189001</c:v>
                </c:pt>
                <c:pt idx="2832">
                  <c:v>1.0257874790566499</c:v>
                </c:pt>
                <c:pt idx="2833">
                  <c:v>1.0538884238442101</c:v>
                </c:pt>
                <c:pt idx="2834">
                  <c:v>1.05251433235796</c:v>
                </c:pt>
                <c:pt idx="2835">
                  <c:v>1.04107601885573</c:v>
                </c:pt>
                <c:pt idx="2836">
                  <c:v>1.03345047652091</c:v>
                </c:pt>
                <c:pt idx="2837">
                  <c:v>0.99181398489408301</c:v>
                </c:pt>
                <c:pt idx="2838">
                  <c:v>0.98601925970541404</c:v>
                </c:pt>
                <c:pt idx="2839">
                  <c:v>0.99959238156850105</c:v>
                </c:pt>
                <c:pt idx="2840">
                  <c:v>1.00809766234696</c:v>
                </c:pt>
                <c:pt idx="2841">
                  <c:v>0.95679681369071801</c:v>
                </c:pt>
                <c:pt idx="2842">
                  <c:v>0.96739939880748804</c:v>
                </c:pt>
                <c:pt idx="2843">
                  <c:v>0.87524400471785302</c:v>
                </c:pt>
                <c:pt idx="2844">
                  <c:v>0.87243795453292405</c:v>
                </c:pt>
                <c:pt idx="2845">
                  <c:v>0.75049768983205001</c:v>
                </c:pt>
                <c:pt idx="2846">
                  <c:v>0.83189421691101195</c:v>
                </c:pt>
                <c:pt idx="2847">
                  <c:v>0.75096653551376202</c:v>
                </c:pt>
                <c:pt idx="2848">
                  <c:v>0.829555256431459</c:v>
                </c:pt>
                <c:pt idx="2849">
                  <c:v>0.84187518640483705</c:v>
                </c:pt>
                <c:pt idx="2850">
                  <c:v>0.88085786106404595</c:v>
                </c:pt>
                <c:pt idx="2851">
                  <c:v>0.86479594551865002</c:v>
                </c:pt>
                <c:pt idx="2852">
                  <c:v>0.86604444469354602</c:v>
                </c:pt>
                <c:pt idx="2853">
                  <c:v>0.78558209702533799</c:v>
                </c:pt>
                <c:pt idx="2854">
                  <c:v>0.75642410996605103</c:v>
                </c:pt>
                <c:pt idx="2855">
                  <c:v>0.75782713505851595</c:v>
                </c:pt>
                <c:pt idx="2856">
                  <c:v>0.81567777544804798</c:v>
                </c:pt>
                <c:pt idx="2857">
                  <c:v>0.84125005882922099</c:v>
                </c:pt>
                <c:pt idx="2858">
                  <c:v>0.81318253307459198</c:v>
                </c:pt>
                <c:pt idx="2859">
                  <c:v>0.83953622592528498</c:v>
                </c:pt>
                <c:pt idx="2860">
                  <c:v>0.89239638156790402</c:v>
                </c:pt>
                <c:pt idx="2861">
                  <c:v>0.89738686631481701</c:v>
                </c:pt>
                <c:pt idx="2862">
                  <c:v>0.90580677284593902</c:v>
                </c:pt>
                <c:pt idx="2863">
                  <c:v>0.88584658983462305</c:v>
                </c:pt>
                <c:pt idx="2864">
                  <c:v>0.93402882451813696</c:v>
                </c:pt>
                <c:pt idx="2865">
                  <c:v>0.94814243738061998</c:v>
                </c:pt>
                <c:pt idx="2866">
                  <c:v>0.89319075756200506</c:v>
                </c:pt>
                <c:pt idx="2867">
                  <c:v>0.91286373374402097</c:v>
                </c:pt>
                <c:pt idx="2868">
                  <c:v>0.96299943932654297</c:v>
                </c:pt>
                <c:pt idx="2869">
                  <c:v>0.95029901424980801</c:v>
                </c:pt>
                <c:pt idx="2870">
                  <c:v>0.93241194102258795</c:v>
                </c:pt>
                <c:pt idx="2871">
                  <c:v>0.90565870098721701</c:v>
                </c:pt>
                <c:pt idx="2872">
                  <c:v>0.87277226451429002</c:v>
                </c:pt>
                <c:pt idx="2873">
                  <c:v>0.861674339360744</c:v>
                </c:pt>
                <c:pt idx="2874">
                  <c:v>0.88022584612081001</c:v>
                </c:pt>
                <c:pt idx="2875">
                  <c:v>0.88241441099293005</c:v>
                </c:pt>
                <c:pt idx="2876">
                  <c:v>0.93786677120123296</c:v>
                </c:pt>
                <c:pt idx="2877">
                  <c:v>1.00050692350766</c:v>
                </c:pt>
                <c:pt idx="2878">
                  <c:v>0.98845296142365602</c:v>
                </c:pt>
                <c:pt idx="2879">
                  <c:v>0.94116784458139302</c:v>
                </c:pt>
                <c:pt idx="2880">
                  <c:v>0.91945801908788305</c:v>
                </c:pt>
                <c:pt idx="2881">
                  <c:v>0.95856921257000904</c:v>
                </c:pt>
                <c:pt idx="2882">
                  <c:v>0.94317566185177704</c:v>
                </c:pt>
                <c:pt idx="2883">
                  <c:v>0.99173502824021798</c:v>
                </c:pt>
                <c:pt idx="2884">
                  <c:v>0.93505628235623395</c:v>
                </c:pt>
                <c:pt idx="2885">
                  <c:v>0.977477092443231</c:v>
                </c:pt>
                <c:pt idx="2886">
                  <c:v>1.0140921815085999</c:v>
                </c:pt>
                <c:pt idx="2887">
                  <c:v>1.0505278138440299</c:v>
                </c:pt>
                <c:pt idx="2888">
                  <c:v>1.036798387977</c:v>
                </c:pt>
                <c:pt idx="2889">
                  <c:v>0.96867582446785705</c:v>
                </c:pt>
                <c:pt idx="2890">
                  <c:v>0.97065118442349096</c:v>
                </c:pt>
                <c:pt idx="2891">
                  <c:v>0.98793696734058201</c:v>
                </c:pt>
                <c:pt idx="2892">
                  <c:v>0.98398624742931295</c:v>
                </c:pt>
                <c:pt idx="2893">
                  <c:v>1.0179012043519999</c:v>
                </c:pt>
                <c:pt idx="2894">
                  <c:v>0.97937707419950004</c:v>
                </c:pt>
                <c:pt idx="2895">
                  <c:v>1.0180653565798701</c:v>
                </c:pt>
                <c:pt idx="2896">
                  <c:v>0.994193196070285</c:v>
                </c:pt>
                <c:pt idx="2897">
                  <c:v>1.00291908584629</c:v>
                </c:pt>
                <c:pt idx="2898">
                  <c:v>1.0409489149081199</c:v>
                </c:pt>
                <c:pt idx="2899">
                  <c:v>1.0659738298269299</c:v>
                </c:pt>
                <c:pt idx="2900">
                  <c:v>1.10616161514282</c:v>
                </c:pt>
                <c:pt idx="2901">
                  <c:v>1.08474793016704</c:v>
                </c:pt>
                <c:pt idx="2902">
                  <c:v>1.01212512787651</c:v>
                </c:pt>
                <c:pt idx="2903">
                  <c:v>1.0125947932047501</c:v>
                </c:pt>
                <c:pt idx="2904">
                  <c:v>1.06111038183986</c:v>
                </c:pt>
                <c:pt idx="2905">
                  <c:v>1.11855817276286</c:v>
                </c:pt>
                <c:pt idx="2906">
                  <c:v>1.08403660491758</c:v>
                </c:pt>
                <c:pt idx="2907">
                  <c:v>1.0460500223137099</c:v>
                </c:pt>
                <c:pt idx="2908">
                  <c:v>1.05851427945085</c:v>
                </c:pt>
                <c:pt idx="2909">
                  <c:v>1.0457336590673401</c:v>
                </c:pt>
                <c:pt idx="2910">
                  <c:v>1.0194858718317299</c:v>
                </c:pt>
                <c:pt idx="2911">
                  <c:v>1.09400853127488</c:v>
                </c:pt>
                <c:pt idx="2912">
                  <c:v>1.0743035098474401</c:v>
                </c:pt>
                <c:pt idx="2913">
                  <c:v>1.0352600178563101</c:v>
                </c:pt>
                <c:pt idx="2914">
                  <c:v>1.0545420008271</c:v>
                </c:pt>
                <c:pt idx="2915">
                  <c:v>1.0443395667155499</c:v>
                </c:pt>
                <c:pt idx="2916">
                  <c:v>1.0768169370826699</c:v>
                </c:pt>
                <c:pt idx="2917">
                  <c:v>1.0437597954783899</c:v>
                </c:pt>
                <c:pt idx="2918">
                  <c:v>1.0458693470300799</c:v>
                </c:pt>
                <c:pt idx="2919">
                  <c:v>1.0069921754292901</c:v>
                </c:pt>
                <c:pt idx="2920">
                  <c:v>0.99909272499866697</c:v>
                </c:pt>
                <c:pt idx="2921">
                  <c:v>0.95498057031040395</c:v>
                </c:pt>
                <c:pt idx="2922">
                  <c:v>0.95129203053986999</c:v>
                </c:pt>
                <c:pt idx="2923">
                  <c:v>1.0078133124031701</c:v>
                </c:pt>
                <c:pt idx="2924">
                  <c:v>1.01351617445288</c:v>
                </c:pt>
                <c:pt idx="2925">
                  <c:v>1.0963720894715701</c:v>
                </c:pt>
                <c:pt idx="2926">
                  <c:v>1.0960357427477201</c:v>
                </c:pt>
                <c:pt idx="2927">
                  <c:v>1.0941905333464601</c:v>
                </c:pt>
                <c:pt idx="2928">
                  <c:v>1.1170019815452801</c:v>
                </c:pt>
                <c:pt idx="2929">
                  <c:v>1.1163311671295499</c:v>
                </c:pt>
                <c:pt idx="2930">
                  <c:v>1.1084536218846399</c:v>
                </c:pt>
                <c:pt idx="2931">
                  <c:v>1.0622024665390699</c:v>
                </c:pt>
                <c:pt idx="2932">
                  <c:v>1.02726526754667</c:v>
                </c:pt>
                <c:pt idx="2933">
                  <c:v>1.0568581977262701</c:v>
                </c:pt>
                <c:pt idx="2934">
                  <c:v>1.03764952797499</c:v>
                </c:pt>
                <c:pt idx="2935">
                  <c:v>1.01595675461186</c:v>
                </c:pt>
                <c:pt idx="2936">
                  <c:v>1.00858792746756</c:v>
                </c:pt>
                <c:pt idx="2937">
                  <c:v>1.0114848903274101</c:v>
                </c:pt>
                <c:pt idx="2938">
                  <c:v>0.98997959133541802</c:v>
                </c:pt>
                <c:pt idx="2939">
                  <c:v>1.05019700686519</c:v>
                </c:pt>
                <c:pt idx="2940">
                  <c:v>1.04622634448386</c:v>
                </c:pt>
                <c:pt idx="2941">
                  <c:v>1.0280990543300901</c:v>
                </c:pt>
                <c:pt idx="2942">
                  <c:v>1.00996750006737</c:v>
                </c:pt>
                <c:pt idx="2943">
                  <c:v>1.0083776804617099</c:v>
                </c:pt>
                <c:pt idx="2944">
                  <c:v>1.03473439396809</c:v>
                </c:pt>
                <c:pt idx="2945">
                  <c:v>1.0137066609629699</c:v>
                </c:pt>
                <c:pt idx="2946">
                  <c:v>1.0236055061274301</c:v>
                </c:pt>
                <c:pt idx="2947">
                  <c:v>0.99143816943469998</c:v>
                </c:pt>
                <c:pt idx="2948">
                  <c:v>0.98823689733030196</c:v>
                </c:pt>
                <c:pt idx="2949">
                  <c:v>0.982941680566641</c:v>
                </c:pt>
                <c:pt idx="2950">
                  <c:v>0.97782976194553395</c:v>
                </c:pt>
                <c:pt idx="2951">
                  <c:v>0.98263134486620296</c:v>
                </c:pt>
                <c:pt idx="2952">
                  <c:v>0.96544047114915099</c:v>
                </c:pt>
                <c:pt idx="2953">
                  <c:v>0.96437635904603403</c:v>
                </c:pt>
                <c:pt idx="2954">
                  <c:v>0.96909028411140596</c:v>
                </c:pt>
                <c:pt idx="2955">
                  <c:v>0.95890414370084598</c:v>
                </c:pt>
                <c:pt idx="2956">
                  <c:v>0.96650566523355197</c:v>
                </c:pt>
                <c:pt idx="2957">
                  <c:v>0.98824726935014295</c:v>
                </c:pt>
                <c:pt idx="2958">
                  <c:v>0.99873807996241404</c:v>
                </c:pt>
                <c:pt idx="2959">
                  <c:v>0.99752109176779902</c:v>
                </c:pt>
                <c:pt idx="2960">
                  <c:v>0.99645773437339602</c:v>
                </c:pt>
                <c:pt idx="2961">
                  <c:v>0.99873417390513197</c:v>
                </c:pt>
                <c:pt idx="2962">
                  <c:v>1.01545884268242</c:v>
                </c:pt>
                <c:pt idx="2963">
                  <c:v>1.00512038737509</c:v>
                </c:pt>
                <c:pt idx="2964">
                  <c:v>1.00603270358509</c:v>
                </c:pt>
                <c:pt idx="2965">
                  <c:v>1.0128804573849499</c:v>
                </c:pt>
                <c:pt idx="2966">
                  <c:v>1.0136463417064601</c:v>
                </c:pt>
                <c:pt idx="2967">
                  <c:v>1.03128021234754</c:v>
                </c:pt>
                <c:pt idx="2968">
                  <c:v>1.0344997167065999</c:v>
                </c:pt>
                <c:pt idx="2969">
                  <c:v>1.0059782539117099</c:v>
                </c:pt>
                <c:pt idx="2970">
                  <c:v>1.00732107571662</c:v>
                </c:pt>
                <c:pt idx="2971">
                  <c:v>1.01239706081019</c:v>
                </c:pt>
                <c:pt idx="2972">
                  <c:v>1.018370567826</c:v>
                </c:pt>
                <c:pt idx="2973">
                  <c:v>1.0209085603727901</c:v>
                </c:pt>
                <c:pt idx="2974">
                  <c:v>1.00599307568722</c:v>
                </c:pt>
                <c:pt idx="2975">
                  <c:v>1.0209085603727901</c:v>
                </c:pt>
                <c:pt idx="2976">
                  <c:v>1.02344655291957</c:v>
                </c:pt>
                <c:pt idx="2977">
                  <c:v>1.0140155350143301</c:v>
                </c:pt>
                <c:pt idx="2978">
                  <c:v>1.03630339641019</c:v>
                </c:pt>
                <c:pt idx="2979">
                  <c:v>1.0417054034859501</c:v>
                </c:pt>
                <c:pt idx="2980">
                  <c:v>1.0408072906501</c:v>
                </c:pt>
                <c:pt idx="2981">
                  <c:v>1.04735658358203</c:v>
                </c:pt>
                <c:pt idx="2982">
                  <c:v>1.03834065403436</c:v>
                </c:pt>
                <c:pt idx="2983">
                  <c:v>1.0427999549901801</c:v>
                </c:pt>
                <c:pt idx="2984">
                  <c:v>1.04623120853756</c:v>
                </c:pt>
                <c:pt idx="2985">
                  <c:v>1.0521835864242099</c:v>
                </c:pt>
                <c:pt idx="2986">
                  <c:v>1.0441435581459499</c:v>
                </c:pt>
                <c:pt idx="2987">
                  <c:v>1.0547346055184801</c:v>
                </c:pt>
                <c:pt idx="2988">
                  <c:v>1.0609693227580099</c:v>
                </c:pt>
                <c:pt idx="2989">
                  <c:v>1.06940584483074</c:v>
                </c:pt>
                <c:pt idx="2990">
                  <c:v>1.0996708577195999</c:v>
                </c:pt>
                <c:pt idx="2991">
                  <c:v>1.1143184372834201</c:v>
                </c:pt>
                <c:pt idx="2992">
                  <c:v>1.09328379140577</c:v>
                </c:pt>
                <c:pt idx="2993">
                  <c:v>1.0851877217355199</c:v>
                </c:pt>
                <c:pt idx="2994">
                  <c:v>1.0850358562237701</c:v>
                </c:pt>
                <c:pt idx="2995">
                  <c:v>1.0474208736172801</c:v>
                </c:pt>
                <c:pt idx="2996">
                  <c:v>1.04964221140735</c:v>
                </c:pt>
                <c:pt idx="2997">
                  <c:v>1.0615085576188901</c:v>
                </c:pt>
                <c:pt idx="2998">
                  <c:v>1.06436098196249</c:v>
                </c:pt>
                <c:pt idx="2999">
                  <c:v>1.0724534517125801</c:v>
                </c:pt>
                <c:pt idx="3000">
                  <c:v>1.0664207943958499</c:v>
                </c:pt>
                <c:pt idx="3001">
                  <c:v>1.0698048884570099</c:v>
                </c:pt>
                <c:pt idx="3002">
                  <c:v>1.0847142995716901</c:v>
                </c:pt>
                <c:pt idx="3003">
                  <c:v>1.0779747694022399</c:v>
                </c:pt>
                <c:pt idx="3004">
                  <c:v>1.04881047164853</c:v>
                </c:pt>
                <c:pt idx="3005">
                  <c:v>1.0551768826074801</c:v>
                </c:pt>
                <c:pt idx="3006">
                  <c:v>1.0653669381913</c:v>
                </c:pt>
                <c:pt idx="3007">
                  <c:v>1.0688968865849799</c:v>
                </c:pt>
                <c:pt idx="3008">
                  <c:v>1.0774543521070501</c:v>
                </c:pt>
                <c:pt idx="3009">
                  <c:v>1.092651089561</c:v>
                </c:pt>
                <c:pt idx="3010">
                  <c:v>1.0840936240389401</c:v>
                </c:pt>
                <c:pt idx="3011">
                  <c:v>1.0634382930606801</c:v>
                </c:pt>
                <c:pt idx="3012">
                  <c:v>1.0624064259205299</c:v>
                </c:pt>
                <c:pt idx="3013">
                  <c:v>1.0855702896927499</c:v>
                </c:pt>
                <c:pt idx="3014">
                  <c:v>1.1205761169578199</c:v>
                </c:pt>
                <c:pt idx="3015">
                  <c:v>1.1377400796822199</c:v>
                </c:pt>
                <c:pt idx="3016">
                  <c:v>1.16567216331776</c:v>
                </c:pt>
                <c:pt idx="3017">
                  <c:v>1.1914198369451501</c:v>
                </c:pt>
                <c:pt idx="3018">
                  <c:v>1.1899816545242099</c:v>
                </c:pt>
                <c:pt idx="3019">
                  <c:v>1.2224523421142499</c:v>
                </c:pt>
                <c:pt idx="3020">
                  <c:v>1.21491074020739</c:v>
                </c:pt>
                <c:pt idx="3021">
                  <c:v>1.2006883204534999</c:v>
                </c:pt>
                <c:pt idx="3022">
                  <c:v>1.1970131621733899</c:v>
                </c:pt>
                <c:pt idx="3023">
                  <c:v>1.1785397708056999</c:v>
                </c:pt>
                <c:pt idx="3024">
                  <c:v>1.18682058102126</c:v>
                </c:pt>
                <c:pt idx="3025">
                  <c:v>1.2167610674988001</c:v>
                </c:pt>
                <c:pt idx="3026">
                  <c:v>1.2013115575847899</c:v>
                </c:pt>
                <c:pt idx="3027">
                  <c:v>1.1976993570590699</c:v>
                </c:pt>
                <c:pt idx="3028">
                  <c:v>1.2058405202061999</c:v>
                </c:pt>
                <c:pt idx="3029">
                  <c:v>1.19211857347025</c:v>
                </c:pt>
                <c:pt idx="3030">
                  <c:v>1.19858396104194</c:v>
                </c:pt>
                <c:pt idx="3031">
                  <c:v>1.18174223002303</c:v>
                </c:pt>
                <c:pt idx="3032">
                  <c:v>1.21699559563285</c:v>
                </c:pt>
                <c:pt idx="3033">
                  <c:v>1.2153777120235301</c:v>
                </c:pt>
                <c:pt idx="3034">
                  <c:v>1.2064905390605101</c:v>
                </c:pt>
                <c:pt idx="3035">
                  <c:v>1.1934033619463</c:v>
                </c:pt>
                <c:pt idx="3036">
                  <c:v>1.18887917837021</c:v>
                </c:pt>
                <c:pt idx="3037">
                  <c:v>1.19547698559477</c:v>
                </c:pt>
                <c:pt idx="3038">
                  <c:v>1.21976139333636</c:v>
                </c:pt>
                <c:pt idx="3039">
                  <c:v>1.2070164273342401</c:v>
                </c:pt>
                <c:pt idx="3040">
                  <c:v>1.1985570868655699</c:v>
                </c:pt>
                <c:pt idx="3041">
                  <c:v>1.1659672529715599</c:v>
                </c:pt>
                <c:pt idx="3042">
                  <c:v>1.14742862025939</c:v>
                </c:pt>
                <c:pt idx="3043">
                  <c:v>1.1843407716862899</c:v>
                </c:pt>
                <c:pt idx="3044">
                  <c:v>1.1881475666271899</c:v>
                </c:pt>
                <c:pt idx="3045">
                  <c:v>1.1893051992092201</c:v>
                </c:pt>
                <c:pt idx="3046">
                  <c:v>1.18500122767604</c:v>
                </c:pt>
                <c:pt idx="3047">
                  <c:v>1.1920915428447001</c:v>
                </c:pt>
                <c:pt idx="3048">
                  <c:v>1.1655394190860799</c:v>
                </c:pt>
                <c:pt idx="3049">
                  <c:v>1.13411672479516</c:v>
                </c:pt>
                <c:pt idx="3050">
                  <c:v>1.138814958867</c:v>
                </c:pt>
                <c:pt idx="3051">
                  <c:v>1.1926620206427301</c:v>
                </c:pt>
                <c:pt idx="3052">
                  <c:v>1.19368983511315</c:v>
                </c:pt>
                <c:pt idx="3053">
                  <c:v>1.1770775298515701</c:v>
                </c:pt>
                <c:pt idx="3054">
                  <c:v>1.1281617495742999</c:v>
                </c:pt>
                <c:pt idx="3055">
                  <c:v>1.12687302269098</c:v>
                </c:pt>
                <c:pt idx="3056">
                  <c:v>1.1099613260761501</c:v>
                </c:pt>
                <c:pt idx="3057">
                  <c:v>1.1366725442161101</c:v>
                </c:pt>
                <c:pt idx="3058">
                  <c:v>1.11220303117714</c:v>
                </c:pt>
                <c:pt idx="3059">
                  <c:v>1.09869711739497</c:v>
                </c:pt>
                <c:pt idx="3060">
                  <c:v>1.1209445348418501</c:v>
                </c:pt>
                <c:pt idx="3061">
                  <c:v>1.1426388932214799</c:v>
                </c:pt>
                <c:pt idx="3062">
                  <c:v>1.1467921202296101</c:v>
                </c:pt>
                <c:pt idx="3063">
                  <c:v>1.12602598518895</c:v>
                </c:pt>
                <c:pt idx="3064">
                  <c:v>1.12947424670816</c:v>
                </c:pt>
                <c:pt idx="3065">
                  <c:v>1.1772568120427001</c:v>
                </c:pt>
                <c:pt idx="3066">
                  <c:v>1.1604887283510901</c:v>
                </c:pt>
                <c:pt idx="3067">
                  <c:v>1.19513133476404</c:v>
                </c:pt>
                <c:pt idx="3068">
                  <c:v>1.1840977267645401</c:v>
                </c:pt>
                <c:pt idx="3069">
                  <c:v>1.2038402222034701</c:v>
                </c:pt>
                <c:pt idx="3070">
                  <c:v>1.1975008720643801</c:v>
                </c:pt>
                <c:pt idx="3071">
                  <c:v>1.25235979066874</c:v>
                </c:pt>
                <c:pt idx="3072">
                  <c:v>1.2590622757179299</c:v>
                </c:pt>
                <c:pt idx="3073">
                  <c:v>1.27398912780135</c:v>
                </c:pt>
                <c:pt idx="3074">
                  <c:v>1.26369543921913</c:v>
                </c:pt>
                <c:pt idx="3075">
                  <c:v>1.24218288919329</c:v>
                </c:pt>
                <c:pt idx="3076">
                  <c:v>1.2393690498396699</c:v>
                </c:pt>
                <c:pt idx="3077">
                  <c:v>1.2588962190505</c:v>
                </c:pt>
                <c:pt idx="3078">
                  <c:v>1.2592341753540399</c:v>
                </c:pt>
                <c:pt idx="3079">
                  <c:v>1.2482877335443501</c:v>
                </c:pt>
                <c:pt idx="3080">
                  <c:v>1.21056661074163</c:v>
                </c:pt>
                <c:pt idx="3081">
                  <c:v>1.2157775051011399</c:v>
                </c:pt>
                <c:pt idx="3082">
                  <c:v>1.2005616642644401</c:v>
                </c:pt>
                <c:pt idx="3083">
                  <c:v>1.18426323743856</c:v>
                </c:pt>
                <c:pt idx="3084">
                  <c:v>1.18998786852872</c:v>
                </c:pt>
                <c:pt idx="3085">
                  <c:v>1.16995253637948</c:v>
                </c:pt>
                <c:pt idx="3086">
                  <c:v>1.1480113316437199</c:v>
                </c:pt>
                <c:pt idx="3087">
                  <c:v>1.1294856189029501</c:v>
                </c:pt>
                <c:pt idx="3088">
                  <c:v>1.13004317868447</c:v>
                </c:pt>
                <c:pt idx="3089">
                  <c:v>1.0949028857873799</c:v>
                </c:pt>
                <c:pt idx="3090">
                  <c:v>1.0563653013621099</c:v>
                </c:pt>
                <c:pt idx="3091">
                  <c:v>1.05629172034906</c:v>
                </c:pt>
                <c:pt idx="3092">
                  <c:v>1.07067332645517</c:v>
                </c:pt>
                <c:pt idx="3093">
                  <c:v>1.0724772828404101</c:v>
                </c:pt>
                <c:pt idx="3094">
                  <c:v>1.0867879386714701</c:v>
                </c:pt>
                <c:pt idx="3095">
                  <c:v>1.1281596760038699</c:v>
                </c:pt>
                <c:pt idx="3096">
                  <c:v>1.1322990389852301</c:v>
                </c:pt>
                <c:pt idx="3097">
                  <c:v>1.14298930595255</c:v>
                </c:pt>
                <c:pt idx="3098">
                  <c:v>1.1455860910287301</c:v>
                </c:pt>
                <c:pt idx="3099">
                  <c:v>1.1474183233003801</c:v>
                </c:pt>
                <c:pt idx="3100">
                  <c:v>1.14390542208837</c:v>
                </c:pt>
                <c:pt idx="3101">
                  <c:v>1.1449712926232301</c:v>
                </c:pt>
                <c:pt idx="3102">
                  <c:v>1.1446654951097599</c:v>
                </c:pt>
                <c:pt idx="3103">
                  <c:v>1.14222821107381</c:v>
                </c:pt>
                <c:pt idx="3104">
                  <c:v>1.15803375246739</c:v>
                </c:pt>
                <c:pt idx="3105">
                  <c:v>1.16092135164257</c:v>
                </c:pt>
                <c:pt idx="3106">
                  <c:v>1.16107385978241</c:v>
                </c:pt>
                <c:pt idx="3107">
                  <c:v>1.15453779664648</c:v>
                </c:pt>
                <c:pt idx="3108">
                  <c:v>1.1536260996346901</c:v>
                </c:pt>
                <c:pt idx="3109">
                  <c:v>1.1711647696081</c:v>
                </c:pt>
                <c:pt idx="3110">
                  <c:v>1.15812239497104</c:v>
                </c:pt>
                <c:pt idx="3111">
                  <c:v>1.1585798084915899</c:v>
                </c:pt>
                <c:pt idx="3112">
                  <c:v>1.1564457726181501</c:v>
                </c:pt>
                <c:pt idx="3113">
                  <c:v>1.15476915026525</c:v>
                </c:pt>
                <c:pt idx="3114">
                  <c:v>1.1703004036129701</c:v>
                </c:pt>
                <c:pt idx="3115">
                  <c:v>1.15995033320699</c:v>
                </c:pt>
                <c:pt idx="3116">
                  <c:v>1.1619396183939901</c:v>
                </c:pt>
                <c:pt idx="3117">
                  <c:v>1.16377874699342</c:v>
                </c:pt>
                <c:pt idx="3118">
                  <c:v>1.1198608192342301</c:v>
                </c:pt>
                <c:pt idx="3119">
                  <c:v>1.12811706740984</c:v>
                </c:pt>
                <c:pt idx="3120">
                  <c:v>1.11602698047919</c:v>
                </c:pt>
                <c:pt idx="3121">
                  <c:v>1.11012989262316</c:v>
                </c:pt>
                <c:pt idx="3122">
                  <c:v>1.1171680352025</c:v>
                </c:pt>
                <c:pt idx="3123">
                  <c:v>1.1494274013277099</c:v>
                </c:pt>
                <c:pt idx="3124">
                  <c:v>1.1398976948350299</c:v>
                </c:pt>
                <c:pt idx="3125">
                  <c:v>1.1471637703291999</c:v>
                </c:pt>
                <c:pt idx="3126">
                  <c:v>1.1454082873942599</c:v>
                </c:pt>
                <c:pt idx="3127">
                  <c:v>1.1465780715191101</c:v>
                </c:pt>
                <c:pt idx="3128">
                  <c:v>1.1464312434427499</c:v>
                </c:pt>
                <c:pt idx="3129">
                  <c:v>1.14732177103869</c:v>
                </c:pt>
                <c:pt idx="3130">
                  <c:v>1.15063495864057</c:v>
                </c:pt>
                <c:pt idx="3131">
                  <c:v>1.1734487011991099</c:v>
                </c:pt>
                <c:pt idx="3132">
                  <c:v>1.1855898560845499</c:v>
                </c:pt>
                <c:pt idx="3133">
                  <c:v>1.2061048756988699</c:v>
                </c:pt>
                <c:pt idx="3134">
                  <c:v>1.1958850065947499</c:v>
                </c:pt>
                <c:pt idx="3135">
                  <c:v>1.19016529265351</c:v>
                </c:pt>
                <c:pt idx="3136">
                  <c:v>1.1878137388771599</c:v>
                </c:pt>
                <c:pt idx="3137">
                  <c:v>1.19674641738</c:v>
                </c:pt>
                <c:pt idx="3138">
                  <c:v>1.21241804538358</c:v>
                </c:pt>
                <c:pt idx="3139">
                  <c:v>1.2126438948493601</c:v>
                </c:pt>
                <c:pt idx="3140">
                  <c:v>1.20510450827139</c:v>
                </c:pt>
                <c:pt idx="3141">
                  <c:v>1.1832718396941799</c:v>
                </c:pt>
                <c:pt idx="3142">
                  <c:v>1.1693422417611501</c:v>
                </c:pt>
                <c:pt idx="3143">
                  <c:v>1.1681299615404599</c:v>
                </c:pt>
                <c:pt idx="3144">
                  <c:v>1.1610203325566399</c:v>
                </c:pt>
                <c:pt idx="3145">
                  <c:v>1.1790183433999599</c:v>
                </c:pt>
                <c:pt idx="3146">
                  <c:v>1.20109866803918</c:v>
                </c:pt>
                <c:pt idx="3147">
                  <c:v>1.21107968474372</c:v>
                </c:pt>
                <c:pt idx="3148">
                  <c:v>1.2053335916965999</c:v>
                </c:pt>
                <c:pt idx="3149">
                  <c:v>1.24208934508521</c:v>
                </c:pt>
                <c:pt idx="3150">
                  <c:v>1.2424066263286999</c:v>
                </c:pt>
                <c:pt idx="3151">
                  <c:v>1.21129076902738</c:v>
                </c:pt>
                <c:pt idx="3152">
                  <c:v>1.20503604094614</c:v>
                </c:pt>
                <c:pt idx="3153">
                  <c:v>1.2114468370985001</c:v>
                </c:pt>
                <c:pt idx="3154">
                  <c:v>1.2101965774957599</c:v>
                </c:pt>
                <c:pt idx="3155">
                  <c:v>1.2101965774957599</c:v>
                </c:pt>
                <c:pt idx="3156">
                  <c:v>1.2101965774957599</c:v>
                </c:pt>
                <c:pt idx="3157">
                  <c:v>1.2101965774957599</c:v>
                </c:pt>
                <c:pt idx="3158">
                  <c:v>1.1870556271255399</c:v>
                </c:pt>
                <c:pt idx="3159">
                  <c:v>1.20650079431096</c:v>
                </c:pt>
                <c:pt idx="3160">
                  <c:v>1.21099881899483</c:v>
                </c:pt>
                <c:pt idx="3161">
                  <c:v>1.22832245416076</c:v>
                </c:pt>
                <c:pt idx="3162">
                  <c:v>1.17782011696529</c:v>
                </c:pt>
                <c:pt idx="3163">
                  <c:v>1.15163378322043</c:v>
                </c:pt>
                <c:pt idx="3164">
                  <c:v>1.14976345292619</c:v>
                </c:pt>
                <c:pt idx="3165">
                  <c:v>1.14813018326914</c:v>
                </c:pt>
                <c:pt idx="3166">
                  <c:v>1.1555087829219699</c:v>
                </c:pt>
                <c:pt idx="3167">
                  <c:v>1.1846089459121401</c:v>
                </c:pt>
                <c:pt idx="3168">
                  <c:v>1.1809159350546701</c:v>
                </c:pt>
                <c:pt idx="3169">
                  <c:v>1.1916829566859</c:v>
                </c:pt>
                <c:pt idx="3170">
                  <c:v>1.2360413935438499</c:v>
                </c:pt>
                <c:pt idx="3171">
                  <c:v>1.23700563074626</c:v>
                </c:pt>
                <c:pt idx="3172">
                  <c:v>1.2328278571270701</c:v>
                </c:pt>
                <c:pt idx="3173">
                  <c:v>1.2632505397287199</c:v>
                </c:pt>
                <c:pt idx="3174">
                  <c:v>1.2584473279919799</c:v>
                </c:pt>
                <c:pt idx="3175">
                  <c:v>1.2699767923618901</c:v>
                </c:pt>
                <c:pt idx="3176">
                  <c:v>1.28825662945333</c:v>
                </c:pt>
                <c:pt idx="3177">
                  <c:v>1.27758111942914</c:v>
                </c:pt>
                <c:pt idx="3178">
                  <c:v>1.27702039819045</c:v>
                </c:pt>
                <c:pt idx="3179">
                  <c:v>1.28831187596318</c:v>
                </c:pt>
                <c:pt idx="3180">
                  <c:v>1.2915483683100299</c:v>
                </c:pt>
                <c:pt idx="3181">
                  <c:v>1.28749129277018</c:v>
                </c:pt>
                <c:pt idx="3182">
                  <c:v>1.27973207816127</c:v>
                </c:pt>
                <c:pt idx="3183">
                  <c:v>1.2727473922938599</c:v>
                </c:pt>
                <c:pt idx="3184">
                  <c:v>1.2718214399541301</c:v>
                </c:pt>
                <c:pt idx="3185">
                  <c:v>1.2872402431907499</c:v>
                </c:pt>
                <c:pt idx="3186">
                  <c:v>1.2883560776355101</c:v>
                </c:pt>
                <c:pt idx="3187">
                  <c:v>1.2743241971491901</c:v>
                </c:pt>
                <c:pt idx="3188">
                  <c:v>1.2659554388135199</c:v>
                </c:pt>
                <c:pt idx="3189">
                  <c:v>1.2925028542319299</c:v>
                </c:pt>
                <c:pt idx="3190">
                  <c:v>1.26699082124502</c:v>
                </c:pt>
                <c:pt idx="3191">
                  <c:v>1.2501496435920001</c:v>
                </c:pt>
                <c:pt idx="3192">
                  <c:v>1.2630926855684801</c:v>
                </c:pt>
                <c:pt idx="3193">
                  <c:v>1.2836387170501</c:v>
                </c:pt>
                <c:pt idx="3194">
                  <c:v>1.29067559310172</c:v>
                </c:pt>
                <c:pt idx="3195">
                  <c:v>1.3003304938678</c:v>
                </c:pt>
                <c:pt idx="3196">
                  <c:v>1.2972746508031801</c:v>
                </c:pt>
                <c:pt idx="3197">
                  <c:v>1.32213143325595</c:v>
                </c:pt>
                <c:pt idx="3198">
                  <c:v>1.36159948792883</c:v>
                </c:pt>
                <c:pt idx="3199">
                  <c:v>1.3010708472704799</c:v>
                </c:pt>
                <c:pt idx="3200">
                  <c:v>1.30620453114215</c:v>
                </c:pt>
                <c:pt idx="3201">
                  <c:v>1.29614115209963</c:v>
                </c:pt>
                <c:pt idx="3202">
                  <c:v>1.30242501747674</c:v>
                </c:pt>
                <c:pt idx="3203">
                  <c:v>1.30904743577687</c:v>
                </c:pt>
                <c:pt idx="3204">
                  <c:v>1.30317122763759</c:v>
                </c:pt>
                <c:pt idx="3205">
                  <c:v>1.2848619808321899</c:v>
                </c:pt>
                <c:pt idx="3206">
                  <c:v>1.2847063259103899</c:v>
                </c:pt>
                <c:pt idx="3207">
                  <c:v>1.2831531604950901</c:v>
                </c:pt>
                <c:pt idx="3208">
                  <c:v>1.2847063259103899</c:v>
                </c:pt>
                <c:pt idx="3209">
                  <c:v>1.2843950160668001</c:v>
                </c:pt>
                <c:pt idx="3210">
                  <c:v>1.2991534713148301</c:v>
                </c:pt>
                <c:pt idx="3211">
                  <c:v>1.3042799323261201</c:v>
                </c:pt>
                <c:pt idx="3212">
                  <c:v>1.31670863945119</c:v>
                </c:pt>
                <c:pt idx="3213">
                  <c:v>1.32043589806765</c:v>
                </c:pt>
                <c:pt idx="3214">
                  <c:v>1.32105682585351</c:v>
                </c:pt>
                <c:pt idx="3215">
                  <c:v>1.3341064607644399</c:v>
                </c:pt>
                <c:pt idx="3216">
                  <c:v>1.3313097478761</c:v>
                </c:pt>
                <c:pt idx="3217">
                  <c:v>1.32214302650343</c:v>
                </c:pt>
                <c:pt idx="3218">
                  <c:v>1.33123794302625</c:v>
                </c:pt>
                <c:pt idx="3219">
                  <c:v>1.33698515480257</c:v>
                </c:pt>
                <c:pt idx="3220">
                  <c:v>1.31294416169737</c:v>
                </c:pt>
                <c:pt idx="3221">
                  <c:v>1.33901892758879</c:v>
                </c:pt>
                <c:pt idx="3222">
                  <c:v>1.3153205797229099</c:v>
                </c:pt>
                <c:pt idx="3223">
                  <c:v>1.31700666862013</c:v>
                </c:pt>
                <c:pt idx="3224">
                  <c:v>1.3139399901011199</c:v>
                </c:pt>
                <c:pt idx="3225">
                  <c:v>1.32681603333311</c:v>
                </c:pt>
                <c:pt idx="3226">
                  <c:v>1.3263569497224801</c:v>
                </c:pt>
                <c:pt idx="3227">
                  <c:v>1.33018821112756</c:v>
                </c:pt>
                <c:pt idx="3228">
                  <c:v>1.3321964932497099</c:v>
                </c:pt>
                <c:pt idx="3229">
                  <c:v>1.3343266412030399</c:v>
                </c:pt>
                <c:pt idx="3230">
                  <c:v>1.33156713135441</c:v>
                </c:pt>
                <c:pt idx="3231">
                  <c:v>1.34904235766745</c:v>
                </c:pt>
                <c:pt idx="3232">
                  <c:v>1.37832020626108</c:v>
                </c:pt>
                <c:pt idx="3233">
                  <c:v>1.3927775336211301</c:v>
                </c:pt>
                <c:pt idx="3234">
                  <c:v>1.3693943946774301</c:v>
                </c:pt>
                <c:pt idx="3235">
                  <c:v>1.41447567067011</c:v>
                </c:pt>
                <c:pt idx="3236">
                  <c:v>1.4310033961167501</c:v>
                </c:pt>
                <c:pt idx="3237">
                  <c:v>1.4616304273395</c:v>
                </c:pt>
                <c:pt idx="3238">
                  <c:v>1.46649079636032</c:v>
                </c:pt>
                <c:pt idx="3239">
                  <c:v>1.4583581295035599</c:v>
                </c:pt>
                <c:pt idx="3240">
                  <c:v>1.4452659336073299</c:v>
                </c:pt>
                <c:pt idx="3241">
                  <c:v>1.42335924930257</c:v>
                </c:pt>
                <c:pt idx="3242">
                  <c:v>1.42006121000293</c:v>
                </c:pt>
                <c:pt idx="3243">
                  <c:v>1.4157383286910501</c:v>
                </c:pt>
                <c:pt idx="3244">
                  <c:v>1.4053742342748199</c:v>
                </c:pt>
                <c:pt idx="3245">
                  <c:v>1.39624472310488</c:v>
                </c:pt>
                <c:pt idx="3246">
                  <c:v>1.40161878544916</c:v>
                </c:pt>
                <c:pt idx="3247">
                  <c:v>1.3981476602270499</c:v>
                </c:pt>
                <c:pt idx="3248">
                  <c:v>1.3854574970931199</c:v>
                </c:pt>
                <c:pt idx="3249">
                  <c:v>1.38861197175008</c:v>
                </c:pt>
                <c:pt idx="3250">
                  <c:v>1.4017934709359501</c:v>
                </c:pt>
                <c:pt idx="3251">
                  <c:v>1.39621431785854</c:v>
                </c:pt>
                <c:pt idx="3252">
                  <c:v>1.41295177709076</c:v>
                </c:pt>
                <c:pt idx="3253">
                  <c:v>1.3923240349145001</c:v>
                </c:pt>
                <c:pt idx="3254">
                  <c:v>1.4115569888214099</c:v>
                </c:pt>
                <c:pt idx="3255">
                  <c:v>1.40148258439398</c:v>
                </c:pt>
                <c:pt idx="3256">
                  <c:v>1.42070041409074</c:v>
                </c:pt>
                <c:pt idx="3257">
                  <c:v>1.42070041409074</c:v>
                </c:pt>
                <c:pt idx="3258">
                  <c:v>1.4281398450165499</c:v>
                </c:pt>
                <c:pt idx="3259">
                  <c:v>1.4185309301681699</c:v>
                </c:pt>
                <c:pt idx="3260">
                  <c:v>1.4304656124440001</c:v>
                </c:pt>
                <c:pt idx="3261">
                  <c:v>1.4551079921810799</c:v>
                </c:pt>
                <c:pt idx="3262">
                  <c:v>1.4451444626638099</c:v>
                </c:pt>
                <c:pt idx="3263">
                  <c:v>1.45615693354193</c:v>
                </c:pt>
                <c:pt idx="3264">
                  <c:v>1.43950420755495</c:v>
                </c:pt>
                <c:pt idx="3265">
                  <c:v>1.43107155335583</c:v>
                </c:pt>
                <c:pt idx="3266">
                  <c:v>1.4012931100135799</c:v>
                </c:pt>
                <c:pt idx="3267">
                  <c:v>1.39342316522494</c:v>
                </c:pt>
                <c:pt idx="3268">
                  <c:v>1.3992870610274599</c:v>
                </c:pt>
                <c:pt idx="3269">
                  <c:v>1.4549179450437</c:v>
                </c:pt>
                <c:pt idx="3270">
                  <c:v>1.41864516587017</c:v>
                </c:pt>
                <c:pt idx="3271">
                  <c:v>1.45398493738528</c:v>
                </c:pt>
                <c:pt idx="3272">
                  <c:v>1.4386386541495</c:v>
                </c:pt>
                <c:pt idx="3273">
                  <c:v>1.4598380022635</c:v>
                </c:pt>
                <c:pt idx="3274">
                  <c:v>1.4707550318311799</c:v>
                </c:pt>
                <c:pt idx="3275">
                  <c:v>1.4962275290107201</c:v>
                </c:pt>
                <c:pt idx="3276">
                  <c:v>1.4978091602585799</c:v>
                </c:pt>
                <c:pt idx="3277">
                  <c:v>1.5079336587671399</c:v>
                </c:pt>
                <c:pt idx="3278">
                  <c:v>1.50350440509904</c:v>
                </c:pt>
                <c:pt idx="3279">
                  <c:v>1.4867343106531501</c:v>
                </c:pt>
                <c:pt idx="3280">
                  <c:v>1.48080172688413</c:v>
                </c:pt>
                <c:pt idx="3281">
                  <c:v>1.5025526244976899</c:v>
                </c:pt>
                <c:pt idx="3282">
                  <c:v>1.47931118754996</c:v>
                </c:pt>
                <c:pt idx="3283">
                  <c:v>1.4541987643902301</c:v>
                </c:pt>
                <c:pt idx="3284">
                  <c:v>1.4479340147611901</c:v>
                </c:pt>
                <c:pt idx="3285">
                  <c:v>1.4355273834555899</c:v>
                </c:pt>
                <c:pt idx="3286">
                  <c:v>1.4244412203827701</c:v>
                </c:pt>
                <c:pt idx="3287">
                  <c:v>1.43125537706865</c:v>
                </c:pt>
                <c:pt idx="3288">
                  <c:v>1.4233589005087799</c:v>
                </c:pt>
                <c:pt idx="3289">
                  <c:v>1.4214309289865601</c:v>
                </c:pt>
                <c:pt idx="3290">
                  <c:v>1.39640714765027</c:v>
                </c:pt>
                <c:pt idx="3291">
                  <c:v>1.38357171780334</c:v>
                </c:pt>
                <c:pt idx="3292">
                  <c:v>1.3946927747545601</c:v>
                </c:pt>
                <c:pt idx="3293">
                  <c:v>1.41786580252348</c:v>
                </c:pt>
                <c:pt idx="3294">
                  <c:v>1.41772132444306</c:v>
                </c:pt>
                <c:pt idx="3295">
                  <c:v>1.42119822085675</c:v>
                </c:pt>
                <c:pt idx="3296">
                  <c:v>1.4032373968805201</c:v>
                </c:pt>
                <c:pt idx="3297">
                  <c:v>1.3962867448809799</c:v>
                </c:pt>
                <c:pt idx="3298">
                  <c:v>1.39422950264885</c:v>
                </c:pt>
                <c:pt idx="3299">
                  <c:v>1.40859721958148</c:v>
                </c:pt>
                <c:pt idx="3300">
                  <c:v>1.39295432654771</c:v>
                </c:pt>
                <c:pt idx="3301">
                  <c:v>1.4017894752484401</c:v>
                </c:pt>
                <c:pt idx="3302">
                  <c:v>1.36724665071569</c:v>
                </c:pt>
                <c:pt idx="3303">
                  <c:v>1.3803548956863601</c:v>
                </c:pt>
                <c:pt idx="3304">
                  <c:v>1.3689128598823199</c:v>
                </c:pt>
                <c:pt idx="3305">
                  <c:v>1.3357739853919599</c:v>
                </c:pt>
                <c:pt idx="3306">
                  <c:v>1.35689134134267</c:v>
                </c:pt>
                <c:pt idx="3307">
                  <c:v>1.38687211344463</c:v>
                </c:pt>
                <c:pt idx="3308">
                  <c:v>1.38687211344463</c:v>
                </c:pt>
                <c:pt idx="3309">
                  <c:v>1.41152290071007</c:v>
                </c:pt>
                <c:pt idx="3310">
                  <c:v>1.43145375625392</c:v>
                </c:pt>
                <c:pt idx="3311">
                  <c:v>1.3944759685317301</c:v>
                </c:pt>
                <c:pt idx="3312">
                  <c:v>1.40956735642075</c:v>
                </c:pt>
                <c:pt idx="3313">
                  <c:v>1.39088692615843</c:v>
                </c:pt>
                <c:pt idx="3314">
                  <c:v>1.3720587980286201</c:v>
                </c:pt>
                <c:pt idx="3315">
                  <c:v>1.40476276591765</c:v>
                </c:pt>
                <c:pt idx="3316">
                  <c:v>1.46434866158149</c:v>
                </c:pt>
                <c:pt idx="3317">
                  <c:v>1.47226255435954</c:v>
                </c:pt>
                <c:pt idx="3318">
                  <c:v>1.4410227098749699</c:v>
                </c:pt>
                <c:pt idx="3319">
                  <c:v>1.4645682591146201</c:v>
                </c:pt>
                <c:pt idx="3320">
                  <c:v>1.4888916194640101</c:v>
                </c:pt>
                <c:pt idx="3321">
                  <c:v>1.50350072252706</c:v>
                </c:pt>
                <c:pt idx="3322">
                  <c:v>1.4932433385175601</c:v>
                </c:pt>
                <c:pt idx="3323">
                  <c:v>1.50785244158061</c:v>
                </c:pt>
                <c:pt idx="3324">
                  <c:v>1.5055223608855299</c:v>
                </c:pt>
                <c:pt idx="3325">
                  <c:v>1.50443443112214</c:v>
                </c:pt>
                <c:pt idx="3326">
                  <c:v>1.4774155585936299</c:v>
                </c:pt>
                <c:pt idx="3327">
                  <c:v>1.46335855611222</c:v>
                </c:pt>
                <c:pt idx="3328">
                  <c:v>1.44555287481939</c:v>
                </c:pt>
                <c:pt idx="3329">
                  <c:v>1.44463439660411</c:v>
                </c:pt>
                <c:pt idx="3330">
                  <c:v>1.4113673543156899</c:v>
                </c:pt>
                <c:pt idx="3331">
                  <c:v>1.4103592653881101</c:v>
                </c:pt>
                <c:pt idx="3332">
                  <c:v>1.40107832010685</c:v>
                </c:pt>
                <c:pt idx="3333">
                  <c:v>1.41007399533434</c:v>
                </c:pt>
                <c:pt idx="3334">
                  <c:v>1.4039572925555699</c:v>
                </c:pt>
                <c:pt idx="3335">
                  <c:v>1.3907916066608801</c:v>
                </c:pt>
                <c:pt idx="3336">
                  <c:v>1.38654349034978</c:v>
                </c:pt>
                <c:pt idx="3337">
                  <c:v>1.3818889651869</c:v>
                </c:pt>
                <c:pt idx="3338">
                  <c:v>1.37683120675265</c:v>
                </c:pt>
                <c:pt idx="3339">
                  <c:v>1.3681176756653</c:v>
                </c:pt>
                <c:pt idx="3340">
                  <c:v>1.3738802161408801</c:v>
                </c:pt>
                <c:pt idx="3341">
                  <c:v>1.37640833752785</c:v>
                </c:pt>
                <c:pt idx="3342">
                  <c:v>1.3691013392025599</c:v>
                </c:pt>
                <c:pt idx="3343">
                  <c:v>1.3690740573170901</c:v>
                </c:pt>
                <c:pt idx="3344">
                  <c:v>1.37078826912084</c:v>
                </c:pt>
                <c:pt idx="3345">
                  <c:v>1.39818989175577</c:v>
                </c:pt>
                <c:pt idx="3346">
                  <c:v>1.4022655023130599</c:v>
                </c:pt>
                <c:pt idx="3347">
                  <c:v>1.4057788028975899</c:v>
                </c:pt>
                <c:pt idx="3348">
                  <c:v>1.3921085428111799</c:v>
                </c:pt>
                <c:pt idx="3349">
                  <c:v>1.39986105325716</c:v>
                </c:pt>
                <c:pt idx="3350">
                  <c:v>1.4086569371011</c:v>
                </c:pt>
                <c:pt idx="3351">
                  <c:v>1.4156076590184801</c:v>
                </c:pt>
                <c:pt idx="3352">
                  <c:v>1.41276849773955</c:v>
                </c:pt>
                <c:pt idx="3353">
                  <c:v>1.41988717528769</c:v>
                </c:pt>
                <c:pt idx="3354">
                  <c:v>1.40747488538209</c:v>
                </c:pt>
                <c:pt idx="3355">
                  <c:v>1.3738035098025501</c:v>
                </c:pt>
                <c:pt idx="3356">
                  <c:v>1.36595696055525</c:v>
                </c:pt>
                <c:pt idx="3357">
                  <c:v>1.3508332331572499</c:v>
                </c:pt>
                <c:pt idx="3358">
                  <c:v>1.36238992757717</c:v>
                </c:pt>
                <c:pt idx="3359">
                  <c:v>1.34783711011656</c:v>
                </c:pt>
                <c:pt idx="3360">
                  <c:v>1.3692377691442399</c:v>
                </c:pt>
                <c:pt idx="3361">
                  <c:v>1.3772274305860801</c:v>
                </c:pt>
                <c:pt idx="3362">
                  <c:v>1.36838217365856</c:v>
                </c:pt>
                <c:pt idx="3363">
                  <c:v>1.33028816961526</c:v>
                </c:pt>
                <c:pt idx="3364">
                  <c:v>1.32201228378432</c:v>
                </c:pt>
                <c:pt idx="3365">
                  <c:v>1.3183299260408301</c:v>
                </c:pt>
                <c:pt idx="3366">
                  <c:v>1.3256728429895199</c:v>
                </c:pt>
                <c:pt idx="3367">
                  <c:v>1.3151563721606201</c:v>
                </c:pt>
                <c:pt idx="3368">
                  <c:v>1.29600342794901</c:v>
                </c:pt>
                <c:pt idx="3369">
                  <c:v>1.29309448650422</c:v>
                </c:pt>
                <c:pt idx="3370">
                  <c:v>1.2919886969932299</c:v>
                </c:pt>
                <c:pt idx="3371">
                  <c:v>1.2699850456960899</c:v>
                </c:pt>
                <c:pt idx="3372">
                  <c:v>1.2532488208535</c:v>
                </c:pt>
                <c:pt idx="3373">
                  <c:v>1.2461768273109699</c:v>
                </c:pt>
                <c:pt idx="3374">
                  <c:v>1.2521433989753801</c:v>
                </c:pt>
                <c:pt idx="3375">
                  <c:v>1.2470781538976901</c:v>
                </c:pt>
                <c:pt idx="3376">
                  <c:v>1.23407325365207</c:v>
                </c:pt>
                <c:pt idx="3377">
                  <c:v>1.22410287678218</c:v>
                </c:pt>
                <c:pt idx="3378">
                  <c:v>1.1983488313045401</c:v>
                </c:pt>
                <c:pt idx="3379">
                  <c:v>1.20204553405033</c:v>
                </c:pt>
                <c:pt idx="3380">
                  <c:v>1.2174416946951301</c:v>
                </c:pt>
                <c:pt idx="3381">
                  <c:v>1.2277025618022801</c:v>
                </c:pt>
                <c:pt idx="3382">
                  <c:v>1.2329468304429301</c:v>
                </c:pt>
                <c:pt idx="3383">
                  <c:v>1.23940056474987</c:v>
                </c:pt>
                <c:pt idx="3384">
                  <c:v>1.2480118226703301</c:v>
                </c:pt>
                <c:pt idx="3385">
                  <c:v>1.2376658001093499</c:v>
                </c:pt>
                <c:pt idx="3386">
                  <c:v>1.2257556454954599</c:v>
                </c:pt>
                <c:pt idx="3387">
                  <c:v>1.2433748821025199</c:v>
                </c:pt>
                <c:pt idx="3388">
                  <c:v>1.24125619413993</c:v>
                </c:pt>
                <c:pt idx="3389">
                  <c:v>1.22058974390612</c:v>
                </c:pt>
                <c:pt idx="3390">
                  <c:v>1.23741411704266</c:v>
                </c:pt>
                <c:pt idx="3391">
                  <c:v>1.2180714913009101</c:v>
                </c:pt>
                <c:pt idx="3392">
                  <c:v>1.1922391394777601</c:v>
                </c:pt>
                <c:pt idx="3393">
                  <c:v>1.1938288664188299</c:v>
                </c:pt>
                <c:pt idx="3394">
                  <c:v>1.2411225319463099</c:v>
                </c:pt>
                <c:pt idx="3395">
                  <c:v>1.2555637366094901</c:v>
                </c:pt>
                <c:pt idx="3396">
                  <c:v>1.2645717152961</c:v>
                </c:pt>
                <c:pt idx="3397">
                  <c:v>1.2809993676664799</c:v>
                </c:pt>
                <c:pt idx="3398">
                  <c:v>1.2491426889460899</c:v>
                </c:pt>
                <c:pt idx="3399">
                  <c:v>1.2341112067894699</c:v>
                </c:pt>
                <c:pt idx="3400">
                  <c:v>1.2190467373589899</c:v>
                </c:pt>
                <c:pt idx="3401">
                  <c:v>1.2188937673779701</c:v>
                </c:pt>
                <c:pt idx="3402">
                  <c:v>1.20604332917792</c:v>
                </c:pt>
                <c:pt idx="3403">
                  <c:v>1.2166075575225499</c:v>
                </c:pt>
                <c:pt idx="3404">
                  <c:v>1.2092439199311</c:v>
                </c:pt>
                <c:pt idx="3405">
                  <c:v>1.19915228950469</c:v>
                </c:pt>
                <c:pt idx="3406">
                  <c:v>1.2026510311235501</c:v>
                </c:pt>
                <c:pt idx="3407">
                  <c:v>1.21440025623779</c:v>
                </c:pt>
                <c:pt idx="3408">
                  <c:v>1.2034009531193099</c:v>
                </c:pt>
                <c:pt idx="3409">
                  <c:v>1.1971520503353199</c:v>
                </c:pt>
                <c:pt idx="3410">
                  <c:v>1.20240150430564</c:v>
                </c:pt>
                <c:pt idx="3411">
                  <c:v>1.2101502510811399</c:v>
                </c:pt>
                <c:pt idx="3412">
                  <c:v>1.2031514263014</c:v>
                </c:pt>
                <c:pt idx="3413">
                  <c:v>1.21440025623779</c:v>
                </c:pt>
                <c:pt idx="3414">
                  <c:v>1.1864036155767701</c:v>
                </c:pt>
                <c:pt idx="3415">
                  <c:v>1.2159001002293099</c:v>
                </c:pt>
                <c:pt idx="3416">
                  <c:v>1.2162743904561799</c:v>
                </c:pt>
                <c:pt idx="3417">
                  <c:v>1.2117748584816199</c:v>
                </c:pt>
                <c:pt idx="3418">
                  <c:v>1.1940262574012901</c:v>
                </c:pt>
                <c:pt idx="3419">
                  <c:v>1.1830793019227099</c:v>
                </c:pt>
                <c:pt idx="3420">
                  <c:v>1.1735807934856599</c:v>
                </c:pt>
                <c:pt idx="3421">
                  <c:v>1.16597474434156</c:v>
                </c:pt>
                <c:pt idx="3422">
                  <c:v>1.17068220201456</c:v>
                </c:pt>
                <c:pt idx="3423">
                  <c:v>1.16389282965413</c:v>
                </c:pt>
                <c:pt idx="3424">
                  <c:v>1.1813523312043599</c:v>
                </c:pt>
                <c:pt idx="3425">
                  <c:v>1.17044014273547</c:v>
                </c:pt>
                <c:pt idx="3426">
                  <c:v>1.1726008538800801</c:v>
                </c:pt>
                <c:pt idx="3427">
                  <c:v>1.17199924496705</c:v>
                </c:pt>
                <c:pt idx="3428">
                  <c:v>1.166710340227</c:v>
                </c:pt>
                <c:pt idx="3429">
                  <c:v>1.16814587784369</c:v>
                </c:pt>
                <c:pt idx="3430">
                  <c:v>1.17377606972239</c:v>
                </c:pt>
                <c:pt idx="3431">
                  <c:v>1.1831680884119</c:v>
                </c:pt>
                <c:pt idx="3432">
                  <c:v>1.1834105648711799</c:v>
                </c:pt>
                <c:pt idx="3433">
                  <c:v>1.17381236197584</c:v>
                </c:pt>
                <c:pt idx="3434">
                  <c:v>1.1981097281966999</c:v>
                </c:pt>
                <c:pt idx="3435">
                  <c:v>1.2036983571342701</c:v>
                </c:pt>
                <c:pt idx="3436">
                  <c:v>1.19580177830881</c:v>
                </c:pt>
                <c:pt idx="3437">
                  <c:v>1.2204629400204801</c:v>
                </c:pt>
                <c:pt idx="3438">
                  <c:v>1.2131324261041501</c:v>
                </c:pt>
                <c:pt idx="3439">
                  <c:v>1.2128843861571901</c:v>
                </c:pt>
                <c:pt idx="3440">
                  <c:v>1.1991435065148599</c:v>
                </c:pt>
                <c:pt idx="3441">
                  <c:v>1.2060885168220099</c:v>
                </c:pt>
                <c:pt idx="3442">
                  <c:v>1.24375205586218</c:v>
                </c:pt>
                <c:pt idx="3443">
                  <c:v>1.24115818107679</c:v>
                </c:pt>
                <c:pt idx="3444">
                  <c:v>1.25419780301785</c:v>
                </c:pt>
                <c:pt idx="3445">
                  <c:v>1.24215490761671</c:v>
                </c:pt>
                <c:pt idx="3446">
                  <c:v>1.2372412888878199</c:v>
                </c:pt>
                <c:pt idx="3447">
                  <c:v>1.2259281573326899</c:v>
                </c:pt>
                <c:pt idx="3448">
                  <c:v>1.22604964994327</c:v>
                </c:pt>
                <c:pt idx="3449">
                  <c:v>1.2263521220116</c:v>
                </c:pt>
                <c:pt idx="3450">
                  <c:v>1.21581444094971</c:v>
                </c:pt>
                <c:pt idx="3451">
                  <c:v>1.2370511373836599</c:v>
                </c:pt>
                <c:pt idx="3452">
                  <c:v>1.2366242149920299</c:v>
                </c:pt>
                <c:pt idx="3453">
                  <c:v>1.23020340666781</c:v>
                </c:pt>
                <c:pt idx="3454">
                  <c:v>1.2439001736725801</c:v>
                </c:pt>
                <c:pt idx="3455">
                  <c:v>1.24438976357123</c:v>
                </c:pt>
                <c:pt idx="3456">
                  <c:v>1.24585722769413</c:v>
                </c:pt>
                <c:pt idx="3457">
                  <c:v>1.2519725319216</c:v>
                </c:pt>
                <c:pt idx="3458">
                  <c:v>1.2219482681899601</c:v>
                </c:pt>
                <c:pt idx="3459">
                  <c:v>1.19767244265505</c:v>
                </c:pt>
                <c:pt idx="3460">
                  <c:v>1.1858262673914</c:v>
                </c:pt>
                <c:pt idx="3461">
                  <c:v>1.1886682308715799</c:v>
                </c:pt>
                <c:pt idx="3462">
                  <c:v>1.17935237149122</c:v>
                </c:pt>
                <c:pt idx="3463">
                  <c:v>1.1858201345997099</c:v>
                </c:pt>
                <c:pt idx="3464">
                  <c:v>1.1843960864637799</c:v>
                </c:pt>
                <c:pt idx="3465">
                  <c:v>1.16649972570697</c:v>
                </c:pt>
                <c:pt idx="3466">
                  <c:v>1.1202746304348801</c:v>
                </c:pt>
                <c:pt idx="3467">
                  <c:v>1.10984478727041</c:v>
                </c:pt>
                <c:pt idx="3468">
                  <c:v>1.12240792117555</c:v>
                </c:pt>
                <c:pt idx="3469">
                  <c:v>1.1020227212213001</c:v>
                </c:pt>
                <c:pt idx="3470">
                  <c:v>1.1243046013773601</c:v>
                </c:pt>
                <c:pt idx="3471">
                  <c:v>1.11186040539015</c:v>
                </c:pt>
                <c:pt idx="3472">
                  <c:v>1.15938875657142</c:v>
                </c:pt>
                <c:pt idx="3473">
                  <c:v>1.1443253159103499</c:v>
                </c:pt>
                <c:pt idx="3474">
                  <c:v>1.14169659770967</c:v>
                </c:pt>
                <c:pt idx="3475">
                  <c:v>1.16993900308515</c:v>
                </c:pt>
                <c:pt idx="3476">
                  <c:v>1.19683702924181</c:v>
                </c:pt>
                <c:pt idx="3477">
                  <c:v>1.1928012811402799</c:v>
                </c:pt>
                <c:pt idx="3478">
                  <c:v>1.1688043400560799</c:v>
                </c:pt>
                <c:pt idx="3479">
                  <c:v>1.1677318069974401</c:v>
                </c:pt>
                <c:pt idx="3480">
                  <c:v>1.1565391742798901</c:v>
                </c:pt>
                <c:pt idx="3481">
                  <c:v>1.14463756206699</c:v>
                </c:pt>
                <c:pt idx="3482">
                  <c:v>1.1420745991985199</c:v>
                </c:pt>
                <c:pt idx="3483">
                  <c:v>1.15625887974075</c:v>
                </c:pt>
                <c:pt idx="3484">
                  <c:v>1.16898337290823</c:v>
                </c:pt>
                <c:pt idx="3485">
                  <c:v>1.1665094104628</c:v>
                </c:pt>
                <c:pt idx="3486">
                  <c:v>1.1785257994834699</c:v>
                </c:pt>
                <c:pt idx="3487">
                  <c:v>1.17770198382422</c:v>
                </c:pt>
                <c:pt idx="3488">
                  <c:v>1.1778189530704899</c:v>
                </c:pt>
                <c:pt idx="3489">
                  <c:v>1.1663899257488599</c:v>
                </c:pt>
                <c:pt idx="3490">
                  <c:v>1.16091118877898</c:v>
                </c:pt>
                <c:pt idx="3491">
                  <c:v>1.17610664444568</c:v>
                </c:pt>
                <c:pt idx="3492">
                  <c:v>1.20669315228604</c:v>
                </c:pt>
                <c:pt idx="3493">
                  <c:v>1.20869248385992</c:v>
                </c:pt>
                <c:pt idx="3494">
                  <c:v>1.21375109414861</c:v>
                </c:pt>
                <c:pt idx="3495">
                  <c:v>1.2146929903046499</c:v>
                </c:pt>
                <c:pt idx="3496">
                  <c:v>1.2158697325689201</c:v>
                </c:pt>
                <c:pt idx="3497">
                  <c:v>1.2268224312245899</c:v>
                </c:pt>
                <c:pt idx="3498">
                  <c:v>1.22741791433717</c:v>
                </c:pt>
                <c:pt idx="3499">
                  <c:v>1.2523939235219601</c:v>
                </c:pt>
                <c:pt idx="3500">
                  <c:v>1.2460690095623199</c:v>
                </c:pt>
                <c:pt idx="3501">
                  <c:v>1.2663811896220001</c:v>
                </c:pt>
                <c:pt idx="3502">
                  <c:v>1.2825576991907299</c:v>
                </c:pt>
                <c:pt idx="3503">
                  <c:v>1.2947205957335299</c:v>
                </c:pt>
                <c:pt idx="3504">
                  <c:v>1.3080834125446299</c:v>
                </c:pt>
                <c:pt idx="3505">
                  <c:v>1.31700245625395</c:v>
                </c:pt>
                <c:pt idx="3506">
                  <c:v>1.32658453610492</c:v>
                </c:pt>
                <c:pt idx="3507">
                  <c:v>1.3155426351724899</c:v>
                </c:pt>
                <c:pt idx="3508">
                  <c:v>1.2988879134203899</c:v>
                </c:pt>
                <c:pt idx="3509">
                  <c:v>1.29404129428107</c:v>
                </c:pt>
                <c:pt idx="3510">
                  <c:v>1.3053513932374099</c:v>
                </c:pt>
                <c:pt idx="3511">
                  <c:v>1.32424250806743</c:v>
                </c:pt>
                <c:pt idx="3512">
                  <c:v>1.33965288116071</c:v>
                </c:pt>
                <c:pt idx="3513">
                  <c:v>1.3474835593449099</c:v>
                </c:pt>
                <c:pt idx="3514">
                  <c:v>1.35059046809816</c:v>
                </c:pt>
                <c:pt idx="3515">
                  <c:v>1.37838041054718</c:v>
                </c:pt>
                <c:pt idx="3516">
                  <c:v>1.40466410136124</c:v>
                </c:pt>
                <c:pt idx="3517">
                  <c:v>1.3947508651701901</c:v>
                </c:pt>
                <c:pt idx="3518">
                  <c:v>1.42049652743934</c:v>
                </c:pt>
                <c:pt idx="3519">
                  <c:v>1.3695868626318399</c:v>
                </c:pt>
                <c:pt idx="3520">
                  <c:v>1.3483047168785101</c:v>
                </c:pt>
                <c:pt idx="3521">
                  <c:v>1.36680782169578</c:v>
                </c:pt>
                <c:pt idx="3522">
                  <c:v>1.3831066698972601</c:v>
                </c:pt>
                <c:pt idx="3523">
                  <c:v>1.40801215699969</c:v>
                </c:pt>
                <c:pt idx="3524">
                  <c:v>1.41144023668975</c:v>
                </c:pt>
                <c:pt idx="3525">
                  <c:v>1.4030302345299399</c:v>
                </c:pt>
                <c:pt idx="3526">
                  <c:v>1.39211013811734</c:v>
                </c:pt>
                <c:pt idx="3527">
                  <c:v>1.3977122600812999</c:v>
                </c:pt>
                <c:pt idx="3528">
                  <c:v>1.3928506077842899</c:v>
                </c:pt>
                <c:pt idx="3529">
                  <c:v>1.37323085193807</c:v>
                </c:pt>
                <c:pt idx="3530">
                  <c:v>1.38068338031472</c:v>
                </c:pt>
                <c:pt idx="3531">
                  <c:v>1.39183103041009</c:v>
                </c:pt>
                <c:pt idx="3532">
                  <c:v>1.3989653639886701</c:v>
                </c:pt>
                <c:pt idx="3533">
                  <c:v>1.39877444710984</c:v>
                </c:pt>
                <c:pt idx="3534">
                  <c:v>1.4021494827763601</c:v>
                </c:pt>
                <c:pt idx="3535">
                  <c:v>1.39755122434493</c:v>
                </c:pt>
                <c:pt idx="3536">
                  <c:v>1.3766831955585499</c:v>
                </c:pt>
                <c:pt idx="3537">
                  <c:v>1.3906795163563701</c:v>
                </c:pt>
                <c:pt idx="3538">
                  <c:v>1.38807067465002</c:v>
                </c:pt>
                <c:pt idx="3539">
                  <c:v>1.3844434514999799</c:v>
                </c:pt>
                <c:pt idx="3540">
                  <c:v>1.3612926249180199</c:v>
                </c:pt>
                <c:pt idx="3541">
                  <c:v>1.3591146327488099</c:v>
                </c:pt>
                <c:pt idx="3542">
                  <c:v>1.3702920741325899</c:v>
                </c:pt>
                <c:pt idx="3543">
                  <c:v>1.39110352506403</c:v>
                </c:pt>
                <c:pt idx="3544">
                  <c:v>1.3828093933144601</c:v>
                </c:pt>
                <c:pt idx="3545">
                  <c:v>1.39155121885681</c:v>
                </c:pt>
                <c:pt idx="3546">
                  <c:v>1.37647288288821</c:v>
                </c:pt>
                <c:pt idx="3547">
                  <c:v>1.3964938316653801</c:v>
                </c:pt>
                <c:pt idx="3548">
                  <c:v>1.4023226132009401</c:v>
                </c:pt>
                <c:pt idx="3549">
                  <c:v>1.39269327217062</c:v>
                </c:pt>
                <c:pt idx="3550">
                  <c:v>1.37798650141263</c:v>
                </c:pt>
                <c:pt idx="3551">
                  <c:v>1.3797245255280099</c:v>
                </c:pt>
                <c:pt idx="3552">
                  <c:v>1.36741368466978</c:v>
                </c:pt>
                <c:pt idx="3553">
                  <c:v>1.3635995244271999</c:v>
                </c:pt>
                <c:pt idx="3554">
                  <c:v>1.3609619306726599</c:v>
                </c:pt>
                <c:pt idx="3555">
                  <c:v>1.3621249321422</c:v>
                </c:pt>
                <c:pt idx="3556">
                  <c:v>1.36690392820608</c:v>
                </c:pt>
                <c:pt idx="3557">
                  <c:v>1.3823412574533001</c:v>
                </c:pt>
                <c:pt idx="3558">
                  <c:v>1.3936741192363999</c:v>
                </c:pt>
                <c:pt idx="3559">
                  <c:v>1.3961847198933901</c:v>
                </c:pt>
                <c:pt idx="3560">
                  <c:v>1.39643083167978</c:v>
                </c:pt>
                <c:pt idx="3561">
                  <c:v>1.4047621714118601</c:v>
                </c:pt>
                <c:pt idx="3562">
                  <c:v>1.4217876304727</c:v>
                </c:pt>
                <c:pt idx="3563">
                  <c:v>1.4291702616255599</c:v>
                </c:pt>
                <c:pt idx="3564">
                  <c:v>1.4311718577136601</c:v>
                </c:pt>
                <c:pt idx="3565">
                  <c:v>1.4379294057028</c:v>
                </c:pt>
                <c:pt idx="3566">
                  <c:v>1.4557602354391299</c:v>
                </c:pt>
                <c:pt idx="3567">
                  <c:v>1.45294470127401</c:v>
                </c:pt>
                <c:pt idx="3568">
                  <c:v>1.44796875855955</c:v>
                </c:pt>
                <c:pt idx="3569">
                  <c:v>1.44871807485407</c:v>
                </c:pt>
                <c:pt idx="3570">
                  <c:v>1.4634689424624201</c:v>
                </c:pt>
                <c:pt idx="3571">
                  <c:v>1.4746029492961299</c:v>
                </c:pt>
                <c:pt idx="3572">
                  <c:v>1.47283226880076</c:v>
                </c:pt>
                <c:pt idx="3573">
                  <c:v>1.47763973995675</c:v>
                </c:pt>
                <c:pt idx="3574">
                  <c:v>1.4763749681743501</c:v>
                </c:pt>
                <c:pt idx="3575">
                  <c:v>1.45980043510202</c:v>
                </c:pt>
                <c:pt idx="3576">
                  <c:v>1.4622976635909699</c:v>
                </c:pt>
                <c:pt idx="3577">
                  <c:v>1.47440743897104</c:v>
                </c:pt>
                <c:pt idx="3578">
                  <c:v>1.48302162270105</c:v>
                </c:pt>
                <c:pt idx="3579">
                  <c:v>1.46705455731328</c:v>
                </c:pt>
                <c:pt idx="3580">
                  <c:v>1.45599051267047</c:v>
                </c:pt>
                <c:pt idx="3581">
                  <c:v>1.4462720331565899</c:v>
                </c:pt>
                <c:pt idx="3582">
                  <c:v>1.44290865375336</c:v>
                </c:pt>
                <c:pt idx="3583">
                  <c:v>1.4552093703831499</c:v>
                </c:pt>
                <c:pt idx="3584">
                  <c:v>1.4598055458350601</c:v>
                </c:pt>
                <c:pt idx="3585">
                  <c:v>1.45070140425883</c:v>
                </c:pt>
                <c:pt idx="3586">
                  <c:v>1.42284660206268</c:v>
                </c:pt>
                <c:pt idx="3587">
                  <c:v>1.44760438920576</c:v>
                </c:pt>
                <c:pt idx="3588">
                  <c:v>1.44302630691167</c:v>
                </c:pt>
                <c:pt idx="3589">
                  <c:v>1.4536727053816301</c:v>
                </c:pt>
                <c:pt idx="3590">
                  <c:v>1.45911899950668</c:v>
                </c:pt>
                <c:pt idx="3591">
                  <c:v>1.45924340391684</c:v>
                </c:pt>
                <c:pt idx="3592">
                  <c:v>1.47075670469765</c:v>
                </c:pt>
                <c:pt idx="3593">
                  <c:v>1.46975739426771</c:v>
                </c:pt>
                <c:pt idx="3594">
                  <c:v>1.4803697842375001</c:v>
                </c:pt>
                <c:pt idx="3595">
                  <c:v>1.4799927801583701</c:v>
                </c:pt>
                <c:pt idx="3596">
                  <c:v>1.52896843751267</c:v>
                </c:pt>
                <c:pt idx="3597">
                  <c:v>1.5212419229345799</c:v>
                </c:pt>
                <c:pt idx="3598">
                  <c:v>1.5030374399587401</c:v>
                </c:pt>
                <c:pt idx="3599">
                  <c:v>1.47876731463754</c:v>
                </c:pt>
                <c:pt idx="3600">
                  <c:v>1.4795429535945199</c:v>
                </c:pt>
                <c:pt idx="3601">
                  <c:v>1.4661167524940799</c:v>
                </c:pt>
                <c:pt idx="3602">
                  <c:v>1.49464606427097</c:v>
                </c:pt>
                <c:pt idx="3603">
                  <c:v>1.4874809628496899</c:v>
                </c:pt>
                <c:pt idx="3604">
                  <c:v>1.4908821008008899</c:v>
                </c:pt>
                <c:pt idx="3605">
                  <c:v>1.4740218090731501</c:v>
                </c:pt>
                <c:pt idx="3606">
                  <c:v>1.4623390842627999</c:v>
                </c:pt>
                <c:pt idx="3607">
                  <c:v>1.46284202278061</c:v>
                </c:pt>
                <c:pt idx="3608">
                  <c:v>1.4422051318546201</c:v>
                </c:pt>
                <c:pt idx="3609">
                  <c:v>1.4549503520088201</c:v>
                </c:pt>
                <c:pt idx="3610">
                  <c:v>1.46150817813315</c:v>
                </c:pt>
                <c:pt idx="3611">
                  <c:v>1.46868513634466</c:v>
                </c:pt>
                <c:pt idx="3612">
                  <c:v>1.4648499206671599</c:v>
                </c:pt>
                <c:pt idx="3613">
                  <c:v>1.4523520915583601</c:v>
                </c:pt>
                <c:pt idx="3614">
                  <c:v>1.45075962652802</c:v>
                </c:pt>
                <c:pt idx="3615">
                  <c:v>1.44978131811599</c:v>
                </c:pt>
                <c:pt idx="3616">
                  <c:v>1.4484354970200899</c:v>
                </c:pt>
                <c:pt idx="3617">
                  <c:v>1.4554078855438799</c:v>
                </c:pt>
                <c:pt idx="3618">
                  <c:v>1.4566307710589099</c:v>
                </c:pt>
                <c:pt idx="3619">
                  <c:v>1.4579779333618801</c:v>
                </c:pt>
                <c:pt idx="3620">
                  <c:v>1.45442478403079</c:v>
                </c:pt>
                <c:pt idx="3621">
                  <c:v>1.4654564049649501</c:v>
                </c:pt>
                <c:pt idx="3622">
                  <c:v>1.4718313254436499</c:v>
                </c:pt>
                <c:pt idx="3623">
                  <c:v>1.45618158466074</c:v>
                </c:pt>
                <c:pt idx="3624">
                  <c:v>1.4654233522894999</c:v>
                </c:pt>
                <c:pt idx="3625">
                  <c:v>1.4682571467640999</c:v>
                </c:pt>
                <c:pt idx="3626">
                  <c:v>1.48267378286763</c:v>
                </c:pt>
                <c:pt idx="3627">
                  <c:v>1.4845319857466901</c:v>
                </c:pt>
                <c:pt idx="3628">
                  <c:v>1.5032488351094699</c:v>
                </c:pt>
                <c:pt idx="3629">
                  <c:v>1.4998768700806699</c:v>
                </c:pt>
                <c:pt idx="3630">
                  <c:v>1.48655306982666</c:v>
                </c:pt>
                <c:pt idx="3631">
                  <c:v>1.48879077613985</c:v>
                </c:pt>
                <c:pt idx="3632">
                  <c:v>1.5080120102688499</c:v>
                </c:pt>
                <c:pt idx="3633">
                  <c:v>1.5223692533736399</c:v>
                </c:pt>
                <c:pt idx="3634">
                  <c:v>1.5421144724536999</c:v>
                </c:pt>
                <c:pt idx="3635">
                  <c:v>1.50109640187053</c:v>
                </c:pt>
                <c:pt idx="3636">
                  <c:v>1.52096903541958</c:v>
                </c:pt>
                <c:pt idx="3637">
                  <c:v>1.51638211453562</c:v>
                </c:pt>
                <c:pt idx="3638">
                  <c:v>1.5097579033526001</c:v>
                </c:pt>
                <c:pt idx="3639">
                  <c:v>1.47574628735945</c:v>
                </c:pt>
                <c:pt idx="3640">
                  <c:v>1.47612853076644</c:v>
                </c:pt>
                <c:pt idx="3641">
                  <c:v>1.5033898623125099</c:v>
                </c:pt>
                <c:pt idx="3642">
                  <c:v>1.50045932952553</c:v>
                </c:pt>
                <c:pt idx="3643">
                  <c:v>1.53905786640265</c:v>
                </c:pt>
                <c:pt idx="3644">
                  <c:v>1.58346470632723</c:v>
                </c:pt>
                <c:pt idx="3645">
                  <c:v>1.63470209092202</c:v>
                </c:pt>
                <c:pt idx="3646">
                  <c:v>1.66477643994998</c:v>
                </c:pt>
                <c:pt idx="3647">
                  <c:v>1.7085516758467401</c:v>
                </c:pt>
                <c:pt idx="3648">
                  <c:v>1.7127438537319499</c:v>
                </c:pt>
                <c:pt idx="3649">
                  <c:v>1.731098136727</c:v>
                </c:pt>
                <c:pt idx="3650">
                  <c:v>1.72875369952328</c:v>
                </c:pt>
                <c:pt idx="3651">
                  <c:v>1.7609835415029</c:v>
                </c:pt>
                <c:pt idx="3652">
                  <c:v>1.7877918724488999</c:v>
                </c:pt>
                <c:pt idx="3653">
                  <c:v>1.7325634099793299</c:v>
                </c:pt>
                <c:pt idx="3654">
                  <c:v>1.75199411678659</c:v>
                </c:pt>
                <c:pt idx="3655">
                  <c:v>1.72000285770964</c:v>
                </c:pt>
                <c:pt idx="3656">
                  <c:v>1.6990719723444101</c:v>
                </c:pt>
                <c:pt idx="3657">
                  <c:v>1.7027827716983499</c:v>
                </c:pt>
                <c:pt idx="3658">
                  <c:v>1.6717801000189201</c:v>
                </c:pt>
                <c:pt idx="3659">
                  <c:v>1.6758207889777701</c:v>
                </c:pt>
                <c:pt idx="3660">
                  <c:v>1.69297392390624</c:v>
                </c:pt>
                <c:pt idx="3661">
                  <c:v>1.72377049910198</c:v>
                </c:pt>
                <c:pt idx="3662">
                  <c:v>1.7252551511385701</c:v>
                </c:pt>
                <c:pt idx="3663">
                  <c:v>1.7158011600090299</c:v>
                </c:pt>
                <c:pt idx="3664">
                  <c:v>1.69864802508056</c:v>
                </c:pt>
                <c:pt idx="3665">
                  <c:v>1.6878452884498301</c:v>
                </c:pt>
                <c:pt idx="3666">
                  <c:v>1.68533086588097</c:v>
                </c:pt>
                <c:pt idx="3667">
                  <c:v>1.6937832778514099</c:v>
                </c:pt>
                <c:pt idx="3668">
                  <c:v>1.6963583505556801</c:v>
                </c:pt>
                <c:pt idx="3669">
                  <c:v>1.6935190965264599</c:v>
                </c:pt>
                <c:pt idx="3670">
                  <c:v>1.6904824017175399</c:v>
                </c:pt>
                <c:pt idx="3671">
                  <c:v>1.69114136750635</c:v>
                </c:pt>
                <c:pt idx="3672">
                  <c:v>1.69285467855726</c:v>
                </c:pt>
                <c:pt idx="3673">
                  <c:v>1.70840210928405</c:v>
                </c:pt>
                <c:pt idx="3674">
                  <c:v>1.7040543223742901</c:v>
                </c:pt>
                <c:pt idx="3675">
                  <c:v>1.7087974887573401</c:v>
                </c:pt>
                <c:pt idx="3676">
                  <c:v>1.69430301599625</c:v>
                </c:pt>
                <c:pt idx="3677">
                  <c:v>1.68674175439226</c:v>
                </c:pt>
                <c:pt idx="3678">
                  <c:v>1.68868666099771</c:v>
                </c:pt>
                <c:pt idx="3679">
                  <c:v>1.6818060681206299</c:v>
                </c:pt>
                <c:pt idx="3680">
                  <c:v>1.6874888661174601</c:v>
                </c:pt>
                <c:pt idx="3681">
                  <c:v>1.66881125822813</c:v>
                </c:pt>
                <c:pt idx="3682">
                  <c:v>1.65162490922709</c:v>
                </c:pt>
                <c:pt idx="3683">
                  <c:v>1.661931484163</c:v>
                </c:pt>
                <c:pt idx="3684">
                  <c:v>1.65898713365155</c:v>
                </c:pt>
                <c:pt idx="3685">
                  <c:v>1.66334029656431</c:v>
                </c:pt>
                <c:pt idx="3686">
                  <c:v>1.6811385179251801</c:v>
                </c:pt>
                <c:pt idx="3687">
                  <c:v>1.679321358231</c:v>
                </c:pt>
                <c:pt idx="3688">
                  <c:v>1.6363708077450001</c:v>
                </c:pt>
                <c:pt idx="3689">
                  <c:v>1.6497344460674199</c:v>
                </c:pt>
                <c:pt idx="3690">
                  <c:v>1.6069109601314699</c:v>
                </c:pt>
                <c:pt idx="3691">
                  <c:v>1.5890030562881099</c:v>
                </c:pt>
                <c:pt idx="3692">
                  <c:v>1.5682409820679399</c:v>
                </c:pt>
                <c:pt idx="3693">
                  <c:v>1.61858996845168</c:v>
                </c:pt>
                <c:pt idx="3694">
                  <c:v>1.5538348679209599</c:v>
                </c:pt>
                <c:pt idx="3695">
                  <c:v>1.54297050672547</c:v>
                </c:pt>
                <c:pt idx="3696">
                  <c:v>1.5312724550811001</c:v>
                </c:pt>
                <c:pt idx="3697">
                  <c:v>1.5278563725329199</c:v>
                </c:pt>
                <c:pt idx="3698">
                  <c:v>1.5276130243460599</c:v>
                </c:pt>
                <c:pt idx="3699">
                  <c:v>1.51946179258315</c:v>
                </c:pt>
                <c:pt idx="3700">
                  <c:v>1.52284611269829</c:v>
                </c:pt>
                <c:pt idx="3701">
                  <c:v>1.5093088322377299</c:v>
                </c:pt>
                <c:pt idx="3702">
                  <c:v>1.4844086400368</c:v>
                </c:pt>
                <c:pt idx="3703">
                  <c:v>1.4830797185256199</c:v>
                </c:pt>
                <c:pt idx="3704">
                  <c:v>1.5279238585105399</c:v>
                </c:pt>
                <c:pt idx="3705">
                  <c:v>1.5041127692279701</c:v>
                </c:pt>
                <c:pt idx="3706">
                  <c:v>1.5353180769668</c:v>
                </c:pt>
                <c:pt idx="3707">
                  <c:v>1.5803066802982699</c:v>
                </c:pt>
                <c:pt idx="3708">
                  <c:v>1.5596291125194399</c:v>
                </c:pt>
                <c:pt idx="3709">
                  <c:v>1.5395787739193201</c:v>
                </c:pt>
                <c:pt idx="3710">
                  <c:v>1.5324351846955699</c:v>
                </c:pt>
                <c:pt idx="3711">
                  <c:v>1.5171468015129801</c:v>
                </c:pt>
                <c:pt idx="3712">
                  <c:v>1.4940862877329799</c:v>
                </c:pt>
                <c:pt idx="3713">
                  <c:v>1.52679537086682</c:v>
                </c:pt>
                <c:pt idx="3714">
                  <c:v>1.5321215701062001</c:v>
                </c:pt>
                <c:pt idx="3715">
                  <c:v>1.51927649389177</c:v>
                </c:pt>
                <c:pt idx="3716">
                  <c:v>1.4818122071309701</c:v>
                </c:pt>
                <c:pt idx="3717">
                  <c:v>1.49541964158093</c:v>
                </c:pt>
                <c:pt idx="3718">
                  <c:v>1.5012645277235901</c:v>
                </c:pt>
                <c:pt idx="3719">
                  <c:v>1.46827055975315</c:v>
                </c:pt>
                <c:pt idx="3720">
                  <c:v>1.43661766489549</c:v>
                </c:pt>
                <c:pt idx="3721">
                  <c:v>1.45914182918224</c:v>
                </c:pt>
                <c:pt idx="3722">
                  <c:v>1.4282168361757199</c:v>
                </c:pt>
                <c:pt idx="3723">
                  <c:v>1.4582877236826599</c:v>
                </c:pt>
                <c:pt idx="3724">
                  <c:v>1.49383763423021</c:v>
                </c:pt>
                <c:pt idx="3725">
                  <c:v>1.4843417657729101</c:v>
                </c:pt>
                <c:pt idx="3726">
                  <c:v>1.50942059785244</c:v>
                </c:pt>
                <c:pt idx="3727">
                  <c:v>1.50248194675658</c:v>
                </c:pt>
                <c:pt idx="3728">
                  <c:v>1.4912804168687701</c:v>
                </c:pt>
                <c:pt idx="3729">
                  <c:v>1.5178214265722101</c:v>
                </c:pt>
                <c:pt idx="3730">
                  <c:v>1.5192823294118001</c:v>
                </c:pt>
                <c:pt idx="3731">
                  <c:v>1.5435096055604001</c:v>
                </c:pt>
                <c:pt idx="3732">
                  <c:v>1.5539794092440899</c:v>
                </c:pt>
                <c:pt idx="3733">
                  <c:v>1.5579975294451101</c:v>
                </c:pt>
                <c:pt idx="3734">
                  <c:v>1.5582410132517099</c:v>
                </c:pt>
                <c:pt idx="3735">
                  <c:v>1.5564142473100699</c:v>
                </c:pt>
                <c:pt idx="3736">
                  <c:v>1.5717422540667501</c:v>
                </c:pt>
                <c:pt idx="3737">
                  <c:v>1.5713776657490199</c:v>
                </c:pt>
                <c:pt idx="3738">
                  <c:v>1.5786936530058899</c:v>
                </c:pt>
                <c:pt idx="3739">
                  <c:v>1.57650229874652</c:v>
                </c:pt>
                <c:pt idx="3740">
                  <c:v>1.57345938855621</c:v>
                </c:pt>
                <c:pt idx="3741">
                  <c:v>1.56469397151871</c:v>
                </c:pt>
                <c:pt idx="3742">
                  <c:v>1.5808862820495999</c:v>
                </c:pt>
                <c:pt idx="3743">
                  <c:v>1.5702940990704499</c:v>
                </c:pt>
                <c:pt idx="3744">
                  <c:v>1.5811284910718699</c:v>
                </c:pt>
                <c:pt idx="3745">
                  <c:v>1.57830536430895</c:v>
                </c:pt>
                <c:pt idx="3746">
                  <c:v>1.6145679245869899</c:v>
                </c:pt>
                <c:pt idx="3747">
                  <c:v>1.6254038725447499</c:v>
                </c:pt>
                <c:pt idx="3748">
                  <c:v>1.5828147577174401</c:v>
                </c:pt>
                <c:pt idx="3749">
                  <c:v>1.5767667867642701</c:v>
                </c:pt>
                <c:pt idx="3750">
                  <c:v>1.6095279487926799</c:v>
                </c:pt>
                <c:pt idx="3751">
                  <c:v>1.5934897430974899</c:v>
                </c:pt>
                <c:pt idx="3752">
                  <c:v>1.62817585923162</c:v>
                </c:pt>
                <c:pt idx="3753">
                  <c:v>1.6203638967504399</c:v>
                </c:pt>
                <c:pt idx="3754">
                  <c:v>1.65186506483027</c:v>
                </c:pt>
                <c:pt idx="3755">
                  <c:v>1.6397678035585299</c:v>
                </c:pt>
                <c:pt idx="3756">
                  <c:v>1.6630664770013901</c:v>
                </c:pt>
                <c:pt idx="3757">
                  <c:v>1.6578774129178799</c:v>
                </c:pt>
                <c:pt idx="3758">
                  <c:v>1.64294219668972</c:v>
                </c:pt>
                <c:pt idx="3759">
                  <c:v>1.6816708483824301</c:v>
                </c:pt>
                <c:pt idx="3760">
                  <c:v>1.6752840351494001</c:v>
                </c:pt>
                <c:pt idx="3761">
                  <c:v>1.68140999576793</c:v>
                </c:pt>
                <c:pt idx="3762">
                  <c:v>1.7141225439544401</c:v>
                </c:pt>
                <c:pt idx="3763">
                  <c:v>1.69040261793117</c:v>
                </c:pt>
                <c:pt idx="3764">
                  <c:v>1.68088829053894</c:v>
                </c:pt>
                <c:pt idx="3765">
                  <c:v>1.6904678310848</c:v>
                </c:pt>
                <c:pt idx="3766">
                  <c:v>1.7086487148721401</c:v>
                </c:pt>
                <c:pt idx="3767">
                  <c:v>1.7014807024030001</c:v>
                </c:pt>
                <c:pt idx="3768">
                  <c:v>1.7105385377198701</c:v>
                </c:pt>
                <c:pt idx="3769">
                  <c:v>1.7225948194960501</c:v>
                </c:pt>
                <c:pt idx="3770">
                  <c:v>1.73745254966333</c:v>
                </c:pt>
                <c:pt idx="3771">
                  <c:v>1.7250702021190201</c:v>
                </c:pt>
                <c:pt idx="3772">
                  <c:v>1.73028453719418</c:v>
                </c:pt>
                <c:pt idx="3773">
                  <c:v>1.74253509982388</c:v>
                </c:pt>
                <c:pt idx="3774">
                  <c:v>1.7417525419803901</c:v>
                </c:pt>
                <c:pt idx="3775">
                  <c:v>1.71021247195175</c:v>
                </c:pt>
                <c:pt idx="3776">
                  <c:v>1.73497580843299</c:v>
                </c:pt>
                <c:pt idx="3777">
                  <c:v>1.7317178679665399</c:v>
                </c:pt>
                <c:pt idx="3778">
                  <c:v>1.7451409087540899</c:v>
                </c:pt>
                <c:pt idx="3779">
                  <c:v>1.7520494272161</c:v>
                </c:pt>
                <c:pt idx="3780">
                  <c:v>1.75843352323439</c:v>
                </c:pt>
                <c:pt idx="3781">
                  <c:v>1.74696551844819</c:v>
                </c:pt>
                <c:pt idx="3782">
                  <c:v>1.7556986466043001</c:v>
                </c:pt>
                <c:pt idx="3783">
                  <c:v>1.7443597095179699</c:v>
                </c:pt>
                <c:pt idx="3784">
                  <c:v>1.71686013779927</c:v>
                </c:pt>
                <c:pt idx="3785">
                  <c:v>1.74631474551932</c:v>
                </c:pt>
                <c:pt idx="3786">
                  <c:v>1.7541348895247</c:v>
                </c:pt>
                <c:pt idx="3787">
                  <c:v>1.7225948194960501</c:v>
                </c:pt>
                <c:pt idx="3788">
                  <c:v>1.7113863087169701</c:v>
                </c:pt>
                <c:pt idx="3789">
                  <c:v>1.7222035405743099</c:v>
                </c:pt>
                <c:pt idx="3790">
                  <c:v>1.7580436029200199</c:v>
                </c:pt>
                <c:pt idx="3791">
                  <c:v>1.7448162015933399</c:v>
                </c:pt>
                <c:pt idx="3792">
                  <c:v>1.7366699918198401</c:v>
                </c:pt>
                <c:pt idx="3793">
                  <c:v>1.73614828659085</c:v>
                </c:pt>
                <c:pt idx="3794">
                  <c:v>1.7646790301664299</c:v>
                </c:pt>
                <c:pt idx="3795">
                  <c:v>1.76168172670721</c:v>
                </c:pt>
                <c:pt idx="3796">
                  <c:v>1.7531022851240201</c:v>
                </c:pt>
                <c:pt idx="3797">
                  <c:v>1.7521972662977501</c:v>
                </c:pt>
                <c:pt idx="3798">
                  <c:v>1.7541338988456301</c:v>
                </c:pt>
                <c:pt idx="3799">
                  <c:v>1.74611347208917</c:v>
                </c:pt>
                <c:pt idx="3800">
                  <c:v>1.75267275746399</c:v>
                </c:pt>
                <c:pt idx="3801">
                  <c:v>1.7822689120826001</c:v>
                </c:pt>
                <c:pt idx="3802">
                  <c:v>1.8086789151882501</c:v>
                </c:pt>
                <c:pt idx="3803">
                  <c:v>1.80550877877877</c:v>
                </c:pt>
                <c:pt idx="3804">
                  <c:v>1.78807922288782</c:v>
                </c:pt>
                <c:pt idx="3805">
                  <c:v>1.78240105845486</c:v>
                </c:pt>
                <c:pt idx="3806">
                  <c:v>1.7851634809608701</c:v>
                </c:pt>
                <c:pt idx="3807">
                  <c:v>1.77778421081435</c:v>
                </c:pt>
                <c:pt idx="3808">
                  <c:v>1.8012575005772</c:v>
                </c:pt>
                <c:pt idx="3809">
                  <c:v>1.80604496296193</c:v>
                </c:pt>
                <c:pt idx="3810">
                  <c:v>1.82330118861382</c:v>
                </c:pt>
                <c:pt idx="3811">
                  <c:v>1.8237077580116301</c:v>
                </c:pt>
                <c:pt idx="3812">
                  <c:v>1.7898426333605599</c:v>
                </c:pt>
                <c:pt idx="3813">
                  <c:v>1.7808497895790201</c:v>
                </c:pt>
                <c:pt idx="3814">
                  <c:v>1.80213612226514</c:v>
                </c:pt>
                <c:pt idx="3815">
                  <c:v>1.8141452293865501</c:v>
                </c:pt>
                <c:pt idx="3816">
                  <c:v>1.7988033095867</c:v>
                </c:pt>
                <c:pt idx="3817">
                  <c:v>1.7942767335888301</c:v>
                </c:pt>
                <c:pt idx="3818">
                  <c:v>1.7652187298053701</c:v>
                </c:pt>
                <c:pt idx="3819">
                  <c:v>1.7774924546566999</c:v>
                </c:pt>
                <c:pt idx="3820">
                  <c:v>1.76326411358778</c:v>
                </c:pt>
                <c:pt idx="3821">
                  <c:v>1.7613078730878899</c:v>
                </c:pt>
                <c:pt idx="3822">
                  <c:v>1.78136271491381</c:v>
                </c:pt>
                <c:pt idx="3823">
                  <c:v>1.7898186630947399</c:v>
                </c:pt>
                <c:pt idx="3824">
                  <c:v>1.7903509864917899</c:v>
                </c:pt>
                <c:pt idx="3825">
                  <c:v>1.84886544861389</c:v>
                </c:pt>
                <c:pt idx="3826">
                  <c:v>1.85482887346726</c:v>
                </c:pt>
                <c:pt idx="3827">
                  <c:v>1.87771288690942</c:v>
                </c:pt>
                <c:pt idx="3828">
                  <c:v>1.8750771826075201</c:v>
                </c:pt>
                <c:pt idx="3829">
                  <c:v>1.8668952773865</c:v>
                </c:pt>
                <c:pt idx="3830">
                  <c:v>1.8488668873171099</c:v>
                </c:pt>
                <c:pt idx="3831">
                  <c:v>1.8966628103796701</c:v>
                </c:pt>
                <c:pt idx="3832">
                  <c:v>1.8914221503391699</c:v>
                </c:pt>
                <c:pt idx="3833">
                  <c:v>1.85501495651646</c:v>
                </c:pt>
                <c:pt idx="3834">
                  <c:v>1.82350304405303</c:v>
                </c:pt>
                <c:pt idx="3835">
                  <c:v>1.81125447576003</c:v>
                </c:pt>
                <c:pt idx="3836">
                  <c:v>1.8121888534278601</c:v>
                </c:pt>
                <c:pt idx="3837">
                  <c:v>1.7896228258742199</c:v>
                </c:pt>
                <c:pt idx="3838">
                  <c:v>1.7872577949392501</c:v>
                </c:pt>
                <c:pt idx="3839">
                  <c:v>1.7858153248200299</c:v>
                </c:pt>
                <c:pt idx="3840">
                  <c:v>1.7968224925567</c:v>
                </c:pt>
                <c:pt idx="3841">
                  <c:v>1.8018415284923901</c:v>
                </c:pt>
                <c:pt idx="3842">
                  <c:v>1.8176155850520499</c:v>
                </c:pt>
                <c:pt idx="3843">
                  <c:v>1.8468410628025</c:v>
                </c:pt>
                <c:pt idx="3844">
                  <c:v>1.8634007522815099</c:v>
                </c:pt>
                <c:pt idx="3845">
                  <c:v>1.8985711116173101</c:v>
                </c:pt>
                <c:pt idx="3846">
                  <c:v>1.87863156914303</c:v>
                </c:pt>
                <c:pt idx="3847">
                  <c:v>1.87794865473774</c:v>
                </c:pt>
                <c:pt idx="3848">
                  <c:v>1.8823175169058699</c:v>
                </c:pt>
                <c:pt idx="3849">
                  <c:v>1.89203920618354</c:v>
                </c:pt>
                <c:pt idx="3850">
                  <c:v>1.89769089604895</c:v>
                </c:pt>
                <c:pt idx="3851">
                  <c:v>1.8881421629845001</c:v>
                </c:pt>
                <c:pt idx="3852">
                  <c:v>1.9117894361322101</c:v>
                </c:pt>
                <c:pt idx="3853">
                  <c:v>1.91737986957332</c:v>
                </c:pt>
                <c:pt idx="3854">
                  <c:v>1.95413692027594</c:v>
                </c:pt>
                <c:pt idx="3855">
                  <c:v>1.98079218570272</c:v>
                </c:pt>
                <c:pt idx="3856">
                  <c:v>1.98436352117851</c:v>
                </c:pt>
                <c:pt idx="3857">
                  <c:v>1.98064992503646</c:v>
                </c:pt>
                <c:pt idx="3858">
                  <c:v>1.9915061921301001</c:v>
                </c:pt>
                <c:pt idx="3859">
                  <c:v>2.0082188566512702</c:v>
                </c:pt>
                <c:pt idx="3860">
                  <c:v>1.99950539084311</c:v>
                </c:pt>
                <c:pt idx="3861">
                  <c:v>1.9757923160366</c:v>
                </c:pt>
                <c:pt idx="3862">
                  <c:v>1.91365404252164</c:v>
                </c:pt>
                <c:pt idx="3863">
                  <c:v>1.8259458961291399</c:v>
                </c:pt>
                <c:pt idx="3864">
                  <c:v>1.7069537400978401</c:v>
                </c:pt>
                <c:pt idx="3865">
                  <c:v>1.67509920591207</c:v>
                </c:pt>
                <c:pt idx="3866">
                  <c:v>1.7778069613029099</c:v>
                </c:pt>
                <c:pt idx="3867">
                  <c:v>1.8465158993405599</c:v>
                </c:pt>
                <c:pt idx="3868">
                  <c:v>1.8466581600068199</c:v>
                </c:pt>
                <c:pt idx="3869">
                  <c:v>1.8236608341774101</c:v>
                </c:pt>
                <c:pt idx="3870">
                  <c:v>1.73938028071252</c:v>
                </c:pt>
                <c:pt idx="3871">
                  <c:v>1.7913765542289899</c:v>
                </c:pt>
                <c:pt idx="3872">
                  <c:v>1.7933770948482199</c:v>
                </c:pt>
                <c:pt idx="3873">
                  <c:v>1.75109455744951</c:v>
                </c:pt>
                <c:pt idx="3874">
                  <c:v>1.8202317593678701</c:v>
                </c:pt>
                <c:pt idx="3875">
                  <c:v>1.7825208277545701</c:v>
                </c:pt>
                <c:pt idx="3876">
                  <c:v>1.7976626974191701</c:v>
                </c:pt>
                <c:pt idx="3877">
                  <c:v>1.8103757625838399</c:v>
                </c:pt>
                <c:pt idx="3878">
                  <c:v>1.7999477593708999</c:v>
                </c:pt>
                <c:pt idx="3879">
                  <c:v>1.83494536515176</c:v>
                </c:pt>
                <c:pt idx="3880">
                  <c:v>1.8103757625838399</c:v>
                </c:pt>
                <c:pt idx="3881">
                  <c:v>1.8166936978260599</c:v>
                </c:pt>
                <c:pt idx="3882">
                  <c:v>1.8627161109849699</c:v>
                </c:pt>
                <c:pt idx="3883">
                  <c:v>1.8775099587601201</c:v>
                </c:pt>
                <c:pt idx="3884">
                  <c:v>1.8401602923989999</c:v>
                </c:pt>
                <c:pt idx="3885">
                  <c:v>1.83561950168514</c:v>
                </c:pt>
                <c:pt idx="3886">
                  <c:v>1.82536644462385</c:v>
                </c:pt>
                <c:pt idx="3887">
                  <c:v>1.8260980500517801</c:v>
                </c:pt>
                <c:pt idx="3888">
                  <c:v>1.89702643220403</c:v>
                </c:pt>
                <c:pt idx="3889">
                  <c:v>1.89533124453322</c:v>
                </c:pt>
                <c:pt idx="3890">
                  <c:v>1.8413091113776601</c:v>
                </c:pt>
                <c:pt idx="3891">
                  <c:v>1.83389536401945</c:v>
                </c:pt>
                <c:pt idx="3892">
                  <c:v>1.7915624075454</c:v>
                </c:pt>
                <c:pt idx="3893">
                  <c:v>1.74188738706168</c:v>
                </c:pt>
                <c:pt idx="3894">
                  <c:v>1.75128166031654</c:v>
                </c:pt>
                <c:pt idx="3895">
                  <c:v>1.7287477627225101</c:v>
                </c:pt>
                <c:pt idx="3896">
                  <c:v>1.70411564490741</c:v>
                </c:pt>
                <c:pt idx="3897">
                  <c:v>1.7025039949345</c:v>
                </c:pt>
                <c:pt idx="3898">
                  <c:v>1.69995363951928</c:v>
                </c:pt>
                <c:pt idx="3899">
                  <c:v>1.71696773433315</c:v>
                </c:pt>
                <c:pt idx="3900">
                  <c:v>1.7299941174137099</c:v>
                </c:pt>
                <c:pt idx="3901">
                  <c:v>1.6880757255355401</c:v>
                </c:pt>
                <c:pt idx="3902">
                  <c:v>1.6758549187185201</c:v>
                </c:pt>
                <c:pt idx="3903">
                  <c:v>1.67453847550374</c:v>
                </c:pt>
                <c:pt idx="3904">
                  <c:v>1.6782206199929699</c:v>
                </c:pt>
                <c:pt idx="3905">
                  <c:v>1.6618686293526601</c:v>
                </c:pt>
                <c:pt idx="3906">
                  <c:v>1.6168996343683</c:v>
                </c:pt>
                <c:pt idx="3907">
                  <c:v>1.58821376263824</c:v>
                </c:pt>
                <c:pt idx="3908">
                  <c:v>1.59457516399933</c:v>
                </c:pt>
                <c:pt idx="3909">
                  <c:v>1.5995889832915899</c:v>
                </c:pt>
                <c:pt idx="3910">
                  <c:v>1.57001938012133</c:v>
                </c:pt>
                <c:pt idx="3911">
                  <c:v>1.5714956396817099</c:v>
                </c:pt>
                <c:pt idx="3912">
                  <c:v>1.5825771364613199</c:v>
                </c:pt>
                <c:pt idx="3913">
                  <c:v>1.5520238170097</c:v>
                </c:pt>
                <c:pt idx="3914">
                  <c:v>1.54462419364587</c:v>
                </c:pt>
                <c:pt idx="3915">
                  <c:v>1.5523419647838801</c:v>
                </c:pt>
                <c:pt idx="3916">
                  <c:v>1.5548901382624201</c:v>
                </c:pt>
                <c:pt idx="3917">
                  <c:v>1.55622762336398</c:v>
                </c:pt>
                <c:pt idx="3918">
                  <c:v>1.58008140044592</c:v>
                </c:pt>
                <c:pt idx="3919">
                  <c:v>1.57412973675503</c:v>
                </c:pt>
                <c:pt idx="3920">
                  <c:v>1.5842497784785501</c:v>
                </c:pt>
                <c:pt idx="3921">
                  <c:v>1.620326328635</c:v>
                </c:pt>
                <c:pt idx="3922">
                  <c:v>1.5909050336496799</c:v>
                </c:pt>
                <c:pt idx="3923">
                  <c:v>1.6303041688709801</c:v>
                </c:pt>
                <c:pt idx="3924">
                  <c:v>1.6322223749920199</c:v>
                </c:pt>
                <c:pt idx="3925">
                  <c:v>1.6739847534700201</c:v>
                </c:pt>
                <c:pt idx="3926">
                  <c:v>1.6762904894477799</c:v>
                </c:pt>
                <c:pt idx="3927">
                  <c:v>1.6665271723845501</c:v>
                </c:pt>
                <c:pt idx="3928">
                  <c:v>1.66959448549523</c:v>
                </c:pt>
                <c:pt idx="3929">
                  <c:v>1.6660193516418</c:v>
                </c:pt>
                <c:pt idx="3930">
                  <c:v>1.6664017995434599</c:v>
                </c:pt>
                <c:pt idx="3931">
                  <c:v>1.66334396765493</c:v>
                </c:pt>
                <c:pt idx="3932">
                  <c:v>1.65228701702103</c:v>
                </c:pt>
                <c:pt idx="3933">
                  <c:v>1.6775776602147301</c:v>
                </c:pt>
                <c:pt idx="3934">
                  <c:v>1.6502408909250801</c:v>
                </c:pt>
                <c:pt idx="3935">
                  <c:v>1.6131417392430101</c:v>
                </c:pt>
                <c:pt idx="3936">
                  <c:v>1.6641060184637499</c:v>
                </c:pt>
                <c:pt idx="3937">
                  <c:v>1.64796523145298</c:v>
                </c:pt>
                <c:pt idx="3938">
                  <c:v>1.63015999956031</c:v>
                </c:pt>
                <c:pt idx="3939">
                  <c:v>1.6097105431744101</c:v>
                </c:pt>
                <c:pt idx="3940">
                  <c:v>1.61644701985955</c:v>
                </c:pt>
                <c:pt idx="3941">
                  <c:v>1.56573719478152</c:v>
                </c:pt>
                <c:pt idx="3942">
                  <c:v>1.57871042120143</c:v>
                </c:pt>
                <c:pt idx="3943">
                  <c:v>1.60578093177475</c:v>
                </c:pt>
                <c:pt idx="3944">
                  <c:v>1.64389921164692</c:v>
                </c:pt>
                <c:pt idx="3945">
                  <c:v>1.6841882214478101</c:v>
                </c:pt>
                <c:pt idx="3946">
                  <c:v>1.7320024390864801</c:v>
                </c:pt>
                <c:pt idx="3947">
                  <c:v>1.75452770058305</c:v>
                </c:pt>
                <c:pt idx="3948">
                  <c:v>1.7295320169391499</c:v>
                </c:pt>
                <c:pt idx="3949">
                  <c:v>1.69573190576078</c:v>
                </c:pt>
                <c:pt idx="3950">
                  <c:v>1.70018060286358</c:v>
                </c:pt>
                <c:pt idx="3951">
                  <c:v>1.7063504447717901</c:v>
                </c:pt>
                <c:pt idx="3952">
                  <c:v>1.6774679102639301</c:v>
                </c:pt>
                <c:pt idx="3953">
                  <c:v>1.69644564114688</c:v>
                </c:pt>
                <c:pt idx="3954">
                  <c:v>1.7234185068486201</c:v>
                </c:pt>
                <c:pt idx="3955">
                  <c:v>1.76150151001052</c:v>
                </c:pt>
                <c:pt idx="3956">
                  <c:v>1.7568196302294199</c:v>
                </c:pt>
                <c:pt idx="3957">
                  <c:v>1.79159574920705</c:v>
                </c:pt>
                <c:pt idx="3958">
                  <c:v>1.8585691557941699</c:v>
                </c:pt>
                <c:pt idx="3959">
                  <c:v>1.82723557593004</c:v>
                </c:pt>
                <c:pt idx="3960">
                  <c:v>1.82999065797761</c:v>
                </c:pt>
                <c:pt idx="3961">
                  <c:v>1.8528353207483701</c:v>
                </c:pt>
                <c:pt idx="3962">
                  <c:v>1.7816716874757099</c:v>
                </c:pt>
                <c:pt idx="3963">
                  <c:v>1.82733834366412</c:v>
                </c:pt>
                <c:pt idx="3964">
                  <c:v>1.76664644023657</c:v>
                </c:pt>
                <c:pt idx="3965">
                  <c:v>1.77032945447131</c:v>
                </c:pt>
                <c:pt idx="3966">
                  <c:v>1.7348277362159501</c:v>
                </c:pt>
                <c:pt idx="3967">
                  <c:v>1.75014768504549</c:v>
                </c:pt>
                <c:pt idx="3968">
                  <c:v>1.80656717105752</c:v>
                </c:pt>
                <c:pt idx="3969">
                  <c:v>1.76414223236338</c:v>
                </c:pt>
                <c:pt idx="3970">
                  <c:v>1.8018534569015301</c:v>
                </c:pt>
                <c:pt idx="3971">
                  <c:v>1.8323467594105001</c:v>
                </c:pt>
                <c:pt idx="3972">
                  <c:v>1.8471018234793799</c:v>
                </c:pt>
                <c:pt idx="3973">
                  <c:v>1.91651843024663</c:v>
                </c:pt>
                <c:pt idx="3974">
                  <c:v>1.91758416815174</c:v>
                </c:pt>
                <c:pt idx="3975">
                  <c:v>1.9701665506539401</c:v>
                </c:pt>
                <c:pt idx="3976">
                  <c:v>1.9523605307123599</c:v>
                </c:pt>
                <c:pt idx="3977">
                  <c:v>1.94773091679044</c:v>
                </c:pt>
                <c:pt idx="3978">
                  <c:v>2.0038841400427301</c:v>
                </c:pt>
                <c:pt idx="3979">
                  <c:v>2.0443197838045499</c:v>
                </c:pt>
                <c:pt idx="3980">
                  <c:v>2.04415639650342</c:v>
                </c:pt>
                <c:pt idx="3981">
                  <c:v>2.0467821023016599</c:v>
                </c:pt>
                <c:pt idx="3982">
                  <c:v>2.08641452721983</c:v>
                </c:pt>
                <c:pt idx="3983">
                  <c:v>2.0227833087850802</c:v>
                </c:pt>
                <c:pt idx="3984">
                  <c:v>1.97176413020556</c:v>
                </c:pt>
                <c:pt idx="3985">
                  <c:v>1.9232209496505399</c:v>
                </c:pt>
                <c:pt idx="3986">
                  <c:v>1.9112486351409801</c:v>
                </c:pt>
                <c:pt idx="3987">
                  <c:v>1.9126137899642699</c:v>
                </c:pt>
                <c:pt idx="3988">
                  <c:v>1.95478654106751</c:v>
                </c:pt>
                <c:pt idx="3989">
                  <c:v>1.9174694613585499</c:v>
                </c:pt>
                <c:pt idx="3990">
                  <c:v>1.9308178887780101</c:v>
                </c:pt>
                <c:pt idx="3991">
                  <c:v>1.96631564801905</c:v>
                </c:pt>
                <c:pt idx="3992">
                  <c:v>1.95947724413878</c:v>
                </c:pt>
                <c:pt idx="3993">
                  <c:v>1.9362789627916399</c:v>
                </c:pt>
                <c:pt idx="3994">
                  <c:v>1.86725528266101</c:v>
                </c:pt>
                <c:pt idx="3995">
                  <c:v>1.8543744978148999</c:v>
                </c:pt>
                <c:pt idx="3996">
                  <c:v>1.8432585174792899</c:v>
                </c:pt>
                <c:pt idx="3997">
                  <c:v>1.8339356594635099</c:v>
                </c:pt>
                <c:pt idx="3998">
                  <c:v>1.8316742134353801</c:v>
                </c:pt>
                <c:pt idx="3999">
                  <c:v>1.8625888036176701</c:v>
                </c:pt>
                <c:pt idx="4000">
                  <c:v>1.84844961676548</c:v>
                </c:pt>
                <c:pt idx="4001">
                  <c:v>1.846163152273</c:v>
                </c:pt>
                <c:pt idx="4002">
                  <c:v>1.8920912663637399</c:v>
                </c:pt>
                <c:pt idx="4003">
                  <c:v>1.89579934770912</c:v>
                </c:pt>
                <c:pt idx="4004">
                  <c:v>1.9005189712763499</c:v>
                </c:pt>
                <c:pt idx="4005">
                  <c:v>1.8837336695909801</c:v>
                </c:pt>
                <c:pt idx="4006">
                  <c:v>1.8654377873455701</c:v>
                </c:pt>
                <c:pt idx="4007">
                  <c:v>1.85418349783229</c:v>
                </c:pt>
                <c:pt idx="4008">
                  <c:v>1.85013406440824</c:v>
                </c:pt>
                <c:pt idx="4009">
                  <c:v>1.8516662432490001</c:v>
                </c:pt>
                <c:pt idx="4010">
                  <c:v>1.87049617592196</c:v>
                </c:pt>
                <c:pt idx="4011">
                  <c:v>1.86923607722728</c:v>
                </c:pt>
                <c:pt idx="4012">
                  <c:v>1.8675405668554901</c:v>
                </c:pt>
                <c:pt idx="4013">
                  <c:v>1.84100462592466</c:v>
                </c:pt>
                <c:pt idx="4014">
                  <c:v>1.85345887930858</c:v>
                </c:pt>
                <c:pt idx="4015">
                  <c:v>1.8603843489258201</c:v>
                </c:pt>
                <c:pt idx="4016">
                  <c:v>1.87986973589537</c:v>
                </c:pt>
                <c:pt idx="4017">
                  <c:v>1.8705439674726001</c:v>
                </c:pt>
                <c:pt idx="4018">
                  <c:v>1.8418620801574199</c:v>
                </c:pt>
                <c:pt idx="4019">
                  <c:v>1.8729105676542199</c:v>
                </c:pt>
                <c:pt idx="4020">
                  <c:v>1.8385337823029599</c:v>
                </c:pt>
                <c:pt idx="4021">
                  <c:v>1.8461776451945</c:v>
                </c:pt>
                <c:pt idx="4022">
                  <c:v>1.83950968525901</c:v>
                </c:pt>
                <c:pt idx="4023">
                  <c:v>1.81306797110495</c:v>
                </c:pt>
                <c:pt idx="4024">
                  <c:v>1.84149389729021</c:v>
                </c:pt>
                <c:pt idx="4025">
                  <c:v>1.84161938575622</c:v>
                </c:pt>
                <c:pt idx="4026">
                  <c:v>1.83847799115695</c:v>
                </c:pt>
                <c:pt idx="4027">
                  <c:v>1.8584111368254901</c:v>
                </c:pt>
                <c:pt idx="4028">
                  <c:v>1.86743933479721</c:v>
                </c:pt>
                <c:pt idx="4029">
                  <c:v>1.8647078691869201</c:v>
                </c:pt>
                <c:pt idx="4030">
                  <c:v>1.84930077452151</c:v>
                </c:pt>
                <c:pt idx="4031">
                  <c:v>1.84930077452151</c:v>
                </c:pt>
                <c:pt idx="4032">
                  <c:v>1.8542091678811801</c:v>
                </c:pt>
                <c:pt idx="4033">
                  <c:v>1.85843906168102</c:v>
                </c:pt>
                <c:pt idx="4034">
                  <c:v>1.8643335422782901</c:v>
                </c:pt>
                <c:pt idx="4035">
                  <c:v>1.83830342658696</c:v>
                </c:pt>
                <c:pt idx="4036">
                  <c:v>1.8535821549012801</c:v>
                </c:pt>
                <c:pt idx="4037">
                  <c:v>1.8762521504036</c:v>
                </c:pt>
                <c:pt idx="4038">
                  <c:v>1.8512092867543599</c:v>
                </c:pt>
                <c:pt idx="4039">
                  <c:v>1.8353148814395399</c:v>
                </c:pt>
                <c:pt idx="4040">
                  <c:v>1.83476154157423</c:v>
                </c:pt>
                <c:pt idx="4041">
                  <c:v>1.84513525246753</c:v>
                </c:pt>
                <c:pt idx="4042">
                  <c:v>1.84747424266351</c:v>
                </c:pt>
                <c:pt idx="4043">
                  <c:v>1.8828908172060499</c:v>
                </c:pt>
                <c:pt idx="4044">
                  <c:v>1.85592255667854</c:v>
                </c:pt>
                <c:pt idx="4045">
                  <c:v>1.8567525664765101</c:v>
                </c:pt>
                <c:pt idx="4046">
                  <c:v>1.8318579188626301</c:v>
                </c:pt>
                <c:pt idx="4047">
                  <c:v>1.85979452415443</c:v>
                </c:pt>
                <c:pt idx="4048">
                  <c:v>1.8331142262098901</c:v>
                </c:pt>
                <c:pt idx="4049">
                  <c:v>1.83393294335755</c:v>
                </c:pt>
                <c:pt idx="4050">
                  <c:v>1.8241125723295499</c:v>
                </c:pt>
                <c:pt idx="4051">
                  <c:v>1.84195354824199</c:v>
                </c:pt>
                <c:pt idx="4052">
                  <c:v>1.8380815807661</c:v>
                </c:pt>
                <c:pt idx="4053">
                  <c:v>1.8748702123215999</c:v>
                </c:pt>
                <c:pt idx="4054">
                  <c:v>1.8553706283945199</c:v>
                </c:pt>
                <c:pt idx="4055">
                  <c:v>1.8545518022716501</c:v>
                </c:pt>
                <c:pt idx="4056">
                  <c:v>1.8422792363049301</c:v>
                </c:pt>
                <c:pt idx="4057">
                  <c:v>1.84768685672363</c:v>
                </c:pt>
                <c:pt idx="4058">
                  <c:v>1.8418513987768801</c:v>
                </c:pt>
                <c:pt idx="4059">
                  <c:v>1.8332022948204401</c:v>
                </c:pt>
                <c:pt idx="4060">
                  <c:v>1.84166454686741</c:v>
                </c:pt>
                <c:pt idx="4061">
                  <c:v>1.8272054906081201</c:v>
                </c:pt>
                <c:pt idx="4062">
                  <c:v>1.82279140813118</c:v>
                </c:pt>
                <c:pt idx="4063">
                  <c:v>1.8135892528762401</c:v>
                </c:pt>
                <c:pt idx="4064">
                  <c:v>1.8174322594589001</c:v>
                </c:pt>
                <c:pt idx="4065">
                  <c:v>1.8441343533669801</c:v>
                </c:pt>
                <c:pt idx="4066">
                  <c:v>1.8660783737205799</c:v>
                </c:pt>
                <c:pt idx="4067">
                  <c:v>1.87170442281718</c:v>
                </c:pt>
                <c:pt idx="4068">
                  <c:v>1.8757070368954201</c:v>
                </c:pt>
                <c:pt idx="4069">
                  <c:v>1.8842884324763101</c:v>
                </c:pt>
                <c:pt idx="4070">
                  <c:v>1.87355391755639</c:v>
                </c:pt>
                <c:pt idx="4071">
                  <c:v>1.89205887628516</c:v>
                </c:pt>
                <c:pt idx="4072">
                  <c:v>1.90026870337119</c:v>
                </c:pt>
                <c:pt idx="4073">
                  <c:v>1.90500019724679</c:v>
                </c:pt>
                <c:pt idx="4074">
                  <c:v>1.8671691185718799</c:v>
                </c:pt>
                <c:pt idx="4075">
                  <c:v>1.76271576377217</c:v>
                </c:pt>
                <c:pt idx="4076">
                  <c:v>1.71470453470482</c:v>
                </c:pt>
                <c:pt idx="4077">
                  <c:v>1.7636631175988999</c:v>
                </c:pt>
                <c:pt idx="4078">
                  <c:v>1.8107256118572601</c:v>
                </c:pt>
                <c:pt idx="4079">
                  <c:v>1.84901196388692</c:v>
                </c:pt>
                <c:pt idx="4080">
                  <c:v>1.85507585696736</c:v>
                </c:pt>
                <c:pt idx="4081">
                  <c:v>1.87562487291749</c:v>
                </c:pt>
                <c:pt idx="4082">
                  <c:v>1.8583770975662699</c:v>
                </c:pt>
                <c:pt idx="4083">
                  <c:v>1.86020437249298</c:v>
                </c:pt>
                <c:pt idx="4084">
                  <c:v>1.8175591506147499</c:v>
                </c:pt>
                <c:pt idx="4085">
                  <c:v>1.80762108559567</c:v>
                </c:pt>
                <c:pt idx="4086">
                  <c:v>1.78722875548802</c:v>
                </c:pt>
                <c:pt idx="4087">
                  <c:v>1.7876171590541201</c:v>
                </c:pt>
                <c:pt idx="4088">
                  <c:v>1.7720529800410101</c:v>
                </c:pt>
                <c:pt idx="4089">
                  <c:v>1.77577253318206</c:v>
                </c:pt>
                <c:pt idx="4090">
                  <c:v>1.76832388333843</c:v>
                </c:pt>
                <c:pt idx="4091">
                  <c:v>1.7711281535760199</c:v>
                </c:pt>
                <c:pt idx="4092">
                  <c:v>1.7596553540508599</c:v>
                </c:pt>
                <c:pt idx="4093">
                  <c:v>1.77007966401401</c:v>
                </c:pt>
                <c:pt idx="4094">
                  <c:v>1.7575916399313101</c:v>
                </c:pt>
                <c:pt idx="4095">
                  <c:v>1.76508009751897</c:v>
                </c:pt>
                <c:pt idx="4096">
                  <c:v>1.76380362579123</c:v>
                </c:pt>
                <c:pt idx="4097">
                  <c:v>1.7667374487288099</c:v>
                </c:pt>
                <c:pt idx="4098">
                  <c:v>1.76354178975035</c:v>
                </c:pt>
                <c:pt idx="4099">
                  <c:v>1.7590797436347301</c:v>
                </c:pt>
                <c:pt idx="4100">
                  <c:v>1.76136744363251</c:v>
                </c:pt>
                <c:pt idx="4101">
                  <c:v>1.74366359484295</c:v>
                </c:pt>
                <c:pt idx="4102">
                  <c:v>1.7516935271345</c:v>
                </c:pt>
                <c:pt idx="4103">
                  <c:v>1.75461702735073</c:v>
                </c:pt>
                <c:pt idx="4104">
                  <c:v>1.7771507259670201</c:v>
                </c:pt>
                <c:pt idx="4105">
                  <c:v>1.7754964022372299</c:v>
                </c:pt>
                <c:pt idx="4106">
                  <c:v>1.7771507259670201</c:v>
                </c:pt>
                <c:pt idx="4107">
                  <c:v>1.77027752784592</c:v>
                </c:pt>
                <c:pt idx="4108">
                  <c:v>1.78313343264295</c:v>
                </c:pt>
                <c:pt idx="4109">
                  <c:v>1.7807152766285499</c:v>
                </c:pt>
                <c:pt idx="4110">
                  <c:v>1.7887335769563599</c:v>
                </c:pt>
                <c:pt idx="4111">
                  <c:v>1.77435000759011</c:v>
                </c:pt>
                <c:pt idx="4112">
                  <c:v>1.7795688819814199</c:v>
                </c:pt>
                <c:pt idx="4113">
                  <c:v>1.7858061994188901</c:v>
                </c:pt>
                <c:pt idx="4114">
                  <c:v>1.7817337196747001</c:v>
                </c:pt>
                <c:pt idx="4115">
                  <c:v>1.7816057680737201</c:v>
                </c:pt>
                <c:pt idx="4116">
                  <c:v>1.78720591238714</c:v>
                </c:pt>
                <c:pt idx="4117">
                  <c:v>1.8014615301524199</c:v>
                </c:pt>
                <c:pt idx="4118">
                  <c:v>1.8033900921433801</c:v>
                </c:pt>
                <c:pt idx="4119">
                  <c:v>1.8086698909119101</c:v>
                </c:pt>
                <c:pt idx="4120">
                  <c:v>1.8225111211313301</c:v>
                </c:pt>
                <c:pt idx="4121">
                  <c:v>1.82717561309035</c:v>
                </c:pt>
                <c:pt idx="4122">
                  <c:v>1.81913518522963</c:v>
                </c:pt>
                <c:pt idx="4123">
                  <c:v>1.8190048212666099</c:v>
                </c:pt>
                <c:pt idx="4124">
                  <c:v>1.8317121571564201</c:v>
                </c:pt>
                <c:pt idx="4125">
                  <c:v>1.84028114917496</c:v>
                </c:pt>
                <c:pt idx="4126">
                  <c:v>1.8400112285597401</c:v>
                </c:pt>
                <c:pt idx="4127">
                  <c:v>1.8464945900685401</c:v>
                </c:pt>
                <c:pt idx="4128">
                  <c:v>1.77836437566704</c:v>
                </c:pt>
                <c:pt idx="4129">
                  <c:v>1.81822692656046</c:v>
                </c:pt>
                <c:pt idx="4130">
                  <c:v>1.8587402514207401</c:v>
                </c:pt>
                <c:pt idx="4131">
                  <c:v>1.85766755083617</c:v>
                </c:pt>
                <c:pt idx="4132">
                  <c:v>1.8862234393674699</c:v>
                </c:pt>
                <c:pt idx="4133">
                  <c:v>1.89737925318803</c:v>
                </c:pt>
                <c:pt idx="4134">
                  <c:v>1.8979225094829899</c:v>
                </c:pt>
                <c:pt idx="4135">
                  <c:v>1.8977866954092499</c:v>
                </c:pt>
                <c:pt idx="4136">
                  <c:v>1.93037353109626</c:v>
                </c:pt>
                <c:pt idx="4137">
                  <c:v>1.9488397704470899</c:v>
                </c:pt>
                <c:pt idx="4138">
                  <c:v>1.9326821539478001</c:v>
                </c:pt>
                <c:pt idx="4139">
                  <c:v>1.90892103390359</c:v>
                </c:pt>
                <c:pt idx="4140">
                  <c:v>1.92697849749105</c:v>
                </c:pt>
                <c:pt idx="4141">
                  <c:v>1.9415078695905901</c:v>
                </c:pt>
                <c:pt idx="4142">
                  <c:v>1.914894921318</c:v>
                </c:pt>
                <c:pt idx="4143">
                  <c:v>1.9368906238875101</c:v>
                </c:pt>
                <c:pt idx="4144">
                  <c:v>1.9439509220555899</c:v>
                </c:pt>
                <c:pt idx="4145">
                  <c:v>1.9289435350499899</c:v>
                </c:pt>
                <c:pt idx="4146">
                  <c:v>1.91598298582022</c:v>
                </c:pt>
                <c:pt idx="4147">
                  <c:v>1.9139541827191999</c:v>
                </c:pt>
                <c:pt idx="4148">
                  <c:v>1.9239476628229999</c:v>
                </c:pt>
                <c:pt idx="4149">
                  <c:v>1.90871896192062</c:v>
                </c:pt>
                <c:pt idx="4150">
                  <c:v>1.9454540925107999</c:v>
                </c:pt>
                <c:pt idx="4151">
                  <c:v>1.94159068168996</c:v>
                </c:pt>
                <c:pt idx="4152">
                  <c:v>1.9512245999676501</c:v>
                </c:pt>
                <c:pt idx="4153">
                  <c:v>1.94970170947637</c:v>
                </c:pt>
                <c:pt idx="4154">
                  <c:v>1.9599426514664999</c:v>
                </c:pt>
                <c:pt idx="4155">
                  <c:v>1.97847775740925</c:v>
                </c:pt>
                <c:pt idx="4156">
                  <c:v>1.98642177653178</c:v>
                </c:pt>
                <c:pt idx="4157">
                  <c:v>1.98084744620457</c:v>
                </c:pt>
                <c:pt idx="4158">
                  <c:v>1.9822413807900601</c:v>
                </c:pt>
                <c:pt idx="4159">
                  <c:v>1.9949233694885</c:v>
                </c:pt>
                <c:pt idx="4160">
                  <c:v>1.98488985650248</c:v>
                </c:pt>
                <c:pt idx="4161">
                  <c:v>1.97889593778489</c:v>
                </c:pt>
                <c:pt idx="4162">
                  <c:v>1.9709519186623601</c:v>
                </c:pt>
                <c:pt idx="4163">
                  <c:v>1.9621715387885399</c:v>
                </c:pt>
                <c:pt idx="4164">
                  <c:v>1.96203214532999</c:v>
                </c:pt>
                <c:pt idx="4165">
                  <c:v>1.9405717966090199</c:v>
                </c:pt>
                <c:pt idx="4166">
                  <c:v>1.9228733091871699</c:v>
                </c:pt>
                <c:pt idx="4167">
                  <c:v>1.93625100606748</c:v>
                </c:pt>
                <c:pt idx="4168">
                  <c:v>1.9394862335843099</c:v>
                </c:pt>
                <c:pt idx="4169">
                  <c:v>2.0043221353541401</c:v>
                </c:pt>
                <c:pt idx="4170">
                  <c:v>1.99079021111364</c:v>
                </c:pt>
                <c:pt idx="4171">
                  <c:v>1.9590933955424099</c:v>
                </c:pt>
                <c:pt idx="4172">
                  <c:v>1.95169771717621</c:v>
                </c:pt>
                <c:pt idx="4173">
                  <c:v>1.95850113827355</c:v>
                </c:pt>
                <c:pt idx="4174">
                  <c:v>1.95617681760319</c:v>
                </c:pt>
                <c:pt idx="4175">
                  <c:v>1.9331107506252201</c:v>
                </c:pt>
                <c:pt idx="4176">
                  <c:v>1.9386209984426399</c:v>
                </c:pt>
                <c:pt idx="4177">
                  <c:v>1.92351331445569</c:v>
                </c:pt>
                <c:pt idx="4178">
                  <c:v>1.9300559027884401</c:v>
                </c:pt>
                <c:pt idx="4179">
                  <c:v>1.9079286183816799</c:v>
                </c:pt>
                <c:pt idx="4180">
                  <c:v>1.90224919540368</c:v>
                </c:pt>
                <c:pt idx="4181">
                  <c:v>1.90067004822786</c:v>
                </c:pt>
                <c:pt idx="4182">
                  <c:v>1.88989227344925</c:v>
                </c:pt>
                <c:pt idx="4183">
                  <c:v>1.90346079570815</c:v>
                </c:pt>
                <c:pt idx="4184">
                  <c:v>1.89779725469967</c:v>
                </c:pt>
                <c:pt idx="4185">
                  <c:v>1.90475071815731</c:v>
                </c:pt>
                <c:pt idx="4186">
                  <c:v>1.8940752669749199</c:v>
                </c:pt>
                <c:pt idx="4187">
                  <c:v>1.8955240496724901</c:v>
                </c:pt>
                <c:pt idx="4188">
                  <c:v>1.9129227580608099</c:v>
                </c:pt>
                <c:pt idx="4189">
                  <c:v>1.92214942654563</c:v>
                </c:pt>
                <c:pt idx="4190">
                  <c:v>1.9603730546098199</c:v>
                </c:pt>
                <c:pt idx="4191">
                  <c:v>1.96762229450466</c:v>
                </c:pt>
                <c:pt idx="4192">
                  <c:v>1.9855483171836401</c:v>
                </c:pt>
                <c:pt idx="4193">
                  <c:v>1.9821221058960801</c:v>
                </c:pt>
                <c:pt idx="4194">
                  <c:v>2.0020242255633001</c:v>
                </c:pt>
                <c:pt idx="4195">
                  <c:v>1.9772444487074701</c:v>
                </c:pt>
                <c:pt idx="4196">
                  <c:v>1.9649857230513501</c:v>
                </c:pt>
                <c:pt idx="4197">
                  <c:v>1.97078615417701</c:v>
                </c:pt>
                <c:pt idx="4198">
                  <c:v>1.9643172905984201</c:v>
                </c:pt>
                <c:pt idx="4199">
                  <c:v>1.9528826108697299</c:v>
                </c:pt>
                <c:pt idx="4200">
                  <c:v>1.9610999377957401</c:v>
                </c:pt>
                <c:pt idx="4201">
                  <c:v>1.9662148690092101</c:v>
                </c:pt>
                <c:pt idx="4202">
                  <c:v>1.9618713637982601</c:v>
                </c:pt>
                <c:pt idx="4203">
                  <c:v>1.9545224415145199</c:v>
                </c:pt>
                <c:pt idx="4204">
                  <c:v>1.9789399931917599</c:v>
                </c:pt>
                <c:pt idx="4205">
                  <c:v>1.97960397119836</c:v>
                </c:pt>
                <c:pt idx="4206">
                  <c:v>1.9904951312650101</c:v>
                </c:pt>
                <c:pt idx="4207">
                  <c:v>2.0133724695412099</c:v>
                </c:pt>
                <c:pt idx="4208">
                  <c:v>2.0312997247556499</c:v>
                </c:pt>
                <c:pt idx="4209">
                  <c:v>2.0288918667625202</c:v>
                </c:pt>
                <c:pt idx="4210">
                  <c:v>2.0397285714023399</c:v>
                </c:pt>
                <c:pt idx="4211">
                  <c:v>2.0296953818740699</c:v>
                </c:pt>
                <c:pt idx="4212">
                  <c:v>2.0296953818740699</c:v>
                </c:pt>
                <c:pt idx="4213">
                  <c:v>2.03825725192551</c:v>
                </c:pt>
                <c:pt idx="4214">
                  <c:v>2.0306305767196098</c:v>
                </c:pt>
                <c:pt idx="4215">
                  <c:v>2.0375881038894801</c:v>
                </c:pt>
                <c:pt idx="4216">
                  <c:v>2.02688576632517</c:v>
                </c:pt>
                <c:pt idx="4217">
                  <c:v>2.0335745593440202</c:v>
                </c:pt>
                <c:pt idx="4218">
                  <c:v>2.0223360971484299</c:v>
                </c:pt>
                <c:pt idx="4219">
                  <c:v>2.0334401922685101</c:v>
                </c:pt>
                <c:pt idx="4220">
                  <c:v>2.0255474702531</c:v>
                </c:pt>
                <c:pt idx="4221">
                  <c:v>2.0449460449443602</c:v>
                </c:pt>
                <c:pt idx="4222">
                  <c:v>2.0713021468054902</c:v>
                </c:pt>
                <c:pt idx="4223">
                  <c:v>2.0680907737008201</c:v>
                </c:pt>
                <c:pt idx="4224">
                  <c:v>2.0729064896870701</c:v>
                </c:pt>
                <c:pt idx="4225">
                  <c:v>2.0919643837820199</c:v>
                </c:pt>
                <c:pt idx="4226">
                  <c:v>2.0922359628365998</c:v>
                </c:pt>
                <c:pt idx="4227">
                  <c:v>2.0910129599083902</c:v>
                </c:pt>
                <c:pt idx="4228">
                  <c:v>2.0889753241609998</c:v>
                </c:pt>
                <c:pt idx="4229">
                  <c:v>2.0676832527133699</c:v>
                </c:pt>
                <c:pt idx="4230">
                  <c:v>2.0731684914714998</c:v>
                </c:pt>
                <c:pt idx="4231">
                  <c:v>2.0730336668352001</c:v>
                </c:pt>
                <c:pt idx="4232">
                  <c:v>2.06900680829329</c:v>
                </c:pt>
                <c:pt idx="4233">
                  <c:v>2.08721403090665</c:v>
                </c:pt>
                <c:pt idx="4234">
                  <c:v>2.09939744750067</c:v>
                </c:pt>
                <c:pt idx="4235">
                  <c:v>2.1162654489543802</c:v>
                </c:pt>
                <c:pt idx="4236">
                  <c:v>2.1038144570483301</c:v>
                </c:pt>
                <c:pt idx="4237">
                  <c:v>2.0876116021433999</c:v>
                </c:pt>
                <c:pt idx="4238">
                  <c:v>2.0902398083217402</c:v>
                </c:pt>
                <c:pt idx="4239">
                  <c:v>2.08536848287397</c:v>
                </c:pt>
                <c:pt idx="4240">
                  <c:v>2.0669950658157799</c:v>
                </c:pt>
                <c:pt idx="4241">
                  <c:v>2.0697186438697202</c:v>
                </c:pt>
                <c:pt idx="4242">
                  <c:v>2.0676400344037602</c:v>
                </c:pt>
                <c:pt idx="4243">
                  <c:v>2.0637477533100301</c:v>
                </c:pt>
                <c:pt idx="4244">
                  <c:v>2.05895939641576</c:v>
                </c:pt>
                <c:pt idx="4245">
                  <c:v>2.06721569008644</c:v>
                </c:pt>
                <c:pt idx="4246">
                  <c:v>2.0242829870405998</c:v>
                </c:pt>
                <c:pt idx="4247">
                  <c:v>2.0433274881267902</c:v>
                </c:pt>
                <c:pt idx="4248">
                  <c:v>2.0414122419308698</c:v>
                </c:pt>
                <c:pt idx="4249">
                  <c:v>2.0504690706878699</c:v>
                </c:pt>
                <c:pt idx="4250">
                  <c:v>2.0595800000603699</c:v>
                </c:pt>
                <c:pt idx="4251">
                  <c:v>2.0652603121890198</c:v>
                </c:pt>
                <c:pt idx="4252">
                  <c:v>2.0613730237699199</c:v>
                </c:pt>
                <c:pt idx="4253">
                  <c:v>2.0506454792275801</c:v>
                </c:pt>
                <c:pt idx="4254">
                  <c:v>2.0491050766557599</c:v>
                </c:pt>
                <c:pt idx="4255">
                  <c:v>2.0607732768567799</c:v>
                </c:pt>
                <c:pt idx="4256">
                  <c:v>2.0872592493725501</c:v>
                </c:pt>
                <c:pt idx="4257">
                  <c:v>2.08118762792326</c:v>
                </c:pt>
                <c:pt idx="4258">
                  <c:v>2.0757777989380002</c:v>
                </c:pt>
                <c:pt idx="4259">
                  <c:v>2.0724039550038</c:v>
                </c:pt>
                <c:pt idx="4260">
                  <c:v>2.03295593361928</c:v>
                </c:pt>
                <c:pt idx="4261">
                  <c:v>2.0400929111724002</c:v>
                </c:pt>
                <c:pt idx="4262">
                  <c:v>2.0368488304664401</c:v>
                </c:pt>
                <c:pt idx="4263">
                  <c:v>2.0346428555863798</c:v>
                </c:pt>
                <c:pt idx="4264">
                  <c:v>2.0315285381086601</c:v>
                </c:pt>
                <c:pt idx="4265">
                  <c:v>2.0535882869092101</c:v>
                </c:pt>
                <c:pt idx="4266">
                  <c:v>2.0564430779304601</c:v>
                </c:pt>
                <c:pt idx="4267">
                  <c:v>2.0661753200483499</c:v>
                </c:pt>
                <c:pt idx="4268">
                  <c:v>2.0590383424952301</c:v>
                </c:pt>
                <c:pt idx="4269">
                  <c:v>2.0643586348530101</c:v>
                </c:pt>
                <c:pt idx="4270">
                  <c:v>2.0663118656150399</c:v>
                </c:pt>
                <c:pt idx="4271">
                  <c:v>2.05719678872557</c:v>
                </c:pt>
                <c:pt idx="4272">
                  <c:v>2.0657910040785001</c:v>
                </c:pt>
                <c:pt idx="4273">
                  <c:v>2.0689161732977399</c:v>
                </c:pt>
                <c:pt idx="4274">
                  <c:v>2.0670894374803002</c:v>
                </c:pt>
                <c:pt idx="4275">
                  <c:v>2.0634403126290399</c:v>
                </c:pt>
                <c:pt idx="4276">
                  <c:v>2.0500167462119299</c:v>
                </c:pt>
                <c:pt idx="4277">
                  <c:v>2.0302072113051102</c:v>
                </c:pt>
                <c:pt idx="4278">
                  <c:v>2.0570543441393498</c:v>
                </c:pt>
                <c:pt idx="4279">
                  <c:v>2.0479315320112099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7F-4247-9266-D61D9B6DD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1338440"/>
        <c:axId val="381338768"/>
      </c:lineChart>
      <c:dateAx>
        <c:axId val="38133844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338768"/>
        <c:crosses val="autoZero"/>
        <c:auto val="1"/>
        <c:lblOffset val="100"/>
        <c:baseTimeUnit val="days"/>
      </c:dateAx>
      <c:valAx>
        <c:axId val="38133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338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813911985641049"/>
          <c:y val="0.18525959905046999"/>
          <c:w val="0.24898377612747413"/>
          <c:h val="5.9294160612214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DFBC03-E29E-469D-AB89-130841D2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Flow Report</vt:lpstr>
    </vt:vector>
  </TitlesOfParts>
  <Company>© 2015 TrimTabs Investment Research.  All rights reserved.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Flow Report</dc:title>
  <dc:creator>Tom Mangan</dc:creator>
  <cp:lastModifiedBy>zishuo li</cp:lastModifiedBy>
  <cp:revision>16</cp:revision>
  <cp:lastPrinted>2015-06-24T21:24:00Z</cp:lastPrinted>
  <dcterms:created xsi:type="dcterms:W3CDTF">2017-03-01T17:12:00Z</dcterms:created>
  <dcterms:modified xsi:type="dcterms:W3CDTF">2017-04-24T15:15:00Z</dcterms:modified>
</cp:coreProperties>
</file>